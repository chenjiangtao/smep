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107"/>
        <w:gridCol w:w="4313"/>
      </w:tblGrid>
      <w:tr w:rsidR="00870AD9">
        <w:tblPrEx>
          <w:tblCellMar>
            <w:top w:w="0" w:type="dxa"/>
            <w:bottom w:w="0" w:type="dxa"/>
          </w:tblCellMar>
        </w:tblPrEx>
        <w:trPr>
          <w:cantSplit/>
        </w:trPr>
        <w:tc>
          <w:tcPr>
            <w:tcW w:w="2439" w:type="pct"/>
          </w:tcPr>
          <w:p w:rsidR="00870AD9" w:rsidRPr="00A20D15" w:rsidRDefault="00870AD9" w:rsidP="00870AD9">
            <w:pPr>
              <w:pStyle w:val="aff4"/>
              <w:ind w:firstLine="420"/>
              <w:rPr>
                <w:rFonts w:hint="eastAsia"/>
              </w:rPr>
            </w:pPr>
            <w:r w:rsidRPr="00A20D15">
              <w:rPr>
                <w:rFonts w:hint="eastAsia"/>
              </w:rPr>
              <w:t>产品名称</w:t>
            </w:r>
            <w:r w:rsidRPr="00A20D15">
              <w:t>Product name</w:t>
            </w:r>
          </w:p>
        </w:tc>
        <w:tc>
          <w:tcPr>
            <w:tcW w:w="2561" w:type="pct"/>
          </w:tcPr>
          <w:p w:rsidR="00870AD9" w:rsidRPr="00A20D15" w:rsidRDefault="00870AD9" w:rsidP="00870AD9">
            <w:pPr>
              <w:pStyle w:val="aff4"/>
            </w:pPr>
            <w:r w:rsidRPr="00A20D15">
              <w:rPr>
                <w:rFonts w:hint="eastAsia"/>
              </w:rPr>
              <w:t>密级</w:t>
            </w:r>
            <w:r w:rsidRPr="00A20D15">
              <w:t>Confidentiality level</w:t>
            </w:r>
          </w:p>
        </w:tc>
      </w:tr>
      <w:tr w:rsidR="00870AD9">
        <w:tblPrEx>
          <w:tblCellMar>
            <w:top w:w="0" w:type="dxa"/>
            <w:bottom w:w="0" w:type="dxa"/>
          </w:tblCellMar>
        </w:tblPrEx>
        <w:trPr>
          <w:cantSplit/>
        </w:trPr>
        <w:tc>
          <w:tcPr>
            <w:tcW w:w="2439" w:type="pct"/>
          </w:tcPr>
          <w:p w:rsidR="00870AD9" w:rsidRPr="00A20D15" w:rsidRDefault="001560CF" w:rsidP="00870AD9">
            <w:pPr>
              <w:pStyle w:val="aff4"/>
              <w:rPr>
                <w:rFonts w:hint="eastAsia"/>
              </w:rPr>
            </w:pPr>
            <w:r>
              <w:rPr>
                <w:rFonts w:hint="eastAsia"/>
              </w:rPr>
              <w:t>A</w:t>
            </w:r>
            <w:r w:rsidR="00870AD9">
              <w:rPr>
                <w:rFonts w:hint="eastAsia"/>
              </w:rPr>
              <w:t>DC</w:t>
            </w:r>
            <w:r w:rsidR="00870AD9">
              <w:rPr>
                <w:rFonts w:hint="eastAsia"/>
              </w:rPr>
              <w:t>平台</w:t>
            </w:r>
            <w:r w:rsidR="00870AD9" w:rsidRPr="00B76D37">
              <w:rPr>
                <w:rFonts w:hint="eastAsia"/>
              </w:rPr>
              <w:t>与</w:t>
            </w:r>
            <w:r w:rsidR="0016589A">
              <w:rPr>
                <w:rFonts w:hint="eastAsia"/>
              </w:rPr>
              <w:t>SI</w:t>
            </w:r>
            <w:r w:rsidR="00B75E7A">
              <w:rPr>
                <w:rFonts w:hint="eastAsia"/>
              </w:rPr>
              <w:t>应用</w:t>
            </w:r>
            <w:r w:rsidR="00870AD9" w:rsidRPr="00B76D37">
              <w:rPr>
                <w:rFonts w:hint="eastAsia"/>
              </w:rPr>
              <w:t>系统接口规范</w:t>
            </w:r>
          </w:p>
        </w:tc>
        <w:tc>
          <w:tcPr>
            <w:tcW w:w="2561" w:type="pct"/>
          </w:tcPr>
          <w:p w:rsidR="00870AD9" w:rsidRPr="00A20D15" w:rsidRDefault="00870AD9" w:rsidP="00870AD9">
            <w:pPr>
              <w:pStyle w:val="aff4"/>
            </w:pPr>
            <w:r>
              <w:rPr>
                <w:rFonts w:hint="eastAsia"/>
              </w:rPr>
              <w:t>机密</w:t>
            </w:r>
          </w:p>
        </w:tc>
      </w:tr>
      <w:tr w:rsidR="00870AD9">
        <w:tblPrEx>
          <w:tblCellMar>
            <w:top w:w="0" w:type="dxa"/>
            <w:bottom w:w="0" w:type="dxa"/>
          </w:tblCellMar>
        </w:tblPrEx>
        <w:trPr>
          <w:cantSplit/>
        </w:trPr>
        <w:tc>
          <w:tcPr>
            <w:tcW w:w="2439" w:type="pct"/>
          </w:tcPr>
          <w:p w:rsidR="00870AD9" w:rsidRPr="00A20D15" w:rsidRDefault="00870AD9" w:rsidP="00870AD9">
            <w:pPr>
              <w:pStyle w:val="aff4"/>
              <w:rPr>
                <w:rFonts w:hint="eastAsia"/>
              </w:rPr>
            </w:pPr>
            <w:r w:rsidRPr="00A20D15">
              <w:rPr>
                <w:rFonts w:hint="eastAsia"/>
              </w:rPr>
              <w:t>产品版本</w:t>
            </w:r>
            <w:r w:rsidRPr="00A20D15">
              <w:t>Product version</w:t>
            </w:r>
          </w:p>
        </w:tc>
        <w:tc>
          <w:tcPr>
            <w:tcW w:w="2561" w:type="pct"/>
            <w:vMerge w:val="restart"/>
            <w:vAlign w:val="center"/>
          </w:tcPr>
          <w:p w:rsidR="00870AD9" w:rsidRPr="00A20D15" w:rsidRDefault="00870AD9" w:rsidP="00870AD9">
            <w:pPr>
              <w:pStyle w:val="aff4"/>
            </w:pPr>
            <w:r w:rsidRPr="00A20D15">
              <w:t xml:space="preserve">Total </w:t>
            </w:r>
            <w:fldSimple w:instr=" NUMPAGES   \* MERGEFORMAT ">
              <w:r w:rsidR="002A2B82">
                <w:rPr>
                  <w:noProof/>
                </w:rPr>
                <w:t>63</w:t>
              </w:r>
            </w:fldSimple>
            <w:r w:rsidRPr="00A20D15">
              <w:t>pages</w:t>
            </w:r>
            <w:r w:rsidRPr="00A20D15">
              <w:rPr>
                <w:rFonts w:hint="eastAsia"/>
              </w:rPr>
              <w:t xml:space="preserve"> </w:t>
            </w:r>
            <w:r w:rsidRPr="00A20D15">
              <w:rPr>
                <w:rFonts w:hint="eastAsia"/>
              </w:rPr>
              <w:t>共</w:t>
            </w:r>
            <w:fldSimple w:instr=" NUMPAGES   \* MERGEFORMAT ">
              <w:r w:rsidR="002A2B82">
                <w:rPr>
                  <w:noProof/>
                </w:rPr>
                <w:t>63</w:t>
              </w:r>
            </w:fldSimple>
            <w:r w:rsidRPr="00A20D15">
              <w:rPr>
                <w:rFonts w:hint="eastAsia"/>
              </w:rPr>
              <w:t>页</w:t>
            </w:r>
          </w:p>
        </w:tc>
      </w:tr>
      <w:tr w:rsidR="00870AD9">
        <w:tblPrEx>
          <w:tblCellMar>
            <w:top w:w="0" w:type="dxa"/>
            <w:bottom w:w="0" w:type="dxa"/>
          </w:tblCellMar>
        </w:tblPrEx>
        <w:trPr>
          <w:cantSplit/>
        </w:trPr>
        <w:tc>
          <w:tcPr>
            <w:tcW w:w="2439" w:type="pct"/>
          </w:tcPr>
          <w:p w:rsidR="00870AD9" w:rsidRDefault="00870AD9" w:rsidP="00870AD9">
            <w:pPr>
              <w:pStyle w:val="aff4"/>
              <w:ind w:firstLine="420"/>
              <w:rPr>
                <w:rFonts w:hint="eastAsia"/>
              </w:rPr>
            </w:pPr>
            <w:r>
              <w:t>V</w:t>
            </w:r>
            <w:r w:rsidR="00C8680B">
              <w:rPr>
                <w:rFonts w:hint="eastAsia"/>
              </w:rPr>
              <w:t>2.</w:t>
            </w:r>
            <w:r w:rsidR="0034097C">
              <w:rPr>
                <w:rFonts w:hint="eastAsia"/>
              </w:rPr>
              <w:t>4</w:t>
            </w:r>
          </w:p>
        </w:tc>
        <w:tc>
          <w:tcPr>
            <w:tcW w:w="2561" w:type="pct"/>
            <w:vMerge/>
          </w:tcPr>
          <w:p w:rsidR="00870AD9" w:rsidRDefault="00870AD9" w:rsidP="00870AD9">
            <w:pPr>
              <w:pStyle w:val="aff4"/>
              <w:ind w:firstLine="420"/>
            </w:pPr>
          </w:p>
        </w:tc>
      </w:tr>
    </w:tbl>
    <w:p w:rsidR="00870AD9" w:rsidRDefault="00870AD9" w:rsidP="00870AD9">
      <w:pPr>
        <w:pStyle w:val="aff4"/>
        <w:rPr>
          <w:rFonts w:hint="eastAsia"/>
        </w:rPr>
      </w:pPr>
    </w:p>
    <w:p w:rsidR="00870AD9" w:rsidRDefault="00870AD9" w:rsidP="00870AD9">
      <w:pPr>
        <w:pStyle w:val="aff4"/>
        <w:rPr>
          <w:rFonts w:hint="eastAsia"/>
        </w:rPr>
      </w:pPr>
    </w:p>
    <w:p w:rsidR="00870AD9" w:rsidRPr="00995AF3" w:rsidRDefault="006155F8" w:rsidP="00870AD9">
      <w:pPr>
        <w:pStyle w:val="aff5"/>
        <w:rPr>
          <w:rFonts w:hint="eastAsia"/>
        </w:rPr>
      </w:pPr>
      <w:bookmarkStart w:id="0" w:name="文档名称"/>
      <w:r>
        <w:rPr>
          <w:rFonts w:hint="eastAsia"/>
        </w:rPr>
        <w:t>ADC</w:t>
      </w:r>
      <w:r>
        <w:rPr>
          <w:rFonts w:hint="eastAsia"/>
        </w:rPr>
        <w:t>平台</w:t>
      </w:r>
      <w:r w:rsidRPr="00B76D37">
        <w:rPr>
          <w:rFonts w:hint="eastAsia"/>
        </w:rPr>
        <w:t>与</w:t>
      </w:r>
      <w:r>
        <w:rPr>
          <w:rFonts w:hint="eastAsia"/>
        </w:rPr>
        <w:t>SI</w:t>
      </w:r>
      <w:r>
        <w:rPr>
          <w:rFonts w:hint="eastAsia"/>
        </w:rPr>
        <w:t>应用</w:t>
      </w:r>
      <w:r w:rsidRPr="00B76D37">
        <w:rPr>
          <w:rFonts w:hint="eastAsia"/>
        </w:rPr>
        <w:t>系统接口规范</w:t>
      </w:r>
      <w:bookmarkEnd w:id="0"/>
    </w:p>
    <w:p w:rsidR="00870AD9" w:rsidRPr="005A284B" w:rsidRDefault="00870AD9" w:rsidP="00870AD9">
      <w:pPr>
        <w:pStyle w:val="aff4"/>
      </w:pPr>
    </w:p>
    <w:p w:rsidR="00870AD9" w:rsidRDefault="00870AD9" w:rsidP="00870AD9">
      <w:pPr>
        <w:pStyle w:val="aff4"/>
        <w:rPr>
          <w:rFonts w:hint="eastAsia"/>
        </w:rPr>
      </w:pPr>
    </w:p>
    <w:p w:rsidR="00870AD9" w:rsidRDefault="00870AD9" w:rsidP="00870AD9">
      <w:pPr>
        <w:pStyle w:val="aff4"/>
        <w:rPr>
          <w:rFonts w:hint="eastAsia"/>
        </w:rPr>
      </w:pPr>
    </w:p>
    <w:p w:rsidR="00870AD9" w:rsidRPr="001560CF" w:rsidRDefault="00870AD9" w:rsidP="00870AD9">
      <w:pPr>
        <w:pStyle w:val="aff4"/>
        <w:rPr>
          <w:rFonts w:hint="eastAsia"/>
        </w:rPr>
      </w:pPr>
    </w:p>
    <w:p w:rsidR="00870AD9" w:rsidRPr="005A284B" w:rsidRDefault="00870AD9" w:rsidP="00870AD9">
      <w:pPr>
        <w:pStyle w:val="aff4"/>
        <w:rPr>
          <w:rFonts w:hint="eastAsia"/>
        </w:rPr>
      </w:pPr>
    </w:p>
    <w:tbl>
      <w:tblPr>
        <w:tblW w:w="5000" w:type="pct"/>
        <w:jc w:val="center"/>
        <w:tblLook w:val="0000"/>
      </w:tblPr>
      <w:tblGrid>
        <w:gridCol w:w="2153"/>
        <w:gridCol w:w="2841"/>
        <w:gridCol w:w="1159"/>
        <w:gridCol w:w="2369"/>
      </w:tblGrid>
      <w:tr w:rsidR="00870AD9" w:rsidRPr="005A284B">
        <w:tblPrEx>
          <w:tblCellMar>
            <w:top w:w="0" w:type="dxa"/>
            <w:bottom w:w="0" w:type="dxa"/>
          </w:tblCellMar>
        </w:tblPrEx>
        <w:trPr>
          <w:jc w:val="center"/>
        </w:trPr>
        <w:tc>
          <w:tcPr>
            <w:tcW w:w="1263" w:type="pct"/>
            <w:vAlign w:val="center"/>
          </w:tcPr>
          <w:p w:rsidR="00870AD9" w:rsidRPr="005A284B" w:rsidRDefault="00870AD9" w:rsidP="00870AD9">
            <w:pPr>
              <w:pStyle w:val="aff4"/>
            </w:pPr>
            <w:r w:rsidRPr="005A284B">
              <w:t xml:space="preserve">Prepared by </w:t>
            </w:r>
          </w:p>
          <w:p w:rsidR="00870AD9" w:rsidRPr="005A284B" w:rsidRDefault="00870AD9" w:rsidP="00870AD9">
            <w:pPr>
              <w:pStyle w:val="aff4"/>
            </w:pPr>
            <w:r w:rsidRPr="005A284B">
              <w:rPr>
                <w:rFonts w:hint="eastAsia"/>
              </w:rPr>
              <w:t>拟制</w:t>
            </w:r>
          </w:p>
        </w:tc>
        <w:tc>
          <w:tcPr>
            <w:tcW w:w="1667" w:type="pct"/>
            <w:tcBorders>
              <w:bottom w:val="single" w:sz="6" w:space="0" w:color="auto"/>
            </w:tcBorders>
            <w:vAlign w:val="center"/>
          </w:tcPr>
          <w:p w:rsidR="00870AD9" w:rsidRPr="005A284B" w:rsidRDefault="00870AD9" w:rsidP="00870AD9">
            <w:pPr>
              <w:pStyle w:val="aff4"/>
              <w:rPr>
                <w:rFonts w:hint="eastAsia"/>
              </w:rPr>
            </w:pPr>
            <w:r>
              <w:rPr>
                <w:rFonts w:hint="eastAsia"/>
              </w:rPr>
              <w:t>闫红宾</w:t>
            </w:r>
            <w:r>
              <w:rPr>
                <w:rFonts w:hint="eastAsia"/>
              </w:rPr>
              <w:t xml:space="preserve"> </w:t>
            </w:r>
            <w:r>
              <w:rPr>
                <w:rFonts w:hint="eastAsia"/>
              </w:rPr>
              <w:t>李大锋</w:t>
            </w:r>
          </w:p>
        </w:tc>
        <w:tc>
          <w:tcPr>
            <w:tcW w:w="680" w:type="pct"/>
            <w:vAlign w:val="center"/>
          </w:tcPr>
          <w:p w:rsidR="00870AD9" w:rsidRPr="005A284B" w:rsidRDefault="00870AD9" w:rsidP="00870AD9">
            <w:pPr>
              <w:pStyle w:val="aff4"/>
            </w:pPr>
            <w:r w:rsidRPr="005A284B">
              <w:t>Date</w:t>
            </w:r>
          </w:p>
          <w:p w:rsidR="00870AD9" w:rsidRPr="005A284B" w:rsidRDefault="00870AD9" w:rsidP="00870AD9">
            <w:pPr>
              <w:pStyle w:val="aff4"/>
            </w:pPr>
            <w:r w:rsidRPr="005A284B">
              <w:rPr>
                <w:rFonts w:hint="eastAsia"/>
              </w:rPr>
              <w:t>日期</w:t>
            </w:r>
          </w:p>
        </w:tc>
        <w:tc>
          <w:tcPr>
            <w:tcW w:w="1390" w:type="pct"/>
            <w:tcBorders>
              <w:bottom w:val="single" w:sz="6" w:space="0" w:color="auto"/>
            </w:tcBorders>
            <w:vAlign w:val="center"/>
          </w:tcPr>
          <w:p w:rsidR="00870AD9" w:rsidRPr="005A284B" w:rsidRDefault="00870AD9" w:rsidP="00870AD9">
            <w:pPr>
              <w:pStyle w:val="aff4"/>
              <w:rPr>
                <w:rFonts w:hint="eastAsia"/>
              </w:rPr>
            </w:pPr>
            <w:smartTag w:uri="urn:schemas-microsoft-com:office:smarttags" w:element="chsdate">
              <w:smartTagPr>
                <w:attr w:name="IsROCDate" w:val="False"/>
                <w:attr w:name="IsLunarDate" w:val="False"/>
                <w:attr w:name="Day" w:val="9"/>
                <w:attr w:name="Month" w:val="9"/>
                <w:attr w:name="Year" w:val="2006"/>
              </w:smartTagPr>
              <w:r>
                <w:t>2006-</w:t>
              </w:r>
              <w:r>
                <w:rPr>
                  <w:rFonts w:hint="eastAsia"/>
                </w:rPr>
                <w:t>9</w:t>
              </w:r>
              <w:r>
                <w:t>-</w:t>
              </w:r>
              <w:r>
                <w:rPr>
                  <w:rFonts w:hint="eastAsia"/>
                </w:rPr>
                <w:t>9</w:t>
              </w:r>
            </w:smartTag>
          </w:p>
        </w:tc>
      </w:tr>
      <w:tr w:rsidR="00870AD9" w:rsidRPr="005A284B">
        <w:tblPrEx>
          <w:tblCellMar>
            <w:top w:w="0" w:type="dxa"/>
            <w:bottom w:w="0" w:type="dxa"/>
          </w:tblCellMar>
        </w:tblPrEx>
        <w:trPr>
          <w:jc w:val="center"/>
        </w:trPr>
        <w:tc>
          <w:tcPr>
            <w:tcW w:w="1263" w:type="pct"/>
            <w:vAlign w:val="center"/>
          </w:tcPr>
          <w:p w:rsidR="00870AD9" w:rsidRPr="005A284B" w:rsidRDefault="00870AD9" w:rsidP="00870AD9">
            <w:pPr>
              <w:pStyle w:val="aff4"/>
            </w:pPr>
            <w:r w:rsidRPr="005A284B">
              <w:t xml:space="preserve">Reviewed by </w:t>
            </w:r>
          </w:p>
          <w:p w:rsidR="00870AD9" w:rsidRPr="005A284B" w:rsidRDefault="00870AD9" w:rsidP="00870AD9">
            <w:pPr>
              <w:pStyle w:val="aff4"/>
            </w:pPr>
            <w:r w:rsidRPr="005A284B">
              <w:rPr>
                <w:rFonts w:hint="eastAsia"/>
              </w:rPr>
              <w:t>评审人</w:t>
            </w:r>
          </w:p>
        </w:tc>
        <w:tc>
          <w:tcPr>
            <w:tcW w:w="1667" w:type="pct"/>
            <w:tcBorders>
              <w:top w:val="single" w:sz="6" w:space="0" w:color="auto"/>
              <w:bottom w:val="single" w:sz="6" w:space="0" w:color="auto"/>
            </w:tcBorders>
            <w:vAlign w:val="center"/>
          </w:tcPr>
          <w:p w:rsidR="00870AD9" w:rsidRPr="005A284B" w:rsidRDefault="00870AD9" w:rsidP="00870AD9">
            <w:pPr>
              <w:pStyle w:val="aff4"/>
              <w:rPr>
                <w:rFonts w:hint="eastAsia"/>
              </w:rPr>
            </w:pPr>
          </w:p>
        </w:tc>
        <w:tc>
          <w:tcPr>
            <w:tcW w:w="680" w:type="pct"/>
            <w:vAlign w:val="center"/>
          </w:tcPr>
          <w:p w:rsidR="00870AD9" w:rsidRPr="005A284B" w:rsidRDefault="00870AD9" w:rsidP="00870AD9">
            <w:pPr>
              <w:pStyle w:val="aff4"/>
            </w:pPr>
            <w:r w:rsidRPr="005A284B">
              <w:t>Date</w:t>
            </w:r>
          </w:p>
          <w:p w:rsidR="00870AD9" w:rsidRPr="005A284B" w:rsidRDefault="00870AD9" w:rsidP="00870AD9">
            <w:pPr>
              <w:pStyle w:val="aff4"/>
            </w:pPr>
            <w:r w:rsidRPr="005A284B">
              <w:rPr>
                <w:rFonts w:hint="eastAsia"/>
              </w:rPr>
              <w:t>日期</w:t>
            </w:r>
          </w:p>
        </w:tc>
        <w:tc>
          <w:tcPr>
            <w:tcW w:w="1390" w:type="pct"/>
            <w:tcBorders>
              <w:top w:val="single" w:sz="6" w:space="0" w:color="auto"/>
              <w:bottom w:val="single" w:sz="6" w:space="0" w:color="auto"/>
            </w:tcBorders>
            <w:vAlign w:val="center"/>
          </w:tcPr>
          <w:p w:rsidR="00870AD9" w:rsidRPr="005A284B" w:rsidRDefault="00870AD9" w:rsidP="00870AD9">
            <w:pPr>
              <w:pStyle w:val="aff4"/>
              <w:rPr>
                <w:rFonts w:hint="eastAsia"/>
              </w:rPr>
            </w:pPr>
          </w:p>
        </w:tc>
      </w:tr>
      <w:tr w:rsidR="00870AD9" w:rsidRPr="005A284B">
        <w:tblPrEx>
          <w:tblCellMar>
            <w:top w:w="0" w:type="dxa"/>
            <w:bottom w:w="0" w:type="dxa"/>
          </w:tblCellMar>
        </w:tblPrEx>
        <w:trPr>
          <w:jc w:val="center"/>
        </w:trPr>
        <w:tc>
          <w:tcPr>
            <w:tcW w:w="1263" w:type="pct"/>
            <w:vAlign w:val="center"/>
          </w:tcPr>
          <w:p w:rsidR="00870AD9" w:rsidRPr="005A284B" w:rsidRDefault="00870AD9" w:rsidP="00870AD9">
            <w:pPr>
              <w:pStyle w:val="aff4"/>
            </w:pPr>
            <w:r w:rsidRPr="005A284B">
              <w:t>Approved by</w:t>
            </w:r>
          </w:p>
          <w:p w:rsidR="00870AD9" w:rsidRPr="005A284B" w:rsidRDefault="00870AD9" w:rsidP="00870AD9">
            <w:pPr>
              <w:pStyle w:val="aff4"/>
            </w:pPr>
            <w:r w:rsidRPr="005A284B">
              <w:rPr>
                <w:rFonts w:hint="eastAsia"/>
              </w:rPr>
              <w:t>批准</w:t>
            </w:r>
          </w:p>
        </w:tc>
        <w:tc>
          <w:tcPr>
            <w:tcW w:w="1667" w:type="pct"/>
            <w:tcBorders>
              <w:top w:val="single" w:sz="6" w:space="0" w:color="auto"/>
              <w:bottom w:val="single" w:sz="6" w:space="0" w:color="auto"/>
            </w:tcBorders>
            <w:vAlign w:val="center"/>
          </w:tcPr>
          <w:p w:rsidR="00870AD9" w:rsidRPr="005A284B" w:rsidRDefault="00870AD9" w:rsidP="00870AD9">
            <w:pPr>
              <w:pStyle w:val="aff4"/>
            </w:pPr>
          </w:p>
        </w:tc>
        <w:tc>
          <w:tcPr>
            <w:tcW w:w="680" w:type="pct"/>
            <w:vAlign w:val="center"/>
          </w:tcPr>
          <w:p w:rsidR="00870AD9" w:rsidRPr="005A284B" w:rsidRDefault="00870AD9" w:rsidP="00870AD9">
            <w:pPr>
              <w:pStyle w:val="aff4"/>
            </w:pPr>
            <w:r w:rsidRPr="005A284B">
              <w:t>Date</w:t>
            </w:r>
          </w:p>
          <w:p w:rsidR="00870AD9" w:rsidRPr="005A284B" w:rsidRDefault="00870AD9" w:rsidP="00870AD9">
            <w:pPr>
              <w:pStyle w:val="aff4"/>
            </w:pPr>
            <w:r w:rsidRPr="005A284B">
              <w:rPr>
                <w:rFonts w:hint="eastAsia"/>
              </w:rPr>
              <w:t>日期</w:t>
            </w:r>
          </w:p>
        </w:tc>
        <w:tc>
          <w:tcPr>
            <w:tcW w:w="1390" w:type="pct"/>
            <w:tcBorders>
              <w:top w:val="single" w:sz="6" w:space="0" w:color="auto"/>
              <w:bottom w:val="single" w:sz="6" w:space="0" w:color="auto"/>
            </w:tcBorders>
            <w:vAlign w:val="center"/>
          </w:tcPr>
          <w:p w:rsidR="00870AD9" w:rsidRPr="005A284B" w:rsidRDefault="00870AD9" w:rsidP="00870AD9">
            <w:pPr>
              <w:pStyle w:val="aff4"/>
              <w:rPr>
                <w:rFonts w:hint="eastAsia"/>
              </w:rPr>
            </w:pPr>
            <w:r w:rsidRPr="005A284B">
              <w:t>yyyy-mm-dd</w:t>
            </w:r>
          </w:p>
        </w:tc>
      </w:tr>
      <w:tr w:rsidR="00870AD9" w:rsidRPr="005A284B">
        <w:tblPrEx>
          <w:tblCellMar>
            <w:top w:w="0" w:type="dxa"/>
            <w:bottom w:w="0" w:type="dxa"/>
          </w:tblCellMar>
        </w:tblPrEx>
        <w:trPr>
          <w:jc w:val="center"/>
        </w:trPr>
        <w:tc>
          <w:tcPr>
            <w:tcW w:w="1263" w:type="pct"/>
            <w:vAlign w:val="center"/>
          </w:tcPr>
          <w:p w:rsidR="00870AD9" w:rsidRPr="005A284B" w:rsidRDefault="00870AD9" w:rsidP="00870AD9">
            <w:pPr>
              <w:pStyle w:val="aff4"/>
            </w:pPr>
            <w:r w:rsidRPr="005A284B">
              <w:t>Authorized by</w:t>
            </w:r>
          </w:p>
          <w:p w:rsidR="00870AD9" w:rsidRPr="005A284B" w:rsidRDefault="00870AD9" w:rsidP="00870AD9">
            <w:pPr>
              <w:pStyle w:val="aff4"/>
            </w:pPr>
            <w:r w:rsidRPr="005A284B">
              <w:rPr>
                <w:rFonts w:hint="eastAsia"/>
              </w:rPr>
              <w:t>签发</w:t>
            </w:r>
          </w:p>
        </w:tc>
        <w:tc>
          <w:tcPr>
            <w:tcW w:w="1667" w:type="pct"/>
            <w:tcBorders>
              <w:top w:val="single" w:sz="6" w:space="0" w:color="auto"/>
              <w:bottom w:val="single" w:sz="6" w:space="0" w:color="auto"/>
            </w:tcBorders>
            <w:vAlign w:val="center"/>
          </w:tcPr>
          <w:p w:rsidR="00870AD9" w:rsidRPr="005A284B" w:rsidRDefault="00870AD9" w:rsidP="00870AD9">
            <w:pPr>
              <w:pStyle w:val="aff4"/>
            </w:pPr>
          </w:p>
        </w:tc>
        <w:tc>
          <w:tcPr>
            <w:tcW w:w="680" w:type="pct"/>
            <w:vAlign w:val="center"/>
          </w:tcPr>
          <w:p w:rsidR="00870AD9" w:rsidRPr="005A284B" w:rsidRDefault="00870AD9" w:rsidP="00870AD9">
            <w:pPr>
              <w:pStyle w:val="aff4"/>
            </w:pPr>
            <w:r w:rsidRPr="005A284B">
              <w:t>Date</w:t>
            </w:r>
          </w:p>
          <w:p w:rsidR="00870AD9" w:rsidRPr="005A284B" w:rsidRDefault="00870AD9" w:rsidP="00870AD9">
            <w:pPr>
              <w:pStyle w:val="aff4"/>
            </w:pPr>
            <w:r w:rsidRPr="005A284B">
              <w:rPr>
                <w:rFonts w:hint="eastAsia"/>
              </w:rPr>
              <w:t>日期</w:t>
            </w:r>
          </w:p>
        </w:tc>
        <w:tc>
          <w:tcPr>
            <w:tcW w:w="1390" w:type="pct"/>
            <w:tcBorders>
              <w:top w:val="single" w:sz="6" w:space="0" w:color="auto"/>
              <w:bottom w:val="single" w:sz="6" w:space="0" w:color="auto"/>
            </w:tcBorders>
            <w:vAlign w:val="center"/>
          </w:tcPr>
          <w:p w:rsidR="00870AD9" w:rsidRPr="005A284B" w:rsidRDefault="00870AD9" w:rsidP="00870AD9">
            <w:pPr>
              <w:pStyle w:val="aff4"/>
            </w:pPr>
            <w:r w:rsidRPr="005A284B">
              <w:t>yyyy-mm-dd</w:t>
            </w:r>
          </w:p>
        </w:tc>
      </w:tr>
    </w:tbl>
    <w:p w:rsidR="00870AD9" w:rsidRDefault="00870AD9" w:rsidP="00870AD9">
      <w:pPr>
        <w:pStyle w:val="aff4"/>
        <w:rPr>
          <w:rFonts w:hint="eastAsia"/>
        </w:rPr>
      </w:pPr>
    </w:p>
    <w:p w:rsidR="00870AD9" w:rsidRDefault="00870AD9" w:rsidP="00870AD9">
      <w:pPr>
        <w:pStyle w:val="aff4"/>
        <w:rPr>
          <w:rFonts w:hint="eastAsia"/>
        </w:rPr>
      </w:pPr>
    </w:p>
    <w:p w:rsidR="00870AD9" w:rsidRPr="005A284B" w:rsidRDefault="00870AD9" w:rsidP="00870AD9">
      <w:pPr>
        <w:pStyle w:val="aff4"/>
        <w:rPr>
          <w:rFonts w:hint="eastAsia"/>
        </w:rPr>
      </w:pPr>
    </w:p>
    <w:p w:rsidR="00870AD9" w:rsidRPr="005A284B" w:rsidRDefault="00870AD9" w:rsidP="00870AD9">
      <w:pPr>
        <w:pStyle w:val="affd"/>
      </w:pPr>
    </w:p>
    <w:p w:rsidR="00870AD9" w:rsidRPr="005A284B" w:rsidRDefault="00172722" w:rsidP="00870AD9">
      <w:pPr>
        <w:pStyle w:val="affd"/>
        <w:jc w:val="center"/>
      </w:pPr>
      <w:r>
        <w:rPr>
          <w:rFonts w:ascii="Dotum" w:eastAsia="Dotum" w:hAnsi="Dotum" w:hint="eastAsia"/>
          <w:noProof/>
        </w:rPr>
        <w:drawing>
          <wp:inline distT="0" distB="0" distL="0" distR="0">
            <wp:extent cx="771525" cy="771525"/>
            <wp:effectExtent l="19050" t="0" r="9525"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7" cstate="print"/>
                    <a:srcRect/>
                    <a:stretch>
                      <a:fillRect/>
                    </a:stretch>
                  </pic:blipFill>
                  <pic:spPr bwMode="auto">
                    <a:xfrm>
                      <a:off x="0" y="0"/>
                      <a:ext cx="771525" cy="771525"/>
                    </a:xfrm>
                    <a:prstGeom prst="rect">
                      <a:avLst/>
                    </a:prstGeom>
                    <a:noFill/>
                    <a:ln w="9525">
                      <a:noFill/>
                      <a:miter lim="800000"/>
                      <a:headEnd/>
                      <a:tailEnd/>
                    </a:ln>
                  </pic:spPr>
                </pic:pic>
              </a:graphicData>
            </a:graphic>
          </wp:inline>
        </w:drawing>
      </w:r>
    </w:p>
    <w:p w:rsidR="00870AD9" w:rsidRPr="005A284B" w:rsidRDefault="00870AD9" w:rsidP="00870AD9">
      <w:pPr>
        <w:pStyle w:val="aff1"/>
      </w:pPr>
      <w:r w:rsidRPr="005A284B">
        <w:t xml:space="preserve">Huawei Technologies Co., Ltd. </w:t>
      </w:r>
    </w:p>
    <w:p w:rsidR="00870AD9" w:rsidRPr="005A284B" w:rsidRDefault="00870AD9" w:rsidP="00870AD9">
      <w:pPr>
        <w:pStyle w:val="aff1"/>
      </w:pPr>
      <w:r w:rsidRPr="005A284B">
        <w:rPr>
          <w:rFonts w:hint="eastAsia"/>
        </w:rPr>
        <w:t>华为技术有限公司</w:t>
      </w:r>
    </w:p>
    <w:p w:rsidR="00870AD9" w:rsidRPr="005A284B" w:rsidRDefault="00870AD9" w:rsidP="00870AD9">
      <w:pPr>
        <w:pStyle w:val="aff4"/>
      </w:pPr>
      <w:r w:rsidRPr="005A284B">
        <w:t>All rights reserved</w:t>
      </w:r>
    </w:p>
    <w:p w:rsidR="00870AD9" w:rsidRPr="005A284B" w:rsidRDefault="00870AD9" w:rsidP="00870AD9">
      <w:pPr>
        <w:pStyle w:val="aff4"/>
      </w:pPr>
      <w:r w:rsidRPr="005A284B">
        <w:rPr>
          <w:rFonts w:hint="eastAsia"/>
        </w:rPr>
        <w:t>版权所有</w:t>
      </w:r>
      <w:r w:rsidRPr="005A284B">
        <w:t xml:space="preserve">  </w:t>
      </w:r>
      <w:r w:rsidRPr="005A284B">
        <w:rPr>
          <w:rFonts w:hint="eastAsia"/>
        </w:rPr>
        <w:t>侵权必究</w:t>
      </w:r>
    </w:p>
    <w:p w:rsidR="00870AD9" w:rsidRPr="005A284B" w:rsidRDefault="00870AD9" w:rsidP="00870AD9">
      <w:pPr>
        <w:pStyle w:val="aff4"/>
      </w:pPr>
    </w:p>
    <w:p w:rsidR="00870AD9" w:rsidRPr="005A284B" w:rsidRDefault="00870AD9" w:rsidP="00870AD9">
      <w:pPr>
        <w:pStyle w:val="aff4"/>
      </w:pPr>
      <w:r w:rsidRPr="005A284B">
        <w:rPr>
          <w:rFonts w:hint="eastAsia"/>
        </w:rPr>
        <w:t>（</w:t>
      </w:r>
      <w:r w:rsidRPr="005A284B">
        <w:t>REP01T01 V2.</w:t>
      </w:r>
      <w:r>
        <w:rPr>
          <w:rFonts w:hint="eastAsia"/>
        </w:rPr>
        <w:t>4</w:t>
      </w:r>
      <w:r w:rsidRPr="005A284B">
        <w:t>/ IPD-CMM V</w:t>
      </w:r>
      <w:r>
        <w:rPr>
          <w:rFonts w:hint="eastAsia"/>
        </w:rPr>
        <w:t>3</w:t>
      </w:r>
      <w:r w:rsidRPr="005A284B">
        <w:t>.0 / for internal use only</w:t>
      </w:r>
      <w:r w:rsidRPr="005A284B">
        <w:rPr>
          <w:rFonts w:hint="eastAsia"/>
        </w:rPr>
        <w:t>）</w:t>
      </w:r>
    </w:p>
    <w:p w:rsidR="00870AD9" w:rsidRPr="005A284B" w:rsidRDefault="00870AD9" w:rsidP="00870AD9">
      <w:pPr>
        <w:pStyle w:val="aff4"/>
      </w:pPr>
      <w:r w:rsidRPr="005A284B">
        <w:rPr>
          <w:rFonts w:hint="eastAsia"/>
        </w:rPr>
        <w:t>（</w:t>
      </w:r>
      <w:r w:rsidRPr="005A284B">
        <w:t>REP01T01 V2.</w:t>
      </w:r>
      <w:r>
        <w:rPr>
          <w:rFonts w:hint="eastAsia"/>
        </w:rPr>
        <w:t>4</w:t>
      </w:r>
      <w:r w:rsidRPr="005A284B">
        <w:t>/ IPD-CMM V</w:t>
      </w:r>
      <w:r>
        <w:rPr>
          <w:rFonts w:hint="eastAsia"/>
        </w:rPr>
        <w:t>3</w:t>
      </w:r>
      <w:r w:rsidRPr="005A284B">
        <w:t xml:space="preserve">.0 / </w:t>
      </w:r>
      <w:r w:rsidRPr="005A284B">
        <w:rPr>
          <w:rFonts w:hint="eastAsia"/>
        </w:rPr>
        <w:t>仅供内部使用）</w:t>
      </w:r>
    </w:p>
    <w:p w:rsidR="00870AD9" w:rsidRPr="00105828" w:rsidRDefault="00870AD9" w:rsidP="00870AD9">
      <w:pPr>
        <w:pStyle w:val="affa"/>
      </w:pPr>
      <w:r>
        <w:br w:type="page"/>
      </w:r>
      <w:r w:rsidRPr="00105828">
        <w:lastRenderedPageBreak/>
        <w:t xml:space="preserve">Revision Record </w:t>
      </w:r>
      <w:r w:rsidRPr="00105828">
        <w:rPr>
          <w:rFonts w:hint="eastAsia"/>
        </w:rPr>
        <w:t>修订记录</w:t>
      </w:r>
    </w:p>
    <w:tbl>
      <w:tblPr>
        <w:tblW w:w="8331" w:type="dxa"/>
        <w:jc w:val="center"/>
        <w:tblLayout w:type="fixed"/>
        <w:tblLook w:val="0000"/>
      </w:tblPr>
      <w:tblGrid>
        <w:gridCol w:w="1452"/>
        <w:gridCol w:w="1377"/>
        <w:gridCol w:w="4417"/>
        <w:gridCol w:w="1085"/>
      </w:tblGrid>
      <w:tr w:rsidR="008C5FA5">
        <w:tblPrEx>
          <w:tblCellMar>
            <w:top w:w="0" w:type="dxa"/>
            <w:bottom w:w="0" w:type="dxa"/>
          </w:tblCellMar>
        </w:tblPrEx>
        <w:trPr>
          <w:cantSplit/>
          <w:tblHeader/>
          <w:jc w:val="center"/>
        </w:trPr>
        <w:tc>
          <w:tcPr>
            <w:tcW w:w="1452" w:type="dxa"/>
            <w:tcBorders>
              <w:top w:val="single" w:sz="6" w:space="0" w:color="auto"/>
              <w:left w:val="single" w:sz="6" w:space="0" w:color="auto"/>
              <w:bottom w:val="single" w:sz="6" w:space="0" w:color="auto"/>
              <w:right w:val="single" w:sz="6" w:space="0" w:color="auto"/>
            </w:tcBorders>
          </w:tcPr>
          <w:p w:rsidR="008C5FA5" w:rsidRPr="00F91259" w:rsidRDefault="008C5FA5" w:rsidP="00870AD9">
            <w:pPr>
              <w:pStyle w:val="Char0"/>
            </w:pPr>
            <w:r w:rsidRPr="00F91259">
              <w:t>Date</w:t>
            </w:r>
          </w:p>
          <w:p w:rsidR="008C5FA5" w:rsidRPr="00F91259" w:rsidRDefault="008C5FA5" w:rsidP="00870AD9">
            <w:pPr>
              <w:pStyle w:val="Char0"/>
            </w:pPr>
            <w:r w:rsidRPr="00F91259">
              <w:rPr>
                <w:rFonts w:hint="eastAsia"/>
              </w:rPr>
              <w:t>日期</w:t>
            </w:r>
          </w:p>
        </w:tc>
        <w:tc>
          <w:tcPr>
            <w:tcW w:w="1377" w:type="dxa"/>
            <w:tcBorders>
              <w:top w:val="single" w:sz="6" w:space="0" w:color="auto"/>
              <w:left w:val="single" w:sz="6" w:space="0" w:color="auto"/>
              <w:bottom w:val="single" w:sz="6" w:space="0" w:color="auto"/>
              <w:right w:val="single" w:sz="6" w:space="0" w:color="auto"/>
            </w:tcBorders>
          </w:tcPr>
          <w:p w:rsidR="00894BE5" w:rsidRDefault="008C5FA5" w:rsidP="008C5FA5">
            <w:pPr>
              <w:pStyle w:val="Char0"/>
              <w:jc w:val="left"/>
              <w:rPr>
                <w:rFonts w:hint="eastAsia"/>
              </w:rPr>
            </w:pPr>
            <w:r w:rsidRPr="00F91259">
              <w:t xml:space="preserve">Revision </w:t>
            </w:r>
          </w:p>
          <w:p w:rsidR="008C5FA5" w:rsidRPr="00F91259" w:rsidRDefault="008C5FA5" w:rsidP="008C5FA5">
            <w:pPr>
              <w:pStyle w:val="Char0"/>
              <w:jc w:val="left"/>
            </w:pPr>
            <w:r w:rsidRPr="00F91259">
              <w:t>Version</w:t>
            </w:r>
          </w:p>
          <w:p w:rsidR="008C5FA5" w:rsidRPr="00F91259" w:rsidRDefault="008C5FA5" w:rsidP="00894BE5">
            <w:pPr>
              <w:pStyle w:val="Char0"/>
              <w:jc w:val="left"/>
            </w:pPr>
            <w:r w:rsidRPr="00F91259">
              <w:rPr>
                <w:rFonts w:hint="eastAsia"/>
              </w:rPr>
              <w:t>修订版本</w:t>
            </w:r>
          </w:p>
        </w:tc>
        <w:tc>
          <w:tcPr>
            <w:tcW w:w="4417" w:type="dxa"/>
            <w:tcBorders>
              <w:top w:val="single" w:sz="6" w:space="0" w:color="auto"/>
              <w:left w:val="single" w:sz="6" w:space="0" w:color="auto"/>
              <w:bottom w:val="single" w:sz="6" w:space="0" w:color="auto"/>
              <w:right w:val="single" w:sz="6" w:space="0" w:color="auto"/>
            </w:tcBorders>
          </w:tcPr>
          <w:p w:rsidR="008C5FA5" w:rsidRPr="00F91259" w:rsidRDefault="008C5FA5" w:rsidP="00870AD9">
            <w:pPr>
              <w:pStyle w:val="Char0"/>
            </w:pPr>
            <w:r w:rsidRPr="00F91259">
              <w:t>Change Description</w:t>
            </w:r>
          </w:p>
          <w:p w:rsidR="008C5FA5" w:rsidRPr="00F91259" w:rsidRDefault="008C5FA5" w:rsidP="00870AD9">
            <w:pPr>
              <w:pStyle w:val="Char0"/>
            </w:pPr>
            <w:r w:rsidRPr="00F91259">
              <w:rPr>
                <w:rFonts w:hint="eastAsia"/>
              </w:rPr>
              <w:t>修改描述</w:t>
            </w:r>
          </w:p>
        </w:tc>
        <w:tc>
          <w:tcPr>
            <w:tcW w:w="1085" w:type="dxa"/>
            <w:tcBorders>
              <w:top w:val="single" w:sz="6" w:space="0" w:color="auto"/>
              <w:left w:val="single" w:sz="6" w:space="0" w:color="auto"/>
              <w:bottom w:val="single" w:sz="6" w:space="0" w:color="auto"/>
              <w:right w:val="single" w:sz="6" w:space="0" w:color="auto"/>
            </w:tcBorders>
          </w:tcPr>
          <w:p w:rsidR="008C5FA5" w:rsidRPr="00F91259" w:rsidRDefault="008C5FA5" w:rsidP="00870AD9">
            <w:pPr>
              <w:pStyle w:val="Char0"/>
            </w:pPr>
            <w:r w:rsidRPr="00F91259">
              <w:t>Author</w:t>
            </w:r>
          </w:p>
          <w:p w:rsidR="008C5FA5" w:rsidRPr="00F91259" w:rsidRDefault="008C5FA5" w:rsidP="00870AD9">
            <w:pPr>
              <w:pStyle w:val="Char0"/>
            </w:pPr>
            <w:r w:rsidRPr="00F91259">
              <w:rPr>
                <w:rFonts w:hint="eastAsia"/>
              </w:rPr>
              <w:t>作者</w:t>
            </w:r>
          </w:p>
        </w:tc>
      </w:tr>
      <w:tr w:rsidR="008C5FA5">
        <w:tblPrEx>
          <w:tblCellMar>
            <w:top w:w="0" w:type="dxa"/>
            <w:bottom w:w="0" w:type="dxa"/>
          </w:tblCellMar>
        </w:tblPrEx>
        <w:trPr>
          <w:cantSplit/>
          <w:jc w:val="center"/>
        </w:trPr>
        <w:tc>
          <w:tcPr>
            <w:tcW w:w="1452" w:type="dxa"/>
            <w:tcBorders>
              <w:top w:val="single" w:sz="6" w:space="0" w:color="auto"/>
              <w:left w:val="single" w:sz="6" w:space="0" w:color="auto"/>
              <w:bottom w:val="single" w:sz="4" w:space="0" w:color="auto"/>
              <w:right w:val="single" w:sz="6" w:space="0" w:color="auto"/>
            </w:tcBorders>
          </w:tcPr>
          <w:p w:rsidR="008C5FA5" w:rsidRDefault="008C5FA5" w:rsidP="00870AD9">
            <w:pPr>
              <w:pStyle w:val="a8"/>
              <w:rPr>
                <w:rFonts w:hint="eastAsia"/>
              </w:rPr>
            </w:pPr>
            <w:smartTag w:uri="urn:schemas-microsoft-com:office:smarttags" w:element="chsdate">
              <w:smartTagPr>
                <w:attr w:name="IsROCDate" w:val="False"/>
                <w:attr w:name="IsLunarDate" w:val="False"/>
                <w:attr w:name="Day" w:val="13"/>
                <w:attr w:name="Month" w:val="4"/>
                <w:attr w:name="Year" w:val="2006"/>
              </w:smartTagPr>
              <w:r>
                <w:t>2006-</w:t>
              </w:r>
              <w:r>
                <w:rPr>
                  <w:rFonts w:hint="eastAsia"/>
                </w:rPr>
                <w:t>4</w:t>
              </w:r>
              <w:r>
                <w:t>-</w:t>
              </w:r>
              <w:r>
                <w:rPr>
                  <w:rFonts w:hint="eastAsia"/>
                </w:rPr>
                <w:t>13</w:t>
              </w:r>
            </w:smartTag>
          </w:p>
        </w:tc>
        <w:tc>
          <w:tcPr>
            <w:tcW w:w="1377" w:type="dxa"/>
            <w:tcBorders>
              <w:top w:val="single" w:sz="6" w:space="0" w:color="auto"/>
              <w:left w:val="single" w:sz="6" w:space="0" w:color="auto"/>
              <w:bottom w:val="single" w:sz="4" w:space="0" w:color="auto"/>
              <w:right w:val="single" w:sz="6" w:space="0" w:color="auto"/>
            </w:tcBorders>
          </w:tcPr>
          <w:p w:rsidR="008C5FA5" w:rsidRDefault="008C5FA5" w:rsidP="00870AD9">
            <w:pPr>
              <w:pStyle w:val="a8"/>
              <w:rPr>
                <w:rFonts w:hint="eastAsia"/>
              </w:rPr>
            </w:pPr>
            <w:r>
              <w:rPr>
                <w:rFonts w:hint="eastAsia"/>
              </w:rPr>
              <w:t>1.0</w:t>
            </w:r>
          </w:p>
        </w:tc>
        <w:tc>
          <w:tcPr>
            <w:tcW w:w="441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初稿</w:t>
            </w:r>
          </w:p>
        </w:tc>
        <w:tc>
          <w:tcPr>
            <w:tcW w:w="1085"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闫红宾</w:t>
            </w:r>
          </w:p>
        </w:tc>
      </w:tr>
      <w:tr w:rsidR="008C5FA5">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8C5FA5" w:rsidRDefault="008C5FA5" w:rsidP="00870AD9">
            <w:pPr>
              <w:pStyle w:val="a8"/>
            </w:pPr>
            <w:smartTag w:uri="urn:schemas-microsoft-com:office:smarttags" w:element="chsdate">
              <w:smartTagPr>
                <w:attr w:name="IsROCDate" w:val="False"/>
                <w:attr w:name="IsLunarDate" w:val="False"/>
                <w:attr w:name="Day" w:val="27"/>
                <w:attr w:name="Month" w:val="4"/>
                <w:attr w:name="Year" w:val="2006"/>
              </w:smartTagPr>
              <w:r>
                <w:t>2006-</w:t>
              </w:r>
              <w:r>
                <w:rPr>
                  <w:rFonts w:hint="eastAsia"/>
                </w:rPr>
                <w:t>4</w:t>
              </w:r>
              <w:r>
                <w:t>-</w:t>
              </w:r>
              <w:r>
                <w:rPr>
                  <w:rFonts w:hint="eastAsia"/>
                </w:rPr>
                <w:t>27</w:t>
              </w:r>
            </w:smartTag>
          </w:p>
        </w:tc>
        <w:tc>
          <w:tcPr>
            <w:tcW w:w="1377" w:type="dxa"/>
            <w:tcBorders>
              <w:top w:val="single" w:sz="4" w:space="0" w:color="auto"/>
              <w:left w:val="single" w:sz="6" w:space="0" w:color="auto"/>
              <w:bottom w:val="single" w:sz="4" w:space="0" w:color="auto"/>
              <w:right w:val="single" w:sz="6" w:space="0" w:color="auto"/>
            </w:tcBorders>
          </w:tcPr>
          <w:p w:rsidR="008C5FA5" w:rsidRDefault="008C5FA5" w:rsidP="00870AD9">
            <w:pPr>
              <w:pStyle w:val="a8"/>
              <w:rPr>
                <w:rFonts w:hint="eastAsia"/>
              </w:rPr>
            </w:pPr>
            <w:r>
              <w:rPr>
                <w:rFonts w:hint="eastAsia"/>
              </w:rPr>
              <w:t>1.0</w:t>
            </w:r>
          </w:p>
        </w:tc>
        <w:tc>
          <w:tcPr>
            <w:tcW w:w="441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第一次修改</w:t>
            </w:r>
          </w:p>
        </w:tc>
        <w:tc>
          <w:tcPr>
            <w:tcW w:w="1085" w:type="dxa"/>
            <w:tcBorders>
              <w:top w:val="single" w:sz="6" w:space="0" w:color="auto"/>
              <w:left w:val="single" w:sz="6" w:space="0" w:color="auto"/>
              <w:bottom w:val="single" w:sz="4" w:space="0" w:color="auto"/>
              <w:right w:val="single" w:sz="6" w:space="0" w:color="auto"/>
            </w:tcBorders>
          </w:tcPr>
          <w:p w:rsidR="008C5FA5" w:rsidRDefault="008C5FA5" w:rsidP="00870AD9">
            <w:pPr>
              <w:pStyle w:val="a8"/>
              <w:rPr>
                <w:rFonts w:hint="eastAsia"/>
              </w:rPr>
            </w:pPr>
            <w:r>
              <w:rPr>
                <w:rFonts w:hint="eastAsia"/>
              </w:rPr>
              <w:t>闫红宾</w:t>
            </w:r>
          </w:p>
        </w:tc>
      </w:tr>
      <w:tr w:rsidR="008C5FA5">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8C5FA5" w:rsidRDefault="008C5FA5" w:rsidP="00870AD9">
            <w:pPr>
              <w:pStyle w:val="a8"/>
              <w:rPr>
                <w:rFonts w:hint="eastAsia"/>
              </w:rPr>
            </w:pPr>
            <w:smartTag w:uri="urn:schemas-microsoft-com:office:smarttags" w:element="chsdate">
              <w:smartTagPr>
                <w:attr w:name="IsROCDate" w:val="False"/>
                <w:attr w:name="IsLunarDate" w:val="False"/>
                <w:attr w:name="Day" w:val="27"/>
                <w:attr w:name="Month" w:val="5"/>
                <w:attr w:name="Year" w:val="2006"/>
              </w:smartTagPr>
              <w:r>
                <w:t>2006-5-27</w:t>
              </w:r>
            </w:smartTag>
          </w:p>
        </w:tc>
        <w:tc>
          <w:tcPr>
            <w:tcW w:w="1377" w:type="dxa"/>
            <w:tcBorders>
              <w:top w:val="single" w:sz="4" w:space="0" w:color="auto"/>
              <w:left w:val="single" w:sz="6" w:space="0" w:color="auto"/>
              <w:bottom w:val="single" w:sz="4" w:space="0" w:color="auto"/>
              <w:right w:val="single" w:sz="6" w:space="0" w:color="auto"/>
            </w:tcBorders>
          </w:tcPr>
          <w:p w:rsidR="008C5FA5" w:rsidRDefault="008C5FA5" w:rsidP="00870AD9">
            <w:pPr>
              <w:pStyle w:val="a8"/>
              <w:rPr>
                <w:rFonts w:hint="eastAsia"/>
              </w:rPr>
            </w:pPr>
            <w:r>
              <w:rPr>
                <w:rFonts w:hint="eastAsia"/>
              </w:rPr>
              <w:t>1.0</w:t>
            </w:r>
          </w:p>
        </w:tc>
        <w:tc>
          <w:tcPr>
            <w:tcW w:w="441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第二次修改</w:t>
            </w:r>
          </w:p>
        </w:tc>
        <w:tc>
          <w:tcPr>
            <w:tcW w:w="1085" w:type="dxa"/>
            <w:tcBorders>
              <w:top w:val="single" w:sz="4"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李大锋</w:t>
            </w:r>
          </w:p>
        </w:tc>
      </w:tr>
      <w:tr w:rsidR="008C5FA5">
        <w:tblPrEx>
          <w:tblCellMar>
            <w:top w:w="0" w:type="dxa"/>
            <w:bottom w:w="0" w:type="dxa"/>
          </w:tblCellMar>
        </w:tblPrEx>
        <w:trPr>
          <w:cantSplit/>
          <w:jc w:val="center"/>
        </w:trPr>
        <w:tc>
          <w:tcPr>
            <w:tcW w:w="1452" w:type="dxa"/>
            <w:tcBorders>
              <w:top w:val="single" w:sz="4" w:space="0" w:color="auto"/>
              <w:left w:val="single" w:sz="6" w:space="0" w:color="auto"/>
              <w:bottom w:val="single" w:sz="6" w:space="0" w:color="auto"/>
              <w:right w:val="single" w:sz="6" w:space="0" w:color="auto"/>
            </w:tcBorders>
          </w:tcPr>
          <w:p w:rsidR="008C5FA5" w:rsidRDefault="008C5FA5" w:rsidP="00870AD9">
            <w:pPr>
              <w:pStyle w:val="a8"/>
              <w:rPr>
                <w:rFonts w:hint="eastAsia"/>
              </w:rPr>
            </w:pPr>
            <w:smartTag w:uri="urn:schemas-microsoft-com:office:smarttags" w:element="chsdate">
              <w:smartTagPr>
                <w:attr w:name="IsROCDate" w:val="False"/>
                <w:attr w:name="IsLunarDate" w:val="False"/>
                <w:attr w:name="Day" w:val="12"/>
                <w:attr w:name="Month" w:val="7"/>
                <w:attr w:name="Year" w:val="2006"/>
              </w:smartTagPr>
              <w:r>
                <w:t>2006-7-12</w:t>
              </w:r>
            </w:smartTag>
          </w:p>
        </w:tc>
        <w:tc>
          <w:tcPr>
            <w:tcW w:w="1377" w:type="dxa"/>
            <w:tcBorders>
              <w:top w:val="single" w:sz="4"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1.0</w:t>
            </w:r>
          </w:p>
        </w:tc>
        <w:tc>
          <w:tcPr>
            <w:tcW w:w="441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sz w:val="24"/>
                <w:szCs w:val="24"/>
              </w:rPr>
            </w:pPr>
            <w:r w:rsidRPr="00716BA2">
              <w:rPr>
                <w:rFonts w:hint="eastAsia"/>
              </w:rPr>
              <w:t>第三次修改</w:t>
            </w:r>
          </w:p>
        </w:tc>
        <w:tc>
          <w:tcPr>
            <w:tcW w:w="1085"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sz w:val="24"/>
                <w:szCs w:val="24"/>
              </w:rPr>
            </w:pPr>
            <w:r w:rsidRPr="00716BA2">
              <w:rPr>
                <w:rFonts w:hint="eastAsia"/>
              </w:rPr>
              <w:t>戴学锋</w:t>
            </w:r>
          </w:p>
        </w:tc>
      </w:tr>
      <w:tr w:rsidR="008C5FA5">
        <w:tblPrEx>
          <w:tblCellMar>
            <w:top w:w="0" w:type="dxa"/>
            <w:bottom w:w="0" w:type="dxa"/>
          </w:tblCellMar>
        </w:tblPrEx>
        <w:trPr>
          <w:cantSplit/>
          <w:jc w:val="center"/>
        </w:trPr>
        <w:tc>
          <w:tcPr>
            <w:tcW w:w="1452"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smartTag w:uri="urn:schemas-microsoft-com:office:smarttags" w:element="chsdate">
              <w:smartTagPr>
                <w:attr w:name="IsROCDate" w:val="False"/>
                <w:attr w:name="IsLunarDate" w:val="False"/>
                <w:attr w:name="Day" w:val="9"/>
                <w:attr w:name="Month" w:val="9"/>
                <w:attr w:name="Year" w:val="2006"/>
              </w:smartTagPr>
              <w:r>
                <w:t>2006-</w:t>
              </w:r>
              <w:r>
                <w:rPr>
                  <w:rFonts w:hint="eastAsia"/>
                </w:rPr>
                <w:t>9</w:t>
              </w:r>
              <w:r>
                <w:t>-</w:t>
              </w:r>
              <w:r>
                <w:rPr>
                  <w:rFonts w:hint="eastAsia"/>
                </w:rPr>
                <w:t>9</w:t>
              </w:r>
            </w:smartTag>
          </w:p>
        </w:tc>
        <w:tc>
          <w:tcPr>
            <w:tcW w:w="137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1.01</w:t>
            </w:r>
          </w:p>
        </w:tc>
        <w:tc>
          <w:tcPr>
            <w:tcW w:w="441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第四次修改，针对格式细节进行详细解释。增加附录三、四，</w:t>
            </w:r>
            <w:r>
              <w:rPr>
                <w:rFonts w:hint="eastAsia"/>
              </w:rPr>
              <w:t>SOAP</w:t>
            </w:r>
            <w:r>
              <w:rPr>
                <w:rFonts w:hint="eastAsia"/>
              </w:rPr>
              <w:t>官方规范和</w:t>
            </w:r>
            <w:r>
              <w:rPr>
                <w:rFonts w:hint="eastAsia"/>
              </w:rPr>
              <w:t>WSDL</w:t>
            </w:r>
            <w:r>
              <w:rPr>
                <w:rFonts w:hint="eastAsia"/>
              </w:rPr>
              <w:t>官方规范</w:t>
            </w:r>
          </w:p>
        </w:tc>
        <w:tc>
          <w:tcPr>
            <w:tcW w:w="1085" w:type="dxa"/>
            <w:tcBorders>
              <w:top w:val="single" w:sz="6" w:space="0" w:color="auto"/>
              <w:left w:val="single" w:sz="6" w:space="0" w:color="auto"/>
              <w:bottom w:val="single" w:sz="6" w:space="0" w:color="auto"/>
              <w:right w:val="single" w:sz="6" w:space="0" w:color="auto"/>
            </w:tcBorders>
          </w:tcPr>
          <w:p w:rsidR="008C5FA5" w:rsidRPr="00021B82" w:rsidRDefault="008C5FA5" w:rsidP="00870AD9">
            <w:pPr>
              <w:pStyle w:val="a8"/>
              <w:rPr>
                <w:rFonts w:hint="eastAsia"/>
              </w:rPr>
            </w:pPr>
            <w:r>
              <w:rPr>
                <w:rFonts w:hint="eastAsia"/>
              </w:rPr>
              <w:t>戴学锋</w:t>
            </w:r>
          </w:p>
        </w:tc>
      </w:tr>
      <w:tr w:rsidR="008C5FA5">
        <w:tblPrEx>
          <w:tblCellMar>
            <w:top w:w="0" w:type="dxa"/>
            <w:bottom w:w="0" w:type="dxa"/>
          </w:tblCellMar>
        </w:tblPrEx>
        <w:trPr>
          <w:cantSplit/>
          <w:jc w:val="center"/>
        </w:trPr>
        <w:tc>
          <w:tcPr>
            <w:tcW w:w="1452" w:type="dxa"/>
            <w:tcBorders>
              <w:top w:val="single" w:sz="6" w:space="0" w:color="auto"/>
              <w:left w:val="single" w:sz="6" w:space="0" w:color="auto"/>
              <w:bottom w:val="single" w:sz="6" w:space="0" w:color="auto"/>
              <w:right w:val="single" w:sz="6" w:space="0" w:color="auto"/>
            </w:tcBorders>
          </w:tcPr>
          <w:p w:rsidR="008C5FA5" w:rsidRPr="00CA5F38" w:rsidRDefault="008C5FA5" w:rsidP="00870AD9">
            <w:pPr>
              <w:pStyle w:val="a8"/>
            </w:pPr>
            <w:smartTag w:uri="urn:schemas-microsoft-com:office:smarttags" w:element="chsdate">
              <w:smartTagPr>
                <w:attr w:name="IsROCDate" w:val="False"/>
                <w:attr w:name="IsLunarDate" w:val="False"/>
                <w:attr w:name="Day" w:val="20"/>
                <w:attr w:name="Month" w:val="9"/>
                <w:attr w:name="Year" w:val="2006"/>
              </w:smartTagPr>
              <w:r>
                <w:t>2006-</w:t>
              </w:r>
              <w:r>
                <w:rPr>
                  <w:rFonts w:hint="eastAsia"/>
                </w:rPr>
                <w:t>9</w:t>
              </w:r>
              <w:r>
                <w:t>-</w:t>
              </w:r>
              <w:r>
                <w:rPr>
                  <w:rFonts w:hint="eastAsia"/>
                </w:rPr>
                <w:t>20</w:t>
              </w:r>
            </w:smartTag>
          </w:p>
        </w:tc>
        <w:tc>
          <w:tcPr>
            <w:tcW w:w="1377" w:type="dxa"/>
            <w:tcBorders>
              <w:top w:val="single" w:sz="6" w:space="0" w:color="auto"/>
              <w:left w:val="single" w:sz="6" w:space="0" w:color="auto"/>
              <w:bottom w:val="single" w:sz="6" w:space="0" w:color="auto"/>
              <w:right w:val="single" w:sz="6" w:space="0" w:color="auto"/>
            </w:tcBorders>
          </w:tcPr>
          <w:p w:rsidR="008C5FA5" w:rsidRPr="00CA5F38" w:rsidRDefault="008C5FA5" w:rsidP="00870AD9">
            <w:pPr>
              <w:pStyle w:val="a8"/>
              <w:rPr>
                <w:rFonts w:hint="eastAsia"/>
              </w:rPr>
            </w:pPr>
            <w:r>
              <w:rPr>
                <w:rFonts w:hint="eastAsia"/>
              </w:rPr>
              <w:t>1.02</w:t>
            </w:r>
          </w:p>
        </w:tc>
        <w:tc>
          <w:tcPr>
            <w:tcW w:w="4417" w:type="dxa"/>
            <w:tcBorders>
              <w:top w:val="single" w:sz="6" w:space="0" w:color="auto"/>
              <w:left w:val="single" w:sz="6" w:space="0" w:color="auto"/>
              <w:bottom w:val="single" w:sz="6" w:space="0" w:color="auto"/>
              <w:right w:val="single" w:sz="6" w:space="0" w:color="auto"/>
            </w:tcBorders>
          </w:tcPr>
          <w:p w:rsidR="008C5FA5" w:rsidRPr="00CA5F38" w:rsidRDefault="008C5FA5" w:rsidP="00870AD9">
            <w:pPr>
              <w:pStyle w:val="a8"/>
              <w:rPr>
                <w:rFonts w:hint="eastAsia"/>
              </w:rPr>
            </w:pPr>
            <w:r>
              <w:rPr>
                <w:rFonts w:hint="eastAsia"/>
              </w:rPr>
              <w:t>增加附录五，消息打包解包</w:t>
            </w:r>
            <w:r>
              <w:rPr>
                <w:rFonts w:hint="eastAsia"/>
              </w:rPr>
              <w:t>java</w:t>
            </w:r>
            <w:r>
              <w:rPr>
                <w:rFonts w:hint="eastAsia"/>
              </w:rPr>
              <w:t>类及说明</w:t>
            </w:r>
          </w:p>
        </w:tc>
        <w:tc>
          <w:tcPr>
            <w:tcW w:w="1085" w:type="dxa"/>
            <w:tcBorders>
              <w:top w:val="single" w:sz="6" w:space="0" w:color="auto"/>
              <w:left w:val="single" w:sz="6" w:space="0" w:color="auto"/>
              <w:bottom w:val="single" w:sz="6" w:space="0" w:color="auto"/>
              <w:right w:val="single" w:sz="6" w:space="0" w:color="auto"/>
            </w:tcBorders>
          </w:tcPr>
          <w:p w:rsidR="008C5FA5" w:rsidRPr="00CA5F38" w:rsidRDefault="008C5FA5" w:rsidP="00870AD9">
            <w:pPr>
              <w:pStyle w:val="a8"/>
              <w:rPr>
                <w:rFonts w:hint="eastAsia"/>
              </w:rPr>
            </w:pPr>
            <w:r>
              <w:rPr>
                <w:rFonts w:hint="eastAsia"/>
              </w:rPr>
              <w:t>戴学锋</w:t>
            </w:r>
          </w:p>
        </w:tc>
      </w:tr>
      <w:tr w:rsidR="008C5FA5">
        <w:tblPrEx>
          <w:tblCellMar>
            <w:top w:w="0" w:type="dxa"/>
            <w:bottom w:w="0" w:type="dxa"/>
          </w:tblCellMar>
        </w:tblPrEx>
        <w:trPr>
          <w:cantSplit/>
          <w:jc w:val="center"/>
        </w:trPr>
        <w:tc>
          <w:tcPr>
            <w:tcW w:w="1452" w:type="dxa"/>
            <w:tcBorders>
              <w:top w:val="single" w:sz="6" w:space="0" w:color="auto"/>
              <w:left w:val="single" w:sz="6" w:space="0" w:color="auto"/>
              <w:bottom w:val="single" w:sz="4" w:space="0" w:color="auto"/>
              <w:right w:val="single" w:sz="6" w:space="0" w:color="auto"/>
            </w:tcBorders>
          </w:tcPr>
          <w:p w:rsidR="008C5FA5" w:rsidRDefault="008C5FA5" w:rsidP="00870AD9">
            <w:pPr>
              <w:pStyle w:val="a8"/>
            </w:pPr>
            <w:smartTag w:uri="urn:schemas-microsoft-com:office:smarttags" w:element="chsdate">
              <w:smartTagPr>
                <w:attr w:name="IsROCDate" w:val="False"/>
                <w:attr w:name="IsLunarDate" w:val="False"/>
                <w:attr w:name="Day" w:val="20"/>
                <w:attr w:name="Month" w:val="9"/>
                <w:attr w:name="Year" w:val="2006"/>
              </w:smartTagPr>
              <w:r>
                <w:t>2006-</w:t>
              </w:r>
              <w:r>
                <w:rPr>
                  <w:rFonts w:hint="eastAsia"/>
                </w:rPr>
                <w:t>9</w:t>
              </w:r>
              <w:r>
                <w:t>-</w:t>
              </w:r>
              <w:r>
                <w:rPr>
                  <w:rFonts w:hint="eastAsia"/>
                </w:rPr>
                <w:t>20</w:t>
              </w:r>
            </w:smartTag>
          </w:p>
        </w:tc>
        <w:tc>
          <w:tcPr>
            <w:tcW w:w="1377" w:type="dxa"/>
            <w:tcBorders>
              <w:top w:val="single" w:sz="6" w:space="0" w:color="auto"/>
              <w:left w:val="single" w:sz="6" w:space="0" w:color="auto"/>
              <w:bottom w:val="single" w:sz="4" w:space="0" w:color="auto"/>
              <w:right w:val="single" w:sz="6" w:space="0" w:color="auto"/>
            </w:tcBorders>
          </w:tcPr>
          <w:p w:rsidR="008C5FA5" w:rsidRDefault="008C5FA5" w:rsidP="00870AD9">
            <w:pPr>
              <w:pStyle w:val="a8"/>
              <w:rPr>
                <w:rFonts w:hint="eastAsia"/>
              </w:rPr>
            </w:pPr>
            <w:r>
              <w:rPr>
                <w:rFonts w:hint="eastAsia"/>
              </w:rPr>
              <w:t>1.03</w:t>
            </w:r>
          </w:p>
        </w:tc>
        <w:tc>
          <w:tcPr>
            <w:tcW w:w="441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rPr>
            </w:pPr>
            <w:r>
              <w:rPr>
                <w:rFonts w:hint="eastAsia"/>
              </w:rPr>
              <w:t>增加附录五，消息打包解包示例工程</w:t>
            </w:r>
          </w:p>
        </w:tc>
        <w:tc>
          <w:tcPr>
            <w:tcW w:w="1085" w:type="dxa"/>
            <w:tcBorders>
              <w:top w:val="single" w:sz="6" w:space="0" w:color="auto"/>
              <w:left w:val="single" w:sz="6" w:space="0" w:color="auto"/>
              <w:bottom w:val="single" w:sz="4" w:space="0" w:color="auto"/>
              <w:right w:val="single" w:sz="6" w:space="0" w:color="auto"/>
            </w:tcBorders>
          </w:tcPr>
          <w:p w:rsidR="008C5FA5" w:rsidRPr="0019562C" w:rsidRDefault="008C5FA5" w:rsidP="00870AD9">
            <w:pPr>
              <w:pStyle w:val="a8"/>
              <w:rPr>
                <w:rFonts w:hint="eastAsia"/>
              </w:rPr>
            </w:pPr>
            <w:r>
              <w:rPr>
                <w:rFonts w:hint="eastAsia"/>
              </w:rPr>
              <w:t>李大锋</w:t>
            </w:r>
          </w:p>
        </w:tc>
      </w:tr>
      <w:tr w:rsidR="008C5FA5">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8C5FA5" w:rsidRDefault="008C5FA5" w:rsidP="00870AD9">
            <w:pPr>
              <w:pStyle w:val="a8"/>
              <w:rPr>
                <w:rFonts w:hint="eastAsia"/>
              </w:rPr>
            </w:pPr>
            <w:smartTag w:uri="urn:schemas-microsoft-com:office:smarttags" w:element="chsdate">
              <w:smartTagPr>
                <w:attr w:name="IsROCDate" w:val="False"/>
                <w:attr w:name="IsLunarDate" w:val="False"/>
                <w:attr w:name="Day" w:val="8"/>
                <w:attr w:name="Month" w:val="11"/>
                <w:attr w:name="Year" w:val="2006"/>
              </w:smartTagPr>
              <w:r>
                <w:t>2006-11-8</w:t>
              </w:r>
            </w:smartTag>
          </w:p>
        </w:tc>
        <w:tc>
          <w:tcPr>
            <w:tcW w:w="1377" w:type="dxa"/>
            <w:tcBorders>
              <w:top w:val="single" w:sz="4" w:space="0" w:color="auto"/>
              <w:left w:val="single" w:sz="6" w:space="0" w:color="auto"/>
              <w:bottom w:val="single" w:sz="4" w:space="0" w:color="auto"/>
              <w:right w:val="single" w:sz="6" w:space="0" w:color="auto"/>
            </w:tcBorders>
          </w:tcPr>
          <w:p w:rsidR="008C5FA5" w:rsidRDefault="008C5FA5" w:rsidP="00870AD9">
            <w:pPr>
              <w:pStyle w:val="a8"/>
              <w:rPr>
                <w:rFonts w:hint="eastAsia"/>
              </w:rPr>
            </w:pPr>
            <w:r>
              <w:rPr>
                <w:rFonts w:hint="eastAsia"/>
              </w:rPr>
              <w:t>1.04</w:t>
            </w:r>
          </w:p>
        </w:tc>
        <w:tc>
          <w:tcPr>
            <w:tcW w:w="4417" w:type="dxa"/>
            <w:tcBorders>
              <w:top w:val="single" w:sz="6" w:space="0" w:color="auto"/>
              <w:left w:val="single" w:sz="6" w:space="0" w:color="auto"/>
              <w:bottom w:val="single" w:sz="6" w:space="0" w:color="auto"/>
              <w:right w:val="single" w:sz="6" w:space="0" w:color="auto"/>
            </w:tcBorders>
          </w:tcPr>
          <w:p w:rsidR="008C5FA5" w:rsidRDefault="008C5FA5" w:rsidP="00870AD9">
            <w:pPr>
              <w:pStyle w:val="a8"/>
              <w:rPr>
                <w:rFonts w:hint="eastAsia"/>
                <w:sz w:val="24"/>
                <w:szCs w:val="24"/>
              </w:rPr>
            </w:pPr>
            <w:r w:rsidRPr="000A0C0A">
              <w:rPr>
                <w:rFonts w:hint="eastAsia"/>
              </w:rPr>
              <w:t>增加部门信息绑定接口，员工绑定可选参数列表增加部门编号</w:t>
            </w:r>
          </w:p>
        </w:tc>
        <w:tc>
          <w:tcPr>
            <w:tcW w:w="1085" w:type="dxa"/>
            <w:tcBorders>
              <w:top w:val="single" w:sz="4" w:space="0" w:color="auto"/>
              <w:left w:val="single" w:sz="6" w:space="0" w:color="auto"/>
              <w:bottom w:val="single" w:sz="4" w:space="0" w:color="auto"/>
              <w:right w:val="single" w:sz="6" w:space="0" w:color="auto"/>
            </w:tcBorders>
          </w:tcPr>
          <w:p w:rsidR="00225AC5" w:rsidRDefault="008C5FA5" w:rsidP="00870AD9">
            <w:pPr>
              <w:pStyle w:val="a8"/>
              <w:rPr>
                <w:rFonts w:hint="eastAsia"/>
              </w:rPr>
            </w:pPr>
            <w:r w:rsidRPr="000A0C0A">
              <w:rPr>
                <w:rFonts w:hint="eastAsia"/>
              </w:rPr>
              <w:t>闫红宾</w:t>
            </w:r>
          </w:p>
          <w:p w:rsidR="008C5FA5" w:rsidRPr="000A0C0A" w:rsidRDefault="008C5FA5" w:rsidP="00870AD9">
            <w:pPr>
              <w:pStyle w:val="a8"/>
              <w:rPr>
                <w:rFonts w:hint="eastAsia"/>
                <w:sz w:val="24"/>
                <w:szCs w:val="24"/>
              </w:rPr>
            </w:pPr>
            <w:r>
              <w:rPr>
                <w:rFonts w:hint="eastAsia"/>
              </w:rPr>
              <w:t>李大锋</w:t>
            </w:r>
          </w:p>
        </w:tc>
      </w:tr>
      <w:tr w:rsidR="00E6576B">
        <w:tblPrEx>
          <w:tblCellMar>
            <w:top w:w="0" w:type="dxa"/>
            <w:bottom w:w="0" w:type="dxa"/>
          </w:tblCellMar>
        </w:tblPrEx>
        <w:trPr>
          <w:cantSplit/>
          <w:jc w:val="center"/>
        </w:trPr>
        <w:tc>
          <w:tcPr>
            <w:tcW w:w="1452" w:type="dxa"/>
            <w:tcBorders>
              <w:top w:val="single" w:sz="4" w:space="0" w:color="auto"/>
              <w:left w:val="single" w:sz="6" w:space="0" w:color="auto"/>
              <w:bottom w:val="single" w:sz="6" w:space="0" w:color="auto"/>
              <w:right w:val="single" w:sz="6" w:space="0" w:color="auto"/>
            </w:tcBorders>
          </w:tcPr>
          <w:p w:rsidR="00E6576B" w:rsidRPr="002302CC" w:rsidRDefault="00E6576B" w:rsidP="0085755F">
            <w:pPr>
              <w:pStyle w:val="a8"/>
              <w:rPr>
                <w:rFonts w:hint="eastAsia"/>
              </w:rPr>
            </w:pPr>
            <w:smartTag w:uri="urn:schemas-microsoft-com:office:smarttags" w:element="chsdate">
              <w:smartTagPr>
                <w:attr w:name="IsROCDate" w:val="False"/>
                <w:attr w:name="IsLunarDate" w:val="False"/>
                <w:attr w:name="Day" w:val="1"/>
                <w:attr w:name="Month" w:val="12"/>
                <w:attr w:name="Year" w:val="2006"/>
              </w:smartTagPr>
              <w:r w:rsidRPr="002302CC">
                <w:t>2006-12-1</w:t>
              </w:r>
            </w:smartTag>
          </w:p>
        </w:tc>
        <w:tc>
          <w:tcPr>
            <w:tcW w:w="1377" w:type="dxa"/>
            <w:tcBorders>
              <w:top w:val="single" w:sz="4" w:space="0" w:color="auto"/>
              <w:left w:val="single" w:sz="6" w:space="0" w:color="auto"/>
              <w:bottom w:val="single" w:sz="6" w:space="0" w:color="auto"/>
              <w:right w:val="single" w:sz="6" w:space="0" w:color="auto"/>
            </w:tcBorders>
          </w:tcPr>
          <w:p w:rsidR="00E6576B" w:rsidRDefault="00E6576B" w:rsidP="0085755F">
            <w:pPr>
              <w:pStyle w:val="a8"/>
              <w:rPr>
                <w:rFonts w:hint="eastAsia"/>
                <w:sz w:val="24"/>
                <w:szCs w:val="24"/>
              </w:rPr>
            </w:pPr>
            <w:r>
              <w:rPr>
                <w:rFonts w:hint="eastAsia"/>
                <w:sz w:val="24"/>
                <w:szCs w:val="24"/>
              </w:rPr>
              <w:t>1.2</w:t>
            </w:r>
          </w:p>
        </w:tc>
        <w:tc>
          <w:tcPr>
            <w:tcW w:w="4417" w:type="dxa"/>
            <w:tcBorders>
              <w:top w:val="single" w:sz="6" w:space="0" w:color="auto"/>
              <w:left w:val="single" w:sz="6" w:space="0" w:color="auto"/>
              <w:bottom w:val="single" w:sz="6" w:space="0" w:color="auto"/>
              <w:right w:val="single" w:sz="6" w:space="0" w:color="auto"/>
            </w:tcBorders>
          </w:tcPr>
          <w:p w:rsidR="00E6576B" w:rsidRPr="002302CC" w:rsidRDefault="00E6576B" w:rsidP="0085755F">
            <w:pPr>
              <w:pStyle w:val="a8"/>
              <w:rPr>
                <w:rFonts w:hint="eastAsia"/>
              </w:rPr>
            </w:pPr>
            <w:r w:rsidRPr="002302CC">
              <w:rPr>
                <w:rFonts w:hint="eastAsia"/>
              </w:rPr>
              <w:t>增加获取密码、业务统计信息上报、业务监控信息上报接口，调整企业绑定、部门绑定、员工绑定接口消息体风格。</w:t>
            </w:r>
          </w:p>
        </w:tc>
        <w:tc>
          <w:tcPr>
            <w:tcW w:w="1085" w:type="dxa"/>
            <w:tcBorders>
              <w:top w:val="single" w:sz="4" w:space="0" w:color="auto"/>
              <w:left w:val="single" w:sz="6" w:space="0" w:color="auto"/>
              <w:bottom w:val="single" w:sz="6" w:space="0" w:color="auto"/>
              <w:right w:val="single" w:sz="6" w:space="0" w:color="auto"/>
            </w:tcBorders>
          </w:tcPr>
          <w:p w:rsidR="00E6576B" w:rsidRPr="002302CC" w:rsidRDefault="00E6576B" w:rsidP="0085755F">
            <w:pPr>
              <w:pStyle w:val="a8"/>
              <w:rPr>
                <w:rFonts w:hint="eastAsia"/>
              </w:rPr>
            </w:pPr>
            <w:r w:rsidRPr="002302CC">
              <w:rPr>
                <w:rFonts w:hint="eastAsia"/>
              </w:rPr>
              <w:t>闫红宾</w:t>
            </w:r>
          </w:p>
        </w:tc>
      </w:tr>
      <w:tr w:rsidR="00E6576B">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E6576B" w:rsidRPr="002302CC" w:rsidRDefault="00E6576B" w:rsidP="00870AD9">
            <w:pPr>
              <w:pStyle w:val="a8"/>
              <w:rPr>
                <w:rFonts w:hint="eastAsia"/>
              </w:rPr>
            </w:pPr>
            <w:smartTag w:uri="urn:schemas-microsoft-com:office:smarttags" w:element="chsdate">
              <w:smartTagPr>
                <w:attr w:name="IsROCDate" w:val="False"/>
                <w:attr w:name="IsLunarDate" w:val="False"/>
                <w:attr w:name="Day" w:val="6"/>
                <w:attr w:name="Month" w:val="12"/>
                <w:attr w:name="Year" w:val="2006"/>
              </w:smartTagPr>
              <w:r>
                <w:rPr>
                  <w:rFonts w:hint="eastAsia"/>
                </w:rPr>
                <w:t>2006-12-</w:t>
              </w:r>
              <w:r w:rsidR="005D07F8">
                <w:rPr>
                  <w:rFonts w:hint="eastAsia"/>
                </w:rPr>
                <w:t>6</w:t>
              </w:r>
            </w:smartTag>
          </w:p>
        </w:tc>
        <w:tc>
          <w:tcPr>
            <w:tcW w:w="1377" w:type="dxa"/>
            <w:tcBorders>
              <w:top w:val="single" w:sz="4" w:space="0" w:color="auto"/>
              <w:left w:val="single" w:sz="6" w:space="0" w:color="auto"/>
              <w:bottom w:val="single" w:sz="4" w:space="0" w:color="auto"/>
              <w:right w:val="single" w:sz="6" w:space="0" w:color="auto"/>
            </w:tcBorders>
          </w:tcPr>
          <w:p w:rsidR="00E6576B" w:rsidRDefault="00E6576B" w:rsidP="00870AD9">
            <w:pPr>
              <w:pStyle w:val="a8"/>
              <w:rPr>
                <w:rFonts w:hint="eastAsia"/>
                <w:sz w:val="24"/>
                <w:szCs w:val="24"/>
              </w:rPr>
            </w:pPr>
            <w:r>
              <w:rPr>
                <w:rFonts w:hint="eastAsia"/>
                <w:sz w:val="24"/>
                <w:szCs w:val="24"/>
              </w:rPr>
              <w:t>1.2</w:t>
            </w:r>
          </w:p>
        </w:tc>
        <w:tc>
          <w:tcPr>
            <w:tcW w:w="4417" w:type="dxa"/>
            <w:tcBorders>
              <w:top w:val="single" w:sz="6" w:space="0" w:color="auto"/>
              <w:left w:val="single" w:sz="6" w:space="0" w:color="auto"/>
              <w:bottom w:val="single" w:sz="6" w:space="0" w:color="auto"/>
              <w:right w:val="single" w:sz="6" w:space="0" w:color="auto"/>
            </w:tcBorders>
          </w:tcPr>
          <w:p w:rsidR="00E6576B" w:rsidRPr="002302CC" w:rsidRDefault="00E6576B" w:rsidP="00870AD9">
            <w:pPr>
              <w:pStyle w:val="a8"/>
              <w:rPr>
                <w:rFonts w:hint="eastAsia"/>
              </w:rPr>
            </w:pPr>
            <w:r>
              <w:rPr>
                <w:rFonts w:hint="eastAsia"/>
              </w:rPr>
              <w:t>修改接口：获取帐号接口、业务统计信息报告接口、业务监控信息报告接口</w:t>
            </w:r>
            <w:r w:rsidR="005D07F8">
              <w:rPr>
                <w:rFonts w:hint="eastAsia"/>
              </w:rPr>
              <w:t>，修改</w:t>
            </w:r>
            <w:r w:rsidR="005D07F8">
              <w:rPr>
                <w:rFonts w:hint="eastAsia"/>
              </w:rPr>
              <w:t>EAA</w:t>
            </w:r>
            <w:r w:rsidR="005D07F8">
              <w:rPr>
                <w:rFonts w:hint="eastAsia"/>
              </w:rPr>
              <w:t>模型</w:t>
            </w:r>
            <w:r>
              <w:rPr>
                <w:rFonts w:hint="eastAsia"/>
              </w:rPr>
              <w:t>。</w:t>
            </w:r>
          </w:p>
        </w:tc>
        <w:tc>
          <w:tcPr>
            <w:tcW w:w="1085" w:type="dxa"/>
            <w:tcBorders>
              <w:top w:val="single" w:sz="4" w:space="0" w:color="auto"/>
              <w:left w:val="single" w:sz="6" w:space="0" w:color="auto"/>
              <w:bottom w:val="single" w:sz="4" w:space="0" w:color="auto"/>
              <w:right w:val="single" w:sz="6" w:space="0" w:color="auto"/>
            </w:tcBorders>
          </w:tcPr>
          <w:p w:rsidR="00E6576B" w:rsidRPr="002302CC" w:rsidRDefault="00D924AC" w:rsidP="00870AD9">
            <w:pPr>
              <w:pStyle w:val="a8"/>
              <w:rPr>
                <w:rFonts w:hint="eastAsia"/>
              </w:rPr>
            </w:pPr>
            <w:r>
              <w:rPr>
                <w:rFonts w:hint="eastAsia"/>
              </w:rPr>
              <w:t>戴红毅</w:t>
            </w:r>
          </w:p>
        </w:tc>
      </w:tr>
      <w:tr w:rsidR="003B2D55">
        <w:tblPrEx>
          <w:tblCellMar>
            <w:top w:w="0" w:type="dxa"/>
            <w:bottom w:w="0" w:type="dxa"/>
          </w:tblCellMar>
        </w:tblPrEx>
        <w:trPr>
          <w:cantSplit/>
          <w:jc w:val="center"/>
        </w:trPr>
        <w:tc>
          <w:tcPr>
            <w:tcW w:w="1452" w:type="dxa"/>
            <w:tcBorders>
              <w:top w:val="single" w:sz="4" w:space="0" w:color="auto"/>
              <w:left w:val="single" w:sz="6" w:space="0" w:color="auto"/>
              <w:bottom w:val="single" w:sz="6" w:space="0" w:color="auto"/>
              <w:right w:val="single" w:sz="6" w:space="0" w:color="auto"/>
            </w:tcBorders>
          </w:tcPr>
          <w:p w:rsidR="003B2D55" w:rsidRDefault="003B2D55" w:rsidP="00BE0535">
            <w:pPr>
              <w:pStyle w:val="a8"/>
              <w:rPr>
                <w:rFonts w:hint="eastAsia"/>
              </w:rPr>
            </w:pPr>
            <w:smartTag w:uri="urn:schemas-microsoft-com:office:smarttags" w:element="chsdate">
              <w:smartTagPr>
                <w:attr w:name="IsROCDate" w:val="False"/>
                <w:attr w:name="IsLunarDate" w:val="False"/>
                <w:attr w:name="Day" w:val="12"/>
                <w:attr w:name="Month" w:val="12"/>
                <w:attr w:name="Year" w:val="2006"/>
              </w:smartTagPr>
              <w:r>
                <w:t>2006-12-12</w:t>
              </w:r>
            </w:smartTag>
          </w:p>
        </w:tc>
        <w:tc>
          <w:tcPr>
            <w:tcW w:w="1377" w:type="dxa"/>
            <w:tcBorders>
              <w:top w:val="single" w:sz="4" w:space="0" w:color="auto"/>
              <w:left w:val="single" w:sz="6" w:space="0" w:color="auto"/>
              <w:bottom w:val="single" w:sz="6" w:space="0" w:color="auto"/>
              <w:right w:val="single" w:sz="6" w:space="0" w:color="auto"/>
            </w:tcBorders>
          </w:tcPr>
          <w:p w:rsidR="003B2D55" w:rsidRDefault="003B2D55" w:rsidP="00BE0535">
            <w:pPr>
              <w:pStyle w:val="a8"/>
              <w:rPr>
                <w:rFonts w:hint="eastAsia"/>
                <w:sz w:val="24"/>
                <w:szCs w:val="24"/>
              </w:rPr>
            </w:pPr>
            <w:r>
              <w:rPr>
                <w:rFonts w:hint="eastAsia"/>
                <w:sz w:val="24"/>
                <w:szCs w:val="24"/>
              </w:rPr>
              <w:t>1.3</w:t>
            </w:r>
          </w:p>
        </w:tc>
        <w:tc>
          <w:tcPr>
            <w:tcW w:w="4417" w:type="dxa"/>
            <w:tcBorders>
              <w:top w:val="single" w:sz="6" w:space="0" w:color="auto"/>
              <w:left w:val="single" w:sz="6" w:space="0" w:color="auto"/>
              <w:bottom w:val="single" w:sz="6" w:space="0" w:color="auto"/>
              <w:right w:val="single" w:sz="6" w:space="0" w:color="auto"/>
            </w:tcBorders>
          </w:tcPr>
          <w:p w:rsidR="003B2D55" w:rsidRDefault="003B2D55" w:rsidP="00BE0535">
            <w:pPr>
              <w:pStyle w:val="a8"/>
              <w:rPr>
                <w:rFonts w:hint="eastAsia"/>
              </w:rPr>
            </w:pPr>
            <w:r>
              <w:rPr>
                <w:rFonts w:hint="eastAsia"/>
              </w:rPr>
              <w:t>删除登陆接口，调整消息风格</w:t>
            </w:r>
          </w:p>
        </w:tc>
        <w:tc>
          <w:tcPr>
            <w:tcW w:w="1085" w:type="dxa"/>
            <w:tcBorders>
              <w:top w:val="single" w:sz="4" w:space="0" w:color="auto"/>
              <w:left w:val="single" w:sz="6" w:space="0" w:color="auto"/>
              <w:bottom w:val="single" w:sz="6" w:space="0" w:color="auto"/>
              <w:right w:val="single" w:sz="6" w:space="0" w:color="auto"/>
            </w:tcBorders>
          </w:tcPr>
          <w:p w:rsidR="003B2D55" w:rsidRDefault="003B2D55" w:rsidP="00BE0535">
            <w:pPr>
              <w:pStyle w:val="a8"/>
              <w:rPr>
                <w:rFonts w:hint="eastAsia"/>
              </w:rPr>
            </w:pPr>
            <w:r>
              <w:rPr>
                <w:rFonts w:hint="eastAsia"/>
              </w:rPr>
              <w:t>闫红宾</w:t>
            </w:r>
          </w:p>
        </w:tc>
      </w:tr>
      <w:tr w:rsidR="003B2D55">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3B2D55" w:rsidRDefault="003B2D55" w:rsidP="00870AD9">
            <w:pPr>
              <w:pStyle w:val="a8"/>
              <w:rPr>
                <w:rFonts w:hint="eastAsia"/>
              </w:rPr>
            </w:pPr>
            <w:smartTag w:uri="urn:schemas-microsoft-com:office:smarttags" w:element="chsdate">
              <w:smartTagPr>
                <w:attr w:name="IsROCDate" w:val="False"/>
                <w:attr w:name="IsLunarDate" w:val="False"/>
                <w:attr w:name="Day" w:val="8"/>
                <w:attr w:name="Month" w:val="1"/>
                <w:attr w:name="Year" w:val="2007"/>
              </w:smartTagPr>
              <w:r>
                <w:rPr>
                  <w:rFonts w:hint="eastAsia"/>
                </w:rPr>
                <w:t>2007-1-8</w:t>
              </w:r>
            </w:smartTag>
          </w:p>
        </w:tc>
        <w:tc>
          <w:tcPr>
            <w:tcW w:w="1377" w:type="dxa"/>
            <w:tcBorders>
              <w:top w:val="single" w:sz="4" w:space="0" w:color="auto"/>
              <w:left w:val="single" w:sz="6" w:space="0" w:color="auto"/>
              <w:bottom w:val="single" w:sz="4" w:space="0" w:color="auto"/>
              <w:right w:val="single" w:sz="6" w:space="0" w:color="auto"/>
            </w:tcBorders>
          </w:tcPr>
          <w:p w:rsidR="003B2D55" w:rsidRDefault="003B2D55" w:rsidP="00870AD9">
            <w:pPr>
              <w:pStyle w:val="a8"/>
              <w:rPr>
                <w:rFonts w:hint="eastAsia"/>
                <w:sz w:val="24"/>
                <w:szCs w:val="24"/>
              </w:rPr>
            </w:pPr>
            <w:r>
              <w:rPr>
                <w:rFonts w:hint="eastAsia"/>
                <w:sz w:val="24"/>
                <w:szCs w:val="24"/>
              </w:rPr>
              <w:t>1.3</w:t>
            </w:r>
          </w:p>
        </w:tc>
        <w:tc>
          <w:tcPr>
            <w:tcW w:w="4417" w:type="dxa"/>
            <w:tcBorders>
              <w:top w:val="single" w:sz="6" w:space="0" w:color="auto"/>
              <w:left w:val="single" w:sz="6" w:space="0" w:color="auto"/>
              <w:bottom w:val="single" w:sz="6" w:space="0" w:color="auto"/>
              <w:right w:val="single" w:sz="6" w:space="0" w:color="auto"/>
            </w:tcBorders>
          </w:tcPr>
          <w:p w:rsidR="003B2D55" w:rsidRDefault="003B2D55" w:rsidP="00870AD9">
            <w:pPr>
              <w:pStyle w:val="a8"/>
              <w:rPr>
                <w:rFonts w:hint="eastAsia"/>
              </w:rPr>
            </w:pPr>
            <w:r>
              <w:rPr>
                <w:rFonts w:hint="eastAsia"/>
              </w:rPr>
              <w:t>增加登陆接口</w:t>
            </w:r>
          </w:p>
        </w:tc>
        <w:tc>
          <w:tcPr>
            <w:tcW w:w="1085" w:type="dxa"/>
            <w:tcBorders>
              <w:top w:val="single" w:sz="4" w:space="0" w:color="auto"/>
              <w:left w:val="single" w:sz="6" w:space="0" w:color="auto"/>
              <w:bottom w:val="single" w:sz="4" w:space="0" w:color="auto"/>
              <w:right w:val="single" w:sz="6" w:space="0" w:color="auto"/>
            </w:tcBorders>
          </w:tcPr>
          <w:p w:rsidR="003B2D55" w:rsidRDefault="003B2D55" w:rsidP="00870AD9">
            <w:pPr>
              <w:pStyle w:val="a8"/>
              <w:rPr>
                <w:rFonts w:hint="eastAsia"/>
              </w:rPr>
            </w:pPr>
            <w:r>
              <w:rPr>
                <w:rFonts w:hint="eastAsia"/>
              </w:rPr>
              <w:t>戴红毅</w:t>
            </w:r>
          </w:p>
        </w:tc>
      </w:tr>
      <w:tr w:rsidR="005D43AC">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5D43AC" w:rsidRDefault="005D43AC" w:rsidP="00870AD9">
            <w:pPr>
              <w:pStyle w:val="a8"/>
              <w:rPr>
                <w:rFonts w:hint="eastAsia"/>
              </w:rPr>
            </w:pPr>
            <w:smartTag w:uri="urn:schemas-microsoft-com:office:smarttags" w:element="chsdate">
              <w:smartTagPr>
                <w:attr w:name="IsROCDate" w:val="False"/>
                <w:attr w:name="IsLunarDate" w:val="False"/>
                <w:attr w:name="Day" w:val="10"/>
                <w:attr w:name="Month" w:val="2"/>
                <w:attr w:name="Year" w:val="2007"/>
              </w:smartTagPr>
              <w:r>
                <w:t>2007-2-1</w:t>
              </w:r>
              <w:r>
                <w:rPr>
                  <w:rFonts w:hint="eastAsia"/>
                </w:rPr>
                <w:t>0</w:t>
              </w:r>
            </w:smartTag>
          </w:p>
        </w:tc>
        <w:tc>
          <w:tcPr>
            <w:tcW w:w="1377" w:type="dxa"/>
            <w:tcBorders>
              <w:top w:val="single" w:sz="4" w:space="0" w:color="auto"/>
              <w:left w:val="single" w:sz="6" w:space="0" w:color="auto"/>
              <w:bottom w:val="single" w:sz="4" w:space="0" w:color="auto"/>
              <w:right w:val="single" w:sz="6" w:space="0" w:color="auto"/>
            </w:tcBorders>
          </w:tcPr>
          <w:p w:rsidR="005D43AC" w:rsidRDefault="005D43AC" w:rsidP="00870AD9">
            <w:pPr>
              <w:pStyle w:val="a8"/>
              <w:rPr>
                <w:rFonts w:hint="eastAsia"/>
                <w:sz w:val="24"/>
                <w:szCs w:val="24"/>
              </w:rPr>
            </w:pPr>
            <w:r>
              <w:rPr>
                <w:rFonts w:hint="eastAsia"/>
                <w:sz w:val="24"/>
                <w:szCs w:val="24"/>
              </w:rPr>
              <w:t>1.4</w:t>
            </w:r>
          </w:p>
        </w:tc>
        <w:tc>
          <w:tcPr>
            <w:tcW w:w="4417" w:type="dxa"/>
            <w:tcBorders>
              <w:top w:val="single" w:sz="6" w:space="0" w:color="auto"/>
              <w:left w:val="single" w:sz="6" w:space="0" w:color="auto"/>
              <w:bottom w:val="single" w:sz="6" w:space="0" w:color="auto"/>
              <w:right w:val="single" w:sz="6" w:space="0" w:color="auto"/>
            </w:tcBorders>
          </w:tcPr>
          <w:p w:rsidR="005D43AC" w:rsidRDefault="005D43AC" w:rsidP="00870AD9">
            <w:pPr>
              <w:pStyle w:val="a8"/>
              <w:rPr>
                <w:rFonts w:hint="eastAsia"/>
              </w:rPr>
            </w:pPr>
            <w:r>
              <w:rPr>
                <w:rFonts w:hint="eastAsia"/>
              </w:rPr>
              <w:t>登陆接口增加</w:t>
            </w:r>
            <w:r>
              <w:rPr>
                <w:rFonts w:hint="eastAsia"/>
              </w:rPr>
              <w:t>TOKEN</w:t>
            </w:r>
            <w:r>
              <w:rPr>
                <w:rFonts w:hint="eastAsia"/>
              </w:rPr>
              <w:t>字段</w:t>
            </w:r>
          </w:p>
        </w:tc>
        <w:tc>
          <w:tcPr>
            <w:tcW w:w="1085" w:type="dxa"/>
            <w:tcBorders>
              <w:top w:val="single" w:sz="4" w:space="0" w:color="auto"/>
              <w:left w:val="single" w:sz="6" w:space="0" w:color="auto"/>
              <w:bottom w:val="single" w:sz="4" w:space="0" w:color="auto"/>
              <w:right w:val="single" w:sz="6" w:space="0" w:color="auto"/>
            </w:tcBorders>
          </w:tcPr>
          <w:p w:rsidR="005D43AC" w:rsidRDefault="005D43AC" w:rsidP="00870AD9">
            <w:pPr>
              <w:pStyle w:val="a8"/>
              <w:rPr>
                <w:rFonts w:hint="eastAsia"/>
              </w:rPr>
            </w:pPr>
            <w:r>
              <w:rPr>
                <w:rFonts w:hint="eastAsia"/>
              </w:rPr>
              <w:t>窦兴权</w:t>
            </w:r>
          </w:p>
        </w:tc>
      </w:tr>
      <w:tr w:rsidR="005D43AC">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5D43AC" w:rsidRDefault="005D43AC" w:rsidP="00870AD9">
            <w:pPr>
              <w:pStyle w:val="a8"/>
              <w:rPr>
                <w:rFonts w:hint="eastAsia"/>
              </w:rPr>
            </w:pPr>
            <w:smartTag w:uri="urn:schemas-microsoft-com:office:smarttags" w:element="chsdate">
              <w:smartTagPr>
                <w:attr w:name="IsROCDate" w:val="False"/>
                <w:attr w:name="IsLunarDate" w:val="False"/>
                <w:attr w:name="Day" w:val="12"/>
                <w:attr w:name="Month" w:val="2"/>
                <w:attr w:name="Year" w:val="2007"/>
              </w:smartTagPr>
              <w:r>
                <w:t>2007-2-12</w:t>
              </w:r>
            </w:smartTag>
          </w:p>
        </w:tc>
        <w:tc>
          <w:tcPr>
            <w:tcW w:w="1377" w:type="dxa"/>
            <w:tcBorders>
              <w:top w:val="single" w:sz="4" w:space="0" w:color="auto"/>
              <w:left w:val="single" w:sz="6" w:space="0" w:color="auto"/>
              <w:bottom w:val="single" w:sz="4" w:space="0" w:color="auto"/>
              <w:right w:val="single" w:sz="6" w:space="0" w:color="auto"/>
            </w:tcBorders>
          </w:tcPr>
          <w:p w:rsidR="005D43AC" w:rsidRDefault="005D43AC" w:rsidP="00870AD9">
            <w:pPr>
              <w:pStyle w:val="a8"/>
              <w:rPr>
                <w:rFonts w:hint="eastAsia"/>
                <w:sz w:val="24"/>
                <w:szCs w:val="24"/>
              </w:rPr>
            </w:pPr>
            <w:r>
              <w:rPr>
                <w:rFonts w:hint="eastAsia"/>
                <w:sz w:val="24"/>
                <w:szCs w:val="24"/>
              </w:rPr>
              <w:t>1.5</w:t>
            </w:r>
          </w:p>
        </w:tc>
        <w:tc>
          <w:tcPr>
            <w:tcW w:w="4417" w:type="dxa"/>
            <w:tcBorders>
              <w:top w:val="single" w:sz="6" w:space="0" w:color="auto"/>
              <w:left w:val="single" w:sz="6" w:space="0" w:color="auto"/>
              <w:bottom w:val="single" w:sz="6" w:space="0" w:color="auto"/>
              <w:right w:val="single" w:sz="6" w:space="0" w:color="auto"/>
            </w:tcBorders>
          </w:tcPr>
          <w:p w:rsidR="005D43AC" w:rsidRDefault="005D43AC" w:rsidP="00870AD9">
            <w:pPr>
              <w:pStyle w:val="a8"/>
              <w:rPr>
                <w:rFonts w:hint="eastAsia"/>
              </w:rPr>
            </w:pPr>
            <w:r>
              <w:rPr>
                <w:rFonts w:hint="eastAsia"/>
              </w:rPr>
              <w:t>修改错别字</w:t>
            </w:r>
          </w:p>
        </w:tc>
        <w:tc>
          <w:tcPr>
            <w:tcW w:w="1085" w:type="dxa"/>
            <w:tcBorders>
              <w:top w:val="single" w:sz="4" w:space="0" w:color="auto"/>
              <w:left w:val="single" w:sz="6" w:space="0" w:color="auto"/>
              <w:bottom w:val="single" w:sz="4" w:space="0" w:color="auto"/>
              <w:right w:val="single" w:sz="6" w:space="0" w:color="auto"/>
            </w:tcBorders>
          </w:tcPr>
          <w:p w:rsidR="005D43AC" w:rsidRDefault="005D43AC" w:rsidP="00870AD9">
            <w:pPr>
              <w:pStyle w:val="a8"/>
              <w:rPr>
                <w:rFonts w:hint="eastAsia"/>
              </w:rPr>
            </w:pPr>
            <w:r>
              <w:rPr>
                <w:rFonts w:hint="eastAsia"/>
              </w:rPr>
              <w:t>窦兴权</w:t>
            </w:r>
          </w:p>
        </w:tc>
      </w:tr>
      <w:tr w:rsidR="00DE1CB1">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DE1CB1" w:rsidRDefault="00DE1CB1" w:rsidP="00870AD9">
            <w:pPr>
              <w:pStyle w:val="a8"/>
              <w:rPr>
                <w:rFonts w:hint="eastAsia"/>
              </w:rPr>
            </w:pPr>
            <w:smartTag w:uri="urn:schemas-microsoft-com:office:smarttags" w:element="chsdate">
              <w:smartTagPr>
                <w:attr w:name="IsROCDate" w:val="False"/>
                <w:attr w:name="IsLunarDate" w:val="False"/>
                <w:attr w:name="Day" w:val="1"/>
                <w:attr w:name="Month" w:val="3"/>
                <w:attr w:name="Year" w:val="2007"/>
              </w:smartTagPr>
              <w:r>
                <w:t>2007-3-1</w:t>
              </w:r>
            </w:smartTag>
          </w:p>
        </w:tc>
        <w:tc>
          <w:tcPr>
            <w:tcW w:w="1377" w:type="dxa"/>
            <w:tcBorders>
              <w:top w:val="single" w:sz="4" w:space="0" w:color="auto"/>
              <w:left w:val="single" w:sz="6" w:space="0" w:color="auto"/>
              <w:bottom w:val="single" w:sz="4" w:space="0" w:color="auto"/>
              <w:right w:val="single" w:sz="6" w:space="0" w:color="auto"/>
            </w:tcBorders>
          </w:tcPr>
          <w:p w:rsidR="00DE1CB1" w:rsidRDefault="00DE1CB1" w:rsidP="00870AD9">
            <w:pPr>
              <w:pStyle w:val="a8"/>
              <w:rPr>
                <w:rFonts w:hint="eastAsia"/>
                <w:sz w:val="24"/>
                <w:szCs w:val="24"/>
              </w:rPr>
            </w:pPr>
            <w:r>
              <w:rPr>
                <w:rFonts w:hint="eastAsia"/>
                <w:sz w:val="24"/>
                <w:szCs w:val="24"/>
              </w:rPr>
              <w:t>1.6</w:t>
            </w:r>
          </w:p>
        </w:tc>
        <w:tc>
          <w:tcPr>
            <w:tcW w:w="4417" w:type="dxa"/>
            <w:tcBorders>
              <w:top w:val="single" w:sz="6" w:space="0" w:color="auto"/>
              <w:left w:val="single" w:sz="6" w:space="0" w:color="auto"/>
              <w:bottom w:val="single" w:sz="6" w:space="0" w:color="auto"/>
              <w:right w:val="single" w:sz="6" w:space="0" w:color="auto"/>
            </w:tcBorders>
          </w:tcPr>
          <w:p w:rsidR="00DE1CB1" w:rsidRDefault="00DE1CB1" w:rsidP="00870AD9">
            <w:pPr>
              <w:pStyle w:val="a8"/>
              <w:rPr>
                <w:rFonts w:hint="eastAsia"/>
              </w:rPr>
            </w:pPr>
            <w:r>
              <w:rPr>
                <w:rFonts w:hint="eastAsia"/>
              </w:rPr>
              <w:t>更换</w:t>
            </w:r>
            <w:r>
              <w:rPr>
                <w:rFonts w:hint="eastAsia"/>
              </w:rPr>
              <w:t>WSDL</w:t>
            </w:r>
            <w:r>
              <w:rPr>
                <w:rFonts w:hint="eastAsia"/>
              </w:rPr>
              <w:t>文件</w:t>
            </w:r>
            <w:r w:rsidR="003F2865">
              <w:rPr>
                <w:rFonts w:hint="eastAsia"/>
              </w:rPr>
              <w:t>；</w:t>
            </w:r>
          </w:p>
          <w:p w:rsidR="003F2865" w:rsidRPr="003F2865" w:rsidRDefault="003F2865" w:rsidP="00870AD9">
            <w:pPr>
              <w:pStyle w:val="a8"/>
              <w:rPr>
                <w:rFonts w:hint="eastAsia"/>
              </w:rPr>
            </w:pPr>
            <w:r>
              <w:rPr>
                <w:rFonts w:hint="eastAsia"/>
              </w:rPr>
              <w:t>补</w:t>
            </w:r>
            <w:r w:rsidRPr="00AA542B">
              <w:rPr>
                <w:rFonts w:hint="eastAsia"/>
              </w:rPr>
              <w:t>充</w:t>
            </w:r>
            <w:r w:rsidRPr="00AA542B">
              <w:rPr>
                <w:rFonts w:ascii="宋体" w:cs="宋体" w:hint="eastAsia"/>
                <w:sz w:val="22"/>
                <w:szCs w:val="22"/>
              </w:rPr>
              <w:t>业务统计中的起始统计时间、截止统计时间的格式和业务监控中起始监控时间、截止监控时间的格式；</w:t>
            </w:r>
          </w:p>
        </w:tc>
        <w:tc>
          <w:tcPr>
            <w:tcW w:w="1085" w:type="dxa"/>
            <w:tcBorders>
              <w:top w:val="single" w:sz="4" w:space="0" w:color="auto"/>
              <w:left w:val="single" w:sz="6" w:space="0" w:color="auto"/>
              <w:bottom w:val="single" w:sz="4" w:space="0" w:color="auto"/>
              <w:right w:val="single" w:sz="6" w:space="0" w:color="auto"/>
            </w:tcBorders>
          </w:tcPr>
          <w:p w:rsidR="00DE1CB1" w:rsidRDefault="00AA542B" w:rsidP="00870AD9">
            <w:pPr>
              <w:pStyle w:val="a8"/>
              <w:rPr>
                <w:rFonts w:hint="eastAsia"/>
              </w:rPr>
            </w:pPr>
            <w:r>
              <w:rPr>
                <w:rFonts w:hint="eastAsia"/>
              </w:rPr>
              <w:t>李锦清</w:t>
            </w:r>
          </w:p>
        </w:tc>
      </w:tr>
      <w:tr w:rsidR="00AA6049">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AA6049" w:rsidRDefault="00AA6049" w:rsidP="00870AD9">
            <w:pPr>
              <w:pStyle w:val="a8"/>
              <w:rPr>
                <w:rFonts w:hint="eastAsia"/>
              </w:rPr>
            </w:pPr>
            <w:smartTag w:uri="urn:schemas-microsoft-com:office:smarttags" w:element="chsdate">
              <w:smartTagPr>
                <w:attr w:name="IsROCDate" w:val="False"/>
                <w:attr w:name="IsLunarDate" w:val="False"/>
                <w:attr w:name="Day" w:val="5"/>
                <w:attr w:name="Month" w:val="3"/>
                <w:attr w:name="Year" w:val="2007"/>
              </w:smartTagPr>
              <w:r>
                <w:t>2007-3-5</w:t>
              </w:r>
            </w:smartTag>
          </w:p>
        </w:tc>
        <w:tc>
          <w:tcPr>
            <w:tcW w:w="1377" w:type="dxa"/>
            <w:tcBorders>
              <w:top w:val="single" w:sz="4" w:space="0" w:color="auto"/>
              <w:left w:val="single" w:sz="6" w:space="0" w:color="auto"/>
              <w:bottom w:val="single" w:sz="4" w:space="0" w:color="auto"/>
              <w:right w:val="single" w:sz="6" w:space="0" w:color="auto"/>
            </w:tcBorders>
          </w:tcPr>
          <w:p w:rsidR="00AA6049" w:rsidRDefault="00AA6049" w:rsidP="00870AD9">
            <w:pPr>
              <w:pStyle w:val="a8"/>
              <w:rPr>
                <w:rFonts w:hint="eastAsia"/>
                <w:sz w:val="24"/>
                <w:szCs w:val="24"/>
              </w:rPr>
            </w:pPr>
            <w:r>
              <w:rPr>
                <w:rFonts w:hint="eastAsia"/>
                <w:sz w:val="24"/>
                <w:szCs w:val="24"/>
              </w:rPr>
              <w:t>1.7</w:t>
            </w:r>
          </w:p>
        </w:tc>
        <w:tc>
          <w:tcPr>
            <w:tcW w:w="4417" w:type="dxa"/>
            <w:tcBorders>
              <w:top w:val="single" w:sz="6" w:space="0" w:color="auto"/>
              <w:left w:val="single" w:sz="6" w:space="0" w:color="auto"/>
              <w:bottom w:val="single" w:sz="6" w:space="0" w:color="auto"/>
              <w:right w:val="single" w:sz="6" w:space="0" w:color="auto"/>
            </w:tcBorders>
          </w:tcPr>
          <w:p w:rsidR="00AA6049" w:rsidRPr="00AA6049" w:rsidRDefault="00AA6049" w:rsidP="00870AD9">
            <w:pPr>
              <w:pStyle w:val="a8"/>
              <w:rPr>
                <w:rFonts w:hint="eastAsia"/>
              </w:rPr>
            </w:pPr>
            <w:r>
              <w:rPr>
                <w:rFonts w:hint="eastAsia"/>
              </w:rPr>
              <w:t>修改鉴权接口、统计信息报告接口、业务监控信息报告接口的</w:t>
            </w:r>
            <w:r>
              <w:rPr>
                <w:rFonts w:hint="eastAsia"/>
              </w:rPr>
              <w:t>ASPID</w:t>
            </w:r>
            <w:r>
              <w:rPr>
                <w:rFonts w:hint="eastAsia"/>
              </w:rPr>
              <w:t>字段的注释（从</w:t>
            </w:r>
            <w:r w:rsidRPr="00AA6049">
              <w:rPr>
                <w:rFonts w:hint="eastAsia"/>
              </w:rPr>
              <w:t>应用提供商</w:t>
            </w:r>
            <w:r>
              <w:rPr>
                <w:rFonts w:hint="eastAsia"/>
              </w:rPr>
              <w:t>ID</w:t>
            </w:r>
            <w:r>
              <w:rPr>
                <w:rFonts w:hint="eastAsia"/>
              </w:rPr>
              <w:t>改为</w:t>
            </w:r>
            <w:r w:rsidRPr="00AA6049">
              <w:rPr>
                <w:rFonts w:hint="eastAsia"/>
              </w:rPr>
              <w:t>应用提供商</w:t>
            </w:r>
            <w:r>
              <w:rPr>
                <w:rFonts w:hint="eastAsia"/>
              </w:rPr>
              <w:t>Account</w:t>
            </w:r>
            <w:r>
              <w:rPr>
                <w:rFonts w:hint="eastAsia"/>
              </w:rPr>
              <w:t>）</w:t>
            </w:r>
          </w:p>
        </w:tc>
        <w:tc>
          <w:tcPr>
            <w:tcW w:w="1085" w:type="dxa"/>
            <w:tcBorders>
              <w:top w:val="single" w:sz="4" w:space="0" w:color="auto"/>
              <w:left w:val="single" w:sz="6" w:space="0" w:color="auto"/>
              <w:bottom w:val="single" w:sz="4" w:space="0" w:color="auto"/>
              <w:right w:val="single" w:sz="6" w:space="0" w:color="auto"/>
            </w:tcBorders>
          </w:tcPr>
          <w:p w:rsidR="00AA6049" w:rsidRPr="00AA6049" w:rsidRDefault="00AA6049" w:rsidP="00870AD9">
            <w:pPr>
              <w:pStyle w:val="a8"/>
              <w:rPr>
                <w:rFonts w:hint="eastAsia"/>
              </w:rPr>
            </w:pPr>
            <w:r>
              <w:rPr>
                <w:rFonts w:hint="eastAsia"/>
              </w:rPr>
              <w:t>李锦清</w:t>
            </w:r>
          </w:p>
        </w:tc>
      </w:tr>
      <w:tr w:rsidR="003D614D">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3D614D" w:rsidRDefault="003D614D" w:rsidP="00870AD9">
            <w:pPr>
              <w:pStyle w:val="a8"/>
              <w:rPr>
                <w:rFonts w:hint="eastAsia"/>
              </w:rPr>
            </w:pPr>
            <w:smartTag w:uri="urn:schemas-microsoft-com:office:smarttags" w:element="chsdate">
              <w:smartTagPr>
                <w:attr w:name="IsROCDate" w:val="False"/>
                <w:attr w:name="IsLunarDate" w:val="False"/>
                <w:attr w:name="Day" w:val="6"/>
                <w:attr w:name="Month" w:val="3"/>
                <w:attr w:name="Year" w:val="2007"/>
              </w:smartTagPr>
              <w:r>
                <w:t>2007-3-6</w:t>
              </w:r>
            </w:smartTag>
          </w:p>
        </w:tc>
        <w:tc>
          <w:tcPr>
            <w:tcW w:w="1377" w:type="dxa"/>
            <w:tcBorders>
              <w:top w:val="single" w:sz="4" w:space="0" w:color="auto"/>
              <w:left w:val="single" w:sz="6" w:space="0" w:color="auto"/>
              <w:bottom w:val="single" w:sz="4" w:space="0" w:color="auto"/>
              <w:right w:val="single" w:sz="6" w:space="0" w:color="auto"/>
            </w:tcBorders>
          </w:tcPr>
          <w:p w:rsidR="003D614D" w:rsidRDefault="003D614D" w:rsidP="00870AD9">
            <w:pPr>
              <w:pStyle w:val="a8"/>
              <w:rPr>
                <w:rFonts w:hint="eastAsia"/>
                <w:sz w:val="24"/>
                <w:szCs w:val="24"/>
              </w:rPr>
            </w:pPr>
            <w:r>
              <w:rPr>
                <w:rFonts w:hint="eastAsia"/>
                <w:sz w:val="24"/>
                <w:szCs w:val="24"/>
              </w:rPr>
              <w:t>1.8</w:t>
            </w:r>
          </w:p>
        </w:tc>
        <w:tc>
          <w:tcPr>
            <w:tcW w:w="4417" w:type="dxa"/>
            <w:tcBorders>
              <w:top w:val="single" w:sz="6" w:space="0" w:color="auto"/>
              <w:left w:val="single" w:sz="6" w:space="0" w:color="auto"/>
              <w:bottom w:val="single" w:sz="6" w:space="0" w:color="auto"/>
              <w:right w:val="single" w:sz="6" w:space="0" w:color="auto"/>
            </w:tcBorders>
          </w:tcPr>
          <w:p w:rsidR="003D614D" w:rsidRDefault="003D614D" w:rsidP="00870AD9">
            <w:pPr>
              <w:pStyle w:val="a8"/>
              <w:rPr>
                <w:rFonts w:hint="eastAsia"/>
              </w:rPr>
            </w:pPr>
            <w:r>
              <w:rPr>
                <w:rFonts w:hint="eastAsia"/>
              </w:rPr>
              <w:t>补充原</w:t>
            </w:r>
            <w:r>
              <w:rPr>
                <w:rFonts w:hint="eastAsia"/>
              </w:rPr>
              <w:t>1.2</w:t>
            </w:r>
            <w:r>
              <w:rPr>
                <w:rFonts w:hint="eastAsia"/>
              </w:rPr>
              <w:t>版新增的</w:t>
            </w:r>
            <w:hyperlink w:anchor="_下行短信接口" w:history="1">
              <w:r w:rsidRPr="003D614D">
                <w:rPr>
                  <w:rStyle w:val="af7"/>
                  <w:rFonts w:hint="eastAsia"/>
                </w:rPr>
                <w:t>下行短信接口</w:t>
              </w:r>
            </w:hyperlink>
            <w:r w:rsidR="004B084C">
              <w:rPr>
                <w:rFonts w:hint="eastAsia"/>
              </w:rPr>
              <w:t>、</w:t>
            </w:r>
            <w:hyperlink w:anchor="_获取帐号接口" w:history="1">
              <w:r w:rsidRPr="003D614D">
                <w:rPr>
                  <w:rStyle w:val="af7"/>
                  <w:rFonts w:hint="eastAsia"/>
                </w:rPr>
                <w:t>获取帐号接口</w:t>
              </w:r>
            </w:hyperlink>
            <w:r w:rsidR="004B084C">
              <w:rPr>
                <w:rFonts w:hint="eastAsia"/>
              </w:rPr>
              <w:t>、</w:t>
            </w:r>
            <w:hyperlink w:anchor="_上发短信接口" w:history="1">
              <w:r w:rsidR="004B084C" w:rsidRPr="004B084C">
                <w:rPr>
                  <w:rStyle w:val="af7"/>
                  <w:rFonts w:hint="eastAsia"/>
                </w:rPr>
                <w:t>上发短信接口</w:t>
              </w:r>
            </w:hyperlink>
            <w:r>
              <w:rPr>
                <w:rFonts w:hint="eastAsia"/>
              </w:rPr>
              <w:t>（</w:t>
            </w:r>
            <w:r>
              <w:rPr>
                <w:rFonts w:hint="eastAsia"/>
              </w:rPr>
              <w:t>1.2</w:t>
            </w:r>
            <w:r>
              <w:rPr>
                <w:rFonts w:hint="eastAsia"/>
              </w:rPr>
              <w:t>后面的版本没有把这</w:t>
            </w:r>
            <w:r w:rsidR="004B084C">
              <w:rPr>
                <w:rFonts w:hint="eastAsia"/>
              </w:rPr>
              <w:t>三</w:t>
            </w:r>
            <w:r>
              <w:rPr>
                <w:rFonts w:hint="eastAsia"/>
              </w:rPr>
              <w:t>个</w:t>
            </w:r>
            <w:r w:rsidR="004B084C">
              <w:rPr>
                <w:rFonts w:hint="eastAsia"/>
              </w:rPr>
              <w:t>新增</w:t>
            </w:r>
            <w:r>
              <w:rPr>
                <w:rFonts w:hint="eastAsia"/>
              </w:rPr>
              <w:t>接口合进来）</w:t>
            </w:r>
          </w:p>
        </w:tc>
        <w:tc>
          <w:tcPr>
            <w:tcW w:w="1085" w:type="dxa"/>
            <w:tcBorders>
              <w:top w:val="single" w:sz="4" w:space="0" w:color="auto"/>
              <w:left w:val="single" w:sz="6" w:space="0" w:color="auto"/>
              <w:bottom w:val="single" w:sz="4" w:space="0" w:color="auto"/>
              <w:right w:val="single" w:sz="6" w:space="0" w:color="auto"/>
            </w:tcBorders>
          </w:tcPr>
          <w:p w:rsidR="003D614D" w:rsidRDefault="003D614D" w:rsidP="00870AD9">
            <w:pPr>
              <w:pStyle w:val="a8"/>
              <w:rPr>
                <w:rFonts w:hint="eastAsia"/>
              </w:rPr>
            </w:pPr>
            <w:r>
              <w:rPr>
                <w:rFonts w:hint="eastAsia"/>
              </w:rPr>
              <w:t>李锦清</w:t>
            </w:r>
          </w:p>
        </w:tc>
      </w:tr>
      <w:tr w:rsidR="00C80F3E">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C80F3E" w:rsidRDefault="00C80F3E" w:rsidP="00870AD9">
            <w:pPr>
              <w:pStyle w:val="a8"/>
              <w:rPr>
                <w:rFonts w:hint="eastAsia"/>
              </w:rPr>
            </w:pPr>
            <w:smartTag w:uri="urn:schemas-microsoft-com:office:smarttags" w:element="chsdate">
              <w:smartTagPr>
                <w:attr w:name="IsROCDate" w:val="False"/>
                <w:attr w:name="IsLunarDate" w:val="False"/>
                <w:attr w:name="Day" w:val="19"/>
                <w:attr w:name="Month" w:val="4"/>
                <w:attr w:name="Year" w:val="2007"/>
              </w:smartTagPr>
              <w:r>
                <w:t>2007-4-</w:t>
              </w:r>
              <w:r>
                <w:rPr>
                  <w:rFonts w:hint="eastAsia"/>
                </w:rPr>
                <w:t>19</w:t>
              </w:r>
            </w:smartTag>
          </w:p>
        </w:tc>
        <w:tc>
          <w:tcPr>
            <w:tcW w:w="1377" w:type="dxa"/>
            <w:tcBorders>
              <w:top w:val="single" w:sz="4" w:space="0" w:color="auto"/>
              <w:left w:val="single" w:sz="6" w:space="0" w:color="auto"/>
              <w:bottom w:val="single" w:sz="4" w:space="0" w:color="auto"/>
              <w:right w:val="single" w:sz="6" w:space="0" w:color="auto"/>
            </w:tcBorders>
          </w:tcPr>
          <w:p w:rsidR="00C80F3E" w:rsidRDefault="00C80F3E" w:rsidP="00870AD9">
            <w:pPr>
              <w:pStyle w:val="a8"/>
              <w:rPr>
                <w:rFonts w:hint="eastAsia"/>
                <w:sz w:val="24"/>
                <w:szCs w:val="24"/>
              </w:rPr>
            </w:pPr>
            <w:r>
              <w:rPr>
                <w:rFonts w:hint="eastAsia"/>
                <w:sz w:val="24"/>
                <w:szCs w:val="24"/>
              </w:rPr>
              <w:t>1.81</w:t>
            </w:r>
          </w:p>
        </w:tc>
        <w:tc>
          <w:tcPr>
            <w:tcW w:w="4417" w:type="dxa"/>
            <w:tcBorders>
              <w:top w:val="single" w:sz="6" w:space="0" w:color="auto"/>
              <w:left w:val="single" w:sz="6" w:space="0" w:color="auto"/>
              <w:bottom w:val="single" w:sz="6" w:space="0" w:color="auto"/>
              <w:right w:val="single" w:sz="6" w:space="0" w:color="auto"/>
            </w:tcBorders>
          </w:tcPr>
          <w:p w:rsidR="00C80F3E" w:rsidRDefault="00C80F3E" w:rsidP="00870AD9">
            <w:pPr>
              <w:pStyle w:val="a8"/>
              <w:rPr>
                <w:rFonts w:hint="eastAsia"/>
              </w:rPr>
            </w:pPr>
            <w:r>
              <w:rPr>
                <w:rFonts w:hint="eastAsia"/>
              </w:rPr>
              <w:t>修改</w:t>
            </w:r>
            <w:r>
              <w:rPr>
                <w:rFonts w:hint="eastAsia"/>
              </w:rPr>
              <w:t>Login</w:t>
            </w:r>
            <w:r>
              <w:rPr>
                <w:rFonts w:hint="eastAsia"/>
              </w:rPr>
              <w:t>接口，增加了登录企业编号</w:t>
            </w:r>
          </w:p>
        </w:tc>
        <w:tc>
          <w:tcPr>
            <w:tcW w:w="1085" w:type="dxa"/>
            <w:tcBorders>
              <w:top w:val="single" w:sz="4" w:space="0" w:color="auto"/>
              <w:left w:val="single" w:sz="6" w:space="0" w:color="auto"/>
              <w:bottom w:val="single" w:sz="4" w:space="0" w:color="auto"/>
              <w:right w:val="single" w:sz="6" w:space="0" w:color="auto"/>
            </w:tcBorders>
          </w:tcPr>
          <w:p w:rsidR="00C80F3E" w:rsidRDefault="00C80F3E" w:rsidP="00870AD9">
            <w:pPr>
              <w:pStyle w:val="a8"/>
              <w:rPr>
                <w:rFonts w:hint="eastAsia"/>
              </w:rPr>
            </w:pPr>
            <w:r>
              <w:rPr>
                <w:rFonts w:hint="eastAsia"/>
              </w:rPr>
              <w:t>张燕斌</w:t>
            </w:r>
          </w:p>
        </w:tc>
      </w:tr>
      <w:tr w:rsidR="00DB7DEF">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DB7DEF" w:rsidRDefault="00DB7DEF" w:rsidP="00870AD9">
            <w:pPr>
              <w:pStyle w:val="a8"/>
              <w:rPr>
                <w:rFonts w:hint="eastAsia"/>
              </w:rPr>
            </w:pPr>
            <w:smartTag w:uri="urn:schemas-microsoft-com:office:smarttags" w:element="chsdate">
              <w:smartTagPr>
                <w:attr w:name="IsROCDate" w:val="False"/>
                <w:attr w:name="IsLunarDate" w:val="False"/>
                <w:attr w:name="Day" w:val="20"/>
                <w:attr w:name="Month" w:val="4"/>
                <w:attr w:name="Year" w:val="2007"/>
              </w:smartTagPr>
              <w:r>
                <w:t>2007-4-20</w:t>
              </w:r>
            </w:smartTag>
          </w:p>
        </w:tc>
        <w:tc>
          <w:tcPr>
            <w:tcW w:w="1377" w:type="dxa"/>
            <w:tcBorders>
              <w:top w:val="single" w:sz="4" w:space="0" w:color="auto"/>
              <w:left w:val="single" w:sz="6" w:space="0" w:color="auto"/>
              <w:bottom w:val="single" w:sz="4" w:space="0" w:color="auto"/>
              <w:right w:val="single" w:sz="6" w:space="0" w:color="auto"/>
            </w:tcBorders>
          </w:tcPr>
          <w:p w:rsidR="00DB7DEF" w:rsidRDefault="00DB7DEF" w:rsidP="00870AD9">
            <w:pPr>
              <w:pStyle w:val="a8"/>
              <w:rPr>
                <w:rFonts w:hint="eastAsia"/>
                <w:sz w:val="24"/>
                <w:szCs w:val="24"/>
              </w:rPr>
            </w:pPr>
            <w:r>
              <w:rPr>
                <w:rFonts w:hint="eastAsia"/>
                <w:sz w:val="24"/>
                <w:szCs w:val="24"/>
              </w:rPr>
              <w:t>1.8</w:t>
            </w:r>
            <w:r w:rsidR="00C80F3E">
              <w:rPr>
                <w:rFonts w:hint="eastAsia"/>
                <w:sz w:val="24"/>
                <w:szCs w:val="24"/>
              </w:rPr>
              <w:t>2</w:t>
            </w:r>
          </w:p>
        </w:tc>
        <w:tc>
          <w:tcPr>
            <w:tcW w:w="4417" w:type="dxa"/>
            <w:tcBorders>
              <w:top w:val="single" w:sz="6" w:space="0" w:color="auto"/>
              <w:left w:val="single" w:sz="6" w:space="0" w:color="auto"/>
              <w:bottom w:val="single" w:sz="6" w:space="0" w:color="auto"/>
              <w:right w:val="single" w:sz="6" w:space="0" w:color="auto"/>
            </w:tcBorders>
          </w:tcPr>
          <w:p w:rsidR="00DB7DEF" w:rsidRDefault="00DB7DEF" w:rsidP="00870AD9">
            <w:pPr>
              <w:pStyle w:val="a8"/>
              <w:rPr>
                <w:rFonts w:hint="eastAsia"/>
              </w:rPr>
            </w:pPr>
            <w:r>
              <w:rPr>
                <w:rFonts w:hint="eastAsia"/>
              </w:rPr>
              <w:t>修改员工绑定接口，增加了终端类型</w:t>
            </w:r>
          </w:p>
        </w:tc>
        <w:tc>
          <w:tcPr>
            <w:tcW w:w="1085" w:type="dxa"/>
            <w:tcBorders>
              <w:top w:val="single" w:sz="4" w:space="0" w:color="auto"/>
              <w:left w:val="single" w:sz="6" w:space="0" w:color="auto"/>
              <w:bottom w:val="single" w:sz="4" w:space="0" w:color="auto"/>
              <w:right w:val="single" w:sz="6" w:space="0" w:color="auto"/>
            </w:tcBorders>
          </w:tcPr>
          <w:p w:rsidR="00DB7DEF" w:rsidRDefault="00DB7DEF" w:rsidP="00870AD9">
            <w:pPr>
              <w:pStyle w:val="a8"/>
              <w:rPr>
                <w:rFonts w:hint="eastAsia"/>
              </w:rPr>
            </w:pPr>
            <w:r>
              <w:rPr>
                <w:rFonts w:hint="eastAsia"/>
              </w:rPr>
              <w:t>张燕斌</w:t>
            </w:r>
          </w:p>
        </w:tc>
      </w:tr>
      <w:tr w:rsidR="000B0BC9">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0B0BC9" w:rsidRDefault="000B0BC9" w:rsidP="00870AD9">
            <w:pPr>
              <w:pStyle w:val="a8"/>
              <w:rPr>
                <w:rFonts w:hint="eastAsia"/>
              </w:rPr>
            </w:pPr>
            <w:smartTag w:uri="urn:schemas-microsoft-com:office:smarttags" w:element="chsdate">
              <w:smartTagPr>
                <w:attr w:name="IsROCDate" w:val="False"/>
                <w:attr w:name="IsLunarDate" w:val="False"/>
                <w:attr w:name="Day" w:val="20"/>
                <w:attr w:name="Month" w:val="4"/>
                <w:attr w:name="Year" w:val="2007"/>
              </w:smartTagPr>
              <w:r>
                <w:t>2007-4-20</w:t>
              </w:r>
            </w:smartTag>
          </w:p>
        </w:tc>
        <w:tc>
          <w:tcPr>
            <w:tcW w:w="1377" w:type="dxa"/>
            <w:tcBorders>
              <w:top w:val="single" w:sz="4" w:space="0" w:color="auto"/>
              <w:left w:val="single" w:sz="6" w:space="0" w:color="auto"/>
              <w:bottom w:val="single" w:sz="4" w:space="0" w:color="auto"/>
              <w:right w:val="single" w:sz="6" w:space="0" w:color="auto"/>
            </w:tcBorders>
          </w:tcPr>
          <w:p w:rsidR="000B0BC9" w:rsidRDefault="000B0BC9" w:rsidP="00870AD9">
            <w:pPr>
              <w:pStyle w:val="a8"/>
              <w:rPr>
                <w:rFonts w:hint="eastAsia"/>
                <w:sz w:val="24"/>
                <w:szCs w:val="24"/>
              </w:rPr>
            </w:pPr>
            <w:r>
              <w:rPr>
                <w:rFonts w:hint="eastAsia"/>
                <w:sz w:val="24"/>
                <w:szCs w:val="24"/>
              </w:rPr>
              <w:t>1.8</w:t>
            </w:r>
            <w:r w:rsidR="00C80F3E">
              <w:rPr>
                <w:rFonts w:hint="eastAsia"/>
                <w:sz w:val="24"/>
                <w:szCs w:val="24"/>
              </w:rPr>
              <w:t>3</w:t>
            </w:r>
          </w:p>
        </w:tc>
        <w:tc>
          <w:tcPr>
            <w:tcW w:w="4417" w:type="dxa"/>
            <w:tcBorders>
              <w:top w:val="single" w:sz="6" w:space="0" w:color="auto"/>
              <w:left w:val="single" w:sz="6" w:space="0" w:color="auto"/>
              <w:bottom w:val="single" w:sz="6" w:space="0" w:color="auto"/>
              <w:right w:val="single" w:sz="6" w:space="0" w:color="auto"/>
            </w:tcBorders>
          </w:tcPr>
          <w:p w:rsidR="000B0BC9" w:rsidRDefault="000B0BC9" w:rsidP="00870AD9">
            <w:pPr>
              <w:pStyle w:val="a8"/>
              <w:rPr>
                <w:rFonts w:hint="eastAsia"/>
              </w:rPr>
            </w:pPr>
            <w:r>
              <w:rPr>
                <w:rFonts w:hint="eastAsia"/>
              </w:rPr>
              <w:t>去掉了座机类型，传真类型，邮箱类型</w:t>
            </w:r>
          </w:p>
        </w:tc>
        <w:tc>
          <w:tcPr>
            <w:tcW w:w="1085" w:type="dxa"/>
            <w:tcBorders>
              <w:top w:val="single" w:sz="4" w:space="0" w:color="auto"/>
              <w:left w:val="single" w:sz="6" w:space="0" w:color="auto"/>
              <w:bottom w:val="single" w:sz="4" w:space="0" w:color="auto"/>
              <w:right w:val="single" w:sz="6" w:space="0" w:color="auto"/>
            </w:tcBorders>
          </w:tcPr>
          <w:p w:rsidR="000B0BC9" w:rsidRDefault="000B0BC9" w:rsidP="00870AD9">
            <w:pPr>
              <w:pStyle w:val="a8"/>
              <w:rPr>
                <w:rFonts w:hint="eastAsia"/>
              </w:rPr>
            </w:pPr>
            <w:r>
              <w:rPr>
                <w:rFonts w:hint="eastAsia"/>
              </w:rPr>
              <w:t>张燕斌</w:t>
            </w:r>
          </w:p>
        </w:tc>
      </w:tr>
      <w:tr w:rsidR="007E3328">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7E3328" w:rsidRDefault="005B004C" w:rsidP="00870AD9">
            <w:pPr>
              <w:pStyle w:val="a8"/>
              <w:rPr>
                <w:rFonts w:hint="eastAsia"/>
              </w:rPr>
            </w:pPr>
            <w:smartTag w:uri="urn:schemas-microsoft-com:office:smarttags" w:element="chsdate">
              <w:smartTagPr>
                <w:attr w:name="IsROCDate" w:val="False"/>
                <w:attr w:name="IsLunarDate" w:val="False"/>
                <w:attr w:name="Day" w:val="8"/>
                <w:attr w:name="Month" w:val="5"/>
                <w:attr w:name="Year" w:val="2007"/>
              </w:smartTagPr>
              <w:r>
                <w:lastRenderedPageBreak/>
                <w:t>2007-5-8</w:t>
              </w:r>
            </w:smartTag>
          </w:p>
        </w:tc>
        <w:tc>
          <w:tcPr>
            <w:tcW w:w="1377" w:type="dxa"/>
            <w:tcBorders>
              <w:top w:val="single" w:sz="4" w:space="0" w:color="auto"/>
              <w:left w:val="single" w:sz="6" w:space="0" w:color="auto"/>
              <w:bottom w:val="single" w:sz="4" w:space="0" w:color="auto"/>
              <w:right w:val="single" w:sz="6" w:space="0" w:color="auto"/>
            </w:tcBorders>
          </w:tcPr>
          <w:p w:rsidR="007E3328" w:rsidRDefault="005B004C" w:rsidP="00870AD9">
            <w:pPr>
              <w:pStyle w:val="a8"/>
              <w:rPr>
                <w:rFonts w:hint="eastAsia"/>
                <w:sz w:val="24"/>
                <w:szCs w:val="24"/>
              </w:rPr>
            </w:pPr>
            <w:r>
              <w:rPr>
                <w:rFonts w:hint="eastAsia"/>
                <w:sz w:val="24"/>
                <w:szCs w:val="24"/>
              </w:rPr>
              <w:t>1.</w:t>
            </w:r>
            <w:r w:rsidR="00CD66AD">
              <w:rPr>
                <w:rFonts w:hint="eastAsia"/>
                <w:sz w:val="24"/>
                <w:szCs w:val="24"/>
              </w:rPr>
              <w:t>84</w:t>
            </w:r>
          </w:p>
        </w:tc>
        <w:tc>
          <w:tcPr>
            <w:tcW w:w="4417" w:type="dxa"/>
            <w:tcBorders>
              <w:top w:val="single" w:sz="6" w:space="0" w:color="auto"/>
              <w:left w:val="single" w:sz="6" w:space="0" w:color="auto"/>
              <w:bottom w:val="single" w:sz="6" w:space="0" w:color="auto"/>
              <w:right w:val="single" w:sz="6" w:space="0" w:color="auto"/>
            </w:tcBorders>
          </w:tcPr>
          <w:p w:rsidR="007E3328" w:rsidRDefault="00432553" w:rsidP="00870AD9">
            <w:pPr>
              <w:pStyle w:val="a8"/>
              <w:rPr>
                <w:rFonts w:hint="eastAsia"/>
              </w:rPr>
            </w:pPr>
            <w:r>
              <w:rPr>
                <w:rFonts w:ascii="宋体" w:hAnsi="宋体" w:hint="eastAsia"/>
              </w:rPr>
              <w:t>扩展企业帐号邦定、部门邦定、员工帐号邦定的消息返回码的定义</w:t>
            </w:r>
            <w:r w:rsidR="0096049B">
              <w:rPr>
                <w:rFonts w:ascii="宋体" w:hAnsi="宋体" w:hint="eastAsia"/>
              </w:rPr>
              <w:t>；员工帐号绑定中的</w:t>
            </w:r>
            <w:r w:rsidR="007E3328">
              <w:rPr>
                <w:rFonts w:ascii="宋体" w:hAnsi="宋体" w:hint="eastAsia"/>
              </w:rPr>
              <w:t>USER</w:t>
            </w:r>
            <w:r w:rsidR="007E3328" w:rsidRPr="00E72689">
              <w:rPr>
                <w:rFonts w:ascii="宋体" w:hAnsi="宋体" w:hint="eastAsia"/>
              </w:rPr>
              <w:t>TYPE</w:t>
            </w:r>
            <w:r w:rsidR="0096049B">
              <w:rPr>
                <w:rFonts w:ascii="宋体" w:hAnsi="宋体" w:hint="eastAsia"/>
              </w:rPr>
              <w:t>增加定义内容2：企业通讯录。</w:t>
            </w:r>
          </w:p>
        </w:tc>
        <w:tc>
          <w:tcPr>
            <w:tcW w:w="1085" w:type="dxa"/>
            <w:tcBorders>
              <w:top w:val="single" w:sz="4" w:space="0" w:color="auto"/>
              <w:left w:val="single" w:sz="6" w:space="0" w:color="auto"/>
              <w:bottom w:val="single" w:sz="4" w:space="0" w:color="auto"/>
              <w:right w:val="single" w:sz="6" w:space="0" w:color="auto"/>
            </w:tcBorders>
          </w:tcPr>
          <w:p w:rsidR="007E3328" w:rsidRPr="00425933" w:rsidRDefault="00425933" w:rsidP="00870AD9">
            <w:pPr>
              <w:pStyle w:val="a8"/>
              <w:rPr>
                <w:rFonts w:hint="eastAsia"/>
              </w:rPr>
            </w:pPr>
            <w:r>
              <w:rPr>
                <w:rFonts w:hint="eastAsia"/>
              </w:rPr>
              <w:t>闫红宾</w:t>
            </w:r>
          </w:p>
        </w:tc>
      </w:tr>
      <w:tr w:rsidR="006A692C">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6A692C" w:rsidRDefault="0054302D" w:rsidP="00870AD9">
            <w:pPr>
              <w:pStyle w:val="a8"/>
              <w:rPr>
                <w:rFonts w:hint="eastAsia"/>
              </w:rPr>
            </w:pPr>
            <w:smartTag w:uri="urn:schemas-microsoft-com:office:smarttags" w:element="chsdate">
              <w:smartTagPr>
                <w:attr w:name="Year" w:val="2007"/>
                <w:attr w:name="Month" w:val="6"/>
                <w:attr w:name="Day" w:val="28"/>
                <w:attr w:name="IsLunarDate" w:val="False"/>
                <w:attr w:name="IsROCDate" w:val="False"/>
              </w:smartTagPr>
              <w:r>
                <w:t>2007-6-28</w:t>
              </w:r>
            </w:smartTag>
          </w:p>
        </w:tc>
        <w:tc>
          <w:tcPr>
            <w:tcW w:w="1377" w:type="dxa"/>
            <w:tcBorders>
              <w:top w:val="single" w:sz="4" w:space="0" w:color="auto"/>
              <w:left w:val="single" w:sz="6" w:space="0" w:color="auto"/>
              <w:bottom w:val="single" w:sz="4" w:space="0" w:color="auto"/>
              <w:right w:val="single" w:sz="6" w:space="0" w:color="auto"/>
            </w:tcBorders>
          </w:tcPr>
          <w:p w:rsidR="006A692C" w:rsidRDefault="0054302D" w:rsidP="00870AD9">
            <w:pPr>
              <w:pStyle w:val="a8"/>
              <w:rPr>
                <w:rFonts w:hint="eastAsia"/>
                <w:sz w:val="24"/>
                <w:szCs w:val="24"/>
              </w:rPr>
            </w:pPr>
            <w:r>
              <w:rPr>
                <w:rFonts w:hint="eastAsia"/>
                <w:sz w:val="24"/>
                <w:szCs w:val="24"/>
              </w:rPr>
              <w:t>1.85</w:t>
            </w:r>
          </w:p>
        </w:tc>
        <w:tc>
          <w:tcPr>
            <w:tcW w:w="4417" w:type="dxa"/>
            <w:tcBorders>
              <w:top w:val="single" w:sz="6" w:space="0" w:color="auto"/>
              <w:left w:val="single" w:sz="6" w:space="0" w:color="auto"/>
              <w:bottom w:val="single" w:sz="6" w:space="0" w:color="auto"/>
              <w:right w:val="single" w:sz="6" w:space="0" w:color="auto"/>
            </w:tcBorders>
          </w:tcPr>
          <w:p w:rsidR="006A692C" w:rsidRDefault="004E17DB" w:rsidP="00870AD9">
            <w:pPr>
              <w:pStyle w:val="a8"/>
              <w:rPr>
                <w:rFonts w:ascii="宋体" w:hAnsi="宋体" w:hint="eastAsia"/>
              </w:rPr>
            </w:pPr>
            <w:r>
              <w:rPr>
                <w:rFonts w:ascii="宋体" w:hAnsi="宋体" w:hint="eastAsia"/>
              </w:rPr>
              <w:t>增加员工帐号绑定接口中后台自动同步的业务参数，业务用户编号和功能点ID</w:t>
            </w:r>
            <w:r w:rsidR="00A958AF">
              <w:rPr>
                <w:rFonts w:ascii="宋体" w:hAnsi="宋体" w:hint="eastAsia"/>
              </w:rPr>
              <w:t>；</w:t>
            </w:r>
            <w:r w:rsidR="008F484B">
              <w:rPr>
                <w:rFonts w:ascii="宋体" w:hAnsi="宋体" w:hint="eastAsia"/>
              </w:rPr>
              <w:t>补充EC、DEPT、STAFF扩展属性字段的长度</w:t>
            </w:r>
          </w:p>
        </w:tc>
        <w:tc>
          <w:tcPr>
            <w:tcW w:w="1085" w:type="dxa"/>
            <w:tcBorders>
              <w:top w:val="single" w:sz="4" w:space="0" w:color="auto"/>
              <w:left w:val="single" w:sz="6" w:space="0" w:color="auto"/>
              <w:bottom w:val="single" w:sz="4" w:space="0" w:color="auto"/>
              <w:right w:val="single" w:sz="6" w:space="0" w:color="auto"/>
            </w:tcBorders>
          </w:tcPr>
          <w:p w:rsidR="005062B6" w:rsidRDefault="00370751" w:rsidP="00870AD9">
            <w:pPr>
              <w:pStyle w:val="a8"/>
              <w:rPr>
                <w:rFonts w:hint="eastAsia"/>
              </w:rPr>
            </w:pPr>
            <w:r>
              <w:rPr>
                <w:rFonts w:hint="eastAsia"/>
              </w:rPr>
              <w:t>闫红宾</w:t>
            </w:r>
          </w:p>
          <w:p w:rsidR="006A692C" w:rsidRDefault="005062B6" w:rsidP="00870AD9">
            <w:pPr>
              <w:pStyle w:val="a8"/>
              <w:rPr>
                <w:rFonts w:hint="eastAsia"/>
              </w:rPr>
            </w:pPr>
            <w:r>
              <w:rPr>
                <w:rFonts w:hint="eastAsia"/>
              </w:rPr>
              <w:t>陈少兵</w:t>
            </w:r>
          </w:p>
        </w:tc>
      </w:tr>
      <w:tr w:rsidR="00494938">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494938" w:rsidRDefault="00494938" w:rsidP="00870AD9">
            <w:pPr>
              <w:pStyle w:val="a8"/>
              <w:rPr>
                <w:rFonts w:hint="eastAsia"/>
              </w:rPr>
            </w:pPr>
            <w:smartTag w:uri="urn:schemas-microsoft-com:office:smarttags" w:element="chsdate">
              <w:smartTagPr>
                <w:attr w:name="Year" w:val="2007"/>
                <w:attr w:name="Month" w:val="7"/>
                <w:attr w:name="Day" w:val="5"/>
                <w:attr w:name="IsLunarDate" w:val="False"/>
                <w:attr w:name="IsROCDate" w:val="False"/>
              </w:smartTagPr>
              <w:r>
                <w:t>2007-7-5</w:t>
              </w:r>
            </w:smartTag>
          </w:p>
        </w:tc>
        <w:tc>
          <w:tcPr>
            <w:tcW w:w="1377" w:type="dxa"/>
            <w:tcBorders>
              <w:top w:val="single" w:sz="4" w:space="0" w:color="auto"/>
              <w:left w:val="single" w:sz="6" w:space="0" w:color="auto"/>
              <w:bottom w:val="single" w:sz="4" w:space="0" w:color="auto"/>
              <w:right w:val="single" w:sz="6" w:space="0" w:color="auto"/>
            </w:tcBorders>
          </w:tcPr>
          <w:p w:rsidR="00494938" w:rsidRDefault="00494938" w:rsidP="00870AD9">
            <w:pPr>
              <w:pStyle w:val="a8"/>
              <w:rPr>
                <w:rFonts w:hint="eastAsia"/>
                <w:sz w:val="24"/>
                <w:szCs w:val="24"/>
              </w:rPr>
            </w:pPr>
            <w:r>
              <w:rPr>
                <w:rFonts w:hint="eastAsia"/>
                <w:sz w:val="24"/>
                <w:szCs w:val="24"/>
              </w:rPr>
              <w:t>2.0</w:t>
            </w:r>
          </w:p>
        </w:tc>
        <w:tc>
          <w:tcPr>
            <w:tcW w:w="4417" w:type="dxa"/>
            <w:tcBorders>
              <w:top w:val="single" w:sz="6" w:space="0" w:color="auto"/>
              <w:left w:val="single" w:sz="6" w:space="0" w:color="auto"/>
              <w:bottom w:val="single" w:sz="6" w:space="0" w:color="auto"/>
              <w:right w:val="single" w:sz="6" w:space="0" w:color="auto"/>
            </w:tcBorders>
          </w:tcPr>
          <w:p w:rsidR="00494938" w:rsidRPr="00391759" w:rsidRDefault="00494938" w:rsidP="00391759">
            <w:pPr>
              <w:pStyle w:val="a8"/>
              <w:rPr>
                <w:rFonts w:ascii="宋体" w:hAnsi="宋体" w:hint="eastAsia"/>
              </w:rPr>
            </w:pPr>
            <w:r>
              <w:rPr>
                <w:rFonts w:ascii="宋体" w:hAnsi="宋体" w:hint="eastAsia"/>
              </w:rPr>
              <w:t>按照集团公司规范修订</w:t>
            </w:r>
            <w:r w:rsidR="002B0B79">
              <w:rPr>
                <w:rFonts w:ascii="宋体" w:hAnsi="宋体" w:hint="eastAsia"/>
              </w:rPr>
              <w:t>：1、更新鉴权响应结果代码；2、</w:t>
            </w:r>
            <w:r w:rsidR="00391759" w:rsidRPr="00391759">
              <w:rPr>
                <w:rFonts w:ascii="宋体" w:hAnsi="宋体" w:hint="eastAsia"/>
              </w:rPr>
              <w:t>更新SSO心跳响应结果代码；</w:t>
            </w:r>
            <w:r w:rsidR="00391759">
              <w:rPr>
                <w:rFonts w:ascii="宋体" w:hAnsi="宋体" w:hint="eastAsia"/>
              </w:rPr>
              <w:t>3</w:t>
            </w:r>
            <w:r w:rsidR="00391759" w:rsidRPr="00391759">
              <w:rPr>
                <w:rFonts w:ascii="宋体" w:hAnsi="宋体" w:hint="eastAsia"/>
              </w:rPr>
              <w:t>修改CorpBindReq接口中功能点的表示方法；</w:t>
            </w:r>
            <w:r w:rsidR="00391759">
              <w:rPr>
                <w:rFonts w:ascii="宋体" w:hAnsi="宋体" w:hint="eastAsia"/>
              </w:rPr>
              <w:t>4</w:t>
            </w:r>
            <w:r w:rsidR="00391759" w:rsidRPr="00391759">
              <w:rPr>
                <w:rFonts w:ascii="宋体" w:hAnsi="宋体" w:hint="eastAsia"/>
              </w:rPr>
              <w:t>变更CorpBindReq接口中LICENSE、OPTYPE、OPNOTE字段的位置；</w:t>
            </w:r>
            <w:r w:rsidR="00391759">
              <w:rPr>
                <w:rFonts w:ascii="宋体" w:hAnsi="宋体" w:hint="eastAsia"/>
              </w:rPr>
              <w:t>5</w:t>
            </w:r>
            <w:r w:rsidR="00391759" w:rsidRPr="00391759">
              <w:rPr>
                <w:rFonts w:ascii="宋体" w:hAnsi="宋体" w:hint="eastAsia"/>
              </w:rPr>
              <w:t>更新CorpBindReq接口中OPTYPE字段的内容；</w:t>
            </w:r>
            <w:r w:rsidR="00391759">
              <w:rPr>
                <w:rFonts w:ascii="宋体" w:hAnsi="宋体" w:hint="eastAsia"/>
              </w:rPr>
              <w:t>6</w:t>
            </w:r>
            <w:r w:rsidR="00391759" w:rsidRPr="00391759">
              <w:rPr>
                <w:rFonts w:ascii="宋体" w:hAnsi="宋体" w:hint="eastAsia"/>
              </w:rPr>
              <w:t>更新CorpBindRsp中响应代码；</w:t>
            </w:r>
          </w:p>
        </w:tc>
        <w:tc>
          <w:tcPr>
            <w:tcW w:w="1085" w:type="dxa"/>
            <w:tcBorders>
              <w:top w:val="single" w:sz="4" w:space="0" w:color="auto"/>
              <w:left w:val="single" w:sz="6" w:space="0" w:color="auto"/>
              <w:bottom w:val="single" w:sz="4" w:space="0" w:color="auto"/>
              <w:right w:val="single" w:sz="6" w:space="0" w:color="auto"/>
            </w:tcBorders>
          </w:tcPr>
          <w:p w:rsidR="00494938" w:rsidRPr="00494938" w:rsidRDefault="00494938" w:rsidP="00870AD9">
            <w:pPr>
              <w:pStyle w:val="a8"/>
              <w:rPr>
                <w:rFonts w:hint="eastAsia"/>
              </w:rPr>
            </w:pPr>
            <w:r>
              <w:rPr>
                <w:rFonts w:hint="eastAsia"/>
              </w:rPr>
              <w:t>闫红宾</w:t>
            </w:r>
          </w:p>
        </w:tc>
      </w:tr>
      <w:tr w:rsidR="006F2373">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6F2373" w:rsidRDefault="006F2373" w:rsidP="00870AD9">
            <w:pPr>
              <w:pStyle w:val="a8"/>
              <w:rPr>
                <w:rFonts w:hint="eastAsia"/>
              </w:rPr>
            </w:pPr>
            <w:smartTag w:uri="urn:schemas-microsoft-com:office:smarttags" w:element="chsdate">
              <w:smartTagPr>
                <w:attr w:name="IsROCDate" w:val="False"/>
                <w:attr w:name="IsLunarDate" w:val="False"/>
                <w:attr w:name="Day" w:val="22"/>
                <w:attr w:name="Month" w:val="7"/>
                <w:attr w:name="Year" w:val="2007"/>
              </w:smartTagPr>
              <w:r>
                <w:t>2007-7-22</w:t>
              </w:r>
            </w:smartTag>
          </w:p>
        </w:tc>
        <w:tc>
          <w:tcPr>
            <w:tcW w:w="1377" w:type="dxa"/>
            <w:tcBorders>
              <w:top w:val="single" w:sz="4" w:space="0" w:color="auto"/>
              <w:left w:val="single" w:sz="6" w:space="0" w:color="auto"/>
              <w:bottom w:val="single" w:sz="4" w:space="0" w:color="auto"/>
              <w:right w:val="single" w:sz="6" w:space="0" w:color="auto"/>
            </w:tcBorders>
          </w:tcPr>
          <w:p w:rsidR="006F2373" w:rsidRDefault="006F2373" w:rsidP="00870AD9">
            <w:pPr>
              <w:pStyle w:val="a8"/>
              <w:rPr>
                <w:rFonts w:hint="eastAsia"/>
                <w:sz w:val="24"/>
                <w:szCs w:val="24"/>
              </w:rPr>
            </w:pPr>
            <w:r>
              <w:rPr>
                <w:rFonts w:hint="eastAsia"/>
                <w:sz w:val="24"/>
                <w:szCs w:val="24"/>
              </w:rPr>
              <w:t>2.1</w:t>
            </w:r>
          </w:p>
        </w:tc>
        <w:tc>
          <w:tcPr>
            <w:tcW w:w="4417" w:type="dxa"/>
            <w:tcBorders>
              <w:top w:val="single" w:sz="6" w:space="0" w:color="auto"/>
              <w:left w:val="single" w:sz="6" w:space="0" w:color="auto"/>
              <w:bottom w:val="single" w:sz="6" w:space="0" w:color="auto"/>
              <w:right w:val="single" w:sz="6" w:space="0" w:color="auto"/>
            </w:tcBorders>
          </w:tcPr>
          <w:p w:rsidR="006F2373" w:rsidRDefault="006F2373" w:rsidP="00391759">
            <w:pPr>
              <w:pStyle w:val="a8"/>
              <w:rPr>
                <w:rFonts w:ascii="宋体" w:hAnsi="宋体" w:hint="eastAsia"/>
              </w:rPr>
            </w:pPr>
            <w:r>
              <w:rPr>
                <w:rFonts w:ascii="宋体" w:hAnsi="宋体" w:hint="eastAsia"/>
              </w:rPr>
              <w:t>增加企业邦定确认接口和员工邦定确认接口</w:t>
            </w:r>
            <w:r w:rsidR="00710D08">
              <w:rPr>
                <w:rFonts w:ascii="宋体" w:hAnsi="宋体" w:hint="eastAsia"/>
              </w:rPr>
              <w:t>；在业务的URL中增加</w:t>
            </w:r>
            <w:r w:rsidR="00D87688">
              <w:rPr>
                <w:rFonts w:ascii="宋体" w:hAnsi="宋体" w:hint="eastAsia"/>
              </w:rPr>
              <w:t>订购</w:t>
            </w:r>
            <w:r w:rsidR="00710D08">
              <w:rPr>
                <w:rFonts w:ascii="宋体" w:hAnsi="宋体" w:hint="eastAsia"/>
              </w:rPr>
              <w:t>关系编号的传递；</w:t>
            </w:r>
          </w:p>
        </w:tc>
        <w:tc>
          <w:tcPr>
            <w:tcW w:w="1085" w:type="dxa"/>
            <w:tcBorders>
              <w:top w:val="single" w:sz="4" w:space="0" w:color="auto"/>
              <w:left w:val="single" w:sz="6" w:space="0" w:color="auto"/>
              <w:bottom w:val="single" w:sz="4" w:space="0" w:color="auto"/>
              <w:right w:val="single" w:sz="6" w:space="0" w:color="auto"/>
            </w:tcBorders>
          </w:tcPr>
          <w:p w:rsidR="006F2373" w:rsidRDefault="00E811C6" w:rsidP="00870AD9">
            <w:pPr>
              <w:pStyle w:val="a8"/>
              <w:rPr>
                <w:rFonts w:hint="eastAsia"/>
              </w:rPr>
            </w:pPr>
            <w:r>
              <w:rPr>
                <w:rFonts w:hint="eastAsia"/>
              </w:rPr>
              <w:t>闫红宾</w:t>
            </w:r>
          </w:p>
        </w:tc>
      </w:tr>
      <w:tr w:rsidR="005A5723">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5A5723" w:rsidRDefault="005A5723" w:rsidP="00870AD9">
            <w:pPr>
              <w:pStyle w:val="a8"/>
              <w:rPr>
                <w:rFonts w:hint="eastAsia"/>
              </w:rPr>
            </w:pPr>
            <w:smartTag w:uri="urn:schemas-microsoft-com:office:smarttags" w:element="chsdate">
              <w:smartTagPr>
                <w:attr w:name="Year" w:val="2007"/>
                <w:attr w:name="Month" w:val="9"/>
                <w:attr w:name="Day" w:val="28"/>
                <w:attr w:name="IsLunarDate" w:val="False"/>
                <w:attr w:name="IsROCDate" w:val="False"/>
              </w:smartTagPr>
              <w:r>
                <w:t>2007-9-28</w:t>
              </w:r>
            </w:smartTag>
          </w:p>
        </w:tc>
        <w:tc>
          <w:tcPr>
            <w:tcW w:w="1377" w:type="dxa"/>
            <w:tcBorders>
              <w:top w:val="single" w:sz="4" w:space="0" w:color="auto"/>
              <w:left w:val="single" w:sz="6" w:space="0" w:color="auto"/>
              <w:bottom w:val="single" w:sz="4" w:space="0" w:color="auto"/>
              <w:right w:val="single" w:sz="6" w:space="0" w:color="auto"/>
            </w:tcBorders>
          </w:tcPr>
          <w:p w:rsidR="005A5723" w:rsidRDefault="005A5723" w:rsidP="00870AD9">
            <w:pPr>
              <w:pStyle w:val="a8"/>
              <w:rPr>
                <w:rFonts w:hint="eastAsia"/>
                <w:sz w:val="24"/>
                <w:szCs w:val="24"/>
              </w:rPr>
            </w:pPr>
            <w:r>
              <w:rPr>
                <w:rFonts w:hint="eastAsia"/>
                <w:sz w:val="24"/>
                <w:szCs w:val="24"/>
              </w:rPr>
              <w:t>2.2</w:t>
            </w:r>
          </w:p>
        </w:tc>
        <w:tc>
          <w:tcPr>
            <w:tcW w:w="4417" w:type="dxa"/>
            <w:tcBorders>
              <w:top w:val="single" w:sz="6" w:space="0" w:color="auto"/>
              <w:left w:val="single" w:sz="6" w:space="0" w:color="auto"/>
              <w:bottom w:val="single" w:sz="6" w:space="0" w:color="auto"/>
              <w:right w:val="single" w:sz="6" w:space="0" w:color="auto"/>
            </w:tcBorders>
          </w:tcPr>
          <w:p w:rsidR="005A5723" w:rsidRDefault="00327978" w:rsidP="00391759">
            <w:pPr>
              <w:pStyle w:val="a8"/>
              <w:rPr>
                <w:rFonts w:ascii="宋体" w:hAnsi="宋体" w:hint="eastAsia"/>
              </w:rPr>
            </w:pPr>
            <w:r>
              <w:rPr>
                <w:rFonts w:ascii="宋体" w:hAnsi="宋体" w:hint="eastAsia"/>
              </w:rPr>
              <w:t>增加SI到ADC</w:t>
            </w:r>
            <w:r w:rsidR="00E65FA0">
              <w:rPr>
                <w:rFonts w:ascii="宋体" w:hAnsi="宋体" w:hint="eastAsia"/>
              </w:rPr>
              <w:t>的</w:t>
            </w:r>
            <w:r w:rsidRPr="00E65FA0">
              <w:rPr>
                <w:rFonts w:ascii="宋体" w:hAnsi="宋体" w:hint="eastAsia"/>
                <w:b/>
                <w:bCs/>
              </w:rPr>
              <w:t>用户信息</w:t>
            </w:r>
            <w:r w:rsidR="00E65FA0" w:rsidRPr="00E65FA0">
              <w:rPr>
                <w:rFonts w:ascii="宋体" w:hAnsi="宋体" w:hint="eastAsia"/>
                <w:b/>
                <w:bCs/>
              </w:rPr>
              <w:t>同步</w:t>
            </w:r>
            <w:r>
              <w:rPr>
                <w:rFonts w:ascii="宋体" w:hAnsi="宋体" w:hint="eastAsia"/>
              </w:rPr>
              <w:t>接口</w:t>
            </w:r>
          </w:p>
        </w:tc>
        <w:tc>
          <w:tcPr>
            <w:tcW w:w="1085" w:type="dxa"/>
            <w:tcBorders>
              <w:top w:val="single" w:sz="4" w:space="0" w:color="auto"/>
              <w:left w:val="single" w:sz="6" w:space="0" w:color="auto"/>
              <w:bottom w:val="single" w:sz="4" w:space="0" w:color="auto"/>
              <w:right w:val="single" w:sz="6" w:space="0" w:color="auto"/>
            </w:tcBorders>
          </w:tcPr>
          <w:p w:rsidR="005A5723" w:rsidRDefault="00181E88" w:rsidP="00870AD9">
            <w:pPr>
              <w:pStyle w:val="a8"/>
              <w:rPr>
                <w:rFonts w:hint="eastAsia"/>
              </w:rPr>
            </w:pPr>
            <w:r>
              <w:rPr>
                <w:rFonts w:hint="eastAsia"/>
              </w:rPr>
              <w:t>闫红宾</w:t>
            </w:r>
          </w:p>
        </w:tc>
      </w:tr>
      <w:tr w:rsidR="0034097C">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34097C" w:rsidRDefault="0034097C" w:rsidP="00870AD9">
            <w:pPr>
              <w:pStyle w:val="a8"/>
              <w:rPr>
                <w:rFonts w:hint="eastAsia"/>
              </w:rPr>
            </w:pPr>
            <w:r>
              <w:t>……</w:t>
            </w:r>
          </w:p>
        </w:tc>
        <w:tc>
          <w:tcPr>
            <w:tcW w:w="1377" w:type="dxa"/>
            <w:tcBorders>
              <w:top w:val="single" w:sz="4" w:space="0" w:color="auto"/>
              <w:left w:val="single" w:sz="6" w:space="0" w:color="auto"/>
              <w:bottom w:val="single" w:sz="4" w:space="0" w:color="auto"/>
              <w:right w:val="single" w:sz="6" w:space="0" w:color="auto"/>
            </w:tcBorders>
          </w:tcPr>
          <w:p w:rsidR="0034097C" w:rsidRDefault="0034097C" w:rsidP="00870AD9">
            <w:pPr>
              <w:pStyle w:val="a8"/>
              <w:rPr>
                <w:rFonts w:hint="eastAsia"/>
                <w:sz w:val="24"/>
                <w:szCs w:val="24"/>
              </w:rPr>
            </w:pPr>
            <w:r>
              <w:rPr>
                <w:sz w:val="24"/>
                <w:szCs w:val="24"/>
              </w:rPr>
              <w:t>…</w:t>
            </w:r>
            <w:r>
              <w:rPr>
                <w:rFonts w:hint="eastAsia"/>
                <w:sz w:val="24"/>
                <w:szCs w:val="24"/>
              </w:rPr>
              <w:t>.</w:t>
            </w:r>
          </w:p>
        </w:tc>
        <w:tc>
          <w:tcPr>
            <w:tcW w:w="4417" w:type="dxa"/>
            <w:tcBorders>
              <w:top w:val="single" w:sz="6" w:space="0" w:color="auto"/>
              <w:left w:val="single" w:sz="6" w:space="0" w:color="auto"/>
              <w:bottom w:val="single" w:sz="6" w:space="0" w:color="auto"/>
              <w:right w:val="single" w:sz="6" w:space="0" w:color="auto"/>
            </w:tcBorders>
          </w:tcPr>
          <w:p w:rsidR="0034097C" w:rsidRDefault="0034097C" w:rsidP="00391759">
            <w:pPr>
              <w:pStyle w:val="a8"/>
              <w:rPr>
                <w:rFonts w:ascii="宋体" w:hAnsi="宋体" w:hint="eastAsia"/>
              </w:rPr>
            </w:pPr>
            <w:r>
              <w:rPr>
                <w:rFonts w:ascii="宋体" w:hAnsi="宋体"/>
              </w:rPr>
              <w:t>…</w:t>
            </w:r>
            <w:r>
              <w:rPr>
                <w:rFonts w:ascii="宋体" w:hAnsi="宋体" w:hint="eastAsia"/>
              </w:rPr>
              <w:t>..</w:t>
            </w:r>
          </w:p>
        </w:tc>
        <w:tc>
          <w:tcPr>
            <w:tcW w:w="1085" w:type="dxa"/>
            <w:tcBorders>
              <w:top w:val="single" w:sz="4" w:space="0" w:color="auto"/>
              <w:left w:val="single" w:sz="6" w:space="0" w:color="auto"/>
              <w:bottom w:val="single" w:sz="4" w:space="0" w:color="auto"/>
              <w:right w:val="single" w:sz="6" w:space="0" w:color="auto"/>
            </w:tcBorders>
          </w:tcPr>
          <w:p w:rsidR="0034097C" w:rsidRDefault="0034097C" w:rsidP="00870AD9">
            <w:pPr>
              <w:pStyle w:val="a8"/>
              <w:rPr>
                <w:rFonts w:hint="eastAsia"/>
              </w:rPr>
            </w:pPr>
          </w:p>
        </w:tc>
      </w:tr>
      <w:tr w:rsidR="0034097C">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34097C" w:rsidRDefault="0034097C" w:rsidP="00870AD9">
            <w:pPr>
              <w:pStyle w:val="a8"/>
              <w:rPr>
                <w:rFonts w:hint="eastAsia"/>
              </w:rPr>
            </w:pPr>
            <w:smartTag w:uri="urn:schemas-microsoft-com:office:smarttags" w:element="chsdate">
              <w:smartTagPr>
                <w:attr w:name="IsROCDate" w:val="False"/>
                <w:attr w:name="IsLunarDate" w:val="False"/>
                <w:attr w:name="Day" w:val="15"/>
                <w:attr w:name="Month" w:val="1"/>
                <w:attr w:name="Year" w:val="2008"/>
              </w:smartTagPr>
              <w:r>
                <w:t>2008-1-15</w:t>
              </w:r>
            </w:smartTag>
          </w:p>
        </w:tc>
        <w:tc>
          <w:tcPr>
            <w:tcW w:w="1377" w:type="dxa"/>
            <w:tcBorders>
              <w:top w:val="single" w:sz="4" w:space="0" w:color="auto"/>
              <w:left w:val="single" w:sz="6" w:space="0" w:color="auto"/>
              <w:bottom w:val="single" w:sz="4" w:space="0" w:color="auto"/>
              <w:right w:val="single" w:sz="6" w:space="0" w:color="auto"/>
            </w:tcBorders>
          </w:tcPr>
          <w:p w:rsidR="0034097C" w:rsidRDefault="0034097C" w:rsidP="00870AD9">
            <w:pPr>
              <w:pStyle w:val="a8"/>
              <w:rPr>
                <w:rFonts w:hint="eastAsia"/>
                <w:sz w:val="24"/>
                <w:szCs w:val="24"/>
              </w:rPr>
            </w:pPr>
            <w:r>
              <w:rPr>
                <w:rFonts w:hint="eastAsia"/>
                <w:sz w:val="24"/>
                <w:szCs w:val="24"/>
              </w:rPr>
              <w:t>2.4</w:t>
            </w:r>
          </w:p>
        </w:tc>
        <w:tc>
          <w:tcPr>
            <w:tcW w:w="4417" w:type="dxa"/>
            <w:tcBorders>
              <w:top w:val="single" w:sz="6" w:space="0" w:color="auto"/>
              <w:left w:val="single" w:sz="6" w:space="0" w:color="auto"/>
              <w:bottom w:val="single" w:sz="6" w:space="0" w:color="auto"/>
              <w:right w:val="single" w:sz="6" w:space="0" w:color="auto"/>
            </w:tcBorders>
          </w:tcPr>
          <w:p w:rsidR="0034097C" w:rsidRDefault="00BF7D43" w:rsidP="00391759">
            <w:pPr>
              <w:pStyle w:val="a8"/>
              <w:rPr>
                <w:rFonts w:ascii="宋体" w:hAnsi="宋体" w:hint="eastAsia"/>
              </w:rPr>
            </w:pPr>
            <w:r>
              <w:rPr>
                <w:rFonts w:ascii="宋体" w:hAnsi="宋体" w:hint="eastAsia"/>
              </w:rPr>
              <w:t>企业绑定和员工业务绑定</w:t>
            </w:r>
            <w:r w:rsidR="00966F74">
              <w:rPr>
                <w:rFonts w:ascii="宋体" w:hAnsi="宋体" w:hint="eastAsia"/>
              </w:rPr>
              <w:t>及其相应的确认接口中</w:t>
            </w:r>
            <w:r>
              <w:rPr>
                <w:rFonts w:ascii="宋体" w:hAnsi="宋体" w:hint="eastAsia"/>
              </w:rPr>
              <w:t>增加指令流水号</w:t>
            </w:r>
            <w:r w:rsidR="00966F74">
              <w:rPr>
                <w:rFonts w:ascii="宋体" w:hAnsi="宋体" w:hint="eastAsia"/>
              </w:rPr>
              <w:t>insnumid和</w:t>
            </w:r>
            <w:r w:rsidR="00966F74" w:rsidRPr="00C56273">
              <w:rPr>
                <w:rFonts w:hint="eastAsia"/>
              </w:rPr>
              <w:t>OprNumb</w:t>
            </w:r>
          </w:p>
        </w:tc>
        <w:tc>
          <w:tcPr>
            <w:tcW w:w="1085" w:type="dxa"/>
            <w:tcBorders>
              <w:top w:val="single" w:sz="4" w:space="0" w:color="auto"/>
              <w:left w:val="single" w:sz="6" w:space="0" w:color="auto"/>
              <w:bottom w:val="single" w:sz="4" w:space="0" w:color="auto"/>
              <w:right w:val="single" w:sz="6" w:space="0" w:color="auto"/>
            </w:tcBorders>
          </w:tcPr>
          <w:p w:rsidR="0034097C" w:rsidRPr="00966F74" w:rsidRDefault="00966F74" w:rsidP="00870AD9">
            <w:pPr>
              <w:pStyle w:val="a8"/>
              <w:rPr>
                <w:rFonts w:hint="eastAsia"/>
              </w:rPr>
            </w:pPr>
            <w:r>
              <w:rPr>
                <w:rFonts w:hint="eastAsia"/>
              </w:rPr>
              <w:t>闫红宾</w:t>
            </w:r>
          </w:p>
        </w:tc>
      </w:tr>
      <w:tr w:rsidR="000F1E81">
        <w:tblPrEx>
          <w:tblCellMar>
            <w:top w:w="0" w:type="dxa"/>
            <w:bottom w:w="0" w:type="dxa"/>
          </w:tblCellMar>
        </w:tblPrEx>
        <w:trPr>
          <w:cantSplit/>
          <w:jc w:val="center"/>
        </w:trPr>
        <w:tc>
          <w:tcPr>
            <w:tcW w:w="1452" w:type="dxa"/>
            <w:tcBorders>
              <w:top w:val="single" w:sz="4" w:space="0" w:color="auto"/>
              <w:left w:val="single" w:sz="6" w:space="0" w:color="auto"/>
              <w:bottom w:val="single" w:sz="4" w:space="0" w:color="auto"/>
              <w:right w:val="single" w:sz="6" w:space="0" w:color="auto"/>
            </w:tcBorders>
          </w:tcPr>
          <w:p w:rsidR="000F1E81" w:rsidRDefault="000F1E81" w:rsidP="00FC141C">
            <w:pPr>
              <w:pStyle w:val="a8"/>
              <w:rPr>
                <w:rFonts w:hint="eastAsia"/>
              </w:rPr>
            </w:pPr>
            <w:smartTag w:uri="urn:schemas-microsoft-com:office:smarttags" w:element="chsdate">
              <w:smartTagPr>
                <w:attr w:name="IsROCDate" w:val="False"/>
                <w:attr w:name="IsLunarDate" w:val="False"/>
                <w:attr w:name="Day" w:val="9"/>
                <w:attr w:name="Month" w:val="9"/>
                <w:attr w:name="Year" w:val="2008"/>
              </w:smartTagPr>
              <w:r>
                <w:rPr>
                  <w:rFonts w:hint="eastAsia"/>
                </w:rPr>
                <w:t>2008-9-9</w:t>
              </w:r>
            </w:smartTag>
          </w:p>
        </w:tc>
        <w:tc>
          <w:tcPr>
            <w:tcW w:w="1377" w:type="dxa"/>
            <w:tcBorders>
              <w:top w:val="single" w:sz="4" w:space="0" w:color="auto"/>
              <w:left w:val="single" w:sz="6" w:space="0" w:color="auto"/>
              <w:bottom w:val="single" w:sz="4" w:space="0" w:color="auto"/>
              <w:right w:val="single" w:sz="6" w:space="0" w:color="auto"/>
            </w:tcBorders>
          </w:tcPr>
          <w:p w:rsidR="000F1E81" w:rsidRDefault="000F1E81" w:rsidP="00FC141C">
            <w:pPr>
              <w:pStyle w:val="a8"/>
              <w:rPr>
                <w:rFonts w:hint="eastAsia"/>
                <w:sz w:val="24"/>
                <w:szCs w:val="24"/>
              </w:rPr>
            </w:pPr>
            <w:r>
              <w:rPr>
                <w:rFonts w:hint="eastAsia"/>
                <w:sz w:val="24"/>
                <w:szCs w:val="24"/>
              </w:rPr>
              <w:t>3.0</w:t>
            </w:r>
          </w:p>
        </w:tc>
        <w:tc>
          <w:tcPr>
            <w:tcW w:w="4417" w:type="dxa"/>
            <w:tcBorders>
              <w:top w:val="single" w:sz="6" w:space="0" w:color="auto"/>
              <w:left w:val="single" w:sz="6" w:space="0" w:color="auto"/>
              <w:bottom w:val="single" w:sz="6" w:space="0" w:color="auto"/>
              <w:right w:val="single" w:sz="6" w:space="0" w:color="auto"/>
            </w:tcBorders>
          </w:tcPr>
          <w:p w:rsidR="000F1E81" w:rsidRDefault="000F1E81" w:rsidP="00391759">
            <w:pPr>
              <w:pStyle w:val="a8"/>
              <w:rPr>
                <w:ins w:id="1" w:author="张光木" w:date="2008-09-10T11:06:00Z"/>
                <w:rFonts w:ascii="宋体" w:hAnsi="宋体" w:hint="eastAsia"/>
              </w:rPr>
            </w:pPr>
            <w:r>
              <w:rPr>
                <w:rFonts w:ascii="宋体" w:hAnsi="宋体" w:hint="eastAsia"/>
              </w:rPr>
              <w:t>为</w:t>
            </w:r>
            <w:r w:rsidR="00AF4DC5">
              <w:rPr>
                <w:rFonts w:ascii="宋体" w:hAnsi="宋体" w:hint="eastAsia"/>
              </w:rPr>
              <w:t>报文体中</w:t>
            </w:r>
            <w:r>
              <w:rPr>
                <w:rFonts w:ascii="宋体" w:hAnsi="宋体" w:hint="eastAsia"/>
              </w:rPr>
              <w:t>输入输出参数增加了约束条件</w:t>
            </w:r>
            <w:r w:rsidR="00AF4DC5">
              <w:rPr>
                <w:rFonts w:ascii="宋体" w:hAnsi="宋体" w:hint="eastAsia"/>
              </w:rPr>
              <w:t>（报文头中字段均必填）</w:t>
            </w:r>
          </w:p>
          <w:p w:rsidR="00D12F4C" w:rsidRDefault="00D12F4C" w:rsidP="00391759">
            <w:pPr>
              <w:pStyle w:val="a8"/>
              <w:numPr>
                <w:ins w:id="2" w:author="张光木" w:date="2008-09-10T11:06:00Z"/>
              </w:numPr>
              <w:rPr>
                <w:ins w:id="3" w:author="张光木" w:date="2008-09-10T11:06:00Z"/>
                <w:rFonts w:ascii="宋体" w:hAnsi="宋体" w:cs="Arial" w:hint="eastAsia"/>
              </w:rPr>
            </w:pPr>
            <w:ins w:id="4" w:author="张光木" w:date="2008-09-10T11:06:00Z">
              <w:r>
                <w:rPr>
                  <w:rFonts w:ascii="宋体" w:hAnsi="宋体" w:hint="eastAsia"/>
                </w:rPr>
                <w:t>将所有</w:t>
              </w:r>
              <w:r w:rsidRPr="00654883">
                <w:rPr>
                  <w:rFonts w:ascii="宋体" w:hAnsi="宋体" w:cs="Arial" w:hint="eastAsia"/>
                  <w:color w:val="0000FF"/>
                </w:rPr>
                <w:t>CORPACCOUNT</w:t>
              </w:r>
              <w:r>
                <w:rPr>
                  <w:rFonts w:ascii="宋体" w:hAnsi="宋体" w:cs="Arial" w:hint="eastAsia"/>
                </w:rPr>
                <w:t>描述改为</w:t>
              </w:r>
              <w:r w:rsidRPr="00654883">
                <w:rPr>
                  <w:rFonts w:ascii="宋体" w:hAnsi="宋体" w:cs="Arial" w:hint="eastAsia"/>
                  <w:color w:val="0000FF"/>
                </w:rPr>
                <w:t>集团编号</w:t>
              </w:r>
              <w:r>
                <w:rPr>
                  <w:rFonts w:ascii="宋体" w:hAnsi="宋体" w:cs="Arial" w:hint="eastAsia"/>
                </w:rPr>
                <w:t>，</w:t>
              </w:r>
              <w:r w:rsidRPr="00654883">
                <w:rPr>
                  <w:rFonts w:ascii="宋体" w:hAnsi="宋体" w:cs="Arial" w:hint="eastAsia"/>
                  <w:color w:val="0000FF"/>
                </w:rPr>
                <w:t>CORPNAME</w:t>
              </w:r>
              <w:r>
                <w:rPr>
                  <w:rFonts w:ascii="宋体" w:hAnsi="宋体" w:cs="Arial" w:hint="eastAsia"/>
                </w:rPr>
                <w:t>改为</w:t>
              </w:r>
              <w:r w:rsidRPr="00654883">
                <w:rPr>
                  <w:rFonts w:ascii="宋体" w:hAnsi="宋体" w:cs="Arial" w:hint="eastAsia"/>
                  <w:color w:val="0000FF"/>
                </w:rPr>
                <w:t>集团名称</w:t>
              </w:r>
              <w:r>
                <w:rPr>
                  <w:rFonts w:ascii="宋体" w:hAnsi="宋体" w:cs="Arial" w:hint="eastAsia"/>
                </w:rPr>
                <w:t>，</w:t>
              </w:r>
              <w:r w:rsidRPr="00654883">
                <w:rPr>
                  <w:rFonts w:ascii="宋体" w:hAnsi="宋体" w:cs="Arial" w:hint="eastAsia"/>
                  <w:color w:val="0000FF"/>
                </w:rPr>
                <w:t>ASPACCOUNT</w:t>
              </w:r>
              <w:r>
                <w:rPr>
                  <w:rFonts w:ascii="宋体" w:hAnsi="宋体" w:cs="Arial" w:hint="eastAsia"/>
                </w:rPr>
                <w:t>改为</w:t>
              </w:r>
              <w:r w:rsidRPr="00654883">
                <w:rPr>
                  <w:rFonts w:ascii="宋体" w:hAnsi="宋体" w:cs="Arial" w:hint="eastAsia"/>
                  <w:color w:val="0000FF"/>
                </w:rPr>
                <w:t>合作伙伴代码</w:t>
              </w:r>
              <w:r>
                <w:rPr>
                  <w:rFonts w:ascii="宋体" w:hAnsi="宋体" w:cs="Arial" w:hint="eastAsia"/>
                  <w:color w:val="0000FF"/>
                </w:rPr>
                <w:t>，</w:t>
              </w:r>
              <w:r w:rsidRPr="0057367D">
                <w:rPr>
                  <w:rFonts w:ascii="宋体" w:hAnsi="宋体" w:cs="Arial" w:hint="eastAsia"/>
                </w:rPr>
                <w:t>修改了文档中一些字段的描述（</w:t>
              </w:r>
              <w:r w:rsidRPr="0057367D">
                <w:rPr>
                  <w:rFonts w:ascii="宋体" w:hAnsi="宋体" w:cs="Arial" w:hint="eastAsia"/>
                  <w:b/>
                </w:rPr>
                <w:t>字段本身没有变化</w:t>
              </w:r>
              <w:r w:rsidRPr="0057367D">
                <w:rPr>
                  <w:rFonts w:ascii="宋体" w:hAnsi="宋体" w:cs="Arial" w:hint="eastAsia"/>
                </w:rPr>
                <w:t>）</w:t>
              </w:r>
            </w:ins>
          </w:p>
          <w:p w:rsidR="00D12F4C" w:rsidRDefault="00D12F4C" w:rsidP="00391759">
            <w:pPr>
              <w:pStyle w:val="a8"/>
              <w:numPr>
                <w:ins w:id="5" w:author="张光木" w:date="2008-09-10T11:06:00Z"/>
              </w:numPr>
              <w:rPr>
                <w:ins w:id="6" w:author="张光木" w:date="2008-09-10T11:08:00Z"/>
                <w:rFonts w:ascii="宋体" w:hAnsi="宋体" w:cs="Arial" w:hint="eastAsia"/>
              </w:rPr>
            </w:pPr>
            <w:ins w:id="7" w:author="张光木" w:date="2008-09-10T11:06:00Z">
              <w:r>
                <w:rPr>
                  <w:rFonts w:ascii="宋体" w:hAnsi="宋体" w:cs="Arial" w:hint="eastAsia"/>
                </w:rPr>
                <w:t>删除了</w:t>
              </w:r>
            </w:ins>
            <w:ins w:id="8" w:author="张光木" w:date="2008-09-10T11:07:00Z">
              <w:r>
                <w:rPr>
                  <w:rFonts w:ascii="宋体" w:hAnsi="宋体" w:cs="Arial" w:hint="eastAsia"/>
                </w:rPr>
                <w:t>一些不必要的</w:t>
              </w:r>
            </w:ins>
            <w:ins w:id="9" w:author="张光木" w:date="2008-09-10T11:06:00Z">
              <w:r>
                <w:rPr>
                  <w:rFonts w:ascii="宋体" w:hAnsi="宋体" w:cs="Arial" w:hint="eastAsia"/>
                </w:rPr>
                <w:t>企业、部门、员工绑定</w:t>
              </w:r>
            </w:ins>
            <w:ins w:id="10" w:author="张光木" w:date="2008-09-10T11:07:00Z">
              <w:r>
                <w:rPr>
                  <w:rFonts w:ascii="宋体" w:hAnsi="宋体" w:cs="Arial" w:hint="eastAsia"/>
                </w:rPr>
                <w:t>参数</w:t>
              </w:r>
            </w:ins>
          </w:p>
          <w:p w:rsidR="002B6B7E" w:rsidRDefault="002B6B7E" w:rsidP="00391759">
            <w:pPr>
              <w:pStyle w:val="a8"/>
              <w:numPr>
                <w:ins w:id="11" w:author="张光木" w:date="2008-09-10T11:08:00Z"/>
              </w:numPr>
              <w:rPr>
                <w:rFonts w:ascii="宋体" w:hAnsi="宋体" w:hint="eastAsia"/>
              </w:rPr>
            </w:pPr>
            <w:ins w:id="12" w:author="张光木" w:date="2008-09-10T11:08:00Z">
              <w:r>
                <w:rPr>
                  <w:rFonts w:ascii="宋体" w:hAnsi="宋体" w:cs="Arial" w:hint="eastAsia"/>
                </w:rPr>
                <w:t>登录接口中，CorpDomain没有意义，如果SI填写了此字段也忽略处理。</w:t>
              </w:r>
            </w:ins>
          </w:p>
        </w:tc>
        <w:tc>
          <w:tcPr>
            <w:tcW w:w="1085" w:type="dxa"/>
            <w:tcBorders>
              <w:top w:val="single" w:sz="4" w:space="0" w:color="auto"/>
              <w:left w:val="single" w:sz="6" w:space="0" w:color="auto"/>
              <w:bottom w:val="single" w:sz="4" w:space="0" w:color="auto"/>
              <w:right w:val="single" w:sz="6" w:space="0" w:color="auto"/>
            </w:tcBorders>
          </w:tcPr>
          <w:p w:rsidR="000F1E81" w:rsidRDefault="000F1E81" w:rsidP="00870AD9">
            <w:pPr>
              <w:pStyle w:val="a8"/>
              <w:rPr>
                <w:rFonts w:hint="eastAsia"/>
              </w:rPr>
            </w:pPr>
            <w:r>
              <w:rPr>
                <w:rFonts w:hint="eastAsia"/>
              </w:rPr>
              <w:t>杨剑</w:t>
            </w:r>
          </w:p>
        </w:tc>
      </w:tr>
    </w:tbl>
    <w:p w:rsidR="00870AD9" w:rsidRPr="005A284B" w:rsidRDefault="00870AD9" w:rsidP="00870AD9">
      <w:pPr>
        <w:pStyle w:val="aff4"/>
      </w:pPr>
    </w:p>
    <w:p w:rsidR="00870AD9" w:rsidRPr="005A284B" w:rsidRDefault="00870AD9" w:rsidP="00870AD9">
      <w:pPr>
        <w:pStyle w:val="affb"/>
      </w:pPr>
      <w:r w:rsidRPr="005A284B">
        <w:br w:type="page"/>
      </w:r>
      <w:r w:rsidRPr="005A284B">
        <w:lastRenderedPageBreak/>
        <w:t xml:space="preserve">Catalog </w:t>
      </w:r>
      <w:r w:rsidRPr="005A284B">
        <w:rPr>
          <w:rFonts w:hint="eastAsia"/>
        </w:rPr>
        <w:t>目</w:t>
      </w:r>
      <w:r w:rsidRPr="005A284B">
        <w:t xml:space="preserve">  </w:t>
      </w:r>
      <w:r w:rsidRPr="005A284B">
        <w:rPr>
          <w:rFonts w:hint="eastAsia"/>
        </w:rPr>
        <w:t>录</w:t>
      </w:r>
    </w:p>
    <w:p w:rsidR="00FF5953" w:rsidRDefault="00870AD9">
      <w:pPr>
        <w:pStyle w:val="10"/>
        <w:tabs>
          <w:tab w:val="left" w:pos="453"/>
          <w:tab w:val="right" w:leader="dot" w:pos="8296"/>
        </w:tabs>
        <w:rPr>
          <w:rFonts w:ascii="Times New Roman" w:hAnsi="Times New Roman"/>
          <w:noProof/>
          <w:kern w:val="2"/>
          <w:szCs w:val="24"/>
        </w:rPr>
      </w:pPr>
      <w:r w:rsidRPr="005A284B">
        <w:fldChar w:fldCharType="begin"/>
      </w:r>
      <w:r w:rsidRPr="005A284B">
        <w:instrText xml:space="preserve"> TOC \o "1-3" \h \z \u </w:instrText>
      </w:r>
      <w:r w:rsidRPr="005A284B">
        <w:fldChar w:fldCharType="separate"/>
      </w:r>
      <w:hyperlink w:anchor="_Toc166594413" w:history="1">
        <w:r w:rsidR="00FF5953" w:rsidRPr="00BC3406">
          <w:rPr>
            <w:rStyle w:val="af7"/>
            <w:noProof/>
          </w:rPr>
          <w:t>1</w:t>
        </w:r>
        <w:r w:rsidR="00FF5953">
          <w:rPr>
            <w:rFonts w:ascii="Times New Roman" w:hAnsi="Times New Roman"/>
            <w:noProof/>
            <w:kern w:val="2"/>
            <w:szCs w:val="24"/>
          </w:rPr>
          <w:tab/>
        </w:r>
        <w:r w:rsidR="00FF5953" w:rsidRPr="00BC3406">
          <w:rPr>
            <w:rStyle w:val="af7"/>
            <w:rFonts w:hint="eastAsia"/>
            <w:noProof/>
          </w:rPr>
          <w:t>总体概述</w:t>
        </w:r>
        <w:r w:rsidR="00FF5953">
          <w:rPr>
            <w:noProof/>
            <w:webHidden/>
          </w:rPr>
          <w:tab/>
        </w:r>
        <w:r w:rsidR="00FF5953">
          <w:rPr>
            <w:noProof/>
            <w:webHidden/>
          </w:rPr>
          <w:fldChar w:fldCharType="begin"/>
        </w:r>
        <w:r w:rsidR="00FF5953">
          <w:rPr>
            <w:noProof/>
            <w:webHidden/>
          </w:rPr>
          <w:instrText xml:space="preserve"> PAGEREF _Toc166594413 \h </w:instrText>
        </w:r>
        <w:r w:rsidR="00FF5953">
          <w:rPr>
            <w:noProof/>
          </w:rPr>
        </w:r>
        <w:r w:rsidR="00FF5953">
          <w:rPr>
            <w:noProof/>
            <w:webHidden/>
          </w:rPr>
          <w:fldChar w:fldCharType="separate"/>
        </w:r>
        <w:r w:rsidR="00FF5953">
          <w:rPr>
            <w:noProof/>
            <w:webHidden/>
          </w:rPr>
          <w:t>6</w:t>
        </w:r>
        <w:r w:rsidR="00FF5953">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14" w:history="1">
        <w:r w:rsidRPr="00BC3406">
          <w:rPr>
            <w:rStyle w:val="af7"/>
            <w:noProof/>
          </w:rPr>
          <w:t>1.1</w:t>
        </w:r>
        <w:r>
          <w:rPr>
            <w:rFonts w:ascii="Times New Roman" w:hAnsi="Times New Roman"/>
            <w:noProof/>
            <w:kern w:val="2"/>
            <w:szCs w:val="24"/>
          </w:rPr>
          <w:tab/>
        </w:r>
        <w:r w:rsidRPr="00BC3406">
          <w:rPr>
            <w:rStyle w:val="af7"/>
            <w:rFonts w:hint="eastAsia"/>
            <w:noProof/>
          </w:rPr>
          <w:t>起草单位</w:t>
        </w:r>
        <w:r>
          <w:rPr>
            <w:noProof/>
            <w:webHidden/>
          </w:rPr>
          <w:tab/>
        </w:r>
        <w:r>
          <w:rPr>
            <w:noProof/>
            <w:webHidden/>
          </w:rPr>
          <w:fldChar w:fldCharType="begin"/>
        </w:r>
        <w:r>
          <w:rPr>
            <w:noProof/>
            <w:webHidden/>
          </w:rPr>
          <w:instrText xml:space="preserve"> PAGEREF _Toc166594414 \h </w:instrText>
        </w:r>
        <w:r>
          <w:rPr>
            <w:noProof/>
          </w:rPr>
        </w:r>
        <w:r>
          <w:rPr>
            <w:noProof/>
            <w:webHidden/>
          </w:rPr>
          <w:fldChar w:fldCharType="separate"/>
        </w:r>
        <w:r>
          <w:rPr>
            <w:noProof/>
            <w:webHidden/>
          </w:rPr>
          <w:t>6</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15" w:history="1">
        <w:r w:rsidRPr="00BC3406">
          <w:rPr>
            <w:rStyle w:val="af7"/>
            <w:noProof/>
          </w:rPr>
          <w:t>1.2</w:t>
        </w:r>
        <w:r>
          <w:rPr>
            <w:rFonts w:ascii="Times New Roman" w:hAnsi="Times New Roman"/>
            <w:noProof/>
            <w:kern w:val="2"/>
            <w:szCs w:val="24"/>
          </w:rPr>
          <w:tab/>
        </w:r>
        <w:r w:rsidRPr="00BC3406">
          <w:rPr>
            <w:rStyle w:val="af7"/>
            <w:rFonts w:hint="eastAsia"/>
            <w:noProof/>
          </w:rPr>
          <w:t>说明</w:t>
        </w:r>
        <w:r>
          <w:rPr>
            <w:noProof/>
            <w:webHidden/>
          </w:rPr>
          <w:tab/>
        </w:r>
        <w:r>
          <w:rPr>
            <w:noProof/>
            <w:webHidden/>
          </w:rPr>
          <w:fldChar w:fldCharType="begin"/>
        </w:r>
        <w:r>
          <w:rPr>
            <w:noProof/>
            <w:webHidden/>
          </w:rPr>
          <w:instrText xml:space="preserve"> PAGEREF _Toc166594415 \h </w:instrText>
        </w:r>
        <w:r>
          <w:rPr>
            <w:noProof/>
          </w:rPr>
        </w:r>
        <w:r>
          <w:rPr>
            <w:noProof/>
            <w:webHidden/>
          </w:rPr>
          <w:fldChar w:fldCharType="separate"/>
        </w:r>
        <w:r>
          <w:rPr>
            <w:noProof/>
            <w:webHidden/>
          </w:rPr>
          <w:t>6</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16" w:history="1">
        <w:r w:rsidRPr="00BC3406">
          <w:rPr>
            <w:rStyle w:val="af7"/>
            <w:noProof/>
          </w:rPr>
          <w:t>1.3</w:t>
        </w:r>
        <w:r>
          <w:rPr>
            <w:rFonts w:ascii="Times New Roman" w:hAnsi="Times New Roman"/>
            <w:noProof/>
            <w:kern w:val="2"/>
            <w:szCs w:val="24"/>
          </w:rPr>
          <w:tab/>
        </w:r>
        <w:r w:rsidRPr="00BC3406">
          <w:rPr>
            <w:rStyle w:val="af7"/>
            <w:rFonts w:hint="eastAsia"/>
            <w:noProof/>
          </w:rPr>
          <w:t>名词解释</w:t>
        </w:r>
        <w:r>
          <w:rPr>
            <w:noProof/>
            <w:webHidden/>
          </w:rPr>
          <w:tab/>
        </w:r>
        <w:r>
          <w:rPr>
            <w:noProof/>
            <w:webHidden/>
          </w:rPr>
          <w:fldChar w:fldCharType="begin"/>
        </w:r>
        <w:r>
          <w:rPr>
            <w:noProof/>
            <w:webHidden/>
          </w:rPr>
          <w:instrText xml:space="preserve"> PAGEREF _Toc166594416 \h </w:instrText>
        </w:r>
        <w:r>
          <w:rPr>
            <w:noProof/>
          </w:rPr>
        </w:r>
        <w:r>
          <w:rPr>
            <w:noProof/>
            <w:webHidden/>
          </w:rPr>
          <w:fldChar w:fldCharType="separate"/>
        </w:r>
        <w:r>
          <w:rPr>
            <w:noProof/>
            <w:webHidden/>
          </w:rPr>
          <w:t>6</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17" w:history="1">
        <w:r w:rsidRPr="00BC3406">
          <w:rPr>
            <w:rStyle w:val="af7"/>
            <w:noProof/>
          </w:rPr>
          <w:t>1.3.1</w:t>
        </w:r>
        <w:r>
          <w:rPr>
            <w:rFonts w:ascii="Times New Roman" w:hAnsi="Times New Roman"/>
            <w:noProof/>
            <w:kern w:val="2"/>
            <w:szCs w:val="24"/>
          </w:rPr>
          <w:tab/>
        </w:r>
        <w:r w:rsidRPr="00BC3406">
          <w:rPr>
            <w:rStyle w:val="af7"/>
            <w:noProof/>
          </w:rPr>
          <w:t>ADC</w:t>
        </w:r>
        <w:r>
          <w:rPr>
            <w:noProof/>
            <w:webHidden/>
          </w:rPr>
          <w:tab/>
        </w:r>
        <w:r>
          <w:rPr>
            <w:noProof/>
            <w:webHidden/>
          </w:rPr>
          <w:fldChar w:fldCharType="begin"/>
        </w:r>
        <w:r>
          <w:rPr>
            <w:noProof/>
            <w:webHidden/>
          </w:rPr>
          <w:instrText xml:space="preserve"> PAGEREF _Toc166594417 \h </w:instrText>
        </w:r>
        <w:r>
          <w:rPr>
            <w:noProof/>
          </w:rPr>
        </w:r>
        <w:r>
          <w:rPr>
            <w:noProof/>
            <w:webHidden/>
          </w:rPr>
          <w:fldChar w:fldCharType="separate"/>
        </w:r>
        <w:r>
          <w:rPr>
            <w:noProof/>
            <w:webHidden/>
          </w:rPr>
          <w:t>6</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18" w:history="1">
        <w:r w:rsidRPr="00BC3406">
          <w:rPr>
            <w:rStyle w:val="af7"/>
            <w:noProof/>
          </w:rPr>
          <w:t>1.3.2</w:t>
        </w:r>
        <w:r>
          <w:rPr>
            <w:rFonts w:ascii="Times New Roman" w:hAnsi="Times New Roman"/>
            <w:noProof/>
            <w:kern w:val="2"/>
            <w:szCs w:val="24"/>
          </w:rPr>
          <w:tab/>
        </w:r>
        <w:r w:rsidRPr="00BC3406">
          <w:rPr>
            <w:rStyle w:val="af7"/>
            <w:noProof/>
          </w:rPr>
          <w:t>SI</w:t>
        </w:r>
        <w:r w:rsidRPr="00BC3406">
          <w:rPr>
            <w:rStyle w:val="af7"/>
            <w:rFonts w:hint="eastAsia"/>
            <w:noProof/>
          </w:rPr>
          <w:t>系统</w:t>
        </w:r>
        <w:r>
          <w:rPr>
            <w:noProof/>
            <w:webHidden/>
          </w:rPr>
          <w:tab/>
        </w:r>
        <w:r>
          <w:rPr>
            <w:noProof/>
            <w:webHidden/>
          </w:rPr>
          <w:fldChar w:fldCharType="begin"/>
        </w:r>
        <w:r>
          <w:rPr>
            <w:noProof/>
            <w:webHidden/>
          </w:rPr>
          <w:instrText xml:space="preserve"> PAGEREF _Toc166594418 \h </w:instrText>
        </w:r>
        <w:r>
          <w:rPr>
            <w:noProof/>
          </w:rPr>
        </w:r>
        <w:r>
          <w:rPr>
            <w:noProof/>
            <w:webHidden/>
          </w:rPr>
          <w:fldChar w:fldCharType="separate"/>
        </w:r>
        <w:r>
          <w:rPr>
            <w:noProof/>
            <w:webHidden/>
          </w:rPr>
          <w:t>6</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19" w:history="1">
        <w:r w:rsidRPr="00BC3406">
          <w:rPr>
            <w:rStyle w:val="af7"/>
            <w:noProof/>
          </w:rPr>
          <w:t>1.3.3</w:t>
        </w:r>
        <w:r>
          <w:rPr>
            <w:rFonts w:ascii="Times New Roman" w:hAnsi="Times New Roman"/>
            <w:noProof/>
            <w:kern w:val="2"/>
            <w:szCs w:val="24"/>
          </w:rPr>
          <w:tab/>
        </w:r>
        <w:r w:rsidRPr="00BC3406">
          <w:rPr>
            <w:rStyle w:val="af7"/>
            <w:rFonts w:hint="eastAsia"/>
            <w:noProof/>
          </w:rPr>
          <w:t>业务</w:t>
        </w:r>
        <w:r w:rsidRPr="00BC3406">
          <w:rPr>
            <w:rStyle w:val="af7"/>
            <w:noProof/>
          </w:rPr>
          <w:t>/</w:t>
        </w:r>
        <w:r w:rsidRPr="00BC3406">
          <w:rPr>
            <w:rStyle w:val="af7"/>
            <w:rFonts w:hint="eastAsia"/>
            <w:noProof/>
          </w:rPr>
          <w:t>业务集（套餐）</w:t>
        </w:r>
        <w:r>
          <w:rPr>
            <w:noProof/>
            <w:webHidden/>
          </w:rPr>
          <w:tab/>
        </w:r>
        <w:r>
          <w:rPr>
            <w:noProof/>
            <w:webHidden/>
          </w:rPr>
          <w:fldChar w:fldCharType="begin"/>
        </w:r>
        <w:r>
          <w:rPr>
            <w:noProof/>
            <w:webHidden/>
          </w:rPr>
          <w:instrText xml:space="preserve"> PAGEREF _Toc166594419 \h </w:instrText>
        </w:r>
        <w:r>
          <w:rPr>
            <w:noProof/>
          </w:rPr>
        </w:r>
        <w:r>
          <w:rPr>
            <w:noProof/>
            <w:webHidden/>
          </w:rPr>
          <w:fldChar w:fldCharType="separate"/>
        </w:r>
        <w:r>
          <w:rPr>
            <w:noProof/>
            <w:webHidden/>
          </w:rPr>
          <w:t>6</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20" w:history="1">
        <w:r w:rsidRPr="00BC3406">
          <w:rPr>
            <w:rStyle w:val="af7"/>
            <w:noProof/>
          </w:rPr>
          <w:t>1.3.4</w:t>
        </w:r>
        <w:r>
          <w:rPr>
            <w:rFonts w:ascii="Times New Roman" w:hAnsi="Times New Roman"/>
            <w:noProof/>
            <w:kern w:val="2"/>
            <w:szCs w:val="24"/>
          </w:rPr>
          <w:tab/>
        </w:r>
        <w:r w:rsidRPr="00BC3406">
          <w:rPr>
            <w:rStyle w:val="af7"/>
            <w:rFonts w:hint="eastAsia"/>
            <w:noProof/>
          </w:rPr>
          <w:t>用户</w:t>
        </w:r>
        <w:r>
          <w:rPr>
            <w:noProof/>
            <w:webHidden/>
          </w:rPr>
          <w:tab/>
        </w:r>
        <w:r>
          <w:rPr>
            <w:noProof/>
            <w:webHidden/>
          </w:rPr>
          <w:fldChar w:fldCharType="begin"/>
        </w:r>
        <w:r>
          <w:rPr>
            <w:noProof/>
            <w:webHidden/>
          </w:rPr>
          <w:instrText xml:space="preserve"> PAGEREF _Toc166594420 \h </w:instrText>
        </w:r>
        <w:r>
          <w:rPr>
            <w:noProof/>
          </w:rPr>
        </w:r>
        <w:r>
          <w:rPr>
            <w:noProof/>
            <w:webHidden/>
          </w:rPr>
          <w:fldChar w:fldCharType="separate"/>
        </w:r>
        <w:r>
          <w:rPr>
            <w:noProof/>
            <w:webHidden/>
          </w:rPr>
          <w:t>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21" w:history="1">
        <w:r w:rsidRPr="00BC3406">
          <w:rPr>
            <w:rStyle w:val="af7"/>
            <w:noProof/>
          </w:rPr>
          <w:t>1.3.5</w:t>
        </w:r>
        <w:r>
          <w:rPr>
            <w:rFonts w:ascii="Times New Roman" w:hAnsi="Times New Roman"/>
            <w:noProof/>
            <w:kern w:val="2"/>
            <w:szCs w:val="24"/>
          </w:rPr>
          <w:tab/>
        </w:r>
        <w:r w:rsidRPr="00BC3406">
          <w:rPr>
            <w:rStyle w:val="af7"/>
            <w:rFonts w:hint="eastAsia"/>
            <w:noProof/>
          </w:rPr>
          <w:t>企业帐号</w:t>
        </w:r>
        <w:r>
          <w:rPr>
            <w:noProof/>
            <w:webHidden/>
          </w:rPr>
          <w:tab/>
        </w:r>
        <w:r>
          <w:rPr>
            <w:noProof/>
            <w:webHidden/>
          </w:rPr>
          <w:fldChar w:fldCharType="begin"/>
        </w:r>
        <w:r>
          <w:rPr>
            <w:noProof/>
            <w:webHidden/>
          </w:rPr>
          <w:instrText xml:space="preserve"> PAGEREF _Toc166594421 \h </w:instrText>
        </w:r>
        <w:r>
          <w:rPr>
            <w:noProof/>
          </w:rPr>
        </w:r>
        <w:r>
          <w:rPr>
            <w:noProof/>
            <w:webHidden/>
          </w:rPr>
          <w:fldChar w:fldCharType="separate"/>
        </w:r>
        <w:r>
          <w:rPr>
            <w:noProof/>
            <w:webHidden/>
          </w:rPr>
          <w:t>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22" w:history="1">
        <w:r w:rsidRPr="00BC3406">
          <w:rPr>
            <w:rStyle w:val="af7"/>
            <w:noProof/>
          </w:rPr>
          <w:t>1.3.6</w:t>
        </w:r>
        <w:r>
          <w:rPr>
            <w:rFonts w:ascii="Times New Roman" w:hAnsi="Times New Roman"/>
            <w:noProof/>
            <w:kern w:val="2"/>
            <w:szCs w:val="24"/>
          </w:rPr>
          <w:tab/>
        </w:r>
        <w:r w:rsidRPr="00BC3406">
          <w:rPr>
            <w:rStyle w:val="af7"/>
            <w:rFonts w:hint="eastAsia"/>
            <w:noProof/>
          </w:rPr>
          <w:t>登陆帐号</w:t>
        </w:r>
        <w:r>
          <w:rPr>
            <w:noProof/>
            <w:webHidden/>
          </w:rPr>
          <w:tab/>
        </w:r>
        <w:r>
          <w:rPr>
            <w:noProof/>
            <w:webHidden/>
          </w:rPr>
          <w:fldChar w:fldCharType="begin"/>
        </w:r>
        <w:r>
          <w:rPr>
            <w:noProof/>
            <w:webHidden/>
          </w:rPr>
          <w:instrText xml:space="preserve"> PAGEREF _Toc166594422 \h </w:instrText>
        </w:r>
        <w:r>
          <w:rPr>
            <w:noProof/>
          </w:rPr>
        </w:r>
        <w:r>
          <w:rPr>
            <w:noProof/>
            <w:webHidden/>
          </w:rPr>
          <w:fldChar w:fldCharType="separate"/>
        </w:r>
        <w:r>
          <w:rPr>
            <w:noProof/>
            <w:webHidden/>
          </w:rPr>
          <w:t>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23" w:history="1">
        <w:r w:rsidRPr="00BC3406">
          <w:rPr>
            <w:rStyle w:val="af7"/>
            <w:noProof/>
          </w:rPr>
          <w:t>1.3.7</w:t>
        </w:r>
        <w:r>
          <w:rPr>
            <w:rFonts w:ascii="Times New Roman" w:hAnsi="Times New Roman"/>
            <w:noProof/>
            <w:kern w:val="2"/>
            <w:szCs w:val="24"/>
          </w:rPr>
          <w:tab/>
        </w:r>
        <w:r w:rsidRPr="00BC3406">
          <w:rPr>
            <w:rStyle w:val="af7"/>
            <w:noProof/>
          </w:rPr>
          <w:t>SSO</w:t>
        </w:r>
        <w:r w:rsidRPr="00BC3406">
          <w:rPr>
            <w:rStyle w:val="af7"/>
            <w:rFonts w:hint="eastAsia"/>
            <w:noProof/>
          </w:rPr>
          <w:t>单点登陆</w:t>
        </w:r>
        <w:r>
          <w:rPr>
            <w:noProof/>
            <w:webHidden/>
          </w:rPr>
          <w:tab/>
        </w:r>
        <w:r>
          <w:rPr>
            <w:noProof/>
            <w:webHidden/>
          </w:rPr>
          <w:fldChar w:fldCharType="begin"/>
        </w:r>
        <w:r>
          <w:rPr>
            <w:noProof/>
            <w:webHidden/>
          </w:rPr>
          <w:instrText xml:space="preserve"> PAGEREF _Toc166594423 \h </w:instrText>
        </w:r>
        <w:r>
          <w:rPr>
            <w:noProof/>
          </w:rPr>
        </w:r>
        <w:r>
          <w:rPr>
            <w:noProof/>
            <w:webHidden/>
          </w:rPr>
          <w:fldChar w:fldCharType="separate"/>
        </w:r>
        <w:r>
          <w:rPr>
            <w:noProof/>
            <w:webHidden/>
          </w:rPr>
          <w:t>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24" w:history="1">
        <w:r w:rsidRPr="00BC3406">
          <w:rPr>
            <w:rStyle w:val="af7"/>
            <w:noProof/>
          </w:rPr>
          <w:t>1.3.8</w:t>
        </w:r>
        <w:r>
          <w:rPr>
            <w:rFonts w:ascii="Times New Roman" w:hAnsi="Times New Roman"/>
            <w:noProof/>
            <w:kern w:val="2"/>
            <w:szCs w:val="24"/>
          </w:rPr>
          <w:tab/>
        </w:r>
        <w:r w:rsidRPr="00BC3406">
          <w:rPr>
            <w:rStyle w:val="af7"/>
            <w:noProof/>
          </w:rPr>
          <w:t>ME</w:t>
        </w:r>
        <w:r>
          <w:rPr>
            <w:noProof/>
            <w:webHidden/>
          </w:rPr>
          <w:tab/>
        </w:r>
        <w:r>
          <w:rPr>
            <w:noProof/>
            <w:webHidden/>
          </w:rPr>
          <w:fldChar w:fldCharType="begin"/>
        </w:r>
        <w:r>
          <w:rPr>
            <w:noProof/>
            <w:webHidden/>
          </w:rPr>
          <w:instrText xml:space="preserve"> PAGEREF _Toc166594424 \h </w:instrText>
        </w:r>
        <w:r>
          <w:rPr>
            <w:noProof/>
          </w:rPr>
        </w:r>
        <w:r>
          <w:rPr>
            <w:noProof/>
            <w:webHidden/>
          </w:rPr>
          <w:fldChar w:fldCharType="separate"/>
        </w:r>
        <w:r>
          <w:rPr>
            <w:noProof/>
            <w:webHidden/>
          </w:rPr>
          <w:t>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25" w:history="1">
        <w:r w:rsidRPr="00BC3406">
          <w:rPr>
            <w:rStyle w:val="af7"/>
            <w:noProof/>
          </w:rPr>
          <w:t>1.3.9</w:t>
        </w:r>
        <w:r>
          <w:rPr>
            <w:rFonts w:ascii="Times New Roman" w:hAnsi="Times New Roman"/>
            <w:noProof/>
            <w:kern w:val="2"/>
            <w:szCs w:val="24"/>
          </w:rPr>
          <w:tab/>
        </w:r>
        <w:r w:rsidRPr="00BC3406">
          <w:rPr>
            <w:rStyle w:val="af7"/>
            <w:noProof/>
          </w:rPr>
          <w:t>EAA</w:t>
        </w:r>
        <w:r>
          <w:rPr>
            <w:noProof/>
            <w:webHidden/>
          </w:rPr>
          <w:tab/>
        </w:r>
        <w:r>
          <w:rPr>
            <w:noProof/>
            <w:webHidden/>
          </w:rPr>
          <w:fldChar w:fldCharType="begin"/>
        </w:r>
        <w:r>
          <w:rPr>
            <w:noProof/>
            <w:webHidden/>
          </w:rPr>
          <w:instrText xml:space="preserve"> PAGEREF _Toc166594425 \h </w:instrText>
        </w:r>
        <w:r>
          <w:rPr>
            <w:noProof/>
          </w:rPr>
        </w:r>
        <w:r>
          <w:rPr>
            <w:noProof/>
            <w:webHidden/>
          </w:rPr>
          <w:fldChar w:fldCharType="separate"/>
        </w:r>
        <w:r>
          <w:rPr>
            <w:noProof/>
            <w:webHidden/>
          </w:rPr>
          <w:t>7</w:t>
        </w:r>
        <w:r>
          <w:rPr>
            <w:noProof/>
            <w:webHidden/>
          </w:rPr>
          <w:fldChar w:fldCharType="end"/>
        </w:r>
      </w:hyperlink>
    </w:p>
    <w:p w:rsidR="00FF5953" w:rsidRDefault="00FF5953">
      <w:pPr>
        <w:pStyle w:val="10"/>
        <w:tabs>
          <w:tab w:val="left" w:pos="453"/>
          <w:tab w:val="right" w:leader="dot" w:pos="8296"/>
        </w:tabs>
        <w:rPr>
          <w:rFonts w:ascii="Times New Roman" w:hAnsi="Times New Roman"/>
          <w:noProof/>
          <w:kern w:val="2"/>
          <w:szCs w:val="24"/>
        </w:rPr>
      </w:pPr>
      <w:hyperlink w:anchor="_Toc166594426" w:history="1">
        <w:r w:rsidRPr="00BC3406">
          <w:rPr>
            <w:rStyle w:val="af7"/>
            <w:noProof/>
          </w:rPr>
          <w:t>2</w:t>
        </w:r>
        <w:r>
          <w:rPr>
            <w:rFonts w:ascii="Times New Roman" w:hAnsi="Times New Roman"/>
            <w:noProof/>
            <w:kern w:val="2"/>
            <w:szCs w:val="24"/>
          </w:rPr>
          <w:tab/>
        </w:r>
        <w:r w:rsidRPr="00BC3406">
          <w:rPr>
            <w:rStyle w:val="af7"/>
            <w:noProof/>
          </w:rPr>
          <w:t>ADC</w:t>
        </w:r>
        <w:r w:rsidRPr="00BC3406">
          <w:rPr>
            <w:rStyle w:val="af7"/>
            <w:rFonts w:hint="eastAsia"/>
            <w:noProof/>
          </w:rPr>
          <w:t>平台与</w:t>
        </w:r>
        <w:r w:rsidRPr="00BC3406">
          <w:rPr>
            <w:rStyle w:val="af7"/>
            <w:noProof/>
          </w:rPr>
          <w:t>SI</w:t>
        </w:r>
        <w:r w:rsidRPr="00BC3406">
          <w:rPr>
            <w:rStyle w:val="af7"/>
            <w:rFonts w:hint="eastAsia"/>
            <w:noProof/>
          </w:rPr>
          <w:t>系统接口定位</w:t>
        </w:r>
        <w:r>
          <w:rPr>
            <w:noProof/>
            <w:webHidden/>
          </w:rPr>
          <w:tab/>
        </w:r>
        <w:r>
          <w:rPr>
            <w:noProof/>
            <w:webHidden/>
          </w:rPr>
          <w:fldChar w:fldCharType="begin"/>
        </w:r>
        <w:r>
          <w:rPr>
            <w:noProof/>
            <w:webHidden/>
          </w:rPr>
          <w:instrText xml:space="preserve"> PAGEREF _Toc166594426 \h </w:instrText>
        </w:r>
        <w:r>
          <w:rPr>
            <w:noProof/>
          </w:rPr>
        </w:r>
        <w:r>
          <w:rPr>
            <w:noProof/>
            <w:webHidden/>
          </w:rPr>
          <w:fldChar w:fldCharType="separate"/>
        </w:r>
        <w:r>
          <w:rPr>
            <w:noProof/>
            <w:webHidden/>
          </w:rPr>
          <w:t>7</w:t>
        </w:r>
        <w:r>
          <w:rPr>
            <w:noProof/>
            <w:webHidden/>
          </w:rPr>
          <w:fldChar w:fldCharType="end"/>
        </w:r>
      </w:hyperlink>
    </w:p>
    <w:p w:rsidR="00FF5953" w:rsidRDefault="00FF5953">
      <w:pPr>
        <w:pStyle w:val="10"/>
        <w:tabs>
          <w:tab w:val="left" w:pos="453"/>
          <w:tab w:val="right" w:leader="dot" w:pos="8296"/>
        </w:tabs>
        <w:rPr>
          <w:rFonts w:ascii="Times New Roman" w:hAnsi="Times New Roman"/>
          <w:noProof/>
          <w:kern w:val="2"/>
          <w:szCs w:val="24"/>
        </w:rPr>
      </w:pPr>
      <w:hyperlink w:anchor="_Toc166594427" w:history="1">
        <w:r w:rsidRPr="00BC3406">
          <w:rPr>
            <w:rStyle w:val="af7"/>
            <w:noProof/>
          </w:rPr>
          <w:t>3</w:t>
        </w:r>
        <w:r>
          <w:rPr>
            <w:rFonts w:ascii="Times New Roman" w:hAnsi="Times New Roman"/>
            <w:noProof/>
            <w:kern w:val="2"/>
            <w:szCs w:val="24"/>
          </w:rPr>
          <w:tab/>
        </w:r>
        <w:r w:rsidRPr="00BC3406">
          <w:rPr>
            <w:rStyle w:val="af7"/>
            <w:noProof/>
          </w:rPr>
          <w:t>ADC</w:t>
        </w:r>
        <w:r w:rsidRPr="00BC3406">
          <w:rPr>
            <w:rStyle w:val="af7"/>
            <w:rFonts w:hint="eastAsia"/>
            <w:noProof/>
          </w:rPr>
          <w:t>平台与</w:t>
        </w:r>
        <w:r w:rsidRPr="00BC3406">
          <w:rPr>
            <w:rStyle w:val="af7"/>
            <w:noProof/>
          </w:rPr>
          <w:t>SI</w:t>
        </w:r>
        <w:r w:rsidRPr="00BC3406">
          <w:rPr>
            <w:rStyle w:val="af7"/>
            <w:rFonts w:hint="eastAsia"/>
            <w:noProof/>
          </w:rPr>
          <w:t>系统接口协议</w:t>
        </w:r>
        <w:r>
          <w:rPr>
            <w:noProof/>
            <w:webHidden/>
          </w:rPr>
          <w:tab/>
        </w:r>
        <w:r>
          <w:rPr>
            <w:noProof/>
            <w:webHidden/>
          </w:rPr>
          <w:fldChar w:fldCharType="begin"/>
        </w:r>
        <w:r>
          <w:rPr>
            <w:noProof/>
            <w:webHidden/>
          </w:rPr>
          <w:instrText xml:space="preserve"> PAGEREF _Toc166594427 \h </w:instrText>
        </w:r>
        <w:r>
          <w:rPr>
            <w:noProof/>
          </w:rPr>
        </w:r>
        <w:r>
          <w:rPr>
            <w:noProof/>
            <w:webHidden/>
          </w:rPr>
          <w:fldChar w:fldCharType="separate"/>
        </w:r>
        <w:r>
          <w:rPr>
            <w:noProof/>
            <w:webHidden/>
          </w:rPr>
          <w:t>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28" w:history="1">
        <w:r w:rsidRPr="00BC3406">
          <w:rPr>
            <w:rStyle w:val="af7"/>
            <w:noProof/>
          </w:rPr>
          <w:t>3.1</w:t>
        </w:r>
        <w:r>
          <w:rPr>
            <w:rFonts w:ascii="Times New Roman" w:hAnsi="Times New Roman"/>
            <w:noProof/>
            <w:kern w:val="2"/>
            <w:szCs w:val="24"/>
          </w:rPr>
          <w:tab/>
        </w:r>
        <w:r w:rsidRPr="00BC3406">
          <w:rPr>
            <w:rStyle w:val="af7"/>
            <w:rFonts w:hint="eastAsia"/>
            <w:noProof/>
          </w:rPr>
          <w:t>基本协议</w:t>
        </w:r>
        <w:r>
          <w:rPr>
            <w:noProof/>
            <w:webHidden/>
          </w:rPr>
          <w:tab/>
        </w:r>
        <w:r>
          <w:rPr>
            <w:noProof/>
            <w:webHidden/>
          </w:rPr>
          <w:fldChar w:fldCharType="begin"/>
        </w:r>
        <w:r>
          <w:rPr>
            <w:noProof/>
            <w:webHidden/>
          </w:rPr>
          <w:instrText xml:space="preserve"> PAGEREF _Toc166594428 \h </w:instrText>
        </w:r>
        <w:r>
          <w:rPr>
            <w:noProof/>
          </w:rPr>
        </w:r>
        <w:r>
          <w:rPr>
            <w:noProof/>
            <w:webHidden/>
          </w:rPr>
          <w:fldChar w:fldCharType="separate"/>
        </w:r>
        <w:r>
          <w:rPr>
            <w:noProof/>
            <w:webHidden/>
          </w:rPr>
          <w:t>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29" w:history="1">
        <w:r w:rsidRPr="00BC3406">
          <w:rPr>
            <w:rStyle w:val="af7"/>
            <w:noProof/>
          </w:rPr>
          <w:t>3.2</w:t>
        </w:r>
        <w:r>
          <w:rPr>
            <w:rFonts w:ascii="Times New Roman" w:hAnsi="Times New Roman"/>
            <w:noProof/>
            <w:kern w:val="2"/>
            <w:szCs w:val="24"/>
          </w:rPr>
          <w:tab/>
        </w:r>
        <w:r w:rsidRPr="00BC3406">
          <w:rPr>
            <w:rStyle w:val="af7"/>
            <w:rFonts w:hint="eastAsia"/>
            <w:noProof/>
          </w:rPr>
          <w:t>接口描述</w:t>
        </w:r>
        <w:r>
          <w:rPr>
            <w:noProof/>
            <w:webHidden/>
          </w:rPr>
          <w:tab/>
        </w:r>
        <w:r>
          <w:rPr>
            <w:noProof/>
            <w:webHidden/>
          </w:rPr>
          <w:fldChar w:fldCharType="begin"/>
        </w:r>
        <w:r>
          <w:rPr>
            <w:noProof/>
            <w:webHidden/>
          </w:rPr>
          <w:instrText xml:space="preserve"> PAGEREF _Toc166594429 \h </w:instrText>
        </w:r>
        <w:r>
          <w:rPr>
            <w:noProof/>
          </w:rPr>
        </w:r>
        <w:r>
          <w:rPr>
            <w:noProof/>
            <w:webHidden/>
          </w:rPr>
          <w:fldChar w:fldCharType="separate"/>
        </w:r>
        <w:r>
          <w:rPr>
            <w:noProof/>
            <w:webHidden/>
          </w:rPr>
          <w:t>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30" w:history="1">
        <w:r w:rsidRPr="00BC3406">
          <w:rPr>
            <w:rStyle w:val="af7"/>
            <w:noProof/>
          </w:rPr>
          <w:t>3.3</w:t>
        </w:r>
        <w:r>
          <w:rPr>
            <w:rFonts w:ascii="Times New Roman" w:hAnsi="Times New Roman"/>
            <w:noProof/>
            <w:kern w:val="2"/>
            <w:szCs w:val="24"/>
          </w:rPr>
          <w:tab/>
        </w:r>
        <w:r w:rsidRPr="00BC3406">
          <w:rPr>
            <w:rStyle w:val="af7"/>
            <w:rFonts w:hint="eastAsia"/>
            <w:noProof/>
          </w:rPr>
          <w:t>消息格式</w:t>
        </w:r>
        <w:r>
          <w:rPr>
            <w:noProof/>
            <w:webHidden/>
          </w:rPr>
          <w:tab/>
        </w:r>
        <w:r>
          <w:rPr>
            <w:noProof/>
            <w:webHidden/>
          </w:rPr>
          <w:fldChar w:fldCharType="begin"/>
        </w:r>
        <w:r>
          <w:rPr>
            <w:noProof/>
            <w:webHidden/>
          </w:rPr>
          <w:instrText xml:space="preserve"> PAGEREF _Toc166594430 \h </w:instrText>
        </w:r>
        <w:r>
          <w:rPr>
            <w:noProof/>
          </w:rPr>
        </w:r>
        <w:r>
          <w:rPr>
            <w:noProof/>
            <w:webHidden/>
          </w:rPr>
          <w:fldChar w:fldCharType="separate"/>
        </w:r>
        <w:r>
          <w:rPr>
            <w:noProof/>
            <w:webHidden/>
          </w:rPr>
          <w:t>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31" w:history="1">
        <w:r w:rsidRPr="00BC3406">
          <w:rPr>
            <w:rStyle w:val="af7"/>
            <w:noProof/>
          </w:rPr>
          <w:t>3.4</w:t>
        </w:r>
        <w:r>
          <w:rPr>
            <w:rFonts w:ascii="Times New Roman" w:hAnsi="Times New Roman"/>
            <w:noProof/>
            <w:kern w:val="2"/>
            <w:szCs w:val="24"/>
          </w:rPr>
          <w:tab/>
        </w:r>
        <w:r w:rsidRPr="00BC3406">
          <w:rPr>
            <w:rStyle w:val="af7"/>
            <w:rFonts w:hint="eastAsia"/>
            <w:noProof/>
          </w:rPr>
          <w:t>消息完整性</w:t>
        </w:r>
        <w:r>
          <w:rPr>
            <w:noProof/>
            <w:webHidden/>
          </w:rPr>
          <w:tab/>
        </w:r>
        <w:r>
          <w:rPr>
            <w:noProof/>
            <w:webHidden/>
          </w:rPr>
          <w:fldChar w:fldCharType="begin"/>
        </w:r>
        <w:r>
          <w:rPr>
            <w:noProof/>
            <w:webHidden/>
          </w:rPr>
          <w:instrText xml:space="preserve"> PAGEREF _Toc166594431 \h </w:instrText>
        </w:r>
        <w:r>
          <w:rPr>
            <w:noProof/>
          </w:rPr>
        </w:r>
        <w:r>
          <w:rPr>
            <w:noProof/>
            <w:webHidden/>
          </w:rPr>
          <w:fldChar w:fldCharType="separate"/>
        </w:r>
        <w:r>
          <w:rPr>
            <w:noProof/>
            <w:webHidden/>
          </w:rPr>
          <w:t>11</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32" w:history="1">
        <w:r w:rsidRPr="00BC3406">
          <w:rPr>
            <w:rStyle w:val="af7"/>
            <w:noProof/>
          </w:rPr>
          <w:t>3.5</w:t>
        </w:r>
        <w:r>
          <w:rPr>
            <w:rFonts w:ascii="Times New Roman" w:hAnsi="Times New Roman"/>
            <w:noProof/>
            <w:kern w:val="2"/>
            <w:szCs w:val="24"/>
          </w:rPr>
          <w:tab/>
        </w:r>
        <w:r w:rsidRPr="00BC3406">
          <w:rPr>
            <w:rStyle w:val="af7"/>
            <w:rFonts w:hint="eastAsia"/>
            <w:noProof/>
          </w:rPr>
          <w:t>消息安全性</w:t>
        </w:r>
        <w:r>
          <w:rPr>
            <w:noProof/>
            <w:webHidden/>
          </w:rPr>
          <w:tab/>
        </w:r>
        <w:r>
          <w:rPr>
            <w:noProof/>
            <w:webHidden/>
          </w:rPr>
          <w:fldChar w:fldCharType="begin"/>
        </w:r>
        <w:r>
          <w:rPr>
            <w:noProof/>
            <w:webHidden/>
          </w:rPr>
          <w:instrText xml:space="preserve"> PAGEREF _Toc166594432 \h </w:instrText>
        </w:r>
        <w:r>
          <w:rPr>
            <w:noProof/>
          </w:rPr>
        </w:r>
        <w:r>
          <w:rPr>
            <w:noProof/>
            <w:webHidden/>
          </w:rPr>
          <w:fldChar w:fldCharType="separate"/>
        </w:r>
        <w:r>
          <w:rPr>
            <w:noProof/>
            <w:webHidden/>
          </w:rPr>
          <w:t>12</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33" w:history="1">
        <w:r w:rsidRPr="00BC3406">
          <w:rPr>
            <w:rStyle w:val="af7"/>
            <w:noProof/>
          </w:rPr>
          <w:t>3.6</w:t>
        </w:r>
        <w:r>
          <w:rPr>
            <w:rFonts w:ascii="Times New Roman" w:hAnsi="Times New Roman"/>
            <w:noProof/>
            <w:kern w:val="2"/>
            <w:szCs w:val="24"/>
          </w:rPr>
          <w:tab/>
        </w:r>
        <w:r w:rsidRPr="00BC3406">
          <w:rPr>
            <w:rStyle w:val="af7"/>
            <w:rFonts w:hint="eastAsia"/>
            <w:noProof/>
          </w:rPr>
          <w:t>接口调用方法（</w:t>
        </w:r>
        <w:r w:rsidRPr="00BC3406">
          <w:rPr>
            <w:rStyle w:val="af7"/>
            <w:noProof/>
          </w:rPr>
          <w:t>java</w:t>
        </w:r>
        <w:r w:rsidRPr="00BC3406">
          <w:rPr>
            <w:rStyle w:val="af7"/>
            <w:rFonts w:hint="eastAsia"/>
            <w:noProof/>
          </w:rPr>
          <w:t>实现）</w:t>
        </w:r>
        <w:r>
          <w:rPr>
            <w:noProof/>
            <w:webHidden/>
          </w:rPr>
          <w:tab/>
        </w:r>
        <w:r>
          <w:rPr>
            <w:noProof/>
            <w:webHidden/>
          </w:rPr>
          <w:fldChar w:fldCharType="begin"/>
        </w:r>
        <w:r>
          <w:rPr>
            <w:noProof/>
            <w:webHidden/>
          </w:rPr>
          <w:instrText xml:space="preserve"> PAGEREF _Toc166594433 \h </w:instrText>
        </w:r>
        <w:r>
          <w:rPr>
            <w:noProof/>
          </w:rPr>
        </w:r>
        <w:r>
          <w:rPr>
            <w:noProof/>
            <w:webHidden/>
          </w:rPr>
          <w:fldChar w:fldCharType="separate"/>
        </w:r>
        <w:r>
          <w:rPr>
            <w:noProof/>
            <w:webHidden/>
          </w:rPr>
          <w:t>12</w:t>
        </w:r>
        <w:r>
          <w:rPr>
            <w:noProof/>
            <w:webHidden/>
          </w:rPr>
          <w:fldChar w:fldCharType="end"/>
        </w:r>
      </w:hyperlink>
    </w:p>
    <w:p w:rsidR="00FF5953" w:rsidRDefault="00FF5953">
      <w:pPr>
        <w:pStyle w:val="10"/>
        <w:tabs>
          <w:tab w:val="left" w:pos="453"/>
          <w:tab w:val="right" w:leader="dot" w:pos="8296"/>
        </w:tabs>
        <w:rPr>
          <w:rFonts w:ascii="Times New Roman" w:hAnsi="Times New Roman"/>
          <w:noProof/>
          <w:kern w:val="2"/>
          <w:szCs w:val="24"/>
        </w:rPr>
      </w:pPr>
      <w:hyperlink w:anchor="_Toc166594434" w:history="1">
        <w:r w:rsidRPr="00BC3406">
          <w:rPr>
            <w:rStyle w:val="af7"/>
            <w:noProof/>
          </w:rPr>
          <w:t>4</w:t>
        </w:r>
        <w:r>
          <w:rPr>
            <w:rFonts w:ascii="Times New Roman" w:hAnsi="Times New Roman"/>
            <w:noProof/>
            <w:kern w:val="2"/>
            <w:szCs w:val="24"/>
          </w:rPr>
          <w:tab/>
        </w:r>
        <w:r w:rsidRPr="00BC3406">
          <w:rPr>
            <w:rStyle w:val="af7"/>
            <w:noProof/>
          </w:rPr>
          <w:t>ADC</w:t>
        </w:r>
        <w:r w:rsidRPr="00BC3406">
          <w:rPr>
            <w:rStyle w:val="af7"/>
            <w:rFonts w:hint="eastAsia"/>
            <w:noProof/>
          </w:rPr>
          <w:t>平台与</w:t>
        </w:r>
        <w:r w:rsidRPr="00BC3406">
          <w:rPr>
            <w:rStyle w:val="af7"/>
            <w:noProof/>
          </w:rPr>
          <w:t>SI</w:t>
        </w:r>
        <w:r w:rsidRPr="00BC3406">
          <w:rPr>
            <w:rStyle w:val="af7"/>
            <w:rFonts w:hint="eastAsia"/>
            <w:noProof/>
          </w:rPr>
          <w:t>系统接口描述</w:t>
        </w:r>
        <w:r>
          <w:rPr>
            <w:noProof/>
            <w:webHidden/>
          </w:rPr>
          <w:tab/>
        </w:r>
        <w:r>
          <w:rPr>
            <w:noProof/>
            <w:webHidden/>
          </w:rPr>
          <w:fldChar w:fldCharType="begin"/>
        </w:r>
        <w:r>
          <w:rPr>
            <w:noProof/>
            <w:webHidden/>
          </w:rPr>
          <w:instrText xml:space="preserve"> PAGEREF _Toc166594434 \h </w:instrText>
        </w:r>
        <w:r>
          <w:rPr>
            <w:noProof/>
          </w:rPr>
        </w:r>
        <w:r>
          <w:rPr>
            <w:noProof/>
            <w:webHidden/>
          </w:rPr>
          <w:fldChar w:fldCharType="separate"/>
        </w:r>
        <w:r>
          <w:rPr>
            <w:noProof/>
            <w:webHidden/>
          </w:rPr>
          <w:t>13</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35" w:history="1">
        <w:r w:rsidRPr="00BC3406">
          <w:rPr>
            <w:rStyle w:val="af7"/>
            <w:noProof/>
          </w:rPr>
          <w:t>4.1</w:t>
        </w:r>
        <w:r>
          <w:rPr>
            <w:rFonts w:ascii="Times New Roman" w:hAnsi="Times New Roman"/>
            <w:noProof/>
            <w:kern w:val="2"/>
            <w:szCs w:val="24"/>
          </w:rPr>
          <w:tab/>
        </w:r>
        <w:r w:rsidRPr="00BC3406">
          <w:rPr>
            <w:rStyle w:val="af7"/>
            <w:noProof/>
          </w:rPr>
          <w:t>ADC</w:t>
        </w:r>
        <w:r w:rsidRPr="00BC3406">
          <w:rPr>
            <w:rStyle w:val="af7"/>
            <w:rFonts w:hint="eastAsia"/>
            <w:noProof/>
          </w:rPr>
          <w:t>提供给</w:t>
        </w:r>
        <w:r w:rsidRPr="00BC3406">
          <w:rPr>
            <w:rStyle w:val="af7"/>
            <w:noProof/>
          </w:rPr>
          <w:t>SI</w:t>
        </w:r>
        <w:r w:rsidRPr="00BC3406">
          <w:rPr>
            <w:rStyle w:val="af7"/>
            <w:rFonts w:hint="eastAsia"/>
            <w:noProof/>
          </w:rPr>
          <w:t>系统的接口</w:t>
        </w:r>
        <w:r>
          <w:rPr>
            <w:noProof/>
            <w:webHidden/>
          </w:rPr>
          <w:tab/>
        </w:r>
        <w:r>
          <w:rPr>
            <w:noProof/>
            <w:webHidden/>
          </w:rPr>
          <w:fldChar w:fldCharType="begin"/>
        </w:r>
        <w:r>
          <w:rPr>
            <w:noProof/>
            <w:webHidden/>
          </w:rPr>
          <w:instrText xml:space="preserve"> PAGEREF _Toc166594435 \h </w:instrText>
        </w:r>
        <w:r>
          <w:rPr>
            <w:noProof/>
          </w:rPr>
        </w:r>
        <w:r>
          <w:rPr>
            <w:noProof/>
            <w:webHidden/>
          </w:rPr>
          <w:fldChar w:fldCharType="separate"/>
        </w:r>
        <w:r>
          <w:rPr>
            <w:noProof/>
            <w:webHidden/>
          </w:rPr>
          <w:t>13</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36" w:history="1">
        <w:r w:rsidRPr="00BC3406">
          <w:rPr>
            <w:rStyle w:val="af7"/>
            <w:noProof/>
          </w:rPr>
          <w:t>4.1.1</w:t>
        </w:r>
        <w:r>
          <w:rPr>
            <w:rFonts w:ascii="Times New Roman" w:hAnsi="Times New Roman"/>
            <w:noProof/>
            <w:kern w:val="2"/>
            <w:szCs w:val="24"/>
          </w:rPr>
          <w:tab/>
        </w:r>
        <w:r w:rsidRPr="00BC3406">
          <w:rPr>
            <w:rStyle w:val="af7"/>
            <w:rFonts w:hint="eastAsia"/>
            <w:noProof/>
          </w:rPr>
          <w:t>鉴权接口</w:t>
        </w:r>
        <w:r>
          <w:rPr>
            <w:noProof/>
            <w:webHidden/>
          </w:rPr>
          <w:tab/>
        </w:r>
        <w:r>
          <w:rPr>
            <w:noProof/>
            <w:webHidden/>
          </w:rPr>
          <w:fldChar w:fldCharType="begin"/>
        </w:r>
        <w:r>
          <w:rPr>
            <w:noProof/>
            <w:webHidden/>
          </w:rPr>
          <w:instrText xml:space="preserve"> PAGEREF _Toc166594436 \h </w:instrText>
        </w:r>
        <w:r>
          <w:rPr>
            <w:noProof/>
          </w:rPr>
        </w:r>
        <w:r>
          <w:rPr>
            <w:noProof/>
            <w:webHidden/>
          </w:rPr>
          <w:fldChar w:fldCharType="separate"/>
        </w:r>
        <w:r>
          <w:rPr>
            <w:noProof/>
            <w:webHidden/>
          </w:rPr>
          <w:t>13</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37" w:history="1">
        <w:r w:rsidRPr="00BC3406">
          <w:rPr>
            <w:rStyle w:val="af7"/>
            <w:noProof/>
          </w:rPr>
          <w:t>4.1.2</w:t>
        </w:r>
        <w:r>
          <w:rPr>
            <w:rFonts w:ascii="Times New Roman" w:hAnsi="Times New Roman"/>
            <w:noProof/>
            <w:kern w:val="2"/>
            <w:szCs w:val="24"/>
          </w:rPr>
          <w:tab/>
        </w:r>
        <w:r w:rsidRPr="00BC3406">
          <w:rPr>
            <w:rStyle w:val="af7"/>
            <w:noProof/>
          </w:rPr>
          <w:t>SSO</w:t>
        </w:r>
        <w:r w:rsidRPr="00BC3406">
          <w:rPr>
            <w:rStyle w:val="af7"/>
            <w:rFonts w:hint="eastAsia"/>
            <w:noProof/>
          </w:rPr>
          <w:t>心跳接口</w:t>
        </w:r>
        <w:r>
          <w:rPr>
            <w:noProof/>
            <w:webHidden/>
          </w:rPr>
          <w:tab/>
        </w:r>
        <w:r>
          <w:rPr>
            <w:noProof/>
            <w:webHidden/>
          </w:rPr>
          <w:fldChar w:fldCharType="begin"/>
        </w:r>
        <w:r>
          <w:rPr>
            <w:noProof/>
            <w:webHidden/>
          </w:rPr>
          <w:instrText xml:space="preserve"> PAGEREF _Toc166594437 \h </w:instrText>
        </w:r>
        <w:r>
          <w:rPr>
            <w:noProof/>
          </w:rPr>
        </w:r>
        <w:r>
          <w:rPr>
            <w:noProof/>
            <w:webHidden/>
          </w:rPr>
          <w:fldChar w:fldCharType="separate"/>
        </w:r>
        <w:r>
          <w:rPr>
            <w:noProof/>
            <w:webHidden/>
          </w:rPr>
          <w:t>16</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38" w:history="1">
        <w:r w:rsidRPr="00BC3406">
          <w:rPr>
            <w:rStyle w:val="af7"/>
            <w:noProof/>
          </w:rPr>
          <w:t>4.1.3</w:t>
        </w:r>
        <w:r>
          <w:rPr>
            <w:rFonts w:ascii="Times New Roman" w:hAnsi="Times New Roman"/>
            <w:noProof/>
            <w:kern w:val="2"/>
            <w:szCs w:val="24"/>
          </w:rPr>
          <w:tab/>
        </w:r>
        <w:r w:rsidRPr="00BC3406">
          <w:rPr>
            <w:rStyle w:val="af7"/>
            <w:rFonts w:hint="eastAsia"/>
            <w:noProof/>
          </w:rPr>
          <w:t>业务批价接口</w:t>
        </w:r>
        <w:r>
          <w:rPr>
            <w:noProof/>
            <w:webHidden/>
          </w:rPr>
          <w:tab/>
        </w:r>
        <w:r>
          <w:rPr>
            <w:noProof/>
            <w:webHidden/>
          </w:rPr>
          <w:fldChar w:fldCharType="begin"/>
        </w:r>
        <w:r>
          <w:rPr>
            <w:noProof/>
            <w:webHidden/>
          </w:rPr>
          <w:instrText xml:space="preserve"> PAGEREF _Toc166594438 \h </w:instrText>
        </w:r>
        <w:r>
          <w:rPr>
            <w:noProof/>
          </w:rPr>
        </w:r>
        <w:r>
          <w:rPr>
            <w:noProof/>
            <w:webHidden/>
          </w:rPr>
          <w:fldChar w:fldCharType="separate"/>
        </w:r>
        <w:r>
          <w:rPr>
            <w:noProof/>
            <w:webHidden/>
          </w:rPr>
          <w:t>18</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39" w:history="1">
        <w:r w:rsidRPr="00BC3406">
          <w:rPr>
            <w:rStyle w:val="af7"/>
            <w:noProof/>
          </w:rPr>
          <w:t>4.1.4</w:t>
        </w:r>
        <w:r>
          <w:rPr>
            <w:rFonts w:ascii="Times New Roman" w:hAnsi="Times New Roman"/>
            <w:noProof/>
            <w:kern w:val="2"/>
            <w:szCs w:val="24"/>
          </w:rPr>
          <w:tab/>
        </w:r>
        <w:r w:rsidRPr="00BC3406">
          <w:rPr>
            <w:rStyle w:val="af7"/>
            <w:rFonts w:hint="eastAsia"/>
            <w:noProof/>
          </w:rPr>
          <w:t>下行短信接口</w:t>
        </w:r>
        <w:r>
          <w:rPr>
            <w:noProof/>
            <w:webHidden/>
          </w:rPr>
          <w:tab/>
        </w:r>
        <w:r>
          <w:rPr>
            <w:noProof/>
            <w:webHidden/>
          </w:rPr>
          <w:fldChar w:fldCharType="begin"/>
        </w:r>
        <w:r>
          <w:rPr>
            <w:noProof/>
            <w:webHidden/>
          </w:rPr>
          <w:instrText xml:space="preserve"> PAGEREF _Toc166594439 \h </w:instrText>
        </w:r>
        <w:r>
          <w:rPr>
            <w:noProof/>
          </w:rPr>
        </w:r>
        <w:r>
          <w:rPr>
            <w:noProof/>
            <w:webHidden/>
          </w:rPr>
          <w:fldChar w:fldCharType="separate"/>
        </w:r>
        <w:r>
          <w:rPr>
            <w:noProof/>
            <w:webHidden/>
          </w:rPr>
          <w:t>21</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0" w:history="1">
        <w:r w:rsidRPr="00BC3406">
          <w:rPr>
            <w:rStyle w:val="af7"/>
            <w:noProof/>
          </w:rPr>
          <w:t>4.1.5</w:t>
        </w:r>
        <w:r>
          <w:rPr>
            <w:rFonts w:ascii="Times New Roman" w:hAnsi="Times New Roman"/>
            <w:noProof/>
            <w:kern w:val="2"/>
            <w:szCs w:val="24"/>
          </w:rPr>
          <w:tab/>
        </w:r>
        <w:r w:rsidRPr="00BC3406">
          <w:rPr>
            <w:rStyle w:val="af7"/>
            <w:rFonts w:hint="eastAsia"/>
            <w:noProof/>
          </w:rPr>
          <w:t>获取帐号接口</w:t>
        </w:r>
        <w:r>
          <w:rPr>
            <w:noProof/>
            <w:webHidden/>
          </w:rPr>
          <w:tab/>
        </w:r>
        <w:r>
          <w:rPr>
            <w:noProof/>
            <w:webHidden/>
          </w:rPr>
          <w:fldChar w:fldCharType="begin"/>
        </w:r>
        <w:r>
          <w:rPr>
            <w:noProof/>
            <w:webHidden/>
          </w:rPr>
          <w:instrText xml:space="preserve"> PAGEREF _Toc166594440 \h </w:instrText>
        </w:r>
        <w:r>
          <w:rPr>
            <w:noProof/>
          </w:rPr>
        </w:r>
        <w:r>
          <w:rPr>
            <w:noProof/>
            <w:webHidden/>
          </w:rPr>
          <w:fldChar w:fldCharType="separate"/>
        </w:r>
        <w:r>
          <w:rPr>
            <w:noProof/>
            <w:webHidden/>
          </w:rPr>
          <w:t>25</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1" w:history="1">
        <w:r w:rsidRPr="00BC3406">
          <w:rPr>
            <w:rStyle w:val="af7"/>
            <w:noProof/>
          </w:rPr>
          <w:t>4.1.6</w:t>
        </w:r>
        <w:r>
          <w:rPr>
            <w:rFonts w:ascii="Times New Roman" w:hAnsi="Times New Roman"/>
            <w:noProof/>
            <w:kern w:val="2"/>
            <w:szCs w:val="24"/>
          </w:rPr>
          <w:tab/>
        </w:r>
        <w:r w:rsidRPr="00BC3406">
          <w:rPr>
            <w:rStyle w:val="af7"/>
            <w:rFonts w:hint="eastAsia"/>
            <w:noProof/>
          </w:rPr>
          <w:t>业务统计信息报告接口</w:t>
        </w:r>
        <w:r>
          <w:rPr>
            <w:noProof/>
            <w:webHidden/>
          </w:rPr>
          <w:tab/>
        </w:r>
        <w:r>
          <w:rPr>
            <w:noProof/>
            <w:webHidden/>
          </w:rPr>
          <w:fldChar w:fldCharType="begin"/>
        </w:r>
        <w:r>
          <w:rPr>
            <w:noProof/>
            <w:webHidden/>
          </w:rPr>
          <w:instrText xml:space="preserve"> PAGEREF _Toc166594441 \h </w:instrText>
        </w:r>
        <w:r>
          <w:rPr>
            <w:noProof/>
          </w:rPr>
        </w:r>
        <w:r>
          <w:rPr>
            <w:noProof/>
            <w:webHidden/>
          </w:rPr>
          <w:fldChar w:fldCharType="separate"/>
        </w:r>
        <w:r>
          <w:rPr>
            <w:noProof/>
            <w:webHidden/>
          </w:rPr>
          <w:t>27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2" w:history="1">
        <w:r w:rsidRPr="00BC3406">
          <w:rPr>
            <w:rStyle w:val="af7"/>
            <w:noProof/>
          </w:rPr>
          <w:t>4.1.7</w:t>
        </w:r>
        <w:r>
          <w:rPr>
            <w:rFonts w:ascii="Times New Roman" w:hAnsi="Times New Roman"/>
            <w:noProof/>
            <w:kern w:val="2"/>
            <w:szCs w:val="24"/>
          </w:rPr>
          <w:tab/>
        </w:r>
        <w:r w:rsidRPr="00BC3406">
          <w:rPr>
            <w:rStyle w:val="af7"/>
            <w:rFonts w:hint="eastAsia"/>
            <w:noProof/>
          </w:rPr>
          <w:t>业务监控信息报告接口</w:t>
        </w:r>
        <w:r>
          <w:rPr>
            <w:noProof/>
            <w:webHidden/>
          </w:rPr>
          <w:tab/>
        </w:r>
        <w:r>
          <w:rPr>
            <w:noProof/>
            <w:webHidden/>
          </w:rPr>
          <w:fldChar w:fldCharType="begin"/>
        </w:r>
        <w:r>
          <w:rPr>
            <w:noProof/>
            <w:webHidden/>
          </w:rPr>
          <w:instrText xml:space="preserve"> PAGEREF _Toc166594442 \h </w:instrText>
        </w:r>
        <w:r>
          <w:rPr>
            <w:noProof/>
          </w:rPr>
        </w:r>
        <w:r>
          <w:rPr>
            <w:noProof/>
            <w:webHidden/>
          </w:rPr>
          <w:fldChar w:fldCharType="separate"/>
        </w:r>
        <w:r>
          <w:rPr>
            <w:noProof/>
            <w:webHidden/>
          </w:rPr>
          <w:t>30</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3" w:history="1">
        <w:r w:rsidRPr="00BC3406">
          <w:rPr>
            <w:rStyle w:val="af7"/>
            <w:noProof/>
          </w:rPr>
          <w:t>4.1.8</w:t>
        </w:r>
        <w:r>
          <w:rPr>
            <w:rFonts w:ascii="Times New Roman" w:hAnsi="Times New Roman"/>
            <w:noProof/>
            <w:kern w:val="2"/>
            <w:szCs w:val="24"/>
          </w:rPr>
          <w:tab/>
        </w:r>
        <w:r w:rsidRPr="00BC3406">
          <w:rPr>
            <w:rStyle w:val="af7"/>
            <w:rFonts w:hint="eastAsia"/>
            <w:noProof/>
          </w:rPr>
          <w:t>登录接口</w:t>
        </w:r>
        <w:r>
          <w:rPr>
            <w:noProof/>
            <w:webHidden/>
          </w:rPr>
          <w:tab/>
        </w:r>
        <w:r>
          <w:rPr>
            <w:noProof/>
            <w:webHidden/>
          </w:rPr>
          <w:fldChar w:fldCharType="begin"/>
        </w:r>
        <w:r>
          <w:rPr>
            <w:noProof/>
            <w:webHidden/>
          </w:rPr>
          <w:instrText xml:space="preserve"> PAGEREF _Toc166594443 \h </w:instrText>
        </w:r>
        <w:r>
          <w:rPr>
            <w:noProof/>
          </w:rPr>
        </w:r>
        <w:r>
          <w:rPr>
            <w:noProof/>
            <w:webHidden/>
          </w:rPr>
          <w:fldChar w:fldCharType="separate"/>
        </w:r>
        <w:r>
          <w:rPr>
            <w:noProof/>
            <w:webHidden/>
          </w:rPr>
          <w:t>33</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44" w:history="1">
        <w:r w:rsidRPr="00BC3406">
          <w:rPr>
            <w:rStyle w:val="af7"/>
            <w:noProof/>
          </w:rPr>
          <w:t>4.2</w:t>
        </w:r>
        <w:r>
          <w:rPr>
            <w:rFonts w:ascii="Times New Roman" w:hAnsi="Times New Roman"/>
            <w:noProof/>
            <w:kern w:val="2"/>
            <w:szCs w:val="24"/>
          </w:rPr>
          <w:tab/>
        </w:r>
        <w:r w:rsidRPr="00BC3406">
          <w:rPr>
            <w:rStyle w:val="af7"/>
            <w:noProof/>
          </w:rPr>
          <w:t>SI</w:t>
        </w:r>
        <w:r w:rsidRPr="00BC3406">
          <w:rPr>
            <w:rStyle w:val="af7"/>
            <w:rFonts w:hint="eastAsia"/>
            <w:noProof/>
          </w:rPr>
          <w:t>提供给</w:t>
        </w:r>
        <w:r w:rsidRPr="00BC3406">
          <w:rPr>
            <w:rStyle w:val="af7"/>
            <w:noProof/>
          </w:rPr>
          <w:t>ADC</w:t>
        </w:r>
        <w:r w:rsidRPr="00BC3406">
          <w:rPr>
            <w:rStyle w:val="af7"/>
            <w:rFonts w:hint="eastAsia"/>
            <w:noProof/>
          </w:rPr>
          <w:t>的接口</w:t>
        </w:r>
        <w:r>
          <w:rPr>
            <w:noProof/>
            <w:webHidden/>
          </w:rPr>
          <w:tab/>
        </w:r>
        <w:r>
          <w:rPr>
            <w:noProof/>
            <w:webHidden/>
          </w:rPr>
          <w:fldChar w:fldCharType="begin"/>
        </w:r>
        <w:r>
          <w:rPr>
            <w:noProof/>
            <w:webHidden/>
          </w:rPr>
          <w:instrText xml:space="preserve"> PAGEREF _Toc166594444 \h </w:instrText>
        </w:r>
        <w:r>
          <w:rPr>
            <w:noProof/>
          </w:rPr>
        </w:r>
        <w:r>
          <w:rPr>
            <w:noProof/>
            <w:webHidden/>
          </w:rPr>
          <w:fldChar w:fldCharType="separate"/>
        </w:r>
        <w:r>
          <w:rPr>
            <w:noProof/>
            <w:webHidden/>
          </w:rPr>
          <w:t>36</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5" w:history="1">
        <w:r w:rsidRPr="00BC3406">
          <w:rPr>
            <w:rStyle w:val="af7"/>
            <w:noProof/>
          </w:rPr>
          <w:t>4.2.1</w:t>
        </w:r>
        <w:r>
          <w:rPr>
            <w:rFonts w:ascii="Times New Roman" w:hAnsi="Times New Roman"/>
            <w:noProof/>
            <w:kern w:val="2"/>
            <w:szCs w:val="24"/>
          </w:rPr>
          <w:tab/>
        </w:r>
        <w:r w:rsidRPr="00BC3406">
          <w:rPr>
            <w:rStyle w:val="af7"/>
            <w:rFonts w:hint="eastAsia"/>
            <w:noProof/>
          </w:rPr>
          <w:t>企业绑定接口</w:t>
        </w:r>
        <w:r>
          <w:rPr>
            <w:noProof/>
            <w:webHidden/>
          </w:rPr>
          <w:tab/>
        </w:r>
        <w:r>
          <w:rPr>
            <w:noProof/>
            <w:webHidden/>
          </w:rPr>
          <w:fldChar w:fldCharType="begin"/>
        </w:r>
        <w:r>
          <w:rPr>
            <w:noProof/>
            <w:webHidden/>
          </w:rPr>
          <w:instrText xml:space="preserve"> PAGEREF _Toc166594445 \h </w:instrText>
        </w:r>
        <w:r>
          <w:rPr>
            <w:noProof/>
          </w:rPr>
        </w:r>
        <w:r>
          <w:rPr>
            <w:noProof/>
            <w:webHidden/>
          </w:rPr>
          <w:fldChar w:fldCharType="separate"/>
        </w:r>
        <w:r>
          <w:rPr>
            <w:noProof/>
            <w:webHidden/>
          </w:rPr>
          <w:t>37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6" w:history="1">
        <w:r w:rsidRPr="00BC3406">
          <w:rPr>
            <w:rStyle w:val="af7"/>
            <w:noProof/>
          </w:rPr>
          <w:t>4.2.2</w:t>
        </w:r>
        <w:r>
          <w:rPr>
            <w:rFonts w:ascii="Times New Roman" w:hAnsi="Times New Roman"/>
            <w:noProof/>
            <w:kern w:val="2"/>
            <w:szCs w:val="24"/>
          </w:rPr>
          <w:tab/>
        </w:r>
        <w:r w:rsidRPr="00BC3406">
          <w:rPr>
            <w:rStyle w:val="af7"/>
            <w:rFonts w:hint="eastAsia"/>
            <w:noProof/>
          </w:rPr>
          <w:t>部门信息绑定接口</w:t>
        </w:r>
        <w:r>
          <w:rPr>
            <w:noProof/>
            <w:webHidden/>
          </w:rPr>
          <w:tab/>
        </w:r>
        <w:r>
          <w:rPr>
            <w:noProof/>
            <w:webHidden/>
          </w:rPr>
          <w:fldChar w:fldCharType="begin"/>
        </w:r>
        <w:r>
          <w:rPr>
            <w:noProof/>
            <w:webHidden/>
          </w:rPr>
          <w:instrText xml:space="preserve"> PAGEREF _Toc166594446 \h </w:instrText>
        </w:r>
        <w:r>
          <w:rPr>
            <w:noProof/>
          </w:rPr>
        </w:r>
        <w:r>
          <w:rPr>
            <w:noProof/>
            <w:webHidden/>
          </w:rPr>
          <w:fldChar w:fldCharType="separate"/>
        </w:r>
        <w:r>
          <w:rPr>
            <w:noProof/>
            <w:webHidden/>
          </w:rPr>
          <w:t>44</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7" w:history="1">
        <w:r w:rsidRPr="00BC3406">
          <w:rPr>
            <w:rStyle w:val="af7"/>
            <w:noProof/>
          </w:rPr>
          <w:t>4.2.3</w:t>
        </w:r>
        <w:r>
          <w:rPr>
            <w:rFonts w:ascii="Times New Roman" w:hAnsi="Times New Roman"/>
            <w:noProof/>
            <w:kern w:val="2"/>
            <w:szCs w:val="24"/>
          </w:rPr>
          <w:tab/>
        </w:r>
        <w:r w:rsidRPr="00BC3406">
          <w:rPr>
            <w:rStyle w:val="af7"/>
            <w:rFonts w:hint="eastAsia"/>
            <w:noProof/>
          </w:rPr>
          <w:t>员工帐号绑定接口</w:t>
        </w:r>
        <w:r>
          <w:rPr>
            <w:noProof/>
            <w:webHidden/>
          </w:rPr>
          <w:tab/>
        </w:r>
        <w:r>
          <w:rPr>
            <w:noProof/>
            <w:webHidden/>
          </w:rPr>
          <w:fldChar w:fldCharType="begin"/>
        </w:r>
        <w:r>
          <w:rPr>
            <w:noProof/>
            <w:webHidden/>
          </w:rPr>
          <w:instrText xml:space="preserve"> PAGEREF _Toc166594447 \h </w:instrText>
        </w:r>
        <w:r>
          <w:rPr>
            <w:noProof/>
          </w:rPr>
        </w:r>
        <w:r>
          <w:rPr>
            <w:noProof/>
            <w:webHidden/>
          </w:rPr>
          <w:fldChar w:fldCharType="separate"/>
        </w:r>
        <w:r>
          <w:rPr>
            <w:noProof/>
            <w:webHidden/>
          </w:rPr>
          <w:t>48</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48" w:history="1">
        <w:r w:rsidRPr="00BC3406">
          <w:rPr>
            <w:rStyle w:val="af7"/>
            <w:noProof/>
          </w:rPr>
          <w:t>4.2.4</w:t>
        </w:r>
        <w:r>
          <w:rPr>
            <w:rFonts w:ascii="Times New Roman" w:hAnsi="Times New Roman"/>
            <w:noProof/>
            <w:kern w:val="2"/>
            <w:szCs w:val="24"/>
          </w:rPr>
          <w:tab/>
        </w:r>
        <w:r w:rsidRPr="00BC3406">
          <w:rPr>
            <w:rStyle w:val="af7"/>
            <w:rFonts w:hint="eastAsia"/>
            <w:noProof/>
          </w:rPr>
          <w:t>上发短信接口</w:t>
        </w:r>
        <w:r>
          <w:rPr>
            <w:noProof/>
            <w:webHidden/>
          </w:rPr>
          <w:tab/>
        </w:r>
        <w:r>
          <w:rPr>
            <w:noProof/>
            <w:webHidden/>
          </w:rPr>
          <w:fldChar w:fldCharType="begin"/>
        </w:r>
        <w:r>
          <w:rPr>
            <w:noProof/>
            <w:webHidden/>
          </w:rPr>
          <w:instrText xml:space="preserve"> PAGEREF _Toc166594448 \h </w:instrText>
        </w:r>
        <w:r>
          <w:rPr>
            <w:noProof/>
          </w:rPr>
        </w:r>
        <w:r>
          <w:rPr>
            <w:noProof/>
            <w:webHidden/>
          </w:rPr>
          <w:fldChar w:fldCharType="separate"/>
        </w:r>
        <w:r>
          <w:rPr>
            <w:noProof/>
            <w:webHidden/>
          </w:rPr>
          <w:t>52</w:t>
        </w:r>
        <w:r>
          <w:rPr>
            <w:noProof/>
            <w:webHidden/>
          </w:rPr>
          <w:fldChar w:fldCharType="end"/>
        </w:r>
      </w:hyperlink>
    </w:p>
    <w:p w:rsidR="00FF5953" w:rsidRDefault="00FF5953">
      <w:pPr>
        <w:pStyle w:val="10"/>
        <w:tabs>
          <w:tab w:val="left" w:pos="453"/>
          <w:tab w:val="right" w:leader="dot" w:pos="8296"/>
        </w:tabs>
        <w:rPr>
          <w:rFonts w:ascii="Times New Roman" w:hAnsi="Times New Roman"/>
          <w:noProof/>
          <w:kern w:val="2"/>
          <w:szCs w:val="24"/>
        </w:rPr>
      </w:pPr>
      <w:hyperlink w:anchor="_Toc166594449" w:history="1">
        <w:r w:rsidRPr="00BC3406">
          <w:rPr>
            <w:rStyle w:val="af7"/>
            <w:noProof/>
          </w:rPr>
          <w:t>5</w:t>
        </w:r>
        <w:r>
          <w:rPr>
            <w:rFonts w:ascii="Times New Roman" w:hAnsi="Times New Roman"/>
            <w:noProof/>
            <w:kern w:val="2"/>
            <w:szCs w:val="24"/>
          </w:rPr>
          <w:tab/>
        </w:r>
        <w:r w:rsidRPr="00BC3406">
          <w:rPr>
            <w:rStyle w:val="af7"/>
            <w:noProof/>
          </w:rPr>
          <w:t>ADC</w:t>
        </w:r>
        <w:r w:rsidRPr="00BC3406">
          <w:rPr>
            <w:rStyle w:val="af7"/>
            <w:rFonts w:hint="eastAsia"/>
            <w:noProof/>
          </w:rPr>
          <w:t>平台与</w:t>
        </w:r>
        <w:r w:rsidRPr="00BC3406">
          <w:rPr>
            <w:rStyle w:val="af7"/>
            <w:noProof/>
          </w:rPr>
          <w:t>SI</w:t>
        </w:r>
        <w:r w:rsidRPr="00BC3406">
          <w:rPr>
            <w:rStyle w:val="af7"/>
            <w:rFonts w:hint="eastAsia"/>
            <w:noProof/>
          </w:rPr>
          <w:t>系统接口模型（只更新到</w:t>
        </w:r>
        <w:r w:rsidRPr="00BC3406">
          <w:rPr>
            <w:rStyle w:val="af7"/>
            <w:noProof/>
          </w:rPr>
          <w:t>1.2</w:t>
        </w:r>
        <w:r w:rsidRPr="00BC3406">
          <w:rPr>
            <w:rStyle w:val="af7"/>
            <w:rFonts w:hint="eastAsia"/>
            <w:noProof/>
          </w:rPr>
          <w:t>版本）</w:t>
        </w:r>
        <w:r>
          <w:rPr>
            <w:noProof/>
            <w:webHidden/>
          </w:rPr>
          <w:tab/>
        </w:r>
        <w:r>
          <w:rPr>
            <w:noProof/>
            <w:webHidden/>
          </w:rPr>
          <w:fldChar w:fldCharType="begin"/>
        </w:r>
        <w:r>
          <w:rPr>
            <w:noProof/>
            <w:webHidden/>
          </w:rPr>
          <w:instrText xml:space="preserve"> PAGEREF _Toc166594449 \h </w:instrText>
        </w:r>
        <w:r>
          <w:rPr>
            <w:noProof/>
          </w:rPr>
        </w:r>
        <w:r>
          <w:rPr>
            <w:noProof/>
            <w:webHidden/>
          </w:rPr>
          <w:fldChar w:fldCharType="separate"/>
        </w:r>
        <w:r>
          <w:rPr>
            <w:noProof/>
            <w:webHidden/>
          </w:rPr>
          <w:t>55</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50" w:history="1">
        <w:r w:rsidRPr="00BC3406">
          <w:rPr>
            <w:rStyle w:val="af7"/>
            <w:noProof/>
          </w:rPr>
          <w:t>5.1</w:t>
        </w:r>
        <w:r>
          <w:rPr>
            <w:rFonts w:ascii="Times New Roman" w:hAnsi="Times New Roman"/>
            <w:noProof/>
            <w:kern w:val="2"/>
            <w:szCs w:val="24"/>
          </w:rPr>
          <w:tab/>
        </w:r>
        <w:r w:rsidRPr="00BC3406">
          <w:rPr>
            <w:rStyle w:val="af7"/>
            <w:noProof/>
          </w:rPr>
          <w:t>EAA</w:t>
        </w:r>
        <w:r w:rsidRPr="00BC3406">
          <w:rPr>
            <w:rStyle w:val="af7"/>
            <w:rFonts w:hint="eastAsia"/>
            <w:noProof/>
          </w:rPr>
          <w:t>模块</w:t>
        </w:r>
        <w:r>
          <w:rPr>
            <w:noProof/>
            <w:webHidden/>
          </w:rPr>
          <w:tab/>
        </w:r>
        <w:r>
          <w:rPr>
            <w:noProof/>
            <w:webHidden/>
          </w:rPr>
          <w:fldChar w:fldCharType="begin"/>
        </w:r>
        <w:r>
          <w:rPr>
            <w:noProof/>
            <w:webHidden/>
          </w:rPr>
          <w:instrText xml:space="preserve"> PAGEREF _Toc166594450 \h </w:instrText>
        </w:r>
        <w:r>
          <w:rPr>
            <w:noProof/>
          </w:rPr>
        </w:r>
        <w:r>
          <w:rPr>
            <w:noProof/>
            <w:webHidden/>
          </w:rPr>
          <w:fldChar w:fldCharType="separate"/>
        </w:r>
        <w:r>
          <w:rPr>
            <w:noProof/>
            <w:webHidden/>
          </w:rPr>
          <w:t>55</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51" w:history="1">
        <w:r w:rsidRPr="00BC3406">
          <w:rPr>
            <w:rStyle w:val="af7"/>
            <w:noProof/>
          </w:rPr>
          <w:t>5.2</w:t>
        </w:r>
        <w:r>
          <w:rPr>
            <w:rFonts w:ascii="Times New Roman" w:hAnsi="Times New Roman"/>
            <w:noProof/>
            <w:kern w:val="2"/>
            <w:szCs w:val="24"/>
          </w:rPr>
          <w:tab/>
        </w:r>
        <w:r w:rsidRPr="00BC3406">
          <w:rPr>
            <w:rStyle w:val="af7"/>
            <w:noProof/>
          </w:rPr>
          <w:t>ME</w:t>
        </w:r>
        <w:r w:rsidRPr="00BC3406">
          <w:rPr>
            <w:rStyle w:val="af7"/>
            <w:rFonts w:hint="eastAsia"/>
            <w:noProof/>
          </w:rPr>
          <w:t>模块</w:t>
        </w:r>
        <w:r>
          <w:rPr>
            <w:noProof/>
            <w:webHidden/>
          </w:rPr>
          <w:tab/>
        </w:r>
        <w:r>
          <w:rPr>
            <w:noProof/>
            <w:webHidden/>
          </w:rPr>
          <w:fldChar w:fldCharType="begin"/>
        </w:r>
        <w:r>
          <w:rPr>
            <w:noProof/>
            <w:webHidden/>
          </w:rPr>
          <w:instrText xml:space="preserve"> PAGEREF _Toc166594451 \h </w:instrText>
        </w:r>
        <w:r>
          <w:rPr>
            <w:noProof/>
          </w:rPr>
        </w:r>
        <w:r>
          <w:rPr>
            <w:noProof/>
            <w:webHidden/>
          </w:rPr>
          <w:fldChar w:fldCharType="separate"/>
        </w:r>
        <w:r>
          <w:rPr>
            <w:noProof/>
            <w:webHidden/>
          </w:rPr>
          <w:t>56</w:t>
        </w:r>
        <w:r>
          <w:rPr>
            <w:noProof/>
            <w:webHidden/>
          </w:rPr>
          <w:fldChar w:fldCharType="end"/>
        </w:r>
      </w:hyperlink>
    </w:p>
    <w:p w:rsidR="00FF5953" w:rsidRDefault="00FF5953">
      <w:pPr>
        <w:pStyle w:val="10"/>
        <w:tabs>
          <w:tab w:val="left" w:pos="453"/>
          <w:tab w:val="right" w:leader="dot" w:pos="8296"/>
        </w:tabs>
        <w:rPr>
          <w:rFonts w:ascii="Times New Roman" w:hAnsi="Times New Roman"/>
          <w:noProof/>
          <w:kern w:val="2"/>
          <w:szCs w:val="24"/>
        </w:rPr>
      </w:pPr>
      <w:hyperlink w:anchor="_Toc166594452" w:history="1">
        <w:r w:rsidRPr="00BC3406">
          <w:rPr>
            <w:rStyle w:val="af7"/>
            <w:noProof/>
          </w:rPr>
          <w:t>6</w:t>
        </w:r>
        <w:r>
          <w:rPr>
            <w:rFonts w:ascii="Times New Roman" w:hAnsi="Times New Roman"/>
            <w:noProof/>
            <w:kern w:val="2"/>
            <w:szCs w:val="24"/>
          </w:rPr>
          <w:tab/>
        </w:r>
        <w:r w:rsidRPr="00BC3406">
          <w:rPr>
            <w:rStyle w:val="af7"/>
            <w:rFonts w:hint="eastAsia"/>
            <w:noProof/>
          </w:rPr>
          <w:t>附录</w:t>
        </w:r>
        <w:r>
          <w:rPr>
            <w:noProof/>
            <w:webHidden/>
          </w:rPr>
          <w:tab/>
        </w:r>
        <w:r>
          <w:rPr>
            <w:noProof/>
            <w:webHidden/>
          </w:rPr>
          <w:fldChar w:fldCharType="begin"/>
        </w:r>
        <w:r>
          <w:rPr>
            <w:noProof/>
            <w:webHidden/>
          </w:rPr>
          <w:instrText xml:space="preserve"> PAGEREF _Toc166594452 \h </w:instrText>
        </w:r>
        <w:r>
          <w:rPr>
            <w:noProof/>
          </w:rPr>
        </w:r>
        <w:r>
          <w:rPr>
            <w:noProof/>
            <w:webHidden/>
          </w:rPr>
          <w:fldChar w:fldCharType="separate"/>
        </w:r>
        <w:r>
          <w:rPr>
            <w:noProof/>
            <w:webHidden/>
          </w:rPr>
          <w:t>57</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53" w:history="1">
        <w:r w:rsidRPr="00BC3406">
          <w:rPr>
            <w:rStyle w:val="af7"/>
            <w:noProof/>
          </w:rPr>
          <w:t>6.1</w:t>
        </w:r>
        <w:r>
          <w:rPr>
            <w:rFonts w:ascii="Times New Roman" w:hAnsi="Times New Roman"/>
            <w:noProof/>
            <w:kern w:val="2"/>
            <w:szCs w:val="24"/>
          </w:rPr>
          <w:tab/>
        </w:r>
        <w:r w:rsidRPr="00BC3406">
          <w:rPr>
            <w:rStyle w:val="af7"/>
            <w:rFonts w:hint="eastAsia"/>
            <w:noProof/>
          </w:rPr>
          <w:t>一：</w:t>
        </w:r>
        <w:r w:rsidRPr="00BC3406">
          <w:rPr>
            <w:rStyle w:val="af7"/>
            <w:noProof/>
          </w:rPr>
          <w:t>ADC</w:t>
        </w:r>
        <w:r w:rsidRPr="00BC3406">
          <w:rPr>
            <w:rStyle w:val="af7"/>
            <w:rFonts w:hint="eastAsia"/>
            <w:noProof/>
          </w:rPr>
          <w:t>平台提供给</w:t>
        </w:r>
        <w:r w:rsidRPr="00BC3406">
          <w:rPr>
            <w:rStyle w:val="af7"/>
            <w:noProof/>
          </w:rPr>
          <w:t>SI</w:t>
        </w:r>
        <w:r w:rsidRPr="00BC3406">
          <w:rPr>
            <w:rStyle w:val="af7"/>
            <w:rFonts w:hint="eastAsia"/>
            <w:noProof/>
          </w:rPr>
          <w:t>的</w:t>
        </w:r>
        <w:r w:rsidRPr="00BC3406">
          <w:rPr>
            <w:rStyle w:val="af7"/>
            <w:noProof/>
          </w:rPr>
          <w:t>WSDL</w:t>
        </w:r>
        <w:r w:rsidRPr="00BC3406">
          <w:rPr>
            <w:rStyle w:val="af7"/>
            <w:rFonts w:hint="eastAsia"/>
            <w:noProof/>
          </w:rPr>
          <w:t>文件</w:t>
        </w:r>
        <w:r>
          <w:rPr>
            <w:noProof/>
            <w:webHidden/>
          </w:rPr>
          <w:tab/>
        </w:r>
        <w:r>
          <w:rPr>
            <w:noProof/>
            <w:webHidden/>
          </w:rPr>
          <w:fldChar w:fldCharType="begin"/>
        </w:r>
        <w:r>
          <w:rPr>
            <w:noProof/>
            <w:webHidden/>
          </w:rPr>
          <w:instrText xml:space="preserve"> PAGEREF _Toc166594453 \h </w:instrText>
        </w:r>
        <w:r>
          <w:rPr>
            <w:noProof/>
          </w:rPr>
        </w:r>
        <w:r>
          <w:rPr>
            <w:noProof/>
            <w:webHidden/>
          </w:rPr>
          <w:fldChar w:fldCharType="separate"/>
        </w:r>
        <w:r>
          <w:rPr>
            <w:noProof/>
            <w:webHidden/>
          </w:rPr>
          <w:t>57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54" w:history="1">
        <w:r w:rsidRPr="00BC3406">
          <w:rPr>
            <w:rStyle w:val="af7"/>
            <w:noProof/>
          </w:rPr>
          <w:t>6.1.1</w:t>
        </w:r>
        <w:r>
          <w:rPr>
            <w:rFonts w:ascii="Times New Roman" w:hAnsi="Times New Roman"/>
            <w:noProof/>
            <w:kern w:val="2"/>
            <w:szCs w:val="24"/>
          </w:rPr>
          <w:tab/>
        </w:r>
        <w:r w:rsidRPr="00BC3406">
          <w:rPr>
            <w:rStyle w:val="af7"/>
            <w:rFonts w:hint="eastAsia"/>
            <w:noProof/>
          </w:rPr>
          <w:t>登陆、鉴权与心跳接口的</w:t>
        </w:r>
        <w:r w:rsidRPr="00BC3406">
          <w:rPr>
            <w:rStyle w:val="af7"/>
            <w:noProof/>
          </w:rPr>
          <w:t>wsdl</w:t>
        </w:r>
        <w:r>
          <w:rPr>
            <w:noProof/>
            <w:webHidden/>
          </w:rPr>
          <w:tab/>
        </w:r>
        <w:r>
          <w:rPr>
            <w:noProof/>
            <w:webHidden/>
          </w:rPr>
          <w:fldChar w:fldCharType="begin"/>
        </w:r>
        <w:r>
          <w:rPr>
            <w:noProof/>
            <w:webHidden/>
          </w:rPr>
          <w:instrText xml:space="preserve"> PAGEREF _Toc166594454 \h </w:instrText>
        </w:r>
        <w:r>
          <w:rPr>
            <w:noProof/>
          </w:rPr>
        </w:r>
        <w:r>
          <w:rPr>
            <w:noProof/>
            <w:webHidden/>
          </w:rPr>
          <w:fldChar w:fldCharType="separate"/>
        </w:r>
        <w:r>
          <w:rPr>
            <w:noProof/>
            <w:webHidden/>
          </w:rPr>
          <w:t>57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55" w:history="1">
        <w:r w:rsidRPr="00BC3406">
          <w:rPr>
            <w:rStyle w:val="af7"/>
            <w:noProof/>
          </w:rPr>
          <w:t>6.1.2</w:t>
        </w:r>
        <w:r>
          <w:rPr>
            <w:rFonts w:ascii="Times New Roman" w:hAnsi="Times New Roman"/>
            <w:noProof/>
            <w:kern w:val="2"/>
            <w:szCs w:val="24"/>
          </w:rPr>
          <w:tab/>
        </w:r>
        <w:r w:rsidRPr="00BC3406">
          <w:rPr>
            <w:rStyle w:val="af7"/>
            <w:rFonts w:hint="eastAsia"/>
            <w:noProof/>
          </w:rPr>
          <w:t>批价接口的</w:t>
        </w:r>
        <w:r w:rsidRPr="00BC3406">
          <w:rPr>
            <w:rStyle w:val="af7"/>
            <w:noProof/>
          </w:rPr>
          <w:t>wsdl</w:t>
        </w:r>
        <w:r>
          <w:rPr>
            <w:noProof/>
            <w:webHidden/>
          </w:rPr>
          <w:tab/>
        </w:r>
        <w:r>
          <w:rPr>
            <w:noProof/>
            <w:webHidden/>
          </w:rPr>
          <w:fldChar w:fldCharType="begin"/>
        </w:r>
        <w:r>
          <w:rPr>
            <w:noProof/>
            <w:webHidden/>
          </w:rPr>
          <w:instrText xml:space="preserve"> PAGEREF _Toc166594455 \h </w:instrText>
        </w:r>
        <w:r>
          <w:rPr>
            <w:noProof/>
          </w:rPr>
        </w:r>
        <w:r>
          <w:rPr>
            <w:noProof/>
            <w:webHidden/>
          </w:rPr>
          <w:fldChar w:fldCharType="separate"/>
        </w:r>
        <w:r>
          <w:rPr>
            <w:noProof/>
            <w:webHidden/>
          </w:rPr>
          <w:t>57</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56" w:history="1">
        <w:r w:rsidRPr="00BC3406">
          <w:rPr>
            <w:rStyle w:val="af7"/>
            <w:noProof/>
          </w:rPr>
          <w:t>6.1.3</w:t>
        </w:r>
        <w:r>
          <w:rPr>
            <w:rFonts w:ascii="Times New Roman" w:hAnsi="Times New Roman"/>
            <w:noProof/>
            <w:kern w:val="2"/>
            <w:szCs w:val="24"/>
          </w:rPr>
          <w:tab/>
        </w:r>
        <w:r w:rsidRPr="00BC3406">
          <w:rPr>
            <w:rStyle w:val="af7"/>
            <w:rFonts w:hint="eastAsia"/>
            <w:noProof/>
          </w:rPr>
          <w:t>监控和统计接口的</w:t>
        </w:r>
        <w:r w:rsidRPr="00BC3406">
          <w:rPr>
            <w:rStyle w:val="af7"/>
            <w:noProof/>
          </w:rPr>
          <w:t>wsdl</w:t>
        </w:r>
        <w:r>
          <w:rPr>
            <w:noProof/>
            <w:webHidden/>
          </w:rPr>
          <w:tab/>
        </w:r>
        <w:r>
          <w:rPr>
            <w:noProof/>
            <w:webHidden/>
          </w:rPr>
          <w:fldChar w:fldCharType="begin"/>
        </w:r>
        <w:r>
          <w:rPr>
            <w:noProof/>
            <w:webHidden/>
          </w:rPr>
          <w:instrText xml:space="preserve"> PAGEREF _Toc166594456 \h </w:instrText>
        </w:r>
        <w:r>
          <w:rPr>
            <w:noProof/>
          </w:rPr>
        </w:r>
        <w:r>
          <w:rPr>
            <w:noProof/>
            <w:webHidden/>
          </w:rPr>
          <w:fldChar w:fldCharType="separate"/>
        </w:r>
        <w:r>
          <w:rPr>
            <w:noProof/>
            <w:webHidden/>
          </w:rPr>
          <w:t>58</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57" w:history="1">
        <w:r w:rsidRPr="00BC3406">
          <w:rPr>
            <w:rStyle w:val="af7"/>
            <w:noProof/>
          </w:rPr>
          <w:t>6.1.4</w:t>
        </w:r>
        <w:r>
          <w:rPr>
            <w:rFonts w:ascii="Times New Roman" w:hAnsi="Times New Roman"/>
            <w:noProof/>
            <w:kern w:val="2"/>
            <w:szCs w:val="24"/>
          </w:rPr>
          <w:tab/>
        </w:r>
        <w:r w:rsidRPr="00BC3406">
          <w:rPr>
            <w:rStyle w:val="af7"/>
            <w:rFonts w:hint="eastAsia"/>
            <w:noProof/>
          </w:rPr>
          <w:t>下行短信接口的</w:t>
        </w:r>
        <w:r w:rsidRPr="00BC3406">
          <w:rPr>
            <w:rStyle w:val="af7"/>
            <w:noProof/>
          </w:rPr>
          <w:t>wsdl</w:t>
        </w:r>
        <w:r>
          <w:rPr>
            <w:noProof/>
            <w:webHidden/>
          </w:rPr>
          <w:tab/>
        </w:r>
        <w:r>
          <w:rPr>
            <w:noProof/>
            <w:webHidden/>
          </w:rPr>
          <w:fldChar w:fldCharType="begin"/>
        </w:r>
        <w:r>
          <w:rPr>
            <w:noProof/>
            <w:webHidden/>
          </w:rPr>
          <w:instrText xml:space="preserve"> PAGEREF _Toc166594457 \h </w:instrText>
        </w:r>
        <w:r>
          <w:rPr>
            <w:noProof/>
          </w:rPr>
        </w:r>
        <w:r>
          <w:rPr>
            <w:noProof/>
            <w:webHidden/>
          </w:rPr>
          <w:fldChar w:fldCharType="separate"/>
        </w:r>
        <w:r>
          <w:rPr>
            <w:noProof/>
            <w:webHidden/>
          </w:rPr>
          <w:t>58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58" w:history="1">
        <w:r w:rsidRPr="00BC3406">
          <w:rPr>
            <w:rStyle w:val="af7"/>
            <w:noProof/>
          </w:rPr>
          <w:t>6.2</w:t>
        </w:r>
        <w:r>
          <w:rPr>
            <w:rFonts w:ascii="Times New Roman" w:hAnsi="Times New Roman"/>
            <w:noProof/>
            <w:kern w:val="2"/>
            <w:szCs w:val="24"/>
          </w:rPr>
          <w:tab/>
        </w:r>
        <w:r w:rsidRPr="00BC3406">
          <w:rPr>
            <w:rStyle w:val="af7"/>
            <w:rFonts w:hint="eastAsia"/>
            <w:noProof/>
          </w:rPr>
          <w:t>二：</w:t>
        </w:r>
        <w:r w:rsidRPr="00BC3406">
          <w:rPr>
            <w:rStyle w:val="af7"/>
            <w:noProof/>
          </w:rPr>
          <w:t>SI</w:t>
        </w:r>
        <w:r w:rsidRPr="00BC3406">
          <w:rPr>
            <w:rStyle w:val="af7"/>
            <w:rFonts w:hint="eastAsia"/>
            <w:noProof/>
          </w:rPr>
          <w:t>提供给</w:t>
        </w:r>
        <w:r w:rsidRPr="00BC3406">
          <w:rPr>
            <w:rStyle w:val="af7"/>
            <w:noProof/>
          </w:rPr>
          <w:t>ADC</w:t>
        </w:r>
        <w:r w:rsidRPr="00BC3406">
          <w:rPr>
            <w:rStyle w:val="af7"/>
            <w:rFonts w:hint="eastAsia"/>
            <w:noProof/>
          </w:rPr>
          <w:t>平台的</w:t>
        </w:r>
        <w:r w:rsidRPr="00BC3406">
          <w:rPr>
            <w:rStyle w:val="af7"/>
            <w:noProof/>
          </w:rPr>
          <w:t>WSDL</w:t>
        </w:r>
        <w:r w:rsidRPr="00BC3406">
          <w:rPr>
            <w:rStyle w:val="af7"/>
            <w:rFonts w:hint="eastAsia"/>
            <w:noProof/>
          </w:rPr>
          <w:t>文件</w:t>
        </w:r>
        <w:r>
          <w:rPr>
            <w:noProof/>
            <w:webHidden/>
          </w:rPr>
          <w:tab/>
        </w:r>
        <w:r>
          <w:rPr>
            <w:noProof/>
            <w:webHidden/>
          </w:rPr>
          <w:fldChar w:fldCharType="begin"/>
        </w:r>
        <w:r>
          <w:rPr>
            <w:noProof/>
            <w:webHidden/>
          </w:rPr>
          <w:instrText xml:space="preserve"> PAGEREF _Toc166594458 \h </w:instrText>
        </w:r>
        <w:r>
          <w:rPr>
            <w:noProof/>
          </w:rPr>
        </w:r>
        <w:r>
          <w:rPr>
            <w:noProof/>
            <w:webHidden/>
          </w:rPr>
          <w:fldChar w:fldCharType="separate"/>
        </w:r>
        <w:r>
          <w:rPr>
            <w:noProof/>
            <w:webHidden/>
          </w:rPr>
          <w:t>58</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59" w:history="1">
        <w:r w:rsidRPr="00BC3406">
          <w:rPr>
            <w:rStyle w:val="af7"/>
            <w:noProof/>
          </w:rPr>
          <w:t>6.2.1</w:t>
        </w:r>
        <w:r>
          <w:rPr>
            <w:rFonts w:ascii="Times New Roman" w:hAnsi="Times New Roman"/>
            <w:noProof/>
            <w:kern w:val="2"/>
            <w:szCs w:val="24"/>
          </w:rPr>
          <w:tab/>
        </w:r>
        <w:r w:rsidRPr="00BC3406">
          <w:rPr>
            <w:rStyle w:val="af7"/>
            <w:rFonts w:hint="eastAsia"/>
            <w:noProof/>
          </w:rPr>
          <w:t>上行短信接口的</w:t>
        </w:r>
        <w:r w:rsidRPr="00BC3406">
          <w:rPr>
            <w:rStyle w:val="af7"/>
            <w:noProof/>
          </w:rPr>
          <w:t>wsdl</w:t>
        </w:r>
        <w:r>
          <w:rPr>
            <w:noProof/>
            <w:webHidden/>
          </w:rPr>
          <w:tab/>
        </w:r>
        <w:r>
          <w:rPr>
            <w:noProof/>
            <w:webHidden/>
          </w:rPr>
          <w:fldChar w:fldCharType="begin"/>
        </w:r>
        <w:r>
          <w:rPr>
            <w:noProof/>
            <w:webHidden/>
          </w:rPr>
          <w:instrText xml:space="preserve"> PAGEREF _Toc166594459 \h </w:instrText>
        </w:r>
        <w:r>
          <w:rPr>
            <w:noProof/>
          </w:rPr>
        </w:r>
        <w:r>
          <w:rPr>
            <w:noProof/>
            <w:webHidden/>
          </w:rPr>
          <w:fldChar w:fldCharType="separate"/>
        </w:r>
        <w:r>
          <w:rPr>
            <w:noProof/>
            <w:webHidden/>
          </w:rPr>
          <w:t>58</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60" w:history="1">
        <w:r w:rsidRPr="00BC3406">
          <w:rPr>
            <w:rStyle w:val="af7"/>
            <w:noProof/>
          </w:rPr>
          <w:t>6.2.2</w:t>
        </w:r>
        <w:r>
          <w:rPr>
            <w:rFonts w:ascii="Times New Roman" w:hAnsi="Times New Roman"/>
            <w:noProof/>
            <w:kern w:val="2"/>
            <w:szCs w:val="24"/>
          </w:rPr>
          <w:tab/>
        </w:r>
        <w:r w:rsidRPr="00BC3406">
          <w:rPr>
            <w:rStyle w:val="af7"/>
            <w:rFonts w:hint="eastAsia"/>
            <w:noProof/>
          </w:rPr>
          <w:t>绑定接口的</w:t>
        </w:r>
        <w:r w:rsidRPr="00BC3406">
          <w:rPr>
            <w:rStyle w:val="af7"/>
            <w:noProof/>
          </w:rPr>
          <w:t>wsdl</w:t>
        </w:r>
        <w:r>
          <w:rPr>
            <w:noProof/>
            <w:webHidden/>
          </w:rPr>
          <w:tab/>
        </w:r>
        <w:r>
          <w:rPr>
            <w:noProof/>
            <w:webHidden/>
          </w:rPr>
          <w:fldChar w:fldCharType="begin"/>
        </w:r>
        <w:r>
          <w:rPr>
            <w:noProof/>
            <w:webHidden/>
          </w:rPr>
          <w:instrText xml:space="preserve"> PAGEREF _Toc166594460 \h </w:instrText>
        </w:r>
        <w:r>
          <w:rPr>
            <w:noProof/>
          </w:rPr>
        </w:r>
        <w:r>
          <w:rPr>
            <w:noProof/>
            <w:webHidden/>
          </w:rPr>
          <w:fldChar w:fldCharType="separate"/>
        </w:r>
        <w:r>
          <w:rPr>
            <w:noProof/>
            <w:webHidden/>
          </w:rPr>
          <w:t>58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61" w:history="1">
        <w:r w:rsidRPr="00BC3406">
          <w:rPr>
            <w:rStyle w:val="af7"/>
            <w:noProof/>
          </w:rPr>
          <w:t>6.3</w:t>
        </w:r>
        <w:r>
          <w:rPr>
            <w:rFonts w:ascii="Times New Roman" w:hAnsi="Times New Roman"/>
            <w:noProof/>
            <w:kern w:val="2"/>
            <w:szCs w:val="24"/>
          </w:rPr>
          <w:tab/>
        </w:r>
        <w:r w:rsidRPr="00BC3406">
          <w:rPr>
            <w:rStyle w:val="af7"/>
            <w:rFonts w:hint="eastAsia"/>
            <w:noProof/>
          </w:rPr>
          <w:t>三：</w:t>
        </w:r>
        <w:r w:rsidRPr="00BC3406">
          <w:rPr>
            <w:rStyle w:val="af7"/>
            <w:noProof/>
          </w:rPr>
          <w:t>SOAP</w:t>
        </w:r>
        <w:r w:rsidRPr="00BC3406">
          <w:rPr>
            <w:rStyle w:val="af7"/>
            <w:rFonts w:hint="eastAsia"/>
            <w:noProof/>
          </w:rPr>
          <w:t>官方规范</w:t>
        </w:r>
        <w:r>
          <w:rPr>
            <w:noProof/>
            <w:webHidden/>
          </w:rPr>
          <w:tab/>
        </w:r>
        <w:r>
          <w:rPr>
            <w:noProof/>
            <w:webHidden/>
          </w:rPr>
          <w:fldChar w:fldCharType="begin"/>
        </w:r>
        <w:r>
          <w:rPr>
            <w:noProof/>
            <w:webHidden/>
          </w:rPr>
          <w:instrText xml:space="preserve"> PAGEREF _Toc166594461 \h </w:instrText>
        </w:r>
        <w:r>
          <w:rPr>
            <w:noProof/>
          </w:rPr>
        </w:r>
        <w:r>
          <w:rPr>
            <w:noProof/>
            <w:webHidden/>
          </w:rPr>
          <w:fldChar w:fldCharType="separate"/>
        </w:r>
        <w:r>
          <w:rPr>
            <w:noProof/>
            <w:webHidden/>
          </w:rPr>
          <w:t>58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62" w:history="1">
        <w:r w:rsidRPr="00BC3406">
          <w:rPr>
            <w:rStyle w:val="af7"/>
            <w:noProof/>
          </w:rPr>
          <w:t>6.4</w:t>
        </w:r>
        <w:r>
          <w:rPr>
            <w:rFonts w:ascii="Times New Roman" w:hAnsi="Times New Roman"/>
            <w:noProof/>
            <w:kern w:val="2"/>
            <w:szCs w:val="24"/>
          </w:rPr>
          <w:tab/>
        </w:r>
        <w:r w:rsidRPr="00BC3406">
          <w:rPr>
            <w:rStyle w:val="af7"/>
            <w:rFonts w:hint="eastAsia"/>
            <w:noProof/>
          </w:rPr>
          <w:t>四：</w:t>
        </w:r>
        <w:r w:rsidRPr="00BC3406">
          <w:rPr>
            <w:rStyle w:val="af7"/>
            <w:noProof/>
          </w:rPr>
          <w:t>WSDL</w:t>
        </w:r>
        <w:r w:rsidRPr="00BC3406">
          <w:rPr>
            <w:rStyle w:val="af7"/>
            <w:rFonts w:hint="eastAsia"/>
            <w:noProof/>
          </w:rPr>
          <w:t>官方规范</w:t>
        </w:r>
        <w:r>
          <w:rPr>
            <w:noProof/>
            <w:webHidden/>
          </w:rPr>
          <w:tab/>
        </w:r>
        <w:r>
          <w:rPr>
            <w:noProof/>
            <w:webHidden/>
          </w:rPr>
          <w:fldChar w:fldCharType="begin"/>
        </w:r>
        <w:r>
          <w:rPr>
            <w:noProof/>
            <w:webHidden/>
          </w:rPr>
          <w:instrText xml:space="preserve"> PAGEREF _Toc166594462 \h </w:instrText>
        </w:r>
        <w:r>
          <w:rPr>
            <w:noProof/>
          </w:rPr>
        </w:r>
        <w:r>
          <w:rPr>
            <w:noProof/>
            <w:webHidden/>
          </w:rPr>
          <w:fldChar w:fldCharType="separate"/>
        </w:r>
        <w:r>
          <w:rPr>
            <w:noProof/>
            <w:webHidden/>
          </w:rPr>
          <w:t>58</w:t>
        </w:r>
        <w:r>
          <w:rPr>
            <w:noProof/>
            <w:webHidden/>
          </w:rPr>
          <w:fldChar w:fldCharType="end"/>
        </w:r>
      </w:hyperlink>
    </w:p>
    <w:p w:rsidR="00FF5953" w:rsidRDefault="00FF5953">
      <w:pPr>
        <w:pStyle w:val="20"/>
        <w:tabs>
          <w:tab w:val="left" w:pos="794"/>
          <w:tab w:val="right" w:leader="dot" w:pos="8296"/>
        </w:tabs>
        <w:rPr>
          <w:rFonts w:ascii="Times New Roman" w:hAnsi="Times New Roman"/>
          <w:noProof/>
          <w:kern w:val="2"/>
          <w:szCs w:val="24"/>
        </w:rPr>
      </w:pPr>
      <w:hyperlink w:anchor="_Toc166594463" w:history="1">
        <w:r w:rsidRPr="00BC3406">
          <w:rPr>
            <w:rStyle w:val="af7"/>
            <w:noProof/>
          </w:rPr>
          <w:t>6.5</w:t>
        </w:r>
        <w:r>
          <w:rPr>
            <w:rFonts w:ascii="Times New Roman" w:hAnsi="Times New Roman"/>
            <w:noProof/>
            <w:kern w:val="2"/>
            <w:szCs w:val="24"/>
          </w:rPr>
          <w:tab/>
        </w:r>
        <w:r w:rsidRPr="00BC3406">
          <w:rPr>
            <w:rStyle w:val="af7"/>
            <w:rFonts w:hint="eastAsia"/>
            <w:noProof/>
          </w:rPr>
          <w:t>五：消息打包解包</w:t>
        </w:r>
        <w:r w:rsidRPr="00BC3406">
          <w:rPr>
            <w:rStyle w:val="af7"/>
            <w:noProof/>
          </w:rPr>
          <w:t>java</w:t>
        </w:r>
        <w:r w:rsidRPr="00BC3406">
          <w:rPr>
            <w:rStyle w:val="af7"/>
            <w:rFonts w:hint="eastAsia"/>
            <w:noProof/>
          </w:rPr>
          <w:t>类及说明</w:t>
        </w:r>
        <w:r>
          <w:rPr>
            <w:noProof/>
            <w:webHidden/>
          </w:rPr>
          <w:tab/>
        </w:r>
        <w:r>
          <w:rPr>
            <w:noProof/>
            <w:webHidden/>
          </w:rPr>
          <w:fldChar w:fldCharType="begin"/>
        </w:r>
        <w:r>
          <w:rPr>
            <w:noProof/>
            <w:webHidden/>
          </w:rPr>
          <w:instrText xml:space="preserve"> PAGEREF _Toc166594463 \h </w:instrText>
        </w:r>
        <w:r>
          <w:rPr>
            <w:noProof/>
          </w:rPr>
        </w:r>
        <w:r>
          <w:rPr>
            <w:noProof/>
            <w:webHidden/>
          </w:rPr>
          <w:fldChar w:fldCharType="separate"/>
        </w:r>
        <w:r>
          <w:rPr>
            <w:noProof/>
            <w:webHidden/>
          </w:rPr>
          <w:t>59</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64" w:history="1">
        <w:r w:rsidRPr="00BC3406">
          <w:rPr>
            <w:rStyle w:val="af7"/>
            <w:noProof/>
          </w:rPr>
          <w:t>6.5.1</w:t>
        </w:r>
        <w:r>
          <w:rPr>
            <w:rFonts w:ascii="Times New Roman" w:hAnsi="Times New Roman"/>
            <w:noProof/>
            <w:kern w:val="2"/>
            <w:szCs w:val="24"/>
          </w:rPr>
          <w:tab/>
        </w:r>
        <w:r w:rsidRPr="00BC3406">
          <w:rPr>
            <w:rStyle w:val="af7"/>
            <w:noProof/>
          </w:rPr>
          <w:t>Jar</w:t>
        </w:r>
        <w:r w:rsidRPr="00BC3406">
          <w:rPr>
            <w:rStyle w:val="af7"/>
            <w:rFonts w:hint="eastAsia"/>
            <w:noProof/>
          </w:rPr>
          <w:t>包</w:t>
        </w:r>
        <w:r>
          <w:rPr>
            <w:noProof/>
            <w:webHidden/>
          </w:rPr>
          <w:tab/>
        </w:r>
        <w:r>
          <w:rPr>
            <w:noProof/>
            <w:webHidden/>
          </w:rPr>
          <w:fldChar w:fldCharType="begin"/>
        </w:r>
        <w:r>
          <w:rPr>
            <w:noProof/>
            <w:webHidden/>
          </w:rPr>
          <w:instrText xml:space="preserve"> PAGEREF _Toc166594464 \h </w:instrText>
        </w:r>
        <w:r>
          <w:rPr>
            <w:noProof/>
          </w:rPr>
        </w:r>
        <w:r>
          <w:rPr>
            <w:noProof/>
            <w:webHidden/>
          </w:rPr>
          <w:fldChar w:fldCharType="separate"/>
        </w:r>
        <w:r>
          <w:rPr>
            <w:noProof/>
            <w:webHidden/>
          </w:rPr>
          <w:t>59</w:t>
        </w:r>
        <w:r>
          <w:rPr>
            <w:noProof/>
            <w:webHidden/>
          </w:rPr>
          <w:fldChar w:fldCharType="end"/>
        </w:r>
      </w:hyperlink>
    </w:p>
    <w:p w:rsidR="00FF5953" w:rsidRDefault="00FF5953">
      <w:pPr>
        <w:pStyle w:val="30"/>
        <w:tabs>
          <w:tab w:val="left" w:pos="1050"/>
          <w:tab w:val="right" w:leader="dot" w:pos="8296"/>
        </w:tabs>
        <w:rPr>
          <w:rFonts w:ascii="Times New Roman" w:hAnsi="Times New Roman"/>
          <w:noProof/>
          <w:kern w:val="2"/>
          <w:szCs w:val="24"/>
        </w:rPr>
      </w:pPr>
      <w:hyperlink w:anchor="_Toc166594465" w:history="1">
        <w:r w:rsidRPr="00BC3406">
          <w:rPr>
            <w:rStyle w:val="af7"/>
            <w:noProof/>
          </w:rPr>
          <w:t>6.5.2</w:t>
        </w:r>
        <w:r>
          <w:rPr>
            <w:rFonts w:ascii="Times New Roman" w:hAnsi="Times New Roman"/>
            <w:noProof/>
            <w:kern w:val="2"/>
            <w:szCs w:val="24"/>
          </w:rPr>
          <w:tab/>
        </w:r>
        <w:r w:rsidRPr="00BC3406">
          <w:rPr>
            <w:rStyle w:val="af7"/>
            <w:rFonts w:hint="eastAsia"/>
            <w:noProof/>
          </w:rPr>
          <w:t>示例工程</w:t>
        </w:r>
        <w:r w:rsidRPr="00BC3406">
          <w:rPr>
            <w:rStyle w:val="af7"/>
            <w:noProof/>
          </w:rPr>
          <w:t>(java</w:t>
        </w:r>
        <w:r w:rsidRPr="00BC3406">
          <w:rPr>
            <w:rStyle w:val="af7"/>
            <w:rFonts w:hint="eastAsia"/>
            <w:noProof/>
          </w:rPr>
          <w:t>实现</w:t>
        </w:r>
        <w:r w:rsidRPr="00BC3406">
          <w:rPr>
            <w:rStyle w:val="af7"/>
            <w:noProof/>
          </w:rPr>
          <w:t>)</w:t>
        </w:r>
        <w:r>
          <w:rPr>
            <w:noProof/>
            <w:webHidden/>
          </w:rPr>
          <w:tab/>
        </w:r>
        <w:r>
          <w:rPr>
            <w:noProof/>
            <w:webHidden/>
          </w:rPr>
          <w:fldChar w:fldCharType="begin"/>
        </w:r>
        <w:r>
          <w:rPr>
            <w:noProof/>
            <w:webHidden/>
          </w:rPr>
          <w:instrText xml:space="preserve"> PAGEREF _Toc166594465 \h </w:instrText>
        </w:r>
        <w:r>
          <w:rPr>
            <w:noProof/>
          </w:rPr>
        </w:r>
        <w:r>
          <w:rPr>
            <w:noProof/>
            <w:webHidden/>
          </w:rPr>
          <w:fldChar w:fldCharType="separate"/>
        </w:r>
        <w:r>
          <w:rPr>
            <w:noProof/>
            <w:webHidden/>
          </w:rPr>
          <w:t>59</w:t>
        </w:r>
        <w:r>
          <w:rPr>
            <w:noProof/>
            <w:webHidden/>
          </w:rPr>
          <w:fldChar w:fldCharType="end"/>
        </w:r>
      </w:hyperlink>
    </w:p>
    <w:p w:rsidR="00870AD9" w:rsidRPr="005A284B" w:rsidRDefault="00870AD9" w:rsidP="00870AD9">
      <w:pPr>
        <w:pStyle w:val="affd"/>
      </w:pPr>
      <w:r w:rsidRPr="005A284B">
        <w:fldChar w:fldCharType="end"/>
      </w:r>
    </w:p>
    <w:p w:rsidR="00870AD9" w:rsidRPr="005A284B" w:rsidRDefault="00870AD9" w:rsidP="00870AD9">
      <w:pPr>
        <w:pStyle w:val="1"/>
        <w:tabs>
          <w:tab w:val="clear" w:pos="432"/>
          <w:tab w:val="num" w:pos="630"/>
        </w:tabs>
        <w:autoSpaceDE w:val="0"/>
        <w:autoSpaceDN w:val="0"/>
        <w:ind w:left="630"/>
        <w:rPr>
          <w:rFonts w:hint="eastAsia"/>
        </w:rPr>
      </w:pPr>
      <w:r w:rsidRPr="005A284B">
        <w:br w:type="page"/>
      </w:r>
      <w:bookmarkStart w:id="13" w:name="_Toc166594413"/>
      <w:r>
        <w:rPr>
          <w:rFonts w:hint="eastAsia"/>
        </w:rPr>
        <w:lastRenderedPageBreak/>
        <w:t>总体概述</w:t>
      </w:r>
      <w:bookmarkEnd w:id="13"/>
    </w:p>
    <w:p w:rsidR="00870AD9" w:rsidRDefault="00870AD9" w:rsidP="00870AD9">
      <w:pPr>
        <w:pStyle w:val="2"/>
        <w:tabs>
          <w:tab w:val="clear" w:pos="576"/>
          <w:tab w:val="num" w:pos="718"/>
        </w:tabs>
        <w:autoSpaceDE w:val="0"/>
        <w:autoSpaceDN w:val="0"/>
        <w:ind w:left="718"/>
        <w:rPr>
          <w:rFonts w:hint="eastAsia"/>
        </w:rPr>
      </w:pPr>
      <w:bookmarkStart w:id="14" w:name="_Toc133208102"/>
      <w:bookmarkStart w:id="15" w:name="_Toc166594414"/>
      <w:r>
        <w:rPr>
          <w:rFonts w:hint="eastAsia"/>
        </w:rPr>
        <w:t>起草单位</w:t>
      </w:r>
      <w:bookmarkEnd w:id="15"/>
    </w:p>
    <w:p w:rsidR="00870AD9" w:rsidRPr="009F4F80" w:rsidRDefault="00870AD9" w:rsidP="00870AD9">
      <w:pPr>
        <w:ind w:firstLine="420"/>
        <w:rPr>
          <w:rFonts w:hint="eastAsia"/>
          <w:sz w:val="21"/>
          <w:szCs w:val="21"/>
        </w:rPr>
      </w:pPr>
      <w:r w:rsidRPr="009F4F80">
        <w:rPr>
          <w:rFonts w:hint="eastAsia"/>
          <w:sz w:val="21"/>
          <w:szCs w:val="21"/>
        </w:rPr>
        <w:t>本文档的起草单位为华为技术有限公司。</w:t>
      </w:r>
    </w:p>
    <w:p w:rsidR="00870AD9" w:rsidRDefault="00870AD9" w:rsidP="00870AD9">
      <w:pPr>
        <w:pStyle w:val="2"/>
        <w:keepLines/>
        <w:widowControl w:val="0"/>
        <w:tabs>
          <w:tab w:val="clear" w:pos="576"/>
          <w:tab w:val="num" w:pos="747"/>
        </w:tabs>
        <w:spacing w:before="260" w:after="260" w:line="415" w:lineRule="auto"/>
        <w:ind w:left="747" w:hanging="567"/>
        <w:rPr>
          <w:rFonts w:hint="eastAsia"/>
        </w:rPr>
      </w:pPr>
      <w:bookmarkStart w:id="16" w:name="_Toc166594415"/>
      <w:bookmarkEnd w:id="14"/>
      <w:r>
        <w:rPr>
          <w:rFonts w:hint="eastAsia"/>
        </w:rPr>
        <w:t>说明</w:t>
      </w:r>
      <w:bookmarkEnd w:id="16"/>
    </w:p>
    <w:p w:rsidR="00870AD9" w:rsidRDefault="00870AD9" w:rsidP="00870AD9">
      <w:pPr>
        <w:pStyle w:val="a4"/>
        <w:rPr>
          <w:rFonts w:hint="eastAsia"/>
        </w:rPr>
      </w:pPr>
      <w:r>
        <w:rPr>
          <w:rFonts w:hint="eastAsia"/>
        </w:rPr>
        <w:t>为了帮助</w:t>
      </w:r>
      <w:r w:rsidR="00B00A87">
        <w:rPr>
          <w:rFonts w:hint="eastAsia"/>
        </w:rPr>
        <w:t>SI</w:t>
      </w:r>
      <w:r>
        <w:rPr>
          <w:rFonts w:hint="eastAsia"/>
        </w:rPr>
        <w:t>开发可接入</w:t>
      </w:r>
      <w:r w:rsidR="009D7ED4">
        <w:rPr>
          <w:rFonts w:hint="eastAsia"/>
        </w:rPr>
        <w:t>ADC</w:t>
      </w:r>
      <w:r>
        <w:rPr>
          <w:rFonts w:hint="eastAsia"/>
        </w:rPr>
        <w:t>平台的应用，特制定本规范。本规范规定了</w:t>
      </w:r>
      <w:r w:rsidR="00B00A87">
        <w:rPr>
          <w:rFonts w:hint="eastAsia"/>
        </w:rPr>
        <w:t>SI</w:t>
      </w:r>
      <w:r>
        <w:rPr>
          <w:rFonts w:hint="eastAsia"/>
        </w:rPr>
        <w:t>系统与</w:t>
      </w:r>
      <w:r w:rsidR="009D7ED4">
        <w:rPr>
          <w:rFonts w:hint="eastAsia"/>
        </w:rPr>
        <w:t>ADC</w:t>
      </w:r>
      <w:r>
        <w:rPr>
          <w:rFonts w:hint="eastAsia"/>
        </w:rPr>
        <w:t>平台之间的应用层的接口及协议。规范说明了在开通、使用中小企业信息化应用业务过程中</w:t>
      </w:r>
      <w:r w:rsidR="009D7ED4">
        <w:rPr>
          <w:rFonts w:hint="eastAsia"/>
        </w:rPr>
        <w:t>ADC</w:t>
      </w:r>
      <w:r>
        <w:rPr>
          <w:rFonts w:hint="eastAsia"/>
        </w:rPr>
        <w:t>平台与</w:t>
      </w:r>
      <w:r w:rsidR="00B00A87">
        <w:rPr>
          <w:rFonts w:hint="eastAsia"/>
        </w:rPr>
        <w:t>SI</w:t>
      </w:r>
      <w:r>
        <w:rPr>
          <w:rFonts w:hint="eastAsia"/>
        </w:rPr>
        <w:t>系统交互的流程，并对流程中涉及的接口进行了定义。</w:t>
      </w:r>
    </w:p>
    <w:p w:rsidR="00870AD9" w:rsidRPr="00F62AE3" w:rsidRDefault="00870AD9" w:rsidP="00870AD9">
      <w:pPr>
        <w:pStyle w:val="a4"/>
        <w:rPr>
          <w:rFonts w:hint="eastAsia"/>
        </w:rPr>
      </w:pPr>
      <w:r>
        <w:rPr>
          <w:rFonts w:hint="eastAsia"/>
        </w:rPr>
        <w:t>本规范用于指导</w:t>
      </w:r>
      <w:r w:rsidR="00B00A87">
        <w:rPr>
          <w:rFonts w:hint="eastAsia"/>
        </w:rPr>
        <w:t>SI</w:t>
      </w:r>
      <w:r>
        <w:rPr>
          <w:rFonts w:hint="eastAsia"/>
        </w:rPr>
        <w:t>业务系统与</w:t>
      </w:r>
      <w:r w:rsidR="009D7ED4">
        <w:rPr>
          <w:rFonts w:hint="eastAsia"/>
        </w:rPr>
        <w:t>ADC</w:t>
      </w:r>
      <w:r>
        <w:rPr>
          <w:rFonts w:hint="eastAsia"/>
        </w:rPr>
        <w:t>平台接口的实现，</w:t>
      </w:r>
      <w:r w:rsidR="00B00A87">
        <w:rPr>
          <w:rFonts w:hint="eastAsia"/>
        </w:rPr>
        <w:t>SI</w:t>
      </w:r>
      <w:r>
        <w:rPr>
          <w:rFonts w:hint="eastAsia"/>
        </w:rPr>
        <w:t>向</w:t>
      </w:r>
      <w:r w:rsidR="009D7ED4">
        <w:rPr>
          <w:rFonts w:hint="eastAsia"/>
        </w:rPr>
        <w:t>ADC</w:t>
      </w:r>
      <w:r>
        <w:rPr>
          <w:rFonts w:hint="eastAsia"/>
        </w:rPr>
        <w:t>平台发起和接收请求的接口都应遵从该规范。</w:t>
      </w:r>
    </w:p>
    <w:p w:rsidR="00870AD9" w:rsidRDefault="00870AD9" w:rsidP="00870AD9">
      <w:pPr>
        <w:pStyle w:val="2"/>
        <w:keepLines/>
        <w:widowControl w:val="0"/>
        <w:tabs>
          <w:tab w:val="clear" w:pos="576"/>
          <w:tab w:val="num" w:pos="747"/>
        </w:tabs>
        <w:spacing w:before="260" w:after="260" w:line="415" w:lineRule="auto"/>
        <w:ind w:left="747" w:hanging="567"/>
        <w:rPr>
          <w:rFonts w:hint="eastAsia"/>
        </w:rPr>
      </w:pPr>
      <w:bookmarkStart w:id="17" w:name="_Toc133208105"/>
      <w:bookmarkStart w:id="18" w:name="_Toc166594416"/>
      <w:r>
        <w:rPr>
          <w:rFonts w:hint="eastAsia"/>
        </w:rPr>
        <w:t>名词</w:t>
      </w:r>
      <w:bookmarkEnd w:id="17"/>
      <w:r>
        <w:rPr>
          <w:rFonts w:hint="eastAsia"/>
        </w:rPr>
        <w:t>解释</w:t>
      </w:r>
      <w:bookmarkEnd w:id="18"/>
    </w:p>
    <w:p w:rsidR="00870AD9" w:rsidRPr="008A7ECB" w:rsidRDefault="009D7ED4"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19" w:name="_Toc115772764"/>
      <w:bookmarkStart w:id="20" w:name="_Toc133208106"/>
      <w:bookmarkStart w:id="21" w:name="_Toc166594417"/>
      <w:r w:rsidRPr="008A7ECB">
        <w:rPr>
          <w:rFonts w:hint="eastAsia"/>
        </w:rPr>
        <w:t>ADC</w:t>
      </w:r>
      <w:bookmarkEnd w:id="21"/>
    </w:p>
    <w:p w:rsidR="00870AD9" w:rsidRDefault="009D7ED4" w:rsidP="00870AD9">
      <w:pPr>
        <w:pStyle w:val="a4"/>
        <w:rPr>
          <w:rFonts w:hint="eastAsia"/>
        </w:rPr>
      </w:pPr>
      <w:r>
        <w:rPr>
          <w:rFonts w:hint="eastAsia"/>
        </w:rPr>
        <w:t>ADC</w:t>
      </w:r>
      <w:r w:rsidR="00870AD9">
        <w:rPr>
          <w:rFonts w:hint="eastAsia"/>
        </w:rPr>
        <w:t>：</w:t>
      </w:r>
      <w:r>
        <w:rPr>
          <w:rFonts w:hint="eastAsia"/>
        </w:rPr>
        <w:t>Application</w:t>
      </w:r>
      <w:r w:rsidR="00870AD9">
        <w:rPr>
          <w:rFonts w:hint="eastAsia"/>
        </w:rPr>
        <w:t xml:space="preserve"> Data Center(</w:t>
      </w:r>
      <w:r>
        <w:rPr>
          <w:rFonts w:hint="eastAsia"/>
        </w:rPr>
        <w:t>应用</w:t>
      </w:r>
      <w:r w:rsidR="00870AD9">
        <w:rPr>
          <w:rFonts w:hint="eastAsia"/>
        </w:rPr>
        <w:t>数据中心</w:t>
      </w:r>
      <w:r w:rsidR="00870AD9">
        <w:rPr>
          <w:rFonts w:hint="eastAsia"/>
        </w:rPr>
        <w:t>)</w:t>
      </w:r>
      <w:r w:rsidR="00870AD9">
        <w:rPr>
          <w:rFonts w:hint="eastAsia"/>
        </w:rPr>
        <w:t>，</w:t>
      </w:r>
      <w:r>
        <w:rPr>
          <w:rFonts w:hint="eastAsia"/>
        </w:rPr>
        <w:t>ADC</w:t>
      </w:r>
      <w:r w:rsidR="00870AD9">
        <w:rPr>
          <w:rFonts w:hint="eastAsia"/>
        </w:rPr>
        <w:t>是华为公司为运营商提供的中小企业信息化平台产品，即</w:t>
      </w:r>
      <w:r>
        <w:rPr>
          <w:rFonts w:hint="eastAsia"/>
        </w:rPr>
        <w:t>ADC</w:t>
      </w:r>
      <w:r w:rsidR="00870AD9">
        <w:rPr>
          <w:rFonts w:hint="eastAsia"/>
        </w:rPr>
        <w:t>平台。</w:t>
      </w:r>
    </w:p>
    <w:p w:rsidR="00870AD9" w:rsidRPr="008A7ECB" w:rsidRDefault="00B00A87"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22" w:name="_Toc166594418"/>
      <w:r>
        <w:rPr>
          <w:rFonts w:hint="eastAsia"/>
        </w:rPr>
        <w:t>SI</w:t>
      </w:r>
      <w:r w:rsidR="00870AD9">
        <w:rPr>
          <w:rFonts w:hint="eastAsia"/>
        </w:rPr>
        <w:t>系统</w:t>
      </w:r>
      <w:bookmarkEnd w:id="22"/>
    </w:p>
    <w:p w:rsidR="00870AD9" w:rsidRPr="00AD7D01" w:rsidRDefault="00B00A87" w:rsidP="00870AD9">
      <w:pPr>
        <w:pStyle w:val="a4"/>
        <w:rPr>
          <w:rFonts w:hint="eastAsia"/>
        </w:rPr>
      </w:pPr>
      <w:r>
        <w:rPr>
          <w:rFonts w:hint="eastAsia"/>
        </w:rPr>
        <w:t>SI</w:t>
      </w:r>
      <w:r w:rsidR="00870AD9">
        <w:rPr>
          <w:rFonts w:hint="eastAsia"/>
        </w:rPr>
        <w:t>：</w:t>
      </w:r>
      <w:r>
        <w:rPr>
          <w:rFonts w:hint="eastAsia"/>
        </w:rPr>
        <w:t>Service I</w:t>
      </w:r>
      <w:r>
        <w:t>ntegrato</w:t>
      </w:r>
      <w:r>
        <w:rPr>
          <w:rFonts w:hint="eastAsia"/>
        </w:rPr>
        <w:t>r</w:t>
      </w:r>
      <w:r w:rsidR="00870AD9">
        <w:rPr>
          <w:rFonts w:hint="eastAsia"/>
        </w:rPr>
        <w:t>（应用服务</w:t>
      </w:r>
      <w:r>
        <w:rPr>
          <w:rFonts w:hint="eastAsia"/>
        </w:rPr>
        <w:t>集成商</w:t>
      </w:r>
      <w:r w:rsidR="00870AD9">
        <w:rPr>
          <w:rFonts w:hint="eastAsia"/>
        </w:rPr>
        <w:t>），运营商的主要合作伙伴之一，可以提供各种类型的企业信息化的产品及方案，具有成熟的产品及技术能力。</w:t>
      </w:r>
    </w:p>
    <w:p w:rsidR="00870AD9" w:rsidRPr="008A7ECB"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23" w:name="_Toc133208109"/>
      <w:bookmarkStart w:id="24" w:name="_Toc166594419"/>
      <w:r>
        <w:rPr>
          <w:rFonts w:hint="eastAsia"/>
        </w:rPr>
        <w:t>业务</w:t>
      </w:r>
      <w:r>
        <w:rPr>
          <w:rFonts w:hint="eastAsia"/>
        </w:rPr>
        <w:t>/</w:t>
      </w:r>
      <w:r>
        <w:rPr>
          <w:rFonts w:hint="eastAsia"/>
        </w:rPr>
        <w:t>业务集（套餐）</w:t>
      </w:r>
      <w:bookmarkEnd w:id="23"/>
      <w:bookmarkEnd w:id="24"/>
    </w:p>
    <w:p w:rsidR="00870AD9" w:rsidRDefault="00870AD9" w:rsidP="00870AD9">
      <w:pPr>
        <w:pStyle w:val="a4"/>
        <w:rPr>
          <w:rFonts w:hint="eastAsia"/>
        </w:rPr>
      </w:pPr>
      <w:r>
        <w:rPr>
          <w:rFonts w:hint="eastAsia"/>
        </w:rPr>
        <w:t>业务是指由</w:t>
      </w:r>
      <w:r w:rsidR="0016589A">
        <w:rPr>
          <w:rFonts w:hint="eastAsia"/>
        </w:rPr>
        <w:t>SI</w:t>
      </w:r>
      <w:r>
        <w:rPr>
          <w:rFonts w:hint="eastAsia"/>
        </w:rPr>
        <w:t>提供的，供企业</w:t>
      </w:r>
      <w:r w:rsidR="00D87688">
        <w:rPr>
          <w:rFonts w:hint="eastAsia"/>
        </w:rPr>
        <w:t>订购</w:t>
      </w:r>
      <w:r>
        <w:rPr>
          <w:rFonts w:hint="eastAsia"/>
        </w:rPr>
        <w:t>的应用服务。每个应用服务都可以拥有各种属性。</w:t>
      </w:r>
    </w:p>
    <w:p w:rsidR="00870AD9" w:rsidRDefault="00870AD9" w:rsidP="00870AD9">
      <w:pPr>
        <w:pStyle w:val="a4"/>
        <w:rPr>
          <w:rFonts w:hint="eastAsia"/>
        </w:rPr>
      </w:pPr>
      <w:r>
        <w:rPr>
          <w:rFonts w:hint="eastAsia"/>
        </w:rPr>
        <w:t>多个业务打包销售，形成业务套餐，业务和套餐之间是多对多关系，一个业务可以属于多个套餐，一个套餐包含多个业务。</w:t>
      </w:r>
    </w:p>
    <w:p w:rsidR="00870AD9" w:rsidRPr="00B01754" w:rsidRDefault="00870AD9" w:rsidP="00870AD9">
      <w:pPr>
        <w:pStyle w:val="a4"/>
        <w:rPr>
          <w:rFonts w:hint="eastAsia"/>
        </w:rPr>
      </w:pPr>
      <w:r>
        <w:rPr>
          <w:rFonts w:hint="eastAsia"/>
        </w:rPr>
        <w:t>业务</w:t>
      </w:r>
      <w:r>
        <w:rPr>
          <w:rFonts w:hint="eastAsia"/>
        </w:rPr>
        <w:t>(</w:t>
      </w:r>
      <w:r>
        <w:rPr>
          <w:rFonts w:hint="eastAsia"/>
        </w:rPr>
        <w:t>集</w:t>
      </w:r>
      <w:r>
        <w:rPr>
          <w:rFonts w:hint="eastAsia"/>
        </w:rPr>
        <w:t>)</w:t>
      </w:r>
      <w:r>
        <w:rPr>
          <w:rFonts w:hint="eastAsia"/>
        </w:rPr>
        <w:t>发布在</w:t>
      </w:r>
      <w:r w:rsidR="009D7ED4">
        <w:rPr>
          <w:rFonts w:hint="eastAsia"/>
        </w:rPr>
        <w:t>ADC</w:t>
      </w:r>
      <w:r>
        <w:rPr>
          <w:rFonts w:hint="eastAsia"/>
        </w:rPr>
        <w:t>平台上以后，</w:t>
      </w:r>
      <w:r w:rsidR="009D7ED4">
        <w:rPr>
          <w:rFonts w:hint="eastAsia"/>
        </w:rPr>
        <w:t>ADC</w:t>
      </w:r>
      <w:r>
        <w:rPr>
          <w:rFonts w:hint="eastAsia"/>
        </w:rPr>
        <w:t>平台省级管理员审核后，由</w:t>
      </w:r>
      <w:r w:rsidR="009D7ED4">
        <w:rPr>
          <w:rFonts w:hint="eastAsia"/>
        </w:rPr>
        <w:t>ADC</w:t>
      </w:r>
      <w:r>
        <w:rPr>
          <w:rFonts w:hint="eastAsia"/>
        </w:rPr>
        <w:t>平台的省级管理员设置资费，分公司管理员作其他定义后成为可以对企业销售的产品，方可在</w:t>
      </w:r>
      <w:r w:rsidR="009D7ED4">
        <w:rPr>
          <w:rFonts w:hint="eastAsia"/>
        </w:rPr>
        <w:t>ADC</w:t>
      </w:r>
      <w:r>
        <w:rPr>
          <w:rFonts w:hint="eastAsia"/>
        </w:rPr>
        <w:t>平台内进行推介和销售，这时才可以被企业选择</w:t>
      </w:r>
      <w:r w:rsidR="00D87688">
        <w:rPr>
          <w:rFonts w:hint="eastAsia"/>
        </w:rPr>
        <w:t>订购</w:t>
      </w:r>
      <w:r>
        <w:rPr>
          <w:rFonts w:hint="eastAsia"/>
        </w:rPr>
        <w:t>。</w:t>
      </w:r>
    </w:p>
    <w:p w:rsidR="00870AD9" w:rsidRPr="008A7ECB"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25" w:name="_Toc166594420"/>
      <w:r>
        <w:rPr>
          <w:rFonts w:hint="eastAsia"/>
        </w:rPr>
        <w:lastRenderedPageBreak/>
        <w:t>用户</w:t>
      </w:r>
      <w:bookmarkEnd w:id="19"/>
      <w:bookmarkEnd w:id="20"/>
      <w:bookmarkEnd w:id="25"/>
    </w:p>
    <w:p w:rsidR="00870AD9" w:rsidRDefault="00870AD9" w:rsidP="00870AD9">
      <w:pPr>
        <w:pStyle w:val="a4"/>
        <w:rPr>
          <w:rFonts w:hint="eastAsia"/>
        </w:rPr>
      </w:pPr>
      <w:r>
        <w:rPr>
          <w:rFonts w:hint="eastAsia"/>
        </w:rPr>
        <w:t>用户指具体使用</w:t>
      </w:r>
      <w:r w:rsidR="009D7ED4">
        <w:rPr>
          <w:rFonts w:hint="eastAsia"/>
        </w:rPr>
        <w:t>ADC</w:t>
      </w:r>
      <w:r>
        <w:rPr>
          <w:rFonts w:hint="eastAsia"/>
        </w:rPr>
        <w:t>平台的企业的员工和企业的客户。</w:t>
      </w:r>
    </w:p>
    <w:p w:rsidR="00870AD9" w:rsidRPr="00F62AE3" w:rsidRDefault="00870AD9" w:rsidP="00870AD9">
      <w:pPr>
        <w:pStyle w:val="a4"/>
        <w:rPr>
          <w:rFonts w:hint="eastAsia"/>
        </w:rPr>
      </w:pPr>
      <w:r>
        <w:rPr>
          <w:rFonts w:hint="eastAsia"/>
        </w:rPr>
        <w:t>用户有管理员和一般用户之分，管理员分为系统管理员，运营商管理员，客户经理和企业管理员。只有管理员可以为企业订购或变更</w:t>
      </w:r>
      <w:r w:rsidR="00D87688">
        <w:rPr>
          <w:rFonts w:hint="eastAsia"/>
        </w:rPr>
        <w:t>订购</w:t>
      </w:r>
      <w:r>
        <w:rPr>
          <w:rFonts w:hint="eastAsia"/>
        </w:rPr>
        <w:t>的业务</w:t>
      </w:r>
      <w:r>
        <w:rPr>
          <w:rFonts w:hint="eastAsia"/>
        </w:rPr>
        <w:t>(</w:t>
      </w:r>
      <w:r>
        <w:rPr>
          <w:rFonts w:hint="eastAsia"/>
        </w:rPr>
        <w:t>集</w:t>
      </w:r>
      <w:r>
        <w:rPr>
          <w:rFonts w:hint="eastAsia"/>
        </w:rPr>
        <w:t>)</w:t>
      </w:r>
      <w:r>
        <w:rPr>
          <w:rFonts w:hint="eastAsia"/>
        </w:rPr>
        <w:t>。</w:t>
      </w:r>
    </w:p>
    <w:p w:rsidR="00870AD9" w:rsidRPr="008A7ECB"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26" w:name="_Toc115772766"/>
      <w:bookmarkStart w:id="27" w:name="_Toc133208110"/>
      <w:bookmarkStart w:id="28" w:name="_Toc166594421"/>
      <w:r>
        <w:rPr>
          <w:rFonts w:hint="eastAsia"/>
        </w:rPr>
        <w:t>企业帐号</w:t>
      </w:r>
      <w:bookmarkEnd w:id="26"/>
      <w:bookmarkEnd w:id="27"/>
      <w:bookmarkEnd w:id="28"/>
    </w:p>
    <w:p w:rsidR="00870AD9" w:rsidRDefault="00870AD9" w:rsidP="00870AD9">
      <w:pPr>
        <w:pStyle w:val="a4"/>
        <w:rPr>
          <w:rFonts w:hint="eastAsia"/>
        </w:rPr>
      </w:pPr>
      <w:r>
        <w:rPr>
          <w:rFonts w:hint="eastAsia"/>
        </w:rPr>
        <w:t>企业帐号是其在系统内对外显示的唯一标识，所有的业务受理、使用等通过该帐号进行。</w:t>
      </w:r>
    </w:p>
    <w:p w:rsidR="00870AD9" w:rsidRDefault="00870AD9" w:rsidP="00870AD9">
      <w:pPr>
        <w:pStyle w:val="a4"/>
        <w:rPr>
          <w:rFonts w:hint="eastAsia"/>
        </w:rPr>
      </w:pPr>
      <w:r>
        <w:rPr>
          <w:rFonts w:hint="eastAsia"/>
        </w:rPr>
        <w:t>一个企业只对应一个企业帐号。一个企业帐号可以拥有多个用户帐号。</w:t>
      </w:r>
    </w:p>
    <w:p w:rsidR="00870AD9" w:rsidRPr="00F62AE3" w:rsidRDefault="00870AD9" w:rsidP="00870AD9">
      <w:pPr>
        <w:pStyle w:val="a4"/>
        <w:rPr>
          <w:rFonts w:hint="eastAsia"/>
        </w:rPr>
      </w:pPr>
      <w:r>
        <w:rPr>
          <w:rFonts w:hint="eastAsia"/>
        </w:rPr>
        <w:t>企业帐号要保证全局的唯一性。</w:t>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29" w:name="_Toc115772768"/>
      <w:bookmarkStart w:id="30" w:name="_Toc133208111"/>
      <w:bookmarkStart w:id="31" w:name="_Toc166594422"/>
      <w:r>
        <w:rPr>
          <w:rFonts w:hint="eastAsia"/>
        </w:rPr>
        <w:t>登陆帐号</w:t>
      </w:r>
      <w:bookmarkEnd w:id="29"/>
      <w:bookmarkEnd w:id="30"/>
      <w:bookmarkEnd w:id="31"/>
    </w:p>
    <w:p w:rsidR="00870AD9" w:rsidRPr="00844BF1" w:rsidRDefault="00870AD9" w:rsidP="00870AD9">
      <w:pPr>
        <w:pStyle w:val="a4"/>
        <w:rPr>
          <w:rFonts w:hint="eastAsia"/>
        </w:rPr>
      </w:pPr>
      <w:del w:id="32" w:author="张光木" w:date="2008-09-10T10:19:00Z">
        <w:r w:rsidDel="005D41BE">
          <w:rPr>
            <w:rFonts w:hint="eastAsia"/>
          </w:rPr>
          <w:delText>用户帐号由企业管理员配置，</w:delText>
        </w:r>
      </w:del>
      <w:r>
        <w:rPr>
          <w:rFonts w:hint="eastAsia"/>
        </w:rPr>
        <w:t>用户帐号</w:t>
      </w:r>
      <w:ins w:id="33" w:author="张光木" w:date="2008-09-10T10:19:00Z">
        <w:r w:rsidR="00112F77">
          <w:rPr>
            <w:rFonts w:hint="eastAsia"/>
          </w:rPr>
          <w:t>(</w:t>
        </w:r>
      </w:ins>
      <w:ins w:id="34" w:author="张光木" w:date="2008-09-10T10:20:00Z">
        <w:r w:rsidR="00112F77">
          <w:rPr>
            <w:rFonts w:hint="eastAsia"/>
          </w:rPr>
          <w:t>UserAccount</w:t>
        </w:r>
      </w:ins>
      <w:ins w:id="35" w:author="张光木" w:date="2008-09-10T10:19:00Z">
        <w:r w:rsidR="00112F77">
          <w:rPr>
            <w:rFonts w:hint="eastAsia"/>
          </w:rPr>
          <w:t>)</w:t>
        </w:r>
      </w:ins>
      <w:r>
        <w:rPr>
          <w:rFonts w:hint="eastAsia"/>
        </w:rPr>
        <w:t>在</w:t>
      </w:r>
      <w:del w:id="36" w:author="张光木" w:date="2008-09-10T10:19:00Z">
        <w:r w:rsidDel="005D41BE">
          <w:rPr>
            <w:rFonts w:hint="eastAsia"/>
          </w:rPr>
          <w:delText>企业帐号</w:delText>
        </w:r>
      </w:del>
      <w:ins w:id="37" w:author="张光木" w:date="2008-09-10T10:19:00Z">
        <w:r w:rsidR="005D41BE">
          <w:rPr>
            <w:rFonts w:hint="eastAsia"/>
          </w:rPr>
          <w:t>系统</w:t>
        </w:r>
      </w:ins>
      <w:r>
        <w:rPr>
          <w:rFonts w:hint="eastAsia"/>
        </w:rPr>
        <w:t>内唯一</w:t>
      </w:r>
      <w:ins w:id="38" w:author="张光木" w:date="2008-09-10T10:20:00Z">
        <w:r w:rsidR="00DA3141">
          <w:rPr>
            <w:rFonts w:hint="eastAsia"/>
          </w:rPr>
          <w:t>，登录时只需要输入用户帐号和密码即可。</w:t>
        </w:r>
      </w:ins>
      <w:del w:id="39" w:author="张光木" w:date="2008-09-10T10:19:00Z">
        <w:r w:rsidDel="008B17EE">
          <w:rPr>
            <w:rFonts w:hint="eastAsia"/>
          </w:rPr>
          <w:delText>，用户登录系统时使用</w:delText>
        </w:r>
        <w:r w:rsidDel="008B17EE">
          <w:rPr>
            <w:sz w:val="20"/>
            <w:szCs w:val="20"/>
          </w:rPr>
          <w:fldChar w:fldCharType="begin"/>
        </w:r>
        <w:r w:rsidDel="008B17EE">
          <w:rPr>
            <w:sz w:val="20"/>
            <w:szCs w:val="20"/>
          </w:rPr>
          <w:delInstrText xml:space="preserve"> HYPERLINK "mailto:userAccount@corpDomain" </w:delInstrText>
        </w:r>
        <w:r w:rsidDel="008B17EE">
          <w:rPr>
            <w:sz w:val="20"/>
            <w:szCs w:val="20"/>
          </w:rPr>
          <w:fldChar w:fldCharType="separate"/>
        </w:r>
        <w:r w:rsidDel="008B17EE">
          <w:rPr>
            <w:rStyle w:val="af7"/>
            <w:sz w:val="20"/>
            <w:szCs w:val="20"/>
          </w:rPr>
          <w:delText>userAccount@corpDomain</w:delText>
        </w:r>
        <w:r w:rsidDel="008B17EE">
          <w:rPr>
            <w:sz w:val="20"/>
            <w:szCs w:val="20"/>
          </w:rPr>
          <w:fldChar w:fldCharType="end"/>
        </w:r>
        <w:r w:rsidDel="008B17EE">
          <w:rPr>
            <w:rFonts w:hint="eastAsia"/>
            <w:sz w:val="20"/>
            <w:szCs w:val="20"/>
          </w:rPr>
          <w:delText>作为用户名进行登录</w:delText>
        </w:r>
        <w:r w:rsidDel="008B17EE">
          <w:rPr>
            <w:rFonts w:hint="eastAsia"/>
          </w:rPr>
          <w:delText>。</w:delText>
        </w:r>
        <w:r w:rsidRPr="00A045BB" w:rsidDel="008B17EE">
          <w:rPr>
            <w:sz w:val="20"/>
            <w:szCs w:val="20"/>
          </w:rPr>
          <w:delText>userAccount</w:delText>
        </w:r>
        <w:r w:rsidDel="008B17EE">
          <w:rPr>
            <w:rFonts w:hint="eastAsia"/>
            <w:sz w:val="20"/>
            <w:szCs w:val="20"/>
          </w:rPr>
          <w:delText>是用户的帐号，</w:delText>
        </w:r>
        <w:r w:rsidDel="008B17EE">
          <w:rPr>
            <w:sz w:val="20"/>
            <w:szCs w:val="20"/>
          </w:rPr>
          <w:fldChar w:fldCharType="begin"/>
        </w:r>
        <w:r w:rsidDel="008B17EE">
          <w:rPr>
            <w:sz w:val="20"/>
            <w:szCs w:val="20"/>
          </w:rPr>
          <w:delInstrText xml:space="preserve"> HYPERLINK "mailto:userAccount@corpDomain" </w:delInstrText>
        </w:r>
        <w:r w:rsidDel="008B17EE">
          <w:rPr>
            <w:sz w:val="20"/>
            <w:szCs w:val="20"/>
          </w:rPr>
          <w:fldChar w:fldCharType="separate"/>
        </w:r>
        <w:r w:rsidRPr="00A045BB" w:rsidDel="008B17EE">
          <w:delText>corpDomain</w:delText>
        </w:r>
        <w:r w:rsidDel="008B17EE">
          <w:rPr>
            <w:sz w:val="20"/>
            <w:szCs w:val="20"/>
          </w:rPr>
          <w:fldChar w:fldCharType="end"/>
        </w:r>
        <w:r w:rsidDel="008B17EE">
          <w:rPr>
            <w:rFonts w:hint="eastAsia"/>
            <w:sz w:val="20"/>
            <w:szCs w:val="20"/>
          </w:rPr>
          <w:delText>是企业的域名，企业域名与企业帐号一一对应，可用企业品牌的缩写表示。</w:delText>
        </w:r>
      </w:del>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40" w:name="_Toc133157070"/>
      <w:bookmarkStart w:id="41" w:name="_Toc133208112"/>
      <w:bookmarkStart w:id="42" w:name="_Toc166594423"/>
      <w:r>
        <w:rPr>
          <w:rFonts w:hint="eastAsia"/>
        </w:rPr>
        <w:t>SSO</w:t>
      </w:r>
      <w:r>
        <w:rPr>
          <w:rFonts w:hint="eastAsia"/>
        </w:rPr>
        <w:t>单点登陆</w:t>
      </w:r>
      <w:bookmarkEnd w:id="40"/>
      <w:bookmarkEnd w:id="41"/>
      <w:bookmarkEnd w:id="42"/>
    </w:p>
    <w:p w:rsidR="00870AD9" w:rsidRDefault="00870AD9" w:rsidP="00870AD9">
      <w:pPr>
        <w:pStyle w:val="a4"/>
        <w:rPr>
          <w:rFonts w:hint="eastAsia"/>
        </w:rPr>
      </w:pPr>
      <w:r>
        <w:rPr>
          <w:rFonts w:hint="eastAsia"/>
        </w:rPr>
        <w:t>用户只要通过</w:t>
      </w:r>
      <w:r w:rsidR="009D7ED4">
        <w:rPr>
          <w:rFonts w:hint="eastAsia"/>
        </w:rPr>
        <w:t>ADC</w:t>
      </w:r>
      <w:r>
        <w:rPr>
          <w:rFonts w:hint="eastAsia"/>
        </w:rPr>
        <w:t>平台的认证，即可自由地访问</w:t>
      </w:r>
      <w:r w:rsidR="0016589A">
        <w:rPr>
          <w:rFonts w:hint="eastAsia"/>
        </w:rPr>
        <w:t>SI</w:t>
      </w:r>
      <w:r>
        <w:rPr>
          <w:rFonts w:hint="eastAsia"/>
        </w:rPr>
        <w:t>提供的付费服务，而不需要再次输入</w:t>
      </w:r>
      <w:r w:rsidR="0016589A">
        <w:rPr>
          <w:rFonts w:hint="eastAsia"/>
        </w:rPr>
        <w:t>SI</w:t>
      </w:r>
      <w:r>
        <w:rPr>
          <w:rFonts w:hint="eastAsia"/>
        </w:rPr>
        <w:t>系统的认证信息；通过</w:t>
      </w:r>
      <w:r w:rsidR="0016589A">
        <w:rPr>
          <w:rFonts w:hint="eastAsia"/>
        </w:rPr>
        <w:t>SI</w:t>
      </w:r>
      <w:r>
        <w:rPr>
          <w:rFonts w:hint="eastAsia"/>
        </w:rPr>
        <w:t>与</w:t>
      </w:r>
      <w:r w:rsidR="009D7ED4">
        <w:rPr>
          <w:rFonts w:hint="eastAsia"/>
        </w:rPr>
        <w:t>ADC</w:t>
      </w:r>
      <w:r>
        <w:rPr>
          <w:rFonts w:hint="eastAsia"/>
        </w:rPr>
        <w:t>平台之间的通讯，</w:t>
      </w:r>
      <w:r w:rsidR="0016589A">
        <w:rPr>
          <w:rFonts w:hint="eastAsia"/>
        </w:rPr>
        <w:t>SI</w:t>
      </w:r>
      <w:r>
        <w:rPr>
          <w:rFonts w:hint="eastAsia"/>
        </w:rPr>
        <w:t>系统确保该用户是合法用户，从而提供应用服务，实现单点登陆，全网应用。</w:t>
      </w:r>
    </w:p>
    <w:p w:rsidR="00772380" w:rsidRDefault="00772380" w:rsidP="00772380">
      <w:pPr>
        <w:pStyle w:val="3"/>
        <w:keepLines w:val="0"/>
        <w:widowControl/>
        <w:tabs>
          <w:tab w:val="clear" w:pos="720"/>
          <w:tab w:val="num" w:pos="918"/>
        </w:tabs>
        <w:autoSpaceDE w:val="0"/>
        <w:autoSpaceDN w:val="0"/>
        <w:spacing w:before="240" w:after="240" w:line="240" w:lineRule="auto"/>
        <w:ind w:left="918"/>
        <w:rPr>
          <w:rFonts w:hint="eastAsia"/>
        </w:rPr>
      </w:pPr>
      <w:bookmarkStart w:id="43" w:name="_Toc153198930"/>
      <w:bookmarkStart w:id="44" w:name="_Toc166594424"/>
      <w:r>
        <w:rPr>
          <w:rFonts w:hint="eastAsia"/>
        </w:rPr>
        <w:t>ME</w:t>
      </w:r>
      <w:bookmarkEnd w:id="43"/>
      <w:bookmarkEnd w:id="44"/>
    </w:p>
    <w:p w:rsidR="00772380" w:rsidRPr="00356179" w:rsidRDefault="00772380" w:rsidP="00772380">
      <w:pPr>
        <w:pStyle w:val="a4"/>
        <w:rPr>
          <w:rFonts w:hint="eastAsia"/>
        </w:rPr>
      </w:pPr>
      <w:r>
        <w:rPr>
          <w:rFonts w:hint="eastAsia"/>
        </w:rPr>
        <w:t>ME</w:t>
      </w:r>
      <w:r>
        <w:rPr>
          <w:rFonts w:hint="eastAsia"/>
        </w:rPr>
        <w:t>（</w:t>
      </w:r>
      <w:r>
        <w:rPr>
          <w:rFonts w:hint="eastAsia"/>
        </w:rPr>
        <w:t>Message E</w:t>
      </w:r>
      <w:r w:rsidRPr="006A40D0">
        <w:t>ngine</w:t>
      </w:r>
      <w:r>
        <w:rPr>
          <w:rFonts w:hint="eastAsia"/>
        </w:rPr>
        <w:t>）：</w:t>
      </w:r>
      <w:r>
        <w:rPr>
          <w:rFonts w:hint="eastAsia"/>
        </w:rPr>
        <w:t>ADC</w:t>
      </w:r>
      <w:r>
        <w:rPr>
          <w:rFonts w:hint="eastAsia"/>
        </w:rPr>
        <w:t>平台提供的统一消息引擎。对于需要短信功能的业务系统，</w:t>
      </w:r>
      <w:r>
        <w:rPr>
          <w:rFonts w:hint="eastAsia"/>
        </w:rPr>
        <w:t>ADC</w:t>
      </w:r>
      <w:r>
        <w:rPr>
          <w:rFonts w:hint="eastAsia"/>
        </w:rPr>
        <w:t>平台可以提供该能力接口</w:t>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45" w:name="_Toc166594425"/>
      <w:r>
        <w:rPr>
          <w:rFonts w:hint="eastAsia"/>
        </w:rPr>
        <w:t>EAA</w:t>
      </w:r>
      <w:bookmarkEnd w:id="45"/>
    </w:p>
    <w:p w:rsidR="00870AD9" w:rsidRDefault="00870AD9" w:rsidP="00870AD9">
      <w:pPr>
        <w:pStyle w:val="a4"/>
        <w:rPr>
          <w:rFonts w:hint="eastAsia"/>
        </w:rPr>
      </w:pPr>
      <w:r>
        <w:rPr>
          <w:rFonts w:hint="eastAsia"/>
        </w:rPr>
        <w:t>EAA</w:t>
      </w:r>
      <w:r>
        <w:rPr>
          <w:rFonts w:hint="eastAsia"/>
        </w:rPr>
        <w:t>（</w:t>
      </w:r>
      <w:r>
        <w:rPr>
          <w:rFonts w:hint="eastAsia"/>
        </w:rPr>
        <w:t>E</w:t>
      </w:r>
      <w:r w:rsidRPr="00ED7C3B">
        <w:t>nterprise</w:t>
      </w:r>
      <w:r>
        <w:rPr>
          <w:rFonts w:hint="eastAsia"/>
        </w:rPr>
        <w:t xml:space="preserve"> Application Agent</w:t>
      </w:r>
      <w:r>
        <w:rPr>
          <w:rFonts w:hint="eastAsia"/>
        </w:rPr>
        <w:t>）：企业应用代理。</w:t>
      </w:r>
      <w:r w:rsidR="009D7ED4">
        <w:rPr>
          <w:rFonts w:hint="eastAsia"/>
        </w:rPr>
        <w:t>ADC</w:t>
      </w:r>
      <w:r>
        <w:rPr>
          <w:rFonts w:hint="eastAsia"/>
        </w:rPr>
        <w:t>平台与</w:t>
      </w:r>
      <w:r w:rsidR="0016589A">
        <w:rPr>
          <w:rFonts w:hint="eastAsia"/>
        </w:rPr>
        <w:t>SI</w:t>
      </w:r>
      <w:r>
        <w:rPr>
          <w:rFonts w:hint="eastAsia"/>
        </w:rPr>
        <w:t>系统进行交互的统一应用服务代理。</w:t>
      </w:r>
    </w:p>
    <w:p w:rsidR="00870AD9" w:rsidRDefault="009D7ED4" w:rsidP="00870AD9">
      <w:pPr>
        <w:pStyle w:val="1"/>
        <w:tabs>
          <w:tab w:val="clear" w:pos="432"/>
          <w:tab w:val="num" w:pos="630"/>
        </w:tabs>
        <w:autoSpaceDE w:val="0"/>
        <w:autoSpaceDN w:val="0"/>
        <w:ind w:left="630"/>
        <w:rPr>
          <w:rFonts w:hint="eastAsia"/>
        </w:rPr>
      </w:pPr>
      <w:bookmarkStart w:id="46" w:name="_Toc166594426"/>
      <w:r>
        <w:rPr>
          <w:rFonts w:hint="eastAsia"/>
        </w:rPr>
        <w:t>ADC</w:t>
      </w:r>
      <w:r w:rsidR="00870AD9">
        <w:rPr>
          <w:rFonts w:hint="eastAsia"/>
        </w:rPr>
        <w:t>平台与</w:t>
      </w:r>
      <w:r w:rsidR="0016589A">
        <w:rPr>
          <w:rFonts w:hint="eastAsia"/>
        </w:rPr>
        <w:t>SI</w:t>
      </w:r>
      <w:r w:rsidR="00870AD9">
        <w:rPr>
          <w:rFonts w:hint="eastAsia"/>
        </w:rPr>
        <w:t>系统接口定位</w:t>
      </w:r>
      <w:bookmarkEnd w:id="46"/>
    </w:p>
    <w:p w:rsidR="00870AD9" w:rsidRDefault="00172722" w:rsidP="00870AD9">
      <w:pPr>
        <w:pStyle w:val="a4"/>
        <w:jc w:val="center"/>
        <w:rPr>
          <w:rFonts w:hint="eastAsia"/>
        </w:rPr>
      </w:pPr>
      <w:r>
        <w:rPr>
          <w:rFonts w:hint="eastAsia"/>
          <w:noProof/>
        </w:rPr>
        <w:lastRenderedPageBreak/>
        <w:drawing>
          <wp:inline distT="0" distB="0" distL="0" distR="0">
            <wp:extent cx="2857500" cy="20288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857500" cy="2028825"/>
                    </a:xfrm>
                    <a:prstGeom prst="rect">
                      <a:avLst/>
                    </a:prstGeom>
                    <a:noFill/>
                    <a:ln w="9525">
                      <a:noFill/>
                      <a:miter lim="800000"/>
                      <a:headEnd/>
                      <a:tailEnd/>
                    </a:ln>
                  </pic:spPr>
                </pic:pic>
              </a:graphicData>
            </a:graphic>
          </wp:inline>
        </w:drawing>
      </w:r>
    </w:p>
    <w:p w:rsidR="00870AD9" w:rsidRDefault="009D7ED4" w:rsidP="00870AD9">
      <w:pPr>
        <w:pStyle w:val="1"/>
        <w:tabs>
          <w:tab w:val="clear" w:pos="432"/>
          <w:tab w:val="num" w:pos="630"/>
        </w:tabs>
        <w:autoSpaceDE w:val="0"/>
        <w:autoSpaceDN w:val="0"/>
        <w:ind w:left="630"/>
        <w:rPr>
          <w:rFonts w:hint="eastAsia"/>
        </w:rPr>
      </w:pPr>
      <w:bookmarkStart w:id="47" w:name="_Toc166594427"/>
      <w:r>
        <w:rPr>
          <w:rFonts w:hint="eastAsia"/>
        </w:rPr>
        <w:t>ADC</w:t>
      </w:r>
      <w:r w:rsidR="00870AD9">
        <w:rPr>
          <w:rFonts w:hint="eastAsia"/>
        </w:rPr>
        <w:t>平台与</w:t>
      </w:r>
      <w:r w:rsidR="0016589A">
        <w:rPr>
          <w:rFonts w:hint="eastAsia"/>
        </w:rPr>
        <w:t>SI</w:t>
      </w:r>
      <w:r w:rsidR="00870AD9">
        <w:rPr>
          <w:rFonts w:hint="eastAsia"/>
        </w:rPr>
        <w:t>系统接口协议</w:t>
      </w:r>
      <w:bookmarkEnd w:id="47"/>
    </w:p>
    <w:p w:rsidR="00870AD9" w:rsidRDefault="00870AD9" w:rsidP="00870AD9">
      <w:pPr>
        <w:pStyle w:val="2"/>
        <w:tabs>
          <w:tab w:val="clear" w:pos="576"/>
          <w:tab w:val="num" w:pos="718"/>
        </w:tabs>
        <w:autoSpaceDE w:val="0"/>
        <w:autoSpaceDN w:val="0"/>
        <w:ind w:left="718"/>
        <w:rPr>
          <w:rFonts w:hint="eastAsia"/>
        </w:rPr>
      </w:pPr>
      <w:bookmarkStart w:id="48" w:name="_Toc166594428"/>
      <w:r>
        <w:rPr>
          <w:rFonts w:hint="eastAsia"/>
        </w:rPr>
        <w:t>基本协议</w:t>
      </w:r>
      <w:bookmarkEnd w:id="48"/>
    </w:p>
    <w:p w:rsidR="00870AD9" w:rsidRDefault="00870AD9" w:rsidP="00870AD9">
      <w:pPr>
        <w:pStyle w:val="a4"/>
        <w:rPr>
          <w:rFonts w:hint="eastAsia"/>
        </w:rPr>
      </w:pPr>
      <w:r>
        <w:rPr>
          <w:rFonts w:hint="eastAsia"/>
        </w:rPr>
        <w:t>双方的消息交互采用</w:t>
      </w:r>
      <w:r>
        <w:rPr>
          <w:rFonts w:hint="eastAsia"/>
        </w:rPr>
        <w:t>SOAP</w:t>
      </w:r>
      <w:r>
        <w:rPr>
          <w:rFonts w:hint="eastAsia"/>
        </w:rPr>
        <w:t>（</w:t>
      </w:r>
      <w:r>
        <w:rPr>
          <w:rFonts w:hint="eastAsia"/>
        </w:rPr>
        <w:t>Simple Object Access Protocol</w:t>
      </w:r>
      <w:r>
        <w:rPr>
          <w:rFonts w:hint="eastAsia"/>
        </w:rPr>
        <w:t>，简单对象访问协议）接口。这是一个可以运行在任何传输协议上的轻量级协议，它包含三个方面：</w:t>
      </w:r>
      <w:r>
        <w:rPr>
          <w:rFonts w:hint="eastAsia"/>
        </w:rPr>
        <w:t>XML-envelop</w:t>
      </w:r>
      <w:r>
        <w:rPr>
          <w:rFonts w:hint="eastAsia"/>
        </w:rPr>
        <w:t>为描述信息内容和如何处理内容定义了框架；将程序对象编码成为</w:t>
      </w:r>
      <w:r>
        <w:rPr>
          <w:rFonts w:hint="eastAsia"/>
        </w:rPr>
        <w:t>XML</w:t>
      </w:r>
      <w:r>
        <w:rPr>
          <w:rFonts w:hint="eastAsia"/>
        </w:rPr>
        <w:t>对象的规则；执行远程调用（</w:t>
      </w:r>
      <w:r>
        <w:rPr>
          <w:rFonts w:hint="eastAsia"/>
        </w:rPr>
        <w:t>RPC</w:t>
      </w:r>
      <w:r>
        <w:rPr>
          <w:rFonts w:hint="eastAsia"/>
        </w:rPr>
        <w:t>，</w:t>
      </w:r>
      <w:r>
        <w:rPr>
          <w:rFonts w:hint="eastAsia"/>
        </w:rPr>
        <w:t>Remote Procedure Call</w:t>
      </w:r>
      <w:r>
        <w:rPr>
          <w:rFonts w:hint="eastAsia"/>
        </w:rPr>
        <w:t>）的约定。</w:t>
      </w:r>
    </w:p>
    <w:p w:rsidR="00870AD9" w:rsidRDefault="00870AD9" w:rsidP="00870AD9">
      <w:pPr>
        <w:pStyle w:val="a4"/>
        <w:rPr>
          <w:rFonts w:hint="eastAsia"/>
        </w:rPr>
      </w:pPr>
      <w:r>
        <w:rPr>
          <w:rFonts w:hint="eastAsia"/>
        </w:rPr>
        <w:t>本文描述的接口都承载于</w:t>
      </w:r>
      <w:r>
        <w:rPr>
          <w:rFonts w:hint="eastAsia"/>
        </w:rPr>
        <w:t>HTTP</w:t>
      </w:r>
      <w:r>
        <w:rPr>
          <w:rFonts w:hint="eastAsia"/>
        </w:rPr>
        <w:t>协议之上。</w:t>
      </w:r>
    </w:p>
    <w:p w:rsidR="00870AD9" w:rsidRDefault="00870AD9" w:rsidP="00870AD9">
      <w:pPr>
        <w:pStyle w:val="2"/>
        <w:keepLines/>
        <w:widowControl w:val="0"/>
        <w:tabs>
          <w:tab w:val="clear" w:pos="576"/>
          <w:tab w:val="num" w:pos="747"/>
        </w:tabs>
        <w:spacing w:before="260" w:after="260" w:line="360" w:lineRule="auto"/>
        <w:ind w:left="747" w:hanging="567"/>
        <w:rPr>
          <w:rFonts w:hint="eastAsia"/>
        </w:rPr>
      </w:pPr>
      <w:bookmarkStart w:id="49" w:name="_Toc166594429"/>
      <w:r>
        <w:rPr>
          <w:rFonts w:hint="eastAsia"/>
        </w:rPr>
        <w:t>接口描述</w:t>
      </w:r>
      <w:bookmarkEnd w:id="49"/>
    </w:p>
    <w:p w:rsidR="00870AD9" w:rsidRDefault="00870AD9" w:rsidP="00870AD9">
      <w:pPr>
        <w:pStyle w:val="a4"/>
        <w:rPr>
          <w:rFonts w:hint="eastAsia"/>
        </w:rPr>
      </w:pPr>
      <w:r>
        <w:rPr>
          <w:rFonts w:hint="eastAsia"/>
        </w:rPr>
        <w:t>我们用</w:t>
      </w:r>
      <w:r>
        <w:rPr>
          <w:rFonts w:hint="eastAsia"/>
        </w:rPr>
        <w:t>WSDL</w:t>
      </w:r>
      <w:r>
        <w:rPr>
          <w:rFonts w:hint="eastAsia"/>
        </w:rPr>
        <w:t>（</w:t>
      </w:r>
      <w:r>
        <w:rPr>
          <w:rFonts w:hint="eastAsia"/>
        </w:rPr>
        <w:t>Web Services Description Language</w:t>
      </w:r>
      <w:r>
        <w:rPr>
          <w:rFonts w:hint="eastAsia"/>
        </w:rPr>
        <w:t>）来对接口进行描述。</w:t>
      </w:r>
      <w:r>
        <w:rPr>
          <w:rFonts w:hint="eastAsia"/>
        </w:rPr>
        <w:t>WSDL</w:t>
      </w:r>
      <w:r>
        <w:rPr>
          <w:rFonts w:hint="eastAsia"/>
        </w:rPr>
        <w:t>是用来定义</w:t>
      </w:r>
      <w:r>
        <w:rPr>
          <w:rFonts w:hint="eastAsia"/>
        </w:rPr>
        <w:t>Web</w:t>
      </w:r>
      <w:r>
        <w:rPr>
          <w:rFonts w:hint="eastAsia"/>
        </w:rPr>
        <w:t>服务的属性以及如何调用它的一种</w:t>
      </w:r>
      <w:r>
        <w:rPr>
          <w:rFonts w:hint="eastAsia"/>
        </w:rPr>
        <w:t>XML</w:t>
      </w:r>
      <w:r>
        <w:rPr>
          <w:rFonts w:hint="eastAsia"/>
        </w:rPr>
        <w:t>语言。一个完整的</w:t>
      </w:r>
      <w:r>
        <w:rPr>
          <w:rFonts w:hint="eastAsia"/>
        </w:rPr>
        <w:t>WSDL</w:t>
      </w:r>
      <w:r>
        <w:rPr>
          <w:rFonts w:hint="eastAsia"/>
        </w:rPr>
        <w:t>服务描述是由一个服务接口和一个服务实现文档组成的。通过查阅</w:t>
      </w:r>
      <w:r>
        <w:rPr>
          <w:rFonts w:hint="eastAsia"/>
        </w:rPr>
        <w:t>Web</w:t>
      </w:r>
      <w:r>
        <w:rPr>
          <w:rFonts w:hint="eastAsia"/>
        </w:rPr>
        <w:t>服务的</w:t>
      </w:r>
      <w:r>
        <w:rPr>
          <w:rFonts w:hint="eastAsia"/>
        </w:rPr>
        <w:t>WSDL</w:t>
      </w:r>
      <w:r>
        <w:rPr>
          <w:rFonts w:hint="eastAsia"/>
        </w:rPr>
        <w:t>文档，开发者可以知道</w:t>
      </w:r>
      <w:r>
        <w:rPr>
          <w:rFonts w:hint="eastAsia"/>
        </w:rPr>
        <w:t>Web</w:t>
      </w:r>
      <w:r>
        <w:rPr>
          <w:rFonts w:hint="eastAsia"/>
        </w:rPr>
        <w:t>提供了哪些方法和如何用正确的参数调用他们。因为</w:t>
      </w:r>
      <w:r>
        <w:rPr>
          <w:rFonts w:hint="eastAsia"/>
        </w:rPr>
        <w:t>WSDL</w:t>
      </w:r>
      <w:r>
        <w:rPr>
          <w:rFonts w:hint="eastAsia"/>
        </w:rPr>
        <w:t>包含了对服务接口的完整描述，所以我们可以使用它来创建能简化服务访问的存根，该存根为一段</w:t>
      </w:r>
      <w:r>
        <w:rPr>
          <w:rFonts w:hint="eastAsia"/>
        </w:rPr>
        <w:t>Java</w:t>
      </w:r>
      <w:r>
        <w:rPr>
          <w:rFonts w:hint="eastAsia"/>
        </w:rPr>
        <w:t>代码（假设使用</w:t>
      </w:r>
      <w:r>
        <w:rPr>
          <w:rFonts w:hint="eastAsia"/>
        </w:rPr>
        <w:t>Java</w:t>
      </w:r>
      <w:r>
        <w:rPr>
          <w:rFonts w:hint="eastAsia"/>
        </w:rPr>
        <w:t>），它自动生成了访问</w:t>
      </w:r>
      <w:r>
        <w:rPr>
          <w:rFonts w:hint="eastAsia"/>
        </w:rPr>
        <w:t>Web</w:t>
      </w:r>
      <w:r>
        <w:rPr>
          <w:rFonts w:hint="eastAsia"/>
        </w:rPr>
        <w:t>服务的类。如果我们需要访问</w:t>
      </w:r>
      <w:r>
        <w:rPr>
          <w:rFonts w:hint="eastAsia"/>
        </w:rPr>
        <w:t>Web</w:t>
      </w:r>
      <w:r>
        <w:rPr>
          <w:rFonts w:hint="eastAsia"/>
        </w:rPr>
        <w:t>服务，只需调用该类中对应的方法即可，而不用在客户端程序中再写入配置信息。</w:t>
      </w:r>
    </w:p>
    <w:p w:rsidR="00870AD9" w:rsidRDefault="00870AD9" w:rsidP="00870AD9">
      <w:pPr>
        <w:pStyle w:val="2"/>
        <w:keepLines/>
        <w:widowControl w:val="0"/>
        <w:tabs>
          <w:tab w:val="clear" w:pos="576"/>
          <w:tab w:val="num" w:pos="747"/>
        </w:tabs>
        <w:spacing w:before="260" w:after="260" w:line="360" w:lineRule="auto"/>
        <w:ind w:left="747" w:hanging="567"/>
        <w:rPr>
          <w:rFonts w:hint="eastAsia"/>
        </w:rPr>
      </w:pPr>
      <w:bookmarkStart w:id="50" w:name="_Toc133208125"/>
      <w:bookmarkStart w:id="51" w:name="_Toc166594430"/>
      <w:r>
        <w:rPr>
          <w:rFonts w:hint="eastAsia"/>
        </w:rPr>
        <w:t>消息</w:t>
      </w:r>
      <w:bookmarkEnd w:id="50"/>
      <w:r>
        <w:rPr>
          <w:rFonts w:hint="eastAsia"/>
        </w:rPr>
        <w:t>格式</w:t>
      </w:r>
      <w:bookmarkEnd w:id="51"/>
    </w:p>
    <w:p w:rsidR="00870AD9" w:rsidRDefault="00870AD9" w:rsidP="00870AD9">
      <w:pPr>
        <w:pStyle w:val="a4"/>
        <w:rPr>
          <w:rFonts w:hint="eastAsia"/>
        </w:rPr>
      </w:pPr>
      <w:r>
        <w:rPr>
          <w:rFonts w:hint="eastAsia"/>
        </w:rPr>
        <w:t>本文所描述的所有消息，都基于下图所示的层次进行封装：</w:t>
      </w:r>
    </w:p>
    <w:p w:rsidR="00870AD9" w:rsidRDefault="00172722" w:rsidP="00A1469E">
      <w:pPr>
        <w:pStyle w:val="a4"/>
        <w:jc w:val="center"/>
        <w:rPr>
          <w:rFonts w:hint="eastAsia"/>
        </w:rPr>
      </w:pPr>
      <w:r>
        <w:rPr>
          <w:rFonts w:hint="eastAsia"/>
          <w:noProof/>
        </w:rPr>
        <w:lastRenderedPageBreak/>
        <w:drawing>
          <wp:inline distT="0" distB="0" distL="0" distR="0">
            <wp:extent cx="1666875" cy="22955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66875" cy="2295525"/>
                    </a:xfrm>
                    <a:prstGeom prst="rect">
                      <a:avLst/>
                    </a:prstGeom>
                    <a:noFill/>
                    <a:ln w="9525">
                      <a:noFill/>
                      <a:miter lim="800000"/>
                      <a:headEnd/>
                      <a:tailEnd/>
                    </a:ln>
                  </pic:spPr>
                </pic:pic>
              </a:graphicData>
            </a:graphic>
          </wp:inline>
        </w:drawing>
      </w:r>
    </w:p>
    <w:p w:rsidR="00870AD9" w:rsidRDefault="00870AD9" w:rsidP="00870AD9">
      <w:pPr>
        <w:pStyle w:val="a4"/>
        <w:rPr>
          <w:rFonts w:hint="eastAsia"/>
        </w:rPr>
      </w:pPr>
      <w:r>
        <w:rPr>
          <w:rFonts w:hint="eastAsia"/>
        </w:rPr>
        <w:t>以下是企业绑定消息进行封装后的完整数据示例：</w:t>
      </w:r>
    </w:p>
    <w:p w:rsidR="00870AD9" w:rsidRPr="00EB3C89" w:rsidRDefault="00870AD9" w:rsidP="00870AD9">
      <w:pPr>
        <w:pStyle w:val="a4"/>
        <w:ind w:firstLine="360"/>
        <w:rPr>
          <w:rFonts w:cs="Arial"/>
          <w:sz w:val="18"/>
          <w:szCs w:val="18"/>
        </w:rPr>
      </w:pPr>
      <w:r w:rsidRPr="00EB3C89">
        <w:rPr>
          <w:rFonts w:cs="Arial"/>
          <w:sz w:val="18"/>
          <w:szCs w:val="18"/>
        </w:rPr>
        <w:t>POST /IfAPService HTTP/1.0</w:t>
      </w:r>
    </w:p>
    <w:p w:rsidR="00870AD9" w:rsidRPr="00EB3C89" w:rsidRDefault="00870AD9" w:rsidP="00870AD9">
      <w:pPr>
        <w:pStyle w:val="a4"/>
        <w:ind w:firstLine="360"/>
        <w:rPr>
          <w:rFonts w:cs="Arial"/>
          <w:sz w:val="18"/>
          <w:szCs w:val="18"/>
        </w:rPr>
      </w:pPr>
      <w:r w:rsidRPr="00EB3C89">
        <w:rPr>
          <w:rFonts w:cs="Arial"/>
          <w:sz w:val="18"/>
          <w:szCs w:val="18"/>
        </w:rPr>
        <w:t>Content-Type: text/xml; charset=utf-8</w:t>
      </w:r>
    </w:p>
    <w:p w:rsidR="00870AD9" w:rsidRPr="00EB3C89" w:rsidRDefault="00870AD9" w:rsidP="00870AD9">
      <w:pPr>
        <w:pStyle w:val="a4"/>
        <w:ind w:firstLine="360"/>
        <w:rPr>
          <w:rFonts w:cs="Arial"/>
          <w:sz w:val="18"/>
          <w:szCs w:val="18"/>
        </w:rPr>
      </w:pPr>
      <w:r w:rsidRPr="00EB3C89">
        <w:rPr>
          <w:rFonts w:cs="Arial"/>
          <w:sz w:val="18"/>
          <w:szCs w:val="18"/>
        </w:rPr>
        <w:t>Accept: application/soap+xml, application/dime, multipart/related, text/*</w:t>
      </w:r>
    </w:p>
    <w:p w:rsidR="00870AD9" w:rsidRPr="00C80F3E" w:rsidRDefault="00870AD9" w:rsidP="00870AD9">
      <w:pPr>
        <w:pStyle w:val="a4"/>
        <w:ind w:firstLine="360"/>
        <w:rPr>
          <w:rFonts w:cs="Arial"/>
          <w:sz w:val="18"/>
          <w:szCs w:val="18"/>
          <w:lang w:val="es-ES"/>
        </w:rPr>
      </w:pPr>
      <w:r w:rsidRPr="00C80F3E">
        <w:rPr>
          <w:rFonts w:cs="Arial"/>
          <w:sz w:val="18"/>
          <w:szCs w:val="18"/>
          <w:lang w:val="es-ES"/>
        </w:rPr>
        <w:t>Host: 218.201.45.17:8686</w:t>
      </w:r>
    </w:p>
    <w:p w:rsidR="00870AD9" w:rsidRPr="00C80F3E" w:rsidRDefault="00870AD9" w:rsidP="00870AD9">
      <w:pPr>
        <w:pStyle w:val="a4"/>
        <w:ind w:firstLine="360"/>
        <w:rPr>
          <w:rFonts w:cs="Arial"/>
          <w:sz w:val="18"/>
          <w:szCs w:val="18"/>
          <w:lang w:val="es-ES"/>
        </w:rPr>
      </w:pPr>
      <w:r w:rsidRPr="00C80F3E">
        <w:rPr>
          <w:rFonts w:cs="Arial"/>
          <w:sz w:val="18"/>
          <w:szCs w:val="18"/>
          <w:lang w:val="es-ES"/>
        </w:rPr>
        <w:t>Cache-Control: no-cache</w:t>
      </w:r>
    </w:p>
    <w:p w:rsidR="00870AD9" w:rsidRPr="00C80F3E" w:rsidRDefault="00870AD9" w:rsidP="00870AD9">
      <w:pPr>
        <w:pStyle w:val="a4"/>
        <w:ind w:firstLine="360"/>
        <w:rPr>
          <w:rFonts w:cs="Arial"/>
          <w:sz w:val="18"/>
          <w:szCs w:val="18"/>
          <w:lang w:val="es-ES"/>
        </w:rPr>
      </w:pPr>
      <w:r w:rsidRPr="00C80F3E">
        <w:rPr>
          <w:rFonts w:cs="Arial"/>
          <w:sz w:val="18"/>
          <w:szCs w:val="18"/>
          <w:lang w:val="es-ES"/>
        </w:rPr>
        <w:t>Pragma: no-cache</w:t>
      </w:r>
    </w:p>
    <w:p w:rsidR="00870AD9" w:rsidRPr="00EB3C89" w:rsidRDefault="00870AD9" w:rsidP="00870AD9">
      <w:pPr>
        <w:pStyle w:val="a4"/>
        <w:ind w:firstLine="360"/>
        <w:rPr>
          <w:rFonts w:cs="Arial"/>
          <w:sz w:val="18"/>
          <w:szCs w:val="18"/>
        </w:rPr>
      </w:pPr>
      <w:r w:rsidRPr="00EB3C89">
        <w:rPr>
          <w:rFonts w:cs="Arial"/>
          <w:sz w:val="18"/>
          <w:szCs w:val="18"/>
        </w:rPr>
        <w:t>SOAPAction: ""</w:t>
      </w:r>
    </w:p>
    <w:p w:rsidR="00870AD9" w:rsidRPr="00EB3C89" w:rsidRDefault="00870AD9" w:rsidP="00870AD9">
      <w:pPr>
        <w:pStyle w:val="a4"/>
        <w:ind w:firstLine="360"/>
        <w:rPr>
          <w:rFonts w:cs="Arial"/>
          <w:sz w:val="18"/>
          <w:szCs w:val="18"/>
        </w:rPr>
      </w:pPr>
      <w:r w:rsidRPr="00EB3C89">
        <w:rPr>
          <w:rFonts w:cs="Arial"/>
          <w:sz w:val="18"/>
          <w:szCs w:val="18"/>
        </w:rPr>
        <w:t>Content-Length: 1517</w:t>
      </w:r>
    </w:p>
    <w:p w:rsidR="00870AD9" w:rsidRPr="00EB3C89" w:rsidRDefault="00870AD9" w:rsidP="00870AD9">
      <w:pPr>
        <w:pStyle w:val="a4"/>
        <w:ind w:firstLine="360"/>
        <w:rPr>
          <w:rFonts w:cs="Arial"/>
          <w:sz w:val="18"/>
          <w:szCs w:val="18"/>
        </w:rPr>
      </w:pPr>
    </w:p>
    <w:p w:rsidR="00870AD9" w:rsidRPr="00EB3C89" w:rsidRDefault="00870AD9" w:rsidP="00870AD9">
      <w:pPr>
        <w:pStyle w:val="a4"/>
        <w:ind w:firstLine="360"/>
        <w:rPr>
          <w:rFonts w:cs="Arial"/>
          <w:sz w:val="18"/>
          <w:szCs w:val="18"/>
        </w:rPr>
      </w:pPr>
      <w:r w:rsidRPr="00EB3C89">
        <w:rPr>
          <w:rFonts w:cs="Arial"/>
          <w:sz w:val="18"/>
          <w:szCs w:val="18"/>
        </w:rPr>
        <w:t xml:space="preserve">&lt;soapenv:Envelope xmlns:soapenv="http://schemas.xmlsoap.org/soap/envelope/" </w:t>
      </w:r>
    </w:p>
    <w:p w:rsidR="00870AD9" w:rsidRPr="00EB3C89" w:rsidRDefault="00870AD9" w:rsidP="00870AD9">
      <w:pPr>
        <w:pStyle w:val="a4"/>
        <w:ind w:firstLine="360"/>
        <w:rPr>
          <w:rFonts w:cs="Arial"/>
          <w:sz w:val="18"/>
          <w:szCs w:val="18"/>
        </w:rPr>
      </w:pPr>
      <w:r w:rsidRPr="00EB3C89">
        <w:rPr>
          <w:rFonts w:cs="Arial"/>
          <w:sz w:val="18"/>
          <w:szCs w:val="18"/>
        </w:rPr>
        <w:t xml:space="preserve">xmlns:xsd="http://www.w3.org/2001/XMLSchema" </w:t>
      </w:r>
    </w:p>
    <w:p w:rsidR="00870AD9" w:rsidRPr="00EB3C89" w:rsidRDefault="00870AD9" w:rsidP="00870AD9">
      <w:pPr>
        <w:pStyle w:val="a4"/>
        <w:ind w:firstLine="360"/>
        <w:rPr>
          <w:rFonts w:cs="Arial"/>
          <w:sz w:val="18"/>
          <w:szCs w:val="18"/>
        </w:rPr>
      </w:pPr>
      <w:r w:rsidRPr="00EB3C89">
        <w:rPr>
          <w:rFonts w:cs="Arial"/>
          <w:sz w:val="18"/>
          <w:szCs w:val="18"/>
        </w:rPr>
        <w:t>xmlns:xsi="http://www.w3.org/2001/XMLSchema-instance"&gt;</w:t>
      </w:r>
    </w:p>
    <w:p w:rsidR="00870AD9" w:rsidRPr="00EB3C89" w:rsidRDefault="00870AD9" w:rsidP="00870AD9">
      <w:pPr>
        <w:pStyle w:val="a4"/>
        <w:ind w:firstLine="360"/>
        <w:rPr>
          <w:rFonts w:cs="Arial"/>
          <w:sz w:val="18"/>
          <w:szCs w:val="18"/>
        </w:rPr>
      </w:pPr>
      <w:r w:rsidRPr="00EB3C89">
        <w:rPr>
          <w:rFonts w:cs="Arial"/>
          <w:sz w:val="18"/>
          <w:szCs w:val="18"/>
        </w:rPr>
        <w:t xml:space="preserve">  &lt;soapenv:Body&gt;</w:t>
      </w:r>
    </w:p>
    <w:p w:rsidR="00870AD9" w:rsidRPr="00EB3C89" w:rsidRDefault="00870AD9" w:rsidP="00870AD9">
      <w:pPr>
        <w:pStyle w:val="a4"/>
        <w:ind w:firstLine="360"/>
        <w:rPr>
          <w:rFonts w:cs="Arial"/>
          <w:sz w:val="18"/>
          <w:szCs w:val="18"/>
        </w:rPr>
      </w:pPr>
      <w:r w:rsidRPr="00EB3C89">
        <w:rPr>
          <w:rFonts w:cs="Arial"/>
          <w:sz w:val="18"/>
          <w:szCs w:val="18"/>
        </w:rPr>
        <w:t xml:space="preserve">    &lt;ns1:corpBinding soapenv:encodingStyle="http://schemas.xmlsoap.org/soap/encoding/" </w:t>
      </w:r>
    </w:p>
    <w:p w:rsidR="00870AD9" w:rsidRPr="00EB3C89" w:rsidRDefault="00870AD9" w:rsidP="00870AD9">
      <w:pPr>
        <w:pStyle w:val="a4"/>
        <w:ind w:firstLine="360"/>
        <w:rPr>
          <w:rFonts w:cs="Arial"/>
          <w:sz w:val="18"/>
          <w:szCs w:val="18"/>
        </w:rPr>
      </w:pPr>
      <w:r w:rsidRPr="00EB3C89">
        <w:rPr>
          <w:rFonts w:cs="Arial"/>
          <w:sz w:val="18"/>
          <w:szCs w:val="18"/>
        </w:rPr>
        <w:t>xmlns:ns1="http://eaaapi.eaa.eidc.huawei.com"&gt;</w:t>
      </w:r>
    </w:p>
    <w:p w:rsidR="00870AD9" w:rsidRDefault="00870AD9" w:rsidP="00870AD9">
      <w:pPr>
        <w:pStyle w:val="a4"/>
        <w:ind w:firstLine="360"/>
        <w:rPr>
          <w:rFonts w:cs="Arial" w:hint="eastAsia"/>
          <w:sz w:val="18"/>
          <w:szCs w:val="18"/>
        </w:rPr>
      </w:pPr>
      <w:r w:rsidRPr="00EB3C89">
        <w:rPr>
          <w:rFonts w:cs="Arial"/>
          <w:sz w:val="18"/>
          <w:szCs w:val="18"/>
        </w:rPr>
        <w:t xml:space="preserve">      &lt;msg xsi:type="soapenc:string" xmlns:soapenc="http://schemas.xmlsoap.org/soap/encoding/"&gt;</w:t>
      </w:r>
    </w:p>
    <w:p w:rsidR="00870AD9" w:rsidRPr="00EB3C89" w:rsidRDefault="00870AD9" w:rsidP="00870AD9">
      <w:pPr>
        <w:pStyle w:val="a4"/>
        <w:ind w:firstLineChars="382" w:firstLine="688"/>
        <w:rPr>
          <w:rFonts w:cs="Arial"/>
          <w:sz w:val="18"/>
          <w:szCs w:val="18"/>
        </w:rPr>
      </w:pPr>
      <w:r w:rsidRPr="00EB3C89">
        <w:rPr>
          <w:rFonts w:cs="Arial"/>
          <w:sz w:val="18"/>
          <w:szCs w:val="18"/>
        </w:rPr>
        <w:t>协议数据单元</w:t>
      </w:r>
      <w:r w:rsidRPr="00EB3C89">
        <w:rPr>
          <w:rFonts w:cs="Arial"/>
          <w:sz w:val="18"/>
          <w:szCs w:val="18"/>
        </w:rPr>
        <w:t>PDU&lt;/msg&gt;</w:t>
      </w:r>
    </w:p>
    <w:p w:rsidR="00870AD9" w:rsidRPr="00EB3C89" w:rsidRDefault="00870AD9" w:rsidP="00870AD9">
      <w:pPr>
        <w:pStyle w:val="a4"/>
        <w:ind w:firstLine="360"/>
        <w:rPr>
          <w:rFonts w:cs="Arial"/>
          <w:sz w:val="18"/>
          <w:szCs w:val="18"/>
        </w:rPr>
      </w:pPr>
      <w:r w:rsidRPr="00EB3C89">
        <w:rPr>
          <w:rFonts w:cs="Arial"/>
          <w:sz w:val="18"/>
          <w:szCs w:val="18"/>
        </w:rPr>
        <w:t xml:space="preserve">    &lt;/ns1:corpBinding&gt;</w:t>
      </w:r>
    </w:p>
    <w:p w:rsidR="00870AD9" w:rsidRPr="00EB3C89" w:rsidRDefault="00870AD9" w:rsidP="00870AD9">
      <w:pPr>
        <w:pStyle w:val="a4"/>
        <w:ind w:firstLine="360"/>
        <w:rPr>
          <w:rFonts w:cs="Arial"/>
          <w:sz w:val="18"/>
          <w:szCs w:val="18"/>
        </w:rPr>
      </w:pPr>
      <w:r w:rsidRPr="00EB3C89">
        <w:rPr>
          <w:rFonts w:cs="Arial"/>
          <w:sz w:val="18"/>
          <w:szCs w:val="18"/>
        </w:rPr>
        <w:lastRenderedPageBreak/>
        <w:t xml:space="preserve">  &lt;/soapenv:Body&gt;</w:t>
      </w:r>
    </w:p>
    <w:p w:rsidR="00870AD9" w:rsidRPr="00EB3C89" w:rsidRDefault="00870AD9" w:rsidP="00870AD9">
      <w:pPr>
        <w:pStyle w:val="a4"/>
        <w:ind w:firstLine="360"/>
        <w:rPr>
          <w:rFonts w:cs="Arial"/>
          <w:sz w:val="18"/>
          <w:szCs w:val="18"/>
        </w:rPr>
      </w:pPr>
      <w:r w:rsidRPr="00EB3C89">
        <w:rPr>
          <w:rFonts w:cs="Arial"/>
          <w:sz w:val="18"/>
          <w:szCs w:val="18"/>
        </w:rPr>
        <w:t>&lt;/soapenv:Envelope&gt;</w:t>
      </w:r>
    </w:p>
    <w:p w:rsidR="00870AD9" w:rsidRDefault="00870AD9" w:rsidP="00870AD9">
      <w:pPr>
        <w:pStyle w:val="a4"/>
        <w:rPr>
          <w:rFonts w:hint="eastAsia"/>
        </w:rPr>
      </w:pPr>
    </w:p>
    <w:p w:rsidR="00870AD9" w:rsidRPr="00610F6F" w:rsidRDefault="00870AD9" w:rsidP="00870AD9">
      <w:pPr>
        <w:pStyle w:val="a4"/>
        <w:rPr>
          <w:rFonts w:hint="eastAsia"/>
        </w:rPr>
      </w:pPr>
      <w:r w:rsidRPr="007D5EEA">
        <w:rPr>
          <w:rFonts w:hint="eastAsia"/>
        </w:rPr>
        <w:t>所有的协议数据单元</w:t>
      </w:r>
      <w:r w:rsidRPr="00F62AE3">
        <w:rPr>
          <w:rFonts w:hint="eastAsia"/>
        </w:rPr>
        <w:t>PDU</w:t>
      </w:r>
      <w:r>
        <w:rPr>
          <w:rFonts w:hint="eastAsia"/>
        </w:rPr>
        <w:t>都是</w:t>
      </w:r>
      <w:r>
        <w:rPr>
          <w:rFonts w:hint="eastAsia"/>
        </w:rPr>
        <w:t>xml</w:t>
      </w:r>
      <w:r>
        <w:rPr>
          <w:rFonts w:hint="eastAsia"/>
        </w:rPr>
        <w:t>格式的字符串，</w:t>
      </w:r>
      <w:r w:rsidRPr="007D5EEA">
        <w:rPr>
          <w:rFonts w:hint="eastAsia"/>
        </w:rPr>
        <w:t>由如下表的消息头和消息体组成</w:t>
      </w:r>
      <w:r>
        <w:rPr>
          <w:rFonts w:hint="eastAsia"/>
        </w:rPr>
        <w:t>：</w:t>
      </w:r>
      <w:r w:rsidRPr="00610F6F">
        <w:rPr>
          <w:rFonts w:hint="eastAsia"/>
        </w:rPr>
        <w:t xml:space="preserve"> </w:t>
      </w:r>
    </w:p>
    <w:tbl>
      <w:tblPr>
        <w:tblW w:w="0" w:type="auto"/>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3F"/>
      </w:tblPr>
      <w:tblGrid>
        <w:gridCol w:w="2700"/>
        <w:gridCol w:w="5220"/>
      </w:tblGrid>
      <w:tr w:rsidR="00870AD9">
        <w:tblPrEx>
          <w:tblCellMar>
            <w:top w:w="0" w:type="dxa"/>
            <w:bottom w:w="0" w:type="dxa"/>
          </w:tblCellMar>
        </w:tblPrEx>
        <w:trPr>
          <w:cantSplit/>
        </w:trPr>
        <w:tc>
          <w:tcPr>
            <w:tcW w:w="2700" w:type="dxa"/>
          </w:tcPr>
          <w:p w:rsidR="00870AD9" w:rsidRPr="00880AD9" w:rsidRDefault="00870AD9" w:rsidP="00870AD9">
            <w:pPr>
              <w:pStyle w:val="a8"/>
              <w:jc w:val="center"/>
              <w:rPr>
                <w:rFonts w:hint="eastAsia"/>
                <w:b/>
                <w:bCs/>
              </w:rPr>
            </w:pPr>
            <w:r>
              <w:rPr>
                <w:rFonts w:hint="eastAsia"/>
                <w:b/>
                <w:bCs/>
              </w:rPr>
              <w:t>PDU</w:t>
            </w:r>
            <w:r>
              <w:rPr>
                <w:rFonts w:hint="eastAsia"/>
                <w:b/>
                <w:bCs/>
              </w:rPr>
              <w:t>组成</w:t>
            </w:r>
          </w:p>
        </w:tc>
        <w:tc>
          <w:tcPr>
            <w:tcW w:w="5220" w:type="dxa"/>
          </w:tcPr>
          <w:p w:rsidR="00870AD9" w:rsidRPr="00880AD9" w:rsidRDefault="00870AD9" w:rsidP="00870AD9">
            <w:pPr>
              <w:pStyle w:val="a8"/>
              <w:jc w:val="center"/>
              <w:rPr>
                <w:b/>
                <w:bCs/>
              </w:rPr>
            </w:pPr>
            <w:r>
              <w:rPr>
                <w:rFonts w:hint="eastAsia"/>
                <w:b/>
                <w:bCs/>
              </w:rPr>
              <w:t>描述</w:t>
            </w:r>
          </w:p>
        </w:tc>
      </w:tr>
      <w:tr w:rsidR="00870AD9">
        <w:tblPrEx>
          <w:tblCellMar>
            <w:top w:w="0" w:type="dxa"/>
            <w:bottom w:w="0" w:type="dxa"/>
          </w:tblCellMar>
        </w:tblPrEx>
        <w:trPr>
          <w:cantSplit/>
          <w:trHeight w:val="276"/>
        </w:trPr>
        <w:tc>
          <w:tcPr>
            <w:tcW w:w="2700" w:type="dxa"/>
          </w:tcPr>
          <w:p w:rsidR="00870AD9" w:rsidRDefault="00870AD9" w:rsidP="00870AD9">
            <w:pPr>
              <w:pStyle w:val="a8"/>
            </w:pPr>
            <w:r>
              <w:rPr>
                <w:rFonts w:hint="eastAsia"/>
              </w:rPr>
              <w:t>Message Header</w:t>
            </w:r>
          </w:p>
        </w:tc>
        <w:tc>
          <w:tcPr>
            <w:tcW w:w="5220" w:type="dxa"/>
          </w:tcPr>
          <w:p w:rsidR="00870AD9" w:rsidRDefault="00870AD9" w:rsidP="00870AD9">
            <w:pPr>
              <w:pStyle w:val="a8"/>
              <w:rPr>
                <w:rFonts w:hint="eastAsia"/>
              </w:rPr>
            </w:pPr>
            <w:r>
              <w:rPr>
                <w:rFonts w:hint="eastAsia"/>
              </w:rPr>
              <w:t>消息头</w:t>
            </w:r>
          </w:p>
        </w:tc>
      </w:tr>
      <w:tr w:rsidR="00870AD9">
        <w:tblPrEx>
          <w:tblCellMar>
            <w:top w:w="0" w:type="dxa"/>
            <w:bottom w:w="0" w:type="dxa"/>
          </w:tblCellMar>
        </w:tblPrEx>
        <w:trPr>
          <w:cantSplit/>
          <w:trHeight w:val="267"/>
        </w:trPr>
        <w:tc>
          <w:tcPr>
            <w:tcW w:w="2700" w:type="dxa"/>
          </w:tcPr>
          <w:p w:rsidR="00870AD9" w:rsidRDefault="00870AD9" w:rsidP="00870AD9">
            <w:pPr>
              <w:pStyle w:val="a8"/>
            </w:pPr>
            <w:r>
              <w:t>Message Body</w:t>
            </w:r>
          </w:p>
        </w:tc>
        <w:tc>
          <w:tcPr>
            <w:tcW w:w="5220" w:type="dxa"/>
          </w:tcPr>
          <w:p w:rsidR="00870AD9" w:rsidRDefault="00870AD9" w:rsidP="00870AD9">
            <w:pPr>
              <w:pStyle w:val="a8"/>
            </w:pPr>
            <w:r>
              <w:rPr>
                <w:rFonts w:hint="eastAsia"/>
              </w:rPr>
              <w:t>消息体</w:t>
            </w:r>
          </w:p>
        </w:tc>
      </w:tr>
    </w:tbl>
    <w:p w:rsidR="00870AD9" w:rsidRDefault="00870AD9" w:rsidP="00870AD9">
      <w:pPr>
        <w:pStyle w:val="a4"/>
        <w:rPr>
          <w:rFonts w:hint="eastAsia"/>
        </w:rPr>
      </w:pPr>
    </w:p>
    <w:p w:rsidR="00870AD9" w:rsidRDefault="00870AD9" w:rsidP="00870AD9">
      <w:pPr>
        <w:pStyle w:val="a4"/>
        <w:rPr>
          <w:rFonts w:hint="eastAsia"/>
        </w:rPr>
      </w:pPr>
      <w:r>
        <w:rPr>
          <w:rFonts w:hint="eastAsia"/>
        </w:rPr>
        <w:t>消息头和消息体在</w:t>
      </w:r>
      <w:r>
        <w:rPr>
          <w:rFonts w:hint="eastAsia"/>
        </w:rPr>
        <w:t>xml</w:t>
      </w:r>
      <w:r>
        <w:rPr>
          <w:rFonts w:hint="eastAsia"/>
        </w:rPr>
        <w:t>中的表现形式如下：</w:t>
      </w:r>
    </w:p>
    <w:p w:rsidR="00870AD9" w:rsidRPr="00833232" w:rsidRDefault="00870AD9" w:rsidP="00870AD9">
      <w:pPr>
        <w:spacing w:line="360" w:lineRule="auto"/>
        <w:ind w:firstLine="420"/>
        <w:rPr>
          <w:rFonts w:ascii="Arial" w:hAnsi="Arial" w:cs="Arial"/>
          <w:sz w:val="21"/>
          <w:szCs w:val="21"/>
        </w:rPr>
      </w:pPr>
      <w:r w:rsidRPr="00833232">
        <w:rPr>
          <w:rFonts w:ascii="Arial" w:hAnsi="Arial" w:cs="Arial"/>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Pr>
          <w:rFonts w:ascii="Arial" w:hAnsi="Arial" w:cs="Arial" w:hint="eastAsia"/>
          <w:sz w:val="21"/>
          <w:szCs w:val="21"/>
        </w:rPr>
        <w:t>UTF-8</w:t>
      </w:r>
      <w:r w:rsidRPr="00A852FA">
        <w:rPr>
          <w:rFonts w:ascii="Arial" w:hAnsi="Arial" w:cs="Arial"/>
          <w:sz w:val="21"/>
          <w:szCs w:val="21"/>
        </w:rPr>
        <w:t>"</w:t>
      </w:r>
      <w:r w:rsidRPr="00833232">
        <w:rPr>
          <w:rFonts w:ascii="Arial" w:hAnsi="Arial" w:cs="Arial"/>
          <w:sz w:val="21"/>
          <w:szCs w:val="21"/>
        </w:rPr>
        <w:t>?&gt;</w:t>
      </w:r>
    </w:p>
    <w:p w:rsidR="00870AD9" w:rsidRPr="00833232" w:rsidRDefault="00870AD9" w:rsidP="00870AD9">
      <w:pPr>
        <w:spacing w:line="360" w:lineRule="auto"/>
        <w:ind w:firstLine="420"/>
        <w:rPr>
          <w:rFonts w:ascii="Arial" w:hAnsi="Arial" w:cs="Arial"/>
          <w:sz w:val="21"/>
          <w:szCs w:val="21"/>
        </w:rPr>
      </w:pPr>
      <w:r w:rsidRPr="00833232">
        <w:rPr>
          <w:rFonts w:ascii="Arial" w:hAnsi="Arial" w:cs="Arial"/>
          <w:sz w:val="21"/>
          <w:szCs w:val="21"/>
        </w:rPr>
        <w:t>&lt;</w:t>
      </w:r>
      <w:r w:rsidRPr="00833232">
        <w:rPr>
          <w:rFonts w:ascii="Arial" w:hAnsi="Arial" w:cs="Arial"/>
        </w:rPr>
        <w:t xml:space="preserve"> </w:t>
      </w:r>
      <w:r>
        <w:rPr>
          <w:rFonts w:ascii="Arial" w:hAnsi="Arial" w:cs="Arial" w:hint="eastAsia"/>
        </w:rPr>
        <w:t>MSG</w:t>
      </w:r>
      <w:r w:rsidRPr="00833232">
        <w:rPr>
          <w:rFonts w:ascii="Arial" w:hAnsi="Arial" w:cs="Arial"/>
          <w:sz w:val="21"/>
          <w:szCs w:val="21"/>
        </w:rPr>
        <w:t xml:space="preserve"> &gt;</w:t>
      </w:r>
    </w:p>
    <w:p w:rsidR="00870AD9" w:rsidRPr="00833232" w:rsidRDefault="00870AD9" w:rsidP="00870AD9">
      <w:pPr>
        <w:pStyle w:val="a4"/>
        <w:ind w:firstLineChars="300" w:firstLine="630"/>
        <w:rPr>
          <w:rFonts w:cs="Arial"/>
        </w:rPr>
      </w:pPr>
      <w:r w:rsidRPr="00833232">
        <w:rPr>
          <w:rFonts w:cs="Arial"/>
        </w:rPr>
        <w:t>&lt;</w:t>
      </w:r>
      <w:r>
        <w:rPr>
          <w:rFonts w:cs="Arial" w:hint="eastAsia"/>
        </w:rPr>
        <w:t>HEAD</w:t>
      </w:r>
      <w:r w:rsidRPr="00833232">
        <w:rPr>
          <w:rFonts w:cs="Arial"/>
        </w:rPr>
        <w:t>&gt;</w:t>
      </w:r>
    </w:p>
    <w:p w:rsidR="00870AD9" w:rsidRPr="00833232" w:rsidRDefault="00870AD9" w:rsidP="00870AD9">
      <w:pPr>
        <w:pStyle w:val="a4"/>
        <w:ind w:firstLineChars="300" w:firstLine="630"/>
        <w:rPr>
          <w:rFonts w:cs="Arial"/>
        </w:rPr>
      </w:pPr>
      <w:r w:rsidRPr="00833232">
        <w:rPr>
          <w:rFonts w:cs="Arial"/>
        </w:rPr>
        <w:t xml:space="preserve">    &lt; Attribute1&gt;</w:t>
      </w:r>
      <w:r w:rsidRPr="00833232">
        <w:rPr>
          <w:rFonts w:cs="Arial"/>
        </w:rPr>
        <w:t>消息头属性一</w:t>
      </w:r>
      <w:r w:rsidRPr="00833232">
        <w:rPr>
          <w:rFonts w:cs="Arial"/>
        </w:rPr>
        <w:t>&lt;/Attribute1&gt;</w:t>
      </w:r>
    </w:p>
    <w:p w:rsidR="00870AD9" w:rsidRPr="00833232" w:rsidRDefault="00870AD9" w:rsidP="00870AD9">
      <w:pPr>
        <w:pStyle w:val="a4"/>
        <w:ind w:firstLineChars="400" w:firstLine="840"/>
        <w:rPr>
          <w:rFonts w:cs="Arial"/>
        </w:rPr>
      </w:pPr>
      <w:r w:rsidRPr="00833232">
        <w:rPr>
          <w:rFonts w:cs="Arial"/>
        </w:rPr>
        <w:t>&lt; Attribute2&gt;</w:t>
      </w:r>
      <w:r w:rsidRPr="00833232">
        <w:rPr>
          <w:rFonts w:cs="Arial"/>
        </w:rPr>
        <w:t>消息头属性二</w:t>
      </w:r>
      <w:r w:rsidRPr="00833232">
        <w:rPr>
          <w:rFonts w:cs="Arial"/>
        </w:rPr>
        <w:t>&lt;/Attribute2&gt;</w:t>
      </w:r>
    </w:p>
    <w:p w:rsidR="00870AD9" w:rsidRPr="00833232" w:rsidRDefault="00870AD9" w:rsidP="00870AD9">
      <w:pPr>
        <w:pStyle w:val="a4"/>
        <w:ind w:firstLineChars="400" w:firstLine="840"/>
        <w:rPr>
          <w:rFonts w:cs="Arial"/>
        </w:rPr>
      </w:pPr>
      <w:r w:rsidRPr="00833232">
        <w:rPr>
          <w:rFonts w:cs="Arial"/>
        </w:rPr>
        <w:t>&lt; Attribute3&gt;</w:t>
      </w:r>
      <w:r w:rsidRPr="00833232">
        <w:rPr>
          <w:rFonts w:cs="Arial"/>
        </w:rPr>
        <w:t>消息头属性三</w:t>
      </w:r>
      <w:r w:rsidRPr="00833232">
        <w:rPr>
          <w:rFonts w:cs="Arial"/>
        </w:rPr>
        <w:t>&lt;/Attribute3&gt;</w:t>
      </w:r>
    </w:p>
    <w:p w:rsidR="00870AD9" w:rsidRPr="00833232" w:rsidRDefault="00870AD9" w:rsidP="00870AD9">
      <w:pPr>
        <w:pStyle w:val="a4"/>
        <w:ind w:firstLineChars="300" w:firstLine="630"/>
        <w:rPr>
          <w:rFonts w:cs="Arial"/>
        </w:rPr>
      </w:pPr>
      <w:r w:rsidRPr="00833232">
        <w:rPr>
          <w:rFonts w:cs="Arial"/>
        </w:rPr>
        <w:t>&lt;/</w:t>
      </w:r>
      <w:r>
        <w:rPr>
          <w:rFonts w:cs="Arial" w:hint="eastAsia"/>
        </w:rPr>
        <w:t>HEAD</w:t>
      </w:r>
      <w:r w:rsidRPr="00833232">
        <w:rPr>
          <w:rFonts w:cs="Arial"/>
        </w:rPr>
        <w:t>&gt;</w:t>
      </w:r>
    </w:p>
    <w:p w:rsidR="00870AD9" w:rsidRPr="00833232" w:rsidRDefault="00870AD9" w:rsidP="00870AD9">
      <w:pPr>
        <w:pStyle w:val="a4"/>
        <w:ind w:firstLineChars="300" w:firstLine="630"/>
        <w:rPr>
          <w:rFonts w:cs="Arial"/>
        </w:rPr>
      </w:pPr>
      <w:r w:rsidRPr="00833232">
        <w:rPr>
          <w:rFonts w:cs="Arial"/>
        </w:rPr>
        <w:t>&lt;</w:t>
      </w:r>
      <w:r>
        <w:rPr>
          <w:rFonts w:cs="Arial" w:hint="eastAsia"/>
        </w:rPr>
        <w:t>BODY</w:t>
      </w:r>
      <w:r w:rsidRPr="00833232">
        <w:rPr>
          <w:rFonts w:cs="Arial"/>
        </w:rPr>
        <w:t>&gt;</w:t>
      </w:r>
      <w:r w:rsidRPr="00833232">
        <w:rPr>
          <w:rFonts w:cs="Arial"/>
        </w:rPr>
        <w:t>加密后的消息体</w:t>
      </w:r>
      <w:r w:rsidRPr="00833232">
        <w:rPr>
          <w:rFonts w:cs="Arial"/>
        </w:rPr>
        <w:t>&lt;/</w:t>
      </w:r>
      <w:r>
        <w:rPr>
          <w:rFonts w:cs="Arial" w:hint="eastAsia"/>
        </w:rPr>
        <w:t>BODY</w:t>
      </w:r>
      <w:r w:rsidRPr="00833232">
        <w:rPr>
          <w:rFonts w:cs="Arial"/>
        </w:rPr>
        <w:t>&gt;</w:t>
      </w:r>
    </w:p>
    <w:p w:rsidR="00870AD9" w:rsidRDefault="00870AD9" w:rsidP="00870AD9">
      <w:pPr>
        <w:pStyle w:val="a4"/>
        <w:rPr>
          <w:rFonts w:cs="Arial" w:hint="eastAsia"/>
        </w:rPr>
      </w:pPr>
      <w:r w:rsidRPr="00833232">
        <w:rPr>
          <w:rFonts w:cs="Arial"/>
        </w:rPr>
        <w:t>&lt;/</w:t>
      </w:r>
      <w:r>
        <w:rPr>
          <w:rFonts w:cs="Arial" w:hint="eastAsia"/>
        </w:rPr>
        <w:t>MSG</w:t>
      </w:r>
      <w:r w:rsidRPr="00833232">
        <w:rPr>
          <w:rFonts w:cs="Arial"/>
        </w:rPr>
        <w:t>&gt;</w:t>
      </w:r>
    </w:p>
    <w:p w:rsidR="00870AD9" w:rsidRDefault="00870AD9" w:rsidP="00870AD9">
      <w:pPr>
        <w:pStyle w:val="a4"/>
        <w:rPr>
          <w:rFonts w:hint="eastAsia"/>
        </w:rPr>
      </w:pPr>
    </w:p>
    <w:p w:rsidR="00870AD9" w:rsidRDefault="00870AD9" w:rsidP="00870AD9">
      <w:pPr>
        <w:pStyle w:val="a4"/>
        <w:rPr>
          <w:rFonts w:hint="eastAsia"/>
        </w:rPr>
      </w:pPr>
      <w:r>
        <w:rPr>
          <w:rFonts w:hint="eastAsia"/>
        </w:rPr>
        <w:t>未加密的消息体也是一个的完整的</w:t>
      </w:r>
      <w:r>
        <w:rPr>
          <w:rFonts w:hint="eastAsia"/>
        </w:rPr>
        <w:t>xml</w:t>
      </w:r>
      <w:r>
        <w:rPr>
          <w:rFonts w:hint="eastAsia"/>
        </w:rPr>
        <w:t>文件，如下例所示：</w:t>
      </w:r>
    </w:p>
    <w:p w:rsidR="00870AD9" w:rsidRPr="00833232" w:rsidRDefault="00870AD9" w:rsidP="00870AD9">
      <w:pPr>
        <w:spacing w:line="360" w:lineRule="auto"/>
        <w:ind w:firstLine="420"/>
        <w:rPr>
          <w:rFonts w:ascii="Arial" w:hAnsi="Arial" w:cs="Arial"/>
          <w:sz w:val="21"/>
          <w:szCs w:val="21"/>
        </w:rPr>
      </w:pPr>
      <w:r w:rsidRPr="00833232">
        <w:rPr>
          <w:rFonts w:ascii="Arial" w:hAnsi="Arial" w:cs="Arial"/>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Pr>
          <w:rFonts w:ascii="Arial" w:hAnsi="Arial" w:cs="Arial" w:hint="eastAsia"/>
          <w:sz w:val="21"/>
          <w:szCs w:val="21"/>
        </w:rPr>
        <w:t>UTF-8</w:t>
      </w:r>
      <w:r w:rsidRPr="00A852FA">
        <w:rPr>
          <w:rFonts w:ascii="Arial" w:hAnsi="Arial" w:cs="Arial"/>
          <w:sz w:val="21"/>
          <w:szCs w:val="21"/>
        </w:rPr>
        <w:t>"</w:t>
      </w:r>
      <w:r w:rsidRPr="00833232">
        <w:rPr>
          <w:rFonts w:ascii="Arial" w:hAnsi="Arial" w:cs="Arial"/>
          <w:sz w:val="21"/>
          <w:szCs w:val="21"/>
        </w:rPr>
        <w:t>?&gt;</w:t>
      </w:r>
    </w:p>
    <w:p w:rsidR="00870AD9" w:rsidRPr="00833232" w:rsidRDefault="00870AD9" w:rsidP="00870AD9">
      <w:pPr>
        <w:spacing w:line="360" w:lineRule="auto"/>
        <w:ind w:firstLine="420"/>
        <w:rPr>
          <w:rFonts w:ascii="Arial" w:hAnsi="Arial" w:cs="Arial"/>
          <w:sz w:val="21"/>
          <w:szCs w:val="21"/>
        </w:rPr>
      </w:pPr>
      <w:r w:rsidRPr="00833232">
        <w:rPr>
          <w:rFonts w:ascii="Arial" w:hAnsi="Arial" w:cs="Arial"/>
          <w:sz w:val="21"/>
          <w:szCs w:val="21"/>
        </w:rPr>
        <w:t>&lt;</w:t>
      </w:r>
      <w:r w:rsidRPr="00833232">
        <w:rPr>
          <w:rFonts w:ascii="Arial" w:hAnsi="Arial" w:cs="Arial"/>
        </w:rPr>
        <w:t xml:space="preserve"> </w:t>
      </w:r>
      <w:r>
        <w:rPr>
          <w:rFonts w:ascii="Arial" w:hAnsi="Arial" w:cs="Arial" w:hint="eastAsia"/>
        </w:rPr>
        <w:t>BODY</w:t>
      </w:r>
      <w:r w:rsidRPr="00833232">
        <w:rPr>
          <w:rFonts w:ascii="Arial" w:hAnsi="Arial" w:cs="Arial"/>
          <w:sz w:val="21"/>
          <w:szCs w:val="21"/>
        </w:rPr>
        <w:t xml:space="preserve"> &gt;</w:t>
      </w:r>
    </w:p>
    <w:p w:rsidR="00870AD9" w:rsidRPr="00833232" w:rsidRDefault="00870AD9" w:rsidP="00870AD9">
      <w:pPr>
        <w:pStyle w:val="a4"/>
        <w:ind w:firstLineChars="300" w:firstLine="630"/>
        <w:rPr>
          <w:rFonts w:cs="Arial"/>
        </w:rPr>
      </w:pPr>
      <w:r w:rsidRPr="00833232">
        <w:rPr>
          <w:rFonts w:cs="Arial"/>
        </w:rPr>
        <w:t>&lt; Attribute1&gt;</w:t>
      </w:r>
      <w:r w:rsidRPr="00833232">
        <w:rPr>
          <w:rFonts w:cs="Arial"/>
        </w:rPr>
        <w:t>消息</w:t>
      </w:r>
      <w:r>
        <w:rPr>
          <w:rFonts w:cs="Arial" w:hint="eastAsia"/>
        </w:rPr>
        <w:t>体</w:t>
      </w:r>
      <w:r w:rsidRPr="00833232">
        <w:rPr>
          <w:rFonts w:cs="Arial"/>
        </w:rPr>
        <w:t>属性一</w:t>
      </w:r>
      <w:r w:rsidRPr="00833232">
        <w:rPr>
          <w:rFonts w:cs="Arial"/>
        </w:rPr>
        <w:t>&lt;/Attribute1&gt;</w:t>
      </w:r>
    </w:p>
    <w:p w:rsidR="00870AD9" w:rsidRPr="00833232" w:rsidRDefault="00870AD9" w:rsidP="00870AD9">
      <w:pPr>
        <w:pStyle w:val="a4"/>
        <w:ind w:firstLineChars="300" w:firstLine="630"/>
        <w:rPr>
          <w:rFonts w:cs="Arial"/>
        </w:rPr>
      </w:pPr>
      <w:r w:rsidRPr="00833232">
        <w:rPr>
          <w:rFonts w:cs="Arial"/>
        </w:rPr>
        <w:t>&lt; Attribute2&gt;</w:t>
      </w:r>
      <w:r w:rsidRPr="00833232">
        <w:rPr>
          <w:rFonts w:cs="Arial"/>
        </w:rPr>
        <w:t>消息</w:t>
      </w:r>
      <w:r>
        <w:rPr>
          <w:rFonts w:cs="Arial" w:hint="eastAsia"/>
        </w:rPr>
        <w:t>体</w:t>
      </w:r>
      <w:r w:rsidRPr="00833232">
        <w:rPr>
          <w:rFonts w:cs="Arial"/>
        </w:rPr>
        <w:t>属性二</w:t>
      </w:r>
      <w:r w:rsidRPr="00833232">
        <w:rPr>
          <w:rFonts w:cs="Arial"/>
        </w:rPr>
        <w:t>&lt;/Attribute2&gt;</w:t>
      </w:r>
    </w:p>
    <w:p w:rsidR="00870AD9" w:rsidRPr="00833232" w:rsidRDefault="00870AD9" w:rsidP="00870AD9">
      <w:pPr>
        <w:pStyle w:val="a4"/>
        <w:ind w:firstLineChars="300" w:firstLine="630"/>
        <w:rPr>
          <w:rFonts w:cs="Arial"/>
        </w:rPr>
      </w:pPr>
      <w:r w:rsidRPr="00833232">
        <w:rPr>
          <w:rFonts w:cs="Arial"/>
        </w:rPr>
        <w:t>&lt; Attribute3&gt;</w:t>
      </w:r>
      <w:r w:rsidRPr="00833232">
        <w:rPr>
          <w:rFonts w:cs="Arial"/>
        </w:rPr>
        <w:t>消息</w:t>
      </w:r>
      <w:r>
        <w:rPr>
          <w:rFonts w:cs="Arial" w:hint="eastAsia"/>
        </w:rPr>
        <w:t>体</w:t>
      </w:r>
      <w:r w:rsidRPr="00833232">
        <w:rPr>
          <w:rFonts w:cs="Arial"/>
        </w:rPr>
        <w:t>属性三</w:t>
      </w:r>
      <w:r w:rsidRPr="00833232">
        <w:rPr>
          <w:rFonts w:cs="Arial"/>
        </w:rPr>
        <w:t>&lt;/Attribute3&gt;</w:t>
      </w:r>
    </w:p>
    <w:p w:rsidR="00870AD9" w:rsidRDefault="00870AD9" w:rsidP="00870AD9">
      <w:pPr>
        <w:pStyle w:val="a4"/>
        <w:rPr>
          <w:rFonts w:hint="eastAsia"/>
        </w:rPr>
      </w:pPr>
      <w:r w:rsidRPr="00833232">
        <w:rPr>
          <w:rFonts w:cs="Arial"/>
        </w:rPr>
        <w:t>&lt;/</w:t>
      </w:r>
      <w:r>
        <w:rPr>
          <w:rFonts w:cs="Arial" w:hint="eastAsia"/>
        </w:rPr>
        <w:t>BODY</w:t>
      </w:r>
      <w:r w:rsidRPr="00833232">
        <w:rPr>
          <w:rFonts w:cs="Arial"/>
        </w:rPr>
        <w:t>&gt;</w:t>
      </w:r>
    </w:p>
    <w:p w:rsidR="00870AD9" w:rsidRDefault="00870AD9" w:rsidP="00870AD9">
      <w:pPr>
        <w:pStyle w:val="a4"/>
        <w:rPr>
          <w:rFonts w:hint="eastAsia"/>
        </w:rPr>
      </w:pPr>
      <w:r>
        <w:rPr>
          <w:rFonts w:hint="eastAsia"/>
        </w:rPr>
        <w:t>消息体的加密算法为：</w:t>
      </w:r>
      <w:r>
        <w:rPr>
          <w:rFonts w:hint="eastAsia"/>
        </w:rPr>
        <w:t>Base64(</w:t>
      </w:r>
      <w:r w:rsidRPr="0054282B">
        <w:rPr>
          <w:rFonts w:hint="eastAsia"/>
        </w:rPr>
        <w:t>DES</w:t>
      </w:r>
      <w:r>
        <w:rPr>
          <w:rFonts w:hint="eastAsia"/>
        </w:rPr>
        <w:t>(</w:t>
      </w:r>
      <w:r w:rsidRPr="0054282B">
        <w:rPr>
          <w:rFonts w:hint="eastAsia"/>
        </w:rPr>
        <w:t>MD5</w:t>
      </w:r>
      <w:r>
        <w:rPr>
          <w:rFonts w:hint="eastAsia"/>
        </w:rPr>
        <w:t>(</w:t>
      </w:r>
      <w:r>
        <w:rPr>
          <w:rFonts w:hint="eastAsia"/>
        </w:rPr>
        <w:t>消息体</w:t>
      </w:r>
      <w:r>
        <w:rPr>
          <w:rFonts w:hint="eastAsia"/>
        </w:rPr>
        <w:t>)</w:t>
      </w:r>
      <w:r w:rsidRPr="0054282B">
        <w:rPr>
          <w:rFonts w:hint="eastAsia"/>
        </w:rPr>
        <w:t xml:space="preserve"> + </w:t>
      </w:r>
      <w:r>
        <w:rPr>
          <w:rFonts w:hint="eastAsia"/>
        </w:rPr>
        <w:t>消息体</w:t>
      </w:r>
      <w:r>
        <w:rPr>
          <w:rFonts w:hint="eastAsia"/>
        </w:rPr>
        <w:t>))</w:t>
      </w:r>
      <w:r>
        <w:rPr>
          <w:rFonts w:hint="eastAsia"/>
        </w:rPr>
        <w:t>。</w:t>
      </w:r>
    </w:p>
    <w:p w:rsidR="00870AD9" w:rsidRDefault="00870AD9" w:rsidP="00870AD9">
      <w:pPr>
        <w:pStyle w:val="a4"/>
        <w:rPr>
          <w:rFonts w:hint="eastAsia"/>
        </w:rPr>
      </w:pPr>
    </w:p>
    <w:p w:rsidR="00870AD9" w:rsidRDefault="00870AD9" w:rsidP="00870AD9">
      <w:pPr>
        <w:pStyle w:val="a4"/>
        <w:rPr>
          <w:rFonts w:hint="eastAsia"/>
        </w:rPr>
      </w:pPr>
      <w:r>
        <w:rPr>
          <w:rFonts w:hint="eastAsia"/>
        </w:rPr>
        <w:t>在第</w:t>
      </w:r>
      <w:r>
        <w:rPr>
          <w:rFonts w:hint="eastAsia"/>
        </w:rPr>
        <w:t>4</w:t>
      </w:r>
      <w:r>
        <w:rPr>
          <w:rFonts w:hint="eastAsia"/>
        </w:rPr>
        <w:t>章节中对消息格式的描述，都是指对协议数据单元的描述。</w:t>
      </w:r>
    </w:p>
    <w:p w:rsidR="00870AD9" w:rsidRDefault="00870AD9" w:rsidP="00870AD9">
      <w:pPr>
        <w:pStyle w:val="2"/>
        <w:keepLines/>
        <w:widowControl w:val="0"/>
        <w:tabs>
          <w:tab w:val="clear" w:pos="576"/>
          <w:tab w:val="num" w:pos="747"/>
        </w:tabs>
        <w:spacing w:before="260" w:after="260" w:line="360" w:lineRule="auto"/>
        <w:ind w:left="747" w:hanging="567"/>
        <w:rPr>
          <w:rFonts w:hint="eastAsia"/>
        </w:rPr>
      </w:pPr>
      <w:bookmarkStart w:id="52" w:name="_Toc133208123"/>
      <w:bookmarkStart w:id="53" w:name="_Toc166594431"/>
      <w:r>
        <w:rPr>
          <w:rFonts w:hint="eastAsia"/>
        </w:rPr>
        <w:t>消息完整性</w:t>
      </w:r>
      <w:bookmarkEnd w:id="53"/>
    </w:p>
    <w:p w:rsidR="00870AD9" w:rsidRPr="008F593D" w:rsidRDefault="00870AD9" w:rsidP="00870AD9">
      <w:pPr>
        <w:pStyle w:val="a4"/>
        <w:rPr>
          <w:rFonts w:hint="eastAsia"/>
        </w:rPr>
      </w:pPr>
      <w:r w:rsidRPr="008F593D">
        <w:t>数字签名使用强大的加密技术和公钥基础结构，以更好地保证文档的真实性、完整性和受认可性。数字签名可以提供端到端的消息完整性保证，可以提供有关消息发件人的验证信息</w:t>
      </w:r>
      <w:r w:rsidRPr="008F593D">
        <w:rPr>
          <w:rFonts w:hint="eastAsia"/>
        </w:rPr>
        <w:t>，</w:t>
      </w:r>
      <w:r w:rsidRPr="008F593D">
        <w:t>可以在最终使用和处理消息时对签名进行验证。数字签名对</w:t>
      </w:r>
      <w:r w:rsidRPr="008F593D">
        <w:rPr>
          <w:rFonts w:hint="eastAsia"/>
        </w:rPr>
        <w:t>消息</w:t>
      </w:r>
      <w:r w:rsidRPr="008F593D">
        <w:t>内容提供完整性检查</w:t>
      </w:r>
      <w:r w:rsidRPr="008F593D">
        <w:rPr>
          <w:rFonts w:hint="eastAsia"/>
        </w:rPr>
        <w:t>，</w:t>
      </w:r>
      <w:r w:rsidRPr="008F593D">
        <w:t>如果原始内容的某个字节已经被修改，那么签名验证将失败。</w:t>
      </w:r>
    </w:p>
    <w:p w:rsidR="00870AD9" w:rsidRDefault="00870AD9" w:rsidP="00870AD9">
      <w:pPr>
        <w:pStyle w:val="a4"/>
        <w:rPr>
          <w:rFonts w:hint="eastAsia"/>
        </w:rPr>
      </w:pPr>
      <w:r w:rsidRPr="008F593D">
        <w:rPr>
          <w:rFonts w:hint="eastAsia"/>
        </w:rPr>
        <w:lastRenderedPageBreak/>
        <w:t>数字签名算法：</w:t>
      </w:r>
      <w:r w:rsidRPr="008F593D">
        <w:rPr>
          <w:rFonts w:hint="eastAsia"/>
        </w:rPr>
        <w:t>MD5(</w:t>
      </w:r>
      <w:r>
        <w:rPr>
          <w:rFonts w:hint="eastAsia"/>
        </w:rPr>
        <w:t>消息体</w:t>
      </w:r>
      <w:r w:rsidRPr="008F593D">
        <w:rPr>
          <w:rFonts w:hint="eastAsia"/>
        </w:rPr>
        <w:t>)</w:t>
      </w:r>
      <w:r>
        <w:rPr>
          <w:rFonts w:hint="eastAsia"/>
        </w:rPr>
        <w:t>。</w:t>
      </w:r>
    </w:p>
    <w:p w:rsidR="00870AD9" w:rsidRDefault="00870AD9" w:rsidP="00870AD9">
      <w:pPr>
        <w:pStyle w:val="2"/>
        <w:keepLines/>
        <w:widowControl w:val="0"/>
        <w:tabs>
          <w:tab w:val="clear" w:pos="576"/>
          <w:tab w:val="num" w:pos="747"/>
        </w:tabs>
        <w:spacing w:before="260" w:after="260" w:line="360" w:lineRule="auto"/>
        <w:ind w:left="747" w:hanging="567"/>
        <w:rPr>
          <w:rFonts w:hint="eastAsia"/>
        </w:rPr>
      </w:pPr>
      <w:bookmarkStart w:id="54" w:name="_Toc166594432"/>
      <w:r>
        <w:rPr>
          <w:rFonts w:hint="eastAsia"/>
        </w:rPr>
        <w:t>消息安全性</w:t>
      </w:r>
      <w:bookmarkEnd w:id="54"/>
    </w:p>
    <w:p w:rsidR="00870AD9" w:rsidRPr="001D763C" w:rsidRDefault="00870AD9" w:rsidP="00870AD9">
      <w:pPr>
        <w:pStyle w:val="a4"/>
        <w:rPr>
          <w:rFonts w:hint="eastAsia"/>
        </w:rPr>
      </w:pPr>
      <w:r>
        <w:rPr>
          <w:rFonts w:hint="eastAsia"/>
        </w:rPr>
        <w:t>Des</w:t>
      </w:r>
      <w:r>
        <w:rPr>
          <w:rFonts w:hint="eastAsia"/>
        </w:rPr>
        <w:t>加密保证消息的不可阅读性。</w:t>
      </w:r>
    </w:p>
    <w:p w:rsidR="00870AD9" w:rsidRDefault="00870AD9" w:rsidP="00870AD9">
      <w:pPr>
        <w:pStyle w:val="a4"/>
        <w:rPr>
          <w:rFonts w:hint="eastAsia"/>
        </w:rPr>
      </w:pPr>
      <w:r>
        <w:rPr>
          <w:rFonts w:hint="eastAsia"/>
        </w:rPr>
        <w:t>对消息的加密算法：</w:t>
      </w:r>
      <w:r>
        <w:rPr>
          <w:rFonts w:hint="eastAsia"/>
        </w:rPr>
        <w:t>Base64(</w:t>
      </w:r>
      <w:r w:rsidRPr="0054282B">
        <w:rPr>
          <w:rFonts w:hint="eastAsia"/>
        </w:rPr>
        <w:t>DES(MD5(</w:t>
      </w:r>
      <w:r>
        <w:rPr>
          <w:rFonts w:hint="eastAsia"/>
        </w:rPr>
        <w:t>消息体</w:t>
      </w:r>
      <w:r w:rsidRPr="0054282B">
        <w:rPr>
          <w:rFonts w:hint="eastAsia"/>
        </w:rPr>
        <w:t xml:space="preserve">) + </w:t>
      </w:r>
      <w:r>
        <w:rPr>
          <w:rFonts w:hint="eastAsia"/>
        </w:rPr>
        <w:t>消息体</w:t>
      </w:r>
      <w:r w:rsidRPr="0054282B">
        <w:rPr>
          <w:rFonts w:hint="eastAsia"/>
        </w:rPr>
        <w:t>））</w:t>
      </w:r>
    </w:p>
    <w:p w:rsidR="00870AD9" w:rsidRDefault="00870AD9" w:rsidP="00870AD9">
      <w:pPr>
        <w:pStyle w:val="a4"/>
        <w:rPr>
          <w:rFonts w:hint="eastAsia"/>
        </w:rPr>
      </w:pPr>
      <w:r>
        <w:rPr>
          <w:rFonts w:hint="eastAsia"/>
        </w:rPr>
        <w:t>消息采用的</w:t>
      </w:r>
      <w:r>
        <w:rPr>
          <w:rFonts w:hint="eastAsia"/>
        </w:rPr>
        <w:t>DES</w:t>
      </w:r>
      <w:r>
        <w:rPr>
          <w:rFonts w:hint="eastAsia"/>
        </w:rPr>
        <w:t>加密算法规则如下：</w:t>
      </w:r>
    </w:p>
    <w:p w:rsidR="00870AD9" w:rsidRDefault="00870AD9" w:rsidP="00870AD9">
      <w:pPr>
        <w:pStyle w:val="a4"/>
        <w:ind w:left="420" w:firstLineChars="0" w:firstLine="0"/>
        <w:rPr>
          <w:rFonts w:hint="eastAsia"/>
        </w:rPr>
      </w:pPr>
      <w:r>
        <w:rPr>
          <w:rFonts w:hint="eastAsia"/>
        </w:rPr>
        <w:t>1</w:t>
      </w:r>
      <w:r>
        <w:rPr>
          <w:rFonts w:hint="eastAsia"/>
        </w:rPr>
        <w:t>．密钥是一个长度</w:t>
      </w:r>
      <w:r>
        <w:rPr>
          <w:rFonts w:hint="eastAsia"/>
        </w:rPr>
        <w:t>16</w:t>
      </w:r>
      <w:r>
        <w:rPr>
          <w:rFonts w:hint="eastAsia"/>
        </w:rPr>
        <w:t>、由</w:t>
      </w:r>
      <w:r>
        <w:rPr>
          <w:rFonts w:hint="eastAsia"/>
        </w:rPr>
        <w:t>16</w:t>
      </w:r>
      <w:r>
        <w:rPr>
          <w:rFonts w:hint="eastAsia"/>
        </w:rPr>
        <w:t>进制字符组成的字符串，如：</w:t>
      </w:r>
      <w:r>
        <w:rPr>
          <w:rFonts w:hint="eastAsia"/>
        </w:rPr>
        <w:t>1234567890ABCDEF</w:t>
      </w:r>
    </w:p>
    <w:p w:rsidR="00870AD9" w:rsidRDefault="00870AD9" w:rsidP="00870AD9">
      <w:pPr>
        <w:pStyle w:val="a4"/>
        <w:ind w:left="835" w:firstLineChars="0" w:firstLine="5"/>
        <w:rPr>
          <w:rFonts w:hint="eastAsia"/>
        </w:rPr>
      </w:pPr>
      <w:r>
        <w:rPr>
          <w:rFonts w:hint="eastAsia"/>
        </w:rPr>
        <w:t>使用时，相临的两位理解为一个</w:t>
      </w:r>
      <w:r>
        <w:rPr>
          <w:rFonts w:hint="eastAsia"/>
        </w:rPr>
        <w:t>16</w:t>
      </w:r>
      <w:r>
        <w:rPr>
          <w:rFonts w:hint="eastAsia"/>
        </w:rPr>
        <w:t>进制数的明文，然后转换为实际使用的</w:t>
      </w:r>
      <w:r>
        <w:rPr>
          <w:rFonts w:hint="eastAsia"/>
        </w:rPr>
        <w:t>8</w:t>
      </w:r>
      <w:r>
        <w:rPr>
          <w:rFonts w:hint="eastAsia"/>
        </w:rPr>
        <w:t>位密钥</w:t>
      </w:r>
    </w:p>
    <w:p w:rsidR="00870AD9" w:rsidRDefault="00870AD9" w:rsidP="00870AD9">
      <w:pPr>
        <w:pStyle w:val="a4"/>
        <w:numPr>
          <w:ilvl w:val="0"/>
          <w:numId w:val="10"/>
        </w:numPr>
        <w:ind w:firstLineChars="0"/>
        <w:rPr>
          <w:rFonts w:hint="eastAsia"/>
        </w:rPr>
      </w:pPr>
      <w:r>
        <w:rPr>
          <w:rFonts w:hint="eastAsia"/>
        </w:rPr>
        <w:t>待加密数据按照</w:t>
      </w:r>
      <w:r w:rsidRPr="00501DFC">
        <w:t>PKCS5</w:t>
      </w:r>
      <w:r>
        <w:rPr>
          <w:rFonts w:hint="eastAsia"/>
        </w:rPr>
        <w:t>规则进行补位。（缺</w:t>
      </w:r>
      <w:r>
        <w:rPr>
          <w:rFonts w:hint="eastAsia"/>
        </w:rPr>
        <w:t>7</w:t>
      </w:r>
      <w:r>
        <w:rPr>
          <w:rFonts w:hint="eastAsia"/>
        </w:rPr>
        <w:t>位补</w:t>
      </w:r>
      <w:r>
        <w:rPr>
          <w:rFonts w:hint="eastAsia"/>
        </w:rPr>
        <w:t>7</w:t>
      </w:r>
      <w:r>
        <w:rPr>
          <w:rFonts w:hint="eastAsia"/>
        </w:rPr>
        <w:t>个</w:t>
      </w:r>
      <w:r>
        <w:rPr>
          <w:rFonts w:hint="eastAsia"/>
        </w:rPr>
        <w:t>0x07</w:t>
      </w:r>
      <w:r>
        <w:rPr>
          <w:rFonts w:hint="eastAsia"/>
        </w:rPr>
        <w:t>，缺</w:t>
      </w:r>
      <w:r>
        <w:rPr>
          <w:rFonts w:hint="eastAsia"/>
        </w:rPr>
        <w:t>6</w:t>
      </w:r>
      <w:r>
        <w:rPr>
          <w:rFonts w:hint="eastAsia"/>
        </w:rPr>
        <w:t>位则补</w:t>
      </w:r>
      <w:r>
        <w:rPr>
          <w:rFonts w:hint="eastAsia"/>
        </w:rPr>
        <w:t>6</w:t>
      </w:r>
      <w:r>
        <w:rPr>
          <w:rFonts w:hint="eastAsia"/>
        </w:rPr>
        <w:t>个</w:t>
      </w:r>
      <w:r>
        <w:rPr>
          <w:rFonts w:hint="eastAsia"/>
        </w:rPr>
        <w:t>0x06</w:t>
      </w:r>
      <w:r>
        <w:rPr>
          <w:rFonts w:hint="eastAsia"/>
        </w:rPr>
        <w:t>，以次类推，如果正好</w:t>
      </w:r>
      <w:r>
        <w:rPr>
          <w:rFonts w:hint="eastAsia"/>
        </w:rPr>
        <w:t>8</w:t>
      </w:r>
      <w:r>
        <w:rPr>
          <w:rFonts w:hint="eastAsia"/>
        </w:rPr>
        <w:t>位，也需要补</w:t>
      </w:r>
      <w:r>
        <w:rPr>
          <w:rFonts w:hint="eastAsia"/>
        </w:rPr>
        <w:t>8</w:t>
      </w:r>
      <w:r>
        <w:rPr>
          <w:rFonts w:hint="eastAsia"/>
        </w:rPr>
        <w:t>个</w:t>
      </w:r>
      <w:r>
        <w:rPr>
          <w:rFonts w:hint="eastAsia"/>
        </w:rPr>
        <w:t>0x08</w:t>
      </w:r>
      <w:r>
        <w:rPr>
          <w:rFonts w:hint="eastAsia"/>
        </w:rPr>
        <w:t>）</w:t>
      </w:r>
    </w:p>
    <w:p w:rsidR="00870AD9" w:rsidRDefault="00870AD9" w:rsidP="00870AD9">
      <w:pPr>
        <w:pStyle w:val="a4"/>
        <w:numPr>
          <w:ilvl w:val="0"/>
          <w:numId w:val="10"/>
        </w:numPr>
        <w:ind w:firstLineChars="0"/>
        <w:rPr>
          <w:rFonts w:hint="eastAsia"/>
        </w:rPr>
      </w:pPr>
      <w:r>
        <w:rPr>
          <w:rFonts w:hint="eastAsia"/>
        </w:rPr>
        <w:t>实际加密模式选择</w:t>
      </w:r>
      <w:r>
        <w:rPr>
          <w:rFonts w:hint="eastAsia"/>
        </w:rPr>
        <w:t>DES-ECB</w:t>
      </w:r>
    </w:p>
    <w:p w:rsidR="00870AD9" w:rsidRPr="0054282B" w:rsidRDefault="00870AD9" w:rsidP="00870AD9">
      <w:pPr>
        <w:pStyle w:val="a4"/>
        <w:numPr>
          <w:ilvl w:val="0"/>
          <w:numId w:val="10"/>
        </w:numPr>
        <w:ind w:firstLineChars="0"/>
        <w:rPr>
          <w:rFonts w:hint="eastAsia"/>
        </w:rPr>
      </w:pPr>
      <w:r>
        <w:rPr>
          <w:rFonts w:hint="eastAsia"/>
        </w:rPr>
        <w:t>经过</w:t>
      </w:r>
      <w:r>
        <w:rPr>
          <w:rFonts w:hint="eastAsia"/>
        </w:rPr>
        <w:t>DES</w:t>
      </w:r>
      <w:r>
        <w:rPr>
          <w:rFonts w:hint="eastAsia"/>
        </w:rPr>
        <w:t>加密后的数据必须通过</w:t>
      </w:r>
      <w:r>
        <w:rPr>
          <w:rFonts w:hint="eastAsia"/>
        </w:rPr>
        <w:t>Base64</w:t>
      </w:r>
      <w:r>
        <w:rPr>
          <w:rFonts w:hint="eastAsia"/>
        </w:rPr>
        <w:t>编码转换为明文的字符串</w:t>
      </w:r>
    </w:p>
    <w:p w:rsidR="00C51E05" w:rsidRDefault="00D4639E" w:rsidP="00C51E05">
      <w:pPr>
        <w:pStyle w:val="2"/>
        <w:tabs>
          <w:tab w:val="clear" w:pos="576"/>
          <w:tab w:val="num" w:pos="718"/>
        </w:tabs>
        <w:autoSpaceDE w:val="0"/>
        <w:autoSpaceDN w:val="0"/>
        <w:ind w:left="718"/>
        <w:rPr>
          <w:ins w:id="55" w:author="张光木" w:date="2008-09-10T10:59:00Z"/>
          <w:rFonts w:hint="eastAsia"/>
        </w:rPr>
      </w:pPr>
      <w:bookmarkStart w:id="56" w:name="_Toc166594433"/>
      <w:bookmarkEnd w:id="52"/>
      <w:ins w:id="57" w:author="张光木" w:date="2008-09-10T10:58:00Z">
        <w:r>
          <w:rPr>
            <w:rFonts w:hint="eastAsia"/>
          </w:rPr>
          <w:t>消息</w:t>
        </w:r>
      </w:ins>
      <w:ins w:id="58" w:author="张光木" w:date="2008-09-10T10:59:00Z">
        <w:r w:rsidR="001D537E">
          <w:rPr>
            <w:rFonts w:hint="eastAsia"/>
          </w:rPr>
          <w:t>字段</w:t>
        </w:r>
        <w:r>
          <w:rPr>
            <w:rFonts w:hint="eastAsia"/>
          </w:rPr>
          <w:t>约束性说明</w:t>
        </w:r>
      </w:ins>
    </w:p>
    <w:p w:rsidR="00043A5F" w:rsidRDefault="0029359E" w:rsidP="00E25288">
      <w:pPr>
        <w:pStyle w:val="a4"/>
        <w:numPr>
          <w:ins w:id="59" w:author="张光木" w:date="2008-09-10T11:01:00Z"/>
        </w:numPr>
        <w:rPr>
          <w:ins w:id="60" w:author="张光木" w:date="2008-09-10T11:01:00Z"/>
          <w:rFonts w:hint="eastAsia"/>
        </w:rPr>
      </w:pPr>
      <w:ins w:id="61" w:author="张光木" w:date="2008-09-10T10:59:00Z">
        <w:r>
          <w:rPr>
            <w:rFonts w:hint="eastAsia"/>
          </w:rPr>
          <w:t xml:space="preserve"> </w:t>
        </w:r>
        <w:r>
          <w:rPr>
            <w:rFonts w:hint="eastAsia"/>
          </w:rPr>
          <w:t>各消息报文中有对消息字段的</w:t>
        </w:r>
      </w:ins>
      <w:ins w:id="62" w:author="张光木" w:date="2008-09-10T11:00:00Z">
        <w:r>
          <w:rPr>
            <w:rFonts w:hint="eastAsia"/>
          </w:rPr>
          <w:t>约束性进行说明，一般情况下要求必填项的，则说明在消息传递过程中此节点的内容不能为空。</w:t>
        </w:r>
      </w:ins>
      <w:ins w:id="63" w:author="张光木" w:date="2008-09-10T11:01:00Z">
        <w:r w:rsidR="00D727F2">
          <w:rPr>
            <w:rFonts w:hint="eastAsia"/>
          </w:rPr>
          <w:t>如果为非必填项则此节点的内容可以为空，或者此节点可以不存在。</w:t>
        </w:r>
      </w:ins>
    </w:p>
    <w:p w:rsidR="00043A5F" w:rsidRDefault="00043A5F" w:rsidP="00E25288">
      <w:pPr>
        <w:pStyle w:val="a4"/>
        <w:numPr>
          <w:ins w:id="64" w:author="张光木" w:date="2008-09-10T11:01:00Z"/>
        </w:numPr>
        <w:rPr>
          <w:ins w:id="65" w:author="张光木" w:date="2008-09-10T11:04:00Z"/>
          <w:rFonts w:hint="eastAsia"/>
        </w:rPr>
      </w:pPr>
      <w:ins w:id="66" w:author="张光木" w:date="2008-09-10T11:01:00Z">
        <w:r>
          <w:rPr>
            <w:rFonts w:hint="eastAsia"/>
          </w:rPr>
          <w:t>对于</w:t>
        </w:r>
      </w:ins>
      <w:ins w:id="67" w:author="张光木" w:date="2008-09-10T11:02:00Z">
        <w:r w:rsidR="00894DAD">
          <w:rPr>
            <w:rFonts w:hint="eastAsia"/>
          </w:rPr>
          <w:t>响应报文</w:t>
        </w:r>
      </w:ins>
      <w:ins w:id="68" w:author="张光木" w:date="2008-09-10T11:03:00Z">
        <w:r w:rsidR="003E6309">
          <w:rPr>
            <w:rFonts w:hint="eastAsia"/>
          </w:rPr>
          <w:t>，如果响应结果为成功时，必填</w:t>
        </w:r>
      </w:ins>
      <w:ins w:id="69" w:author="张光木" w:date="2008-09-10T11:04:00Z">
        <w:r w:rsidR="00FE15FF">
          <w:rPr>
            <w:rFonts w:hint="eastAsia"/>
          </w:rPr>
          <w:t>项</w:t>
        </w:r>
      </w:ins>
      <w:ins w:id="70" w:author="张光木" w:date="2008-09-10T11:03:00Z">
        <w:r w:rsidR="003E6309">
          <w:rPr>
            <w:rFonts w:hint="eastAsia"/>
          </w:rPr>
          <w:t>必需填写；但如果响应结果为失败（不成功</w:t>
        </w:r>
        <w:r w:rsidR="003E6309">
          <w:rPr>
            <w:rFonts w:hint="eastAsia"/>
          </w:rPr>
          <w:t>_</w:t>
        </w:r>
        <w:r w:rsidR="003E6309">
          <w:rPr>
            <w:rFonts w:hint="eastAsia"/>
          </w:rPr>
          <w:t>）时，原则上是</w:t>
        </w:r>
      </w:ins>
      <w:ins w:id="71" w:author="张光木" w:date="2008-09-10T11:04:00Z">
        <w:r w:rsidR="003E6309">
          <w:rPr>
            <w:rFonts w:hint="eastAsia"/>
          </w:rPr>
          <w:t>只需要填写</w:t>
        </w:r>
      </w:ins>
      <w:ins w:id="72" w:author="张光木" w:date="2008-09-10T11:03:00Z">
        <w:r w:rsidR="003E6309">
          <w:rPr>
            <w:rFonts w:hint="eastAsia"/>
          </w:rPr>
          <w:t>响应结果码及</w:t>
        </w:r>
      </w:ins>
      <w:ins w:id="73" w:author="张光木" w:date="2008-09-10T11:04:00Z">
        <w:r w:rsidR="003E6309">
          <w:rPr>
            <w:rFonts w:hint="eastAsia"/>
          </w:rPr>
          <w:t>响应结果描述，其它项都可以不用填写。</w:t>
        </w:r>
      </w:ins>
    </w:p>
    <w:p w:rsidR="00523F63" w:rsidRPr="00C51E05" w:rsidRDefault="00523F63" w:rsidP="00C51E05">
      <w:pPr>
        <w:numPr>
          <w:ins w:id="74" w:author="张光木" w:date="2008-09-10T11:04:00Z"/>
        </w:numPr>
        <w:ind w:left="420"/>
        <w:rPr>
          <w:ins w:id="75" w:author="张光木" w:date="2008-09-10T10:58:00Z"/>
          <w:rFonts w:hint="eastAsia"/>
        </w:rPr>
      </w:pPr>
    </w:p>
    <w:p w:rsidR="00870AD9" w:rsidRDefault="00870AD9" w:rsidP="00870AD9">
      <w:pPr>
        <w:pStyle w:val="2"/>
        <w:tabs>
          <w:tab w:val="clear" w:pos="576"/>
          <w:tab w:val="num" w:pos="718"/>
        </w:tabs>
        <w:autoSpaceDE w:val="0"/>
        <w:autoSpaceDN w:val="0"/>
        <w:ind w:left="718"/>
        <w:rPr>
          <w:rFonts w:hint="eastAsia"/>
        </w:rPr>
      </w:pPr>
      <w:r>
        <w:rPr>
          <w:rFonts w:hint="eastAsia"/>
        </w:rPr>
        <w:t>接口调用方法（</w:t>
      </w:r>
      <w:r>
        <w:rPr>
          <w:rFonts w:hint="eastAsia"/>
        </w:rPr>
        <w:t>java</w:t>
      </w:r>
      <w:r>
        <w:rPr>
          <w:rFonts w:hint="eastAsia"/>
        </w:rPr>
        <w:t>实现）</w:t>
      </w:r>
      <w:bookmarkEnd w:id="56"/>
    </w:p>
    <w:p w:rsidR="00870AD9" w:rsidRDefault="00870AD9" w:rsidP="00870AD9">
      <w:pPr>
        <w:pStyle w:val="a4"/>
        <w:numPr>
          <w:ilvl w:val="0"/>
          <w:numId w:val="9"/>
        </w:numPr>
        <w:ind w:firstLineChars="0"/>
        <w:rPr>
          <w:rFonts w:hint="eastAsia"/>
          <w:color w:val="000000"/>
        </w:rPr>
      </w:pPr>
      <w:r>
        <w:rPr>
          <w:rFonts w:hint="eastAsia"/>
          <w:color w:val="000000"/>
        </w:rPr>
        <w:t>假设提供</w:t>
      </w:r>
      <w:r>
        <w:rPr>
          <w:rFonts w:hint="eastAsia"/>
          <w:color w:val="000000"/>
        </w:rPr>
        <w:t>soap</w:t>
      </w:r>
      <w:r>
        <w:rPr>
          <w:rFonts w:hint="eastAsia"/>
          <w:color w:val="000000"/>
        </w:rPr>
        <w:t>接口的服务端地址为</w:t>
      </w:r>
      <w:r>
        <w:rPr>
          <w:color w:val="000000"/>
        </w:rPr>
        <w:t>”</w:t>
      </w:r>
      <w:r w:rsidRPr="00517420">
        <w:t xml:space="preserve"> </w:t>
      </w:r>
      <w:r w:rsidRPr="00517420">
        <w:rPr>
          <w:color w:val="000000"/>
        </w:rPr>
        <w:t>http://</w:t>
      </w:r>
      <w:smartTag w:uri="urn:schemas-microsoft-com:office:smarttags" w:element="chsdate">
        <w:smartTagPr>
          <w:attr w:name="Year" w:val="1899"/>
          <w:attr w:name="Month" w:val="12"/>
          <w:attr w:name="Day" w:val="30"/>
          <w:attr w:name="IsLunarDate" w:val="False"/>
          <w:attr w:name="IsROCDate" w:val="False"/>
        </w:smartTagPr>
        <w:r w:rsidRPr="00517420">
          <w:rPr>
            <w:color w:val="000000"/>
          </w:rPr>
          <w:t>10.0.0</w:t>
        </w:r>
      </w:smartTag>
      <w:r w:rsidRPr="00517420">
        <w:rPr>
          <w:color w:val="000000"/>
        </w:rPr>
        <w:t>.</w:t>
      </w:r>
      <w:r>
        <w:rPr>
          <w:rFonts w:hint="eastAsia"/>
          <w:color w:val="000000"/>
        </w:rPr>
        <w:t>100</w:t>
      </w:r>
      <w:r w:rsidRPr="00517420">
        <w:rPr>
          <w:color w:val="000000"/>
        </w:rPr>
        <w:t>:8088/If</w:t>
      </w:r>
      <w:r>
        <w:rPr>
          <w:rFonts w:hint="eastAsia"/>
          <w:color w:val="000000"/>
        </w:rPr>
        <w:t>SoapDemo</w:t>
      </w:r>
      <w:r>
        <w:rPr>
          <w:color w:val="000000"/>
        </w:rPr>
        <w:t>”</w:t>
      </w:r>
    </w:p>
    <w:p w:rsidR="00870AD9" w:rsidRDefault="00870AD9" w:rsidP="00870AD9">
      <w:pPr>
        <w:pStyle w:val="a4"/>
        <w:numPr>
          <w:ilvl w:val="0"/>
          <w:numId w:val="9"/>
        </w:numPr>
        <w:ind w:firstLineChars="0"/>
        <w:rPr>
          <w:rFonts w:hint="eastAsia"/>
          <w:color w:val="000000"/>
        </w:rPr>
      </w:pPr>
      <w:r>
        <w:rPr>
          <w:rFonts w:hint="eastAsia"/>
          <w:color w:val="000000"/>
        </w:rPr>
        <w:t>访问</w:t>
      </w:r>
      <w:r>
        <w:rPr>
          <w:rFonts w:hint="eastAsia"/>
          <w:color w:val="000000"/>
        </w:rPr>
        <w:t>WEB</w:t>
      </w:r>
      <w:r>
        <w:rPr>
          <w:rFonts w:hint="eastAsia"/>
          <w:color w:val="000000"/>
        </w:rPr>
        <w:t>地址</w:t>
      </w:r>
      <w:r>
        <w:rPr>
          <w:color w:val="000000"/>
        </w:rPr>
        <w:t>”</w:t>
      </w:r>
      <w:r w:rsidRPr="00517420">
        <w:t xml:space="preserve"> </w:t>
      </w:r>
      <w:hyperlink r:id="rId10" w:history="1">
        <w:r w:rsidRPr="00C52228">
          <w:rPr>
            <w:rStyle w:val="af7"/>
          </w:rPr>
          <w:t>http://10.0.0.</w:t>
        </w:r>
        <w:r w:rsidRPr="00C52228">
          <w:rPr>
            <w:rStyle w:val="af7"/>
            <w:rFonts w:hint="eastAsia"/>
          </w:rPr>
          <w:t>100</w:t>
        </w:r>
        <w:r w:rsidRPr="00C52228">
          <w:rPr>
            <w:rStyle w:val="af7"/>
          </w:rPr>
          <w:t>:8088/If</w:t>
        </w:r>
        <w:r w:rsidRPr="00C52228">
          <w:rPr>
            <w:rStyle w:val="af7"/>
            <w:rFonts w:hint="eastAsia"/>
          </w:rPr>
          <w:t>SoapDemo</w:t>
        </w:r>
        <w:r w:rsidRPr="00C52228">
          <w:rPr>
            <w:rStyle w:val="af7"/>
          </w:rPr>
          <w:t>?wsdl</w:t>
        </w:r>
      </w:hyperlink>
      <w:r>
        <w:rPr>
          <w:color w:val="000000"/>
        </w:rPr>
        <w:t>”</w:t>
      </w:r>
      <w:r>
        <w:rPr>
          <w:rFonts w:hint="eastAsia"/>
          <w:color w:val="000000"/>
        </w:rPr>
        <w:t>获得</w:t>
      </w:r>
      <w:r>
        <w:rPr>
          <w:rFonts w:hint="eastAsia"/>
          <w:color w:val="000000"/>
        </w:rPr>
        <w:t>wsdl</w:t>
      </w:r>
      <w:r>
        <w:rPr>
          <w:rFonts w:hint="eastAsia"/>
          <w:color w:val="000000"/>
        </w:rPr>
        <w:t>文档</w:t>
      </w:r>
    </w:p>
    <w:p w:rsidR="00870AD9" w:rsidRPr="006A520F" w:rsidRDefault="00870AD9" w:rsidP="00870AD9">
      <w:pPr>
        <w:pStyle w:val="a4"/>
        <w:numPr>
          <w:ilvl w:val="0"/>
          <w:numId w:val="9"/>
        </w:numPr>
        <w:ind w:firstLineChars="0"/>
        <w:rPr>
          <w:rFonts w:hint="eastAsia"/>
          <w:color w:val="000000"/>
        </w:rPr>
      </w:pPr>
      <w:r>
        <w:rPr>
          <w:rFonts w:hint="eastAsia"/>
          <w:color w:val="000000"/>
        </w:rPr>
        <w:t>假定</w:t>
      </w:r>
      <w:r>
        <w:rPr>
          <w:rFonts w:hint="eastAsia"/>
        </w:rPr>
        <w:t>文档中说明该调用接口的类方法</w:t>
      </w:r>
      <w:r>
        <w:rPr>
          <w:rFonts w:hint="eastAsia"/>
        </w:rPr>
        <w:t>String do(String smg)</w:t>
      </w:r>
    </w:p>
    <w:p w:rsidR="00870AD9" w:rsidRDefault="00870AD9" w:rsidP="00870AD9">
      <w:pPr>
        <w:keepNext w:val="0"/>
        <w:numPr>
          <w:ilvl w:val="0"/>
          <w:numId w:val="9"/>
        </w:numPr>
        <w:autoSpaceDE/>
        <w:autoSpaceDN/>
        <w:adjustRightInd/>
        <w:spacing w:line="360" w:lineRule="auto"/>
        <w:jc w:val="both"/>
        <w:rPr>
          <w:rFonts w:ascii="Arial" w:hAnsi="Arial" w:hint="eastAsia"/>
          <w:sz w:val="21"/>
          <w:szCs w:val="21"/>
        </w:rPr>
      </w:pPr>
      <w:r>
        <w:rPr>
          <w:rFonts w:ascii="Arial" w:hAnsi="Arial"/>
          <w:sz w:val="21"/>
          <w:szCs w:val="21"/>
        </w:rPr>
        <w:t>J</w:t>
      </w:r>
      <w:r>
        <w:rPr>
          <w:rFonts w:ascii="Arial" w:hAnsi="Arial" w:hint="eastAsia"/>
          <w:sz w:val="21"/>
          <w:szCs w:val="21"/>
        </w:rPr>
        <w:t>ava</w:t>
      </w:r>
      <w:r>
        <w:rPr>
          <w:rFonts w:ascii="Arial" w:hAnsi="Arial" w:hint="eastAsia"/>
          <w:sz w:val="21"/>
          <w:szCs w:val="21"/>
        </w:rPr>
        <w:t>中调用该接口的简单示例代码如下：</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try {</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 xml:space="preserve">    String endpoint = " http://</w:t>
      </w:r>
      <w:smartTag w:uri="urn:schemas-microsoft-com:office:smarttags" w:element="chsdate">
        <w:smartTagPr>
          <w:attr w:name="Year" w:val="1899"/>
          <w:attr w:name="Month" w:val="12"/>
          <w:attr w:name="Day" w:val="30"/>
          <w:attr w:name="IsLunarDate" w:val="False"/>
          <w:attr w:name="IsROCDate" w:val="False"/>
        </w:smartTagPr>
        <w:r w:rsidRPr="00517420">
          <w:rPr>
            <w:rFonts w:ascii="Arial" w:hAnsi="Arial"/>
            <w:sz w:val="21"/>
            <w:szCs w:val="21"/>
          </w:rPr>
          <w:t>10.0.0</w:t>
        </w:r>
      </w:smartTag>
      <w:r w:rsidRPr="00517420">
        <w:rPr>
          <w:rFonts w:ascii="Arial" w:hAnsi="Arial"/>
          <w:sz w:val="21"/>
          <w:szCs w:val="21"/>
        </w:rPr>
        <w:t>.</w:t>
      </w:r>
      <w:r w:rsidRPr="00517420">
        <w:rPr>
          <w:rFonts w:ascii="Arial" w:hAnsi="Arial" w:hint="eastAsia"/>
          <w:sz w:val="21"/>
          <w:szCs w:val="21"/>
        </w:rPr>
        <w:t>100</w:t>
      </w:r>
      <w:r w:rsidRPr="00517420">
        <w:rPr>
          <w:rFonts w:ascii="Arial" w:hAnsi="Arial"/>
          <w:sz w:val="21"/>
          <w:szCs w:val="21"/>
        </w:rPr>
        <w:t>:8088/If</w:t>
      </w:r>
      <w:r w:rsidRPr="00517420">
        <w:rPr>
          <w:rFonts w:ascii="Arial" w:hAnsi="Arial" w:hint="eastAsia"/>
          <w:sz w:val="21"/>
          <w:szCs w:val="21"/>
        </w:rPr>
        <w:t>SoapDemo</w:t>
      </w:r>
      <w:r w:rsidRPr="00517420">
        <w:rPr>
          <w:rFonts w:ascii="Arial" w:hAnsi="Arial"/>
          <w:sz w:val="21"/>
          <w:szCs w:val="21"/>
        </w:rPr>
        <w:t>";</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 xml:space="preserve">    org.apache.axis.client.Service service = new org.apache.axis.client.Service();</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lastRenderedPageBreak/>
        <w:t xml:space="preserve">    org.apache.axis.client.Call call = null;</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 xml:space="preserve">    call = (org.apache.axis.client.Call) service.createCall();</w:t>
      </w:r>
    </w:p>
    <w:p w:rsidR="00870AD9" w:rsidRPr="00517420" w:rsidRDefault="00870AD9" w:rsidP="00870AD9">
      <w:pPr>
        <w:keepNext w:val="0"/>
        <w:autoSpaceDE/>
        <w:autoSpaceDN/>
        <w:adjustRightInd/>
        <w:spacing w:line="360" w:lineRule="auto"/>
        <w:ind w:left="420"/>
        <w:jc w:val="both"/>
        <w:rPr>
          <w:rFonts w:ascii="Arial" w:hAnsi="Arial"/>
          <w:sz w:val="21"/>
          <w:szCs w:val="21"/>
        </w:rPr>
      </w:pPr>
      <w:r>
        <w:rPr>
          <w:rFonts w:ascii="Arial" w:hAnsi="Arial"/>
          <w:sz w:val="21"/>
          <w:szCs w:val="21"/>
        </w:rPr>
        <w:t xml:space="preserve">    </w:t>
      </w:r>
      <w:r w:rsidRPr="00517420">
        <w:rPr>
          <w:rFonts w:ascii="Arial" w:hAnsi="Arial"/>
          <w:sz w:val="21"/>
          <w:szCs w:val="21"/>
        </w:rPr>
        <w:t>call.setOperationName(new javax.xml.namespace.QName(endpoint,"</w:t>
      </w:r>
      <w:r>
        <w:rPr>
          <w:rFonts w:ascii="Arial" w:hAnsi="Arial" w:hint="eastAsia"/>
          <w:sz w:val="21"/>
          <w:szCs w:val="21"/>
        </w:rPr>
        <w:t>do</w:t>
      </w:r>
      <w:r w:rsidRPr="00517420">
        <w:rPr>
          <w:rFonts w:ascii="Arial" w:hAnsi="Arial"/>
          <w:sz w:val="21"/>
          <w:szCs w:val="21"/>
        </w:rPr>
        <w:t>"));</w:t>
      </w:r>
    </w:p>
    <w:p w:rsidR="00870AD9" w:rsidRDefault="00870AD9" w:rsidP="00870AD9">
      <w:pPr>
        <w:keepNext w:val="0"/>
        <w:autoSpaceDE/>
        <w:autoSpaceDN/>
        <w:adjustRightInd/>
        <w:spacing w:line="360" w:lineRule="auto"/>
        <w:ind w:left="420" w:firstLine="240"/>
        <w:jc w:val="both"/>
        <w:rPr>
          <w:rFonts w:ascii="Arial" w:hAnsi="Arial" w:hint="eastAsia"/>
          <w:sz w:val="21"/>
          <w:szCs w:val="21"/>
        </w:rPr>
      </w:pPr>
      <w:r w:rsidRPr="00517420">
        <w:rPr>
          <w:rFonts w:ascii="Arial" w:hAnsi="Arial"/>
          <w:sz w:val="21"/>
          <w:szCs w:val="21"/>
        </w:rPr>
        <w:t>call.setTargetEndpointAddress(new java.net.URL(endpoint));</w:t>
      </w:r>
    </w:p>
    <w:p w:rsidR="00870AD9" w:rsidRPr="002A2B82" w:rsidRDefault="00870AD9" w:rsidP="00870AD9">
      <w:pPr>
        <w:keepNext w:val="0"/>
        <w:autoSpaceDE/>
        <w:autoSpaceDN/>
        <w:adjustRightInd/>
        <w:spacing w:line="360" w:lineRule="auto"/>
        <w:ind w:left="420" w:firstLine="240"/>
        <w:jc w:val="both"/>
        <w:rPr>
          <w:rFonts w:ascii="Arial" w:hAnsi="Arial" w:hint="eastAsia"/>
          <w:sz w:val="21"/>
          <w:szCs w:val="21"/>
          <w:lang w:val="sv-SE"/>
        </w:rPr>
      </w:pPr>
      <w:r w:rsidRPr="002A2B82">
        <w:rPr>
          <w:rFonts w:ascii="Arial" w:hAnsi="Arial" w:hint="eastAsia"/>
          <w:sz w:val="21"/>
          <w:szCs w:val="21"/>
          <w:lang w:val="sv-SE"/>
        </w:rPr>
        <w:t xml:space="preserve">String smg = </w:t>
      </w:r>
      <w:r w:rsidRPr="002A2B82">
        <w:rPr>
          <w:rFonts w:ascii="Arial" w:hAnsi="Arial"/>
          <w:sz w:val="21"/>
          <w:szCs w:val="21"/>
          <w:lang w:val="sv-SE"/>
        </w:rPr>
        <w:t>“</w:t>
      </w:r>
      <w:r w:rsidRPr="002A2B82">
        <w:rPr>
          <w:rFonts w:ascii="Arial" w:hAnsi="Arial" w:hint="eastAsia"/>
          <w:sz w:val="21"/>
          <w:szCs w:val="21"/>
          <w:lang w:val="sv-SE"/>
        </w:rPr>
        <w:t>testParameter</w:t>
      </w:r>
      <w:r w:rsidRPr="002A2B82">
        <w:rPr>
          <w:rFonts w:ascii="Arial" w:hAnsi="Arial"/>
          <w:sz w:val="21"/>
          <w:szCs w:val="21"/>
          <w:lang w:val="sv-SE"/>
        </w:rPr>
        <w:t>”</w:t>
      </w:r>
      <w:r w:rsidRPr="002A2B82">
        <w:rPr>
          <w:rFonts w:ascii="Arial" w:hAnsi="Arial" w:hint="eastAsia"/>
          <w:sz w:val="21"/>
          <w:szCs w:val="21"/>
          <w:lang w:val="sv-SE"/>
        </w:rPr>
        <w:t>;</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2A2B82">
        <w:rPr>
          <w:rFonts w:ascii="Arial" w:hAnsi="Arial"/>
          <w:sz w:val="21"/>
          <w:szCs w:val="21"/>
          <w:lang w:val="sv-SE"/>
        </w:rPr>
        <w:t xml:space="preserve">    </w:t>
      </w:r>
      <w:r w:rsidRPr="00517420">
        <w:rPr>
          <w:rFonts w:ascii="Arial" w:hAnsi="Arial"/>
          <w:sz w:val="21"/>
          <w:szCs w:val="21"/>
        </w:rPr>
        <w:t>String ret = (String)call.invoke(new Object[]{</w:t>
      </w:r>
      <w:r>
        <w:rPr>
          <w:rFonts w:ascii="Arial" w:hAnsi="Arial" w:hint="eastAsia"/>
          <w:sz w:val="21"/>
          <w:szCs w:val="21"/>
        </w:rPr>
        <w:t>smg</w:t>
      </w:r>
      <w:r w:rsidRPr="00517420">
        <w:rPr>
          <w:rFonts w:ascii="Arial" w:hAnsi="Arial"/>
          <w:sz w:val="21"/>
          <w:szCs w:val="21"/>
        </w:rPr>
        <w:t>});</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 xml:space="preserve">} </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 xml:space="preserve">catch (ServiceException ex) </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w:t>
      </w:r>
    </w:p>
    <w:p w:rsidR="00870AD9" w:rsidRPr="00517420" w:rsidRDefault="00870AD9" w:rsidP="00870AD9">
      <w:pPr>
        <w:keepNext w:val="0"/>
        <w:autoSpaceDE/>
        <w:autoSpaceDN/>
        <w:adjustRightInd/>
        <w:spacing w:line="360" w:lineRule="auto"/>
        <w:ind w:left="420"/>
        <w:jc w:val="both"/>
        <w:rPr>
          <w:rFonts w:ascii="Arial" w:hAnsi="Arial"/>
          <w:sz w:val="21"/>
          <w:szCs w:val="21"/>
        </w:rPr>
      </w:pPr>
      <w:r w:rsidRPr="00517420">
        <w:rPr>
          <w:rFonts w:ascii="Arial" w:hAnsi="Arial"/>
          <w:sz w:val="21"/>
          <w:szCs w:val="21"/>
        </w:rPr>
        <w:t xml:space="preserve">    ex.printStackTrace();</w:t>
      </w:r>
    </w:p>
    <w:p w:rsidR="00870AD9" w:rsidRDefault="00870AD9" w:rsidP="00870AD9">
      <w:pPr>
        <w:keepNext w:val="0"/>
        <w:autoSpaceDE/>
        <w:autoSpaceDN/>
        <w:adjustRightInd/>
        <w:spacing w:line="360" w:lineRule="auto"/>
        <w:ind w:left="420"/>
        <w:jc w:val="both"/>
        <w:rPr>
          <w:rFonts w:ascii="Arial" w:hAnsi="Arial" w:hint="eastAsia"/>
          <w:sz w:val="21"/>
          <w:szCs w:val="21"/>
        </w:rPr>
      </w:pPr>
      <w:r w:rsidRPr="00517420">
        <w:rPr>
          <w:rFonts w:ascii="Arial" w:hAnsi="Arial"/>
          <w:sz w:val="21"/>
          <w:szCs w:val="21"/>
        </w:rPr>
        <w:t>}</w:t>
      </w:r>
    </w:p>
    <w:p w:rsidR="00870AD9" w:rsidRDefault="00870AD9" w:rsidP="00870AD9">
      <w:pPr>
        <w:keepNext w:val="0"/>
        <w:numPr>
          <w:ilvl w:val="0"/>
          <w:numId w:val="9"/>
        </w:numPr>
        <w:autoSpaceDE/>
        <w:autoSpaceDN/>
        <w:adjustRightInd/>
        <w:spacing w:line="360" w:lineRule="auto"/>
        <w:jc w:val="both"/>
        <w:rPr>
          <w:rFonts w:ascii="Arial" w:hAnsi="Arial" w:hint="eastAsia"/>
          <w:sz w:val="21"/>
          <w:szCs w:val="21"/>
        </w:rPr>
      </w:pPr>
      <w:r>
        <w:rPr>
          <w:rFonts w:hint="eastAsia"/>
        </w:rPr>
        <w:t>用</w:t>
      </w:r>
      <w:r>
        <w:rPr>
          <w:rFonts w:hint="eastAsia"/>
        </w:rPr>
        <w:t>JBuilder</w:t>
      </w:r>
      <w:r>
        <w:rPr>
          <w:rFonts w:hint="eastAsia"/>
        </w:rPr>
        <w:t>等集成开发环境可以更加方便的生成相关调用代码。</w:t>
      </w:r>
    </w:p>
    <w:p w:rsidR="00870AD9" w:rsidRDefault="009D7ED4" w:rsidP="00870AD9">
      <w:pPr>
        <w:pStyle w:val="1"/>
        <w:tabs>
          <w:tab w:val="clear" w:pos="432"/>
          <w:tab w:val="num" w:pos="630"/>
        </w:tabs>
        <w:autoSpaceDE w:val="0"/>
        <w:autoSpaceDN w:val="0"/>
        <w:ind w:left="630"/>
        <w:rPr>
          <w:rFonts w:hint="eastAsia"/>
        </w:rPr>
      </w:pPr>
      <w:bookmarkStart w:id="76" w:name="_Toc133054453"/>
      <w:bookmarkStart w:id="77" w:name="_Toc133157074"/>
      <w:bookmarkStart w:id="78" w:name="_Toc133208116"/>
      <w:bookmarkStart w:id="79" w:name="_Toc166594434"/>
      <w:r>
        <w:rPr>
          <w:rFonts w:hint="eastAsia"/>
        </w:rPr>
        <w:lastRenderedPageBreak/>
        <w:t>ADC</w:t>
      </w:r>
      <w:r w:rsidR="00870AD9">
        <w:rPr>
          <w:rFonts w:hint="eastAsia"/>
        </w:rPr>
        <w:t>平台与</w:t>
      </w:r>
      <w:r w:rsidR="0016589A">
        <w:rPr>
          <w:rFonts w:hint="eastAsia"/>
        </w:rPr>
        <w:t>SI</w:t>
      </w:r>
      <w:r w:rsidR="00870AD9">
        <w:rPr>
          <w:rFonts w:hint="eastAsia"/>
        </w:rPr>
        <w:t>系统接口描述</w:t>
      </w:r>
      <w:bookmarkEnd w:id="79"/>
    </w:p>
    <w:p w:rsidR="00870AD9" w:rsidRDefault="009D7ED4" w:rsidP="00870AD9">
      <w:pPr>
        <w:pStyle w:val="2"/>
        <w:tabs>
          <w:tab w:val="clear" w:pos="576"/>
          <w:tab w:val="num" w:pos="718"/>
        </w:tabs>
        <w:autoSpaceDE w:val="0"/>
        <w:autoSpaceDN w:val="0"/>
        <w:ind w:left="718"/>
        <w:rPr>
          <w:rFonts w:hint="eastAsia"/>
        </w:rPr>
      </w:pPr>
      <w:bookmarkStart w:id="80" w:name="_Toc166594435"/>
      <w:r>
        <w:rPr>
          <w:rFonts w:hint="eastAsia"/>
        </w:rPr>
        <w:t>ADC</w:t>
      </w:r>
      <w:r w:rsidR="00870AD9">
        <w:rPr>
          <w:rFonts w:hint="eastAsia"/>
        </w:rPr>
        <w:t>提供给</w:t>
      </w:r>
      <w:r w:rsidR="0016589A">
        <w:rPr>
          <w:rFonts w:hint="eastAsia"/>
        </w:rPr>
        <w:t>SI</w:t>
      </w:r>
      <w:r w:rsidR="00E92307">
        <w:rPr>
          <w:rFonts w:hint="eastAsia"/>
        </w:rPr>
        <w:t>系统</w:t>
      </w:r>
      <w:r w:rsidR="00870AD9">
        <w:rPr>
          <w:rFonts w:hint="eastAsia"/>
        </w:rPr>
        <w:t>的接口</w:t>
      </w:r>
      <w:bookmarkEnd w:id="80"/>
    </w:p>
    <w:p w:rsidR="00870AD9" w:rsidRPr="00064094" w:rsidRDefault="00172722" w:rsidP="00870AD9">
      <w:pPr>
        <w:pStyle w:val="a4"/>
        <w:jc w:val="center"/>
        <w:rPr>
          <w:rFonts w:hint="eastAsia"/>
        </w:rPr>
      </w:pPr>
      <w:r>
        <w:rPr>
          <w:noProof/>
        </w:rPr>
        <w:drawing>
          <wp:inline distT="0" distB="0" distL="0" distR="0">
            <wp:extent cx="3914775" cy="2524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914775" cy="2524125"/>
                    </a:xfrm>
                    <a:prstGeom prst="rect">
                      <a:avLst/>
                    </a:prstGeom>
                    <a:noFill/>
                    <a:ln w="9525">
                      <a:noFill/>
                      <a:miter lim="800000"/>
                      <a:headEnd/>
                      <a:tailEnd/>
                    </a:ln>
                  </pic:spPr>
                </pic:pic>
              </a:graphicData>
            </a:graphic>
          </wp:inline>
        </w:drawing>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81" w:name="_Toc166594436"/>
      <w:r>
        <w:rPr>
          <w:rFonts w:hint="eastAsia"/>
        </w:rPr>
        <w:t>鉴权接口</w:t>
      </w:r>
      <w:bookmarkEnd w:id="81"/>
    </w:p>
    <w:p w:rsidR="00FE5A13" w:rsidRDefault="00FE5A13" w:rsidP="00795081">
      <w:pPr>
        <w:ind w:firstLine="420"/>
        <w:rPr>
          <w:rFonts w:hint="eastAsia"/>
        </w:rPr>
      </w:pPr>
      <w:r>
        <w:rPr>
          <w:rFonts w:hint="eastAsia"/>
        </w:rPr>
        <w:t>用户登陆到</w:t>
      </w:r>
      <w:r w:rsidR="009D7ED4">
        <w:rPr>
          <w:rFonts w:hint="eastAsia"/>
        </w:rPr>
        <w:t>ADC</w:t>
      </w:r>
      <w:r>
        <w:rPr>
          <w:rFonts w:hint="eastAsia"/>
        </w:rPr>
        <w:t>后，系统为用户分配一个</w:t>
      </w:r>
      <w:r>
        <w:rPr>
          <w:rFonts w:hint="eastAsia"/>
        </w:rPr>
        <w:t>Token</w:t>
      </w:r>
      <w:r>
        <w:rPr>
          <w:rFonts w:hint="eastAsia"/>
        </w:rPr>
        <w:t>，当用户点击业务系统链接登陆到业务系统时，</w:t>
      </w:r>
      <w:r w:rsidR="009D7ED4">
        <w:rPr>
          <w:rFonts w:hint="eastAsia"/>
        </w:rPr>
        <w:t>ADC</w:t>
      </w:r>
      <w:r>
        <w:rPr>
          <w:rFonts w:hint="eastAsia"/>
        </w:rPr>
        <w:t>将会把用户</w:t>
      </w:r>
      <w:r>
        <w:rPr>
          <w:rFonts w:hint="eastAsia"/>
        </w:rPr>
        <w:t>Token</w:t>
      </w:r>
      <w:r>
        <w:rPr>
          <w:rFonts w:hint="eastAsia"/>
        </w:rPr>
        <w:t>传递给业务系统，然后业务系统再调用</w:t>
      </w:r>
      <w:r w:rsidR="009D7ED4">
        <w:rPr>
          <w:rFonts w:hint="eastAsia"/>
        </w:rPr>
        <w:t>ADC</w:t>
      </w:r>
      <w:r w:rsidR="00795081">
        <w:rPr>
          <w:rFonts w:hint="eastAsia"/>
        </w:rPr>
        <w:t>提供的鉴权接口获取用户访问权限，</w:t>
      </w:r>
      <w:r w:rsidR="00795081">
        <w:rPr>
          <w:rFonts w:hint="eastAsia"/>
          <w:szCs w:val="21"/>
          <w:lang w:val="zh-CN"/>
        </w:rPr>
        <w:t>包括</w:t>
      </w:r>
      <w:r>
        <w:rPr>
          <w:rFonts w:hint="eastAsia"/>
        </w:rPr>
        <w:t>用户的</w:t>
      </w:r>
      <w:r w:rsidR="00795081">
        <w:rPr>
          <w:rFonts w:hint="eastAsia"/>
        </w:rPr>
        <w:t>类型和操作权限</w:t>
      </w:r>
      <w:r>
        <w:rPr>
          <w:rFonts w:hint="eastAsia"/>
        </w:rPr>
        <w:t>。</w:t>
      </w:r>
    </w:p>
    <w:p w:rsidR="00272CB4" w:rsidRDefault="00272CB4" w:rsidP="00272CB4">
      <w:pPr>
        <w:pStyle w:val="a4"/>
        <w:ind w:leftChars="210" w:left="525" w:hangingChars="50" w:hanging="105"/>
        <w:rPr>
          <w:rFonts w:ascii="Courier New" w:hAnsi="Courier New" w:cs="Courier New" w:hint="eastAsia"/>
          <w:color w:val="000000"/>
        </w:rPr>
      </w:pPr>
      <w:r w:rsidRPr="00985EF6">
        <w:rPr>
          <w:rFonts w:hint="eastAsia"/>
        </w:rPr>
        <w:t>Token</w:t>
      </w:r>
      <w:r>
        <w:rPr>
          <w:rFonts w:hint="eastAsia"/>
          <w:lang w:val="zh-CN"/>
        </w:rPr>
        <w:t>传递的方式</w:t>
      </w:r>
      <w:r w:rsidRPr="00985EF6">
        <w:rPr>
          <w:rFonts w:hint="eastAsia"/>
        </w:rPr>
        <w:t>：</w:t>
      </w:r>
      <w:r>
        <w:rPr>
          <w:rFonts w:hint="eastAsia"/>
          <w:lang w:val="zh-CN"/>
        </w:rPr>
        <w:t>参数和</w:t>
      </w:r>
      <w:r w:rsidRPr="00985EF6">
        <w:rPr>
          <w:rFonts w:hint="eastAsia"/>
        </w:rPr>
        <w:t xml:space="preserve"> POST-----</w:t>
      </w:r>
      <w:r>
        <w:rPr>
          <w:rFonts w:hint="eastAsia"/>
          <w:lang w:val="zh-CN"/>
        </w:rPr>
        <w:t>采用</w:t>
      </w:r>
      <w:r w:rsidRPr="00985EF6">
        <w:rPr>
          <w:rFonts w:hint="eastAsia"/>
        </w:rPr>
        <w:t>URL</w:t>
      </w:r>
      <w:r>
        <w:rPr>
          <w:rFonts w:hint="eastAsia"/>
          <w:lang w:val="zh-CN"/>
        </w:rPr>
        <w:t>中的参数方式</w:t>
      </w:r>
      <w:r w:rsidRPr="00985EF6">
        <w:rPr>
          <w:rFonts w:hint="eastAsia"/>
        </w:rPr>
        <w:t>，</w:t>
      </w:r>
      <w:r>
        <w:rPr>
          <w:rFonts w:hint="eastAsia"/>
          <w:lang w:val="zh-CN"/>
        </w:rPr>
        <w:t>参数名称是</w:t>
      </w:r>
      <w:r w:rsidRPr="00985EF6">
        <w:rPr>
          <w:rFonts w:hint="eastAsia"/>
        </w:rPr>
        <w:t>：</w:t>
      </w:r>
      <w:r w:rsidRPr="00985EF6">
        <w:rPr>
          <w:rFonts w:hint="eastAsia"/>
        </w:rPr>
        <w:t>token</w:t>
      </w:r>
      <w:ins w:id="82" w:author="张光木" w:date="2008-09-10T09:26:00Z">
        <w:r w:rsidR="00394E87">
          <w:rPr>
            <w:rFonts w:hint="eastAsia"/>
            <w:lang w:val="zh-CN"/>
          </w:rPr>
          <w:t>和</w:t>
        </w:r>
        <w:r w:rsidR="00394E87" w:rsidRPr="00985EF6">
          <w:rPr>
            <w:rFonts w:hint="eastAsia"/>
          </w:rPr>
          <w:t>subscriberID</w:t>
        </w:r>
      </w:ins>
      <w:r>
        <w:rPr>
          <w:rFonts w:hint="eastAsia"/>
          <w:lang w:val="zh-CN"/>
        </w:rPr>
        <w:t>。</w:t>
      </w:r>
    </w:p>
    <w:p w:rsidR="00272CB4" w:rsidRPr="00AC2ABF" w:rsidRDefault="00272CB4" w:rsidP="00272CB4">
      <w:pPr>
        <w:pStyle w:val="a4"/>
        <w:ind w:leftChars="210" w:left="525" w:hangingChars="50" w:hanging="105"/>
        <w:rPr>
          <w:rFonts w:ascii="Courier New" w:hAnsi="Courier New" w:cs="Courier New" w:hint="eastAsia"/>
          <w:color w:val="000000"/>
        </w:rPr>
      </w:pPr>
      <w:r>
        <w:rPr>
          <w:rFonts w:ascii="Courier New" w:hAnsi="Courier New" w:cs="Courier New" w:hint="eastAsia"/>
          <w:color w:val="000000"/>
        </w:rPr>
        <w:t>当用户从</w:t>
      </w:r>
      <w:r>
        <w:rPr>
          <w:rFonts w:ascii="Courier New" w:hAnsi="Courier New" w:cs="Courier New" w:hint="eastAsia"/>
          <w:color w:val="000000"/>
        </w:rPr>
        <w:t>EUAP</w:t>
      </w:r>
      <w:ins w:id="83" w:author="张光木" w:date="2008-09-10T09:26:00Z">
        <w:r w:rsidR="00985EF6">
          <w:rPr>
            <w:rFonts w:ascii="Courier New" w:hAnsi="Courier New" w:cs="Courier New" w:hint="eastAsia"/>
            <w:color w:val="000000"/>
          </w:rPr>
          <w:t>/EUMP</w:t>
        </w:r>
      </w:ins>
      <w:r>
        <w:rPr>
          <w:rFonts w:ascii="Courier New" w:hAnsi="Courier New" w:cs="Courier New" w:hint="eastAsia"/>
          <w:color w:val="000000"/>
        </w:rPr>
        <w:t>登陆</w:t>
      </w:r>
      <w:r>
        <w:rPr>
          <w:rFonts w:ascii="Courier New" w:hAnsi="Courier New" w:cs="Courier New" w:hint="eastAsia"/>
          <w:color w:val="000000"/>
        </w:rPr>
        <w:t>ADC</w:t>
      </w:r>
      <w:r>
        <w:rPr>
          <w:rFonts w:ascii="Courier New" w:hAnsi="Courier New" w:cs="Courier New" w:hint="eastAsia"/>
          <w:color w:val="000000"/>
        </w:rPr>
        <w:t>后访问</w:t>
      </w:r>
      <w:r>
        <w:rPr>
          <w:rFonts w:ascii="Courier New" w:hAnsi="Courier New" w:cs="Courier New" w:hint="eastAsia"/>
          <w:color w:val="000000"/>
        </w:rPr>
        <w:t>SI</w:t>
      </w:r>
      <w:r>
        <w:rPr>
          <w:rFonts w:ascii="Courier New" w:hAnsi="Courier New" w:cs="Courier New" w:hint="eastAsia"/>
          <w:color w:val="000000"/>
        </w:rPr>
        <w:t>业务时，</w:t>
      </w:r>
      <w:r>
        <w:rPr>
          <w:rFonts w:ascii="Courier New" w:hAnsi="Courier New" w:cs="Courier New" w:hint="eastAsia"/>
          <w:color w:val="000000"/>
        </w:rPr>
        <w:t>ADC</w:t>
      </w:r>
      <w:r>
        <w:rPr>
          <w:rFonts w:ascii="Courier New" w:hAnsi="Courier New" w:cs="Courier New" w:hint="eastAsia"/>
          <w:color w:val="000000"/>
        </w:rPr>
        <w:t>传递</w:t>
      </w:r>
      <w:r>
        <w:rPr>
          <w:rFonts w:ascii="Courier New" w:hAnsi="Courier New" w:cs="Courier New" w:hint="eastAsia"/>
          <w:color w:val="000000"/>
        </w:rPr>
        <w:t>Token</w:t>
      </w:r>
      <w:r>
        <w:rPr>
          <w:rFonts w:ascii="Courier New" w:hAnsi="Courier New" w:cs="Courier New" w:hint="eastAsia"/>
          <w:color w:val="000000"/>
        </w:rPr>
        <w:t>和</w:t>
      </w:r>
      <w:ins w:id="84" w:author="张光木" w:date="2008-09-10T09:26:00Z">
        <w:r w:rsidR="00C749CC">
          <w:rPr>
            <w:rFonts w:ascii="Courier New" w:hAnsi="Courier New" w:cs="Courier New" w:hint="eastAsia"/>
            <w:color w:val="000000"/>
          </w:rPr>
          <w:t>EC</w:t>
        </w:r>
        <w:r w:rsidR="00C749CC">
          <w:rPr>
            <w:rFonts w:ascii="Courier New" w:hAnsi="Courier New" w:cs="Courier New" w:hint="eastAsia"/>
            <w:color w:val="000000"/>
          </w:rPr>
          <w:t>订购关系</w:t>
        </w:r>
      </w:ins>
      <w:r>
        <w:rPr>
          <w:rFonts w:ascii="Courier New" w:hAnsi="Courier New" w:cs="Courier New" w:hint="eastAsia"/>
          <w:color w:val="000000"/>
        </w:rPr>
        <w:t>编号：</w:t>
      </w:r>
    </w:p>
    <w:p w:rsidR="00272CB4" w:rsidRDefault="00272CB4" w:rsidP="00272CB4">
      <w:pPr>
        <w:pStyle w:val="a4"/>
        <w:ind w:leftChars="210" w:left="525" w:hangingChars="50" w:hanging="105"/>
        <w:rPr>
          <w:rFonts w:ascii="Courier New" w:hAnsi="Courier New" w:cs="Courier New" w:hint="eastAsia"/>
          <w:color w:val="000000"/>
        </w:rPr>
      </w:pPr>
      <w:r>
        <w:rPr>
          <w:rFonts w:ascii="Courier New" w:hAnsi="Courier New" w:cs="Courier New" w:hint="eastAsia"/>
          <w:color w:val="000000"/>
        </w:rPr>
        <w:t>即</w:t>
      </w:r>
      <w:r w:rsidRPr="00B66706">
        <w:rPr>
          <w:rFonts w:ascii="Courier New" w:hAnsi="Courier New" w:cs="Courier New" w:hint="eastAsia"/>
          <w:color w:val="000000"/>
        </w:rPr>
        <w:t>：</w:t>
      </w:r>
      <w:hyperlink r:id="rId12" w:history="1">
        <w:r w:rsidRPr="002623E2">
          <w:rPr>
            <w:rStyle w:val="af7"/>
            <w:rFonts w:ascii="Courier New" w:hAnsi="Courier New" w:cs="Courier New" w:hint="eastAsia"/>
          </w:rPr>
          <w:t>http://www.adc.com?token=xxxxxxx&amp;subscriberID=****</w:t>
        </w:r>
      </w:hyperlink>
      <w:r>
        <w:rPr>
          <w:rFonts w:ascii="Courier New" w:hAnsi="Courier New" w:cs="Courier New" w:hint="eastAsia"/>
          <w:color w:val="000000"/>
        </w:rPr>
        <w:t>。</w:t>
      </w:r>
    </w:p>
    <w:p w:rsidR="00272CB4" w:rsidRPr="00AC2ABF" w:rsidRDefault="00272CB4" w:rsidP="00272CB4">
      <w:pPr>
        <w:pStyle w:val="a4"/>
        <w:ind w:leftChars="210" w:left="525" w:hangingChars="50" w:hanging="105"/>
        <w:rPr>
          <w:rFonts w:ascii="Courier New" w:hAnsi="Courier New" w:cs="Courier New" w:hint="eastAsia"/>
          <w:color w:val="000000"/>
        </w:rPr>
      </w:pPr>
      <w:r>
        <w:rPr>
          <w:rFonts w:ascii="Courier New" w:hAnsi="Courier New" w:cs="Courier New" w:hint="eastAsia"/>
          <w:color w:val="000000"/>
        </w:rPr>
        <w:t>此时，</w:t>
      </w:r>
      <w:r>
        <w:rPr>
          <w:rFonts w:ascii="Courier New" w:hAnsi="Courier New" w:cs="Courier New" w:hint="eastAsia"/>
          <w:color w:val="000000"/>
        </w:rPr>
        <w:t>SI</w:t>
      </w:r>
      <w:r>
        <w:rPr>
          <w:rFonts w:ascii="Courier New" w:hAnsi="Courier New" w:cs="Courier New" w:hint="eastAsia"/>
          <w:color w:val="000000"/>
        </w:rPr>
        <w:t>系统需要直接提供该用户相应的</w:t>
      </w:r>
      <w:r w:rsidR="00D87688">
        <w:rPr>
          <w:rFonts w:ascii="Courier New" w:hAnsi="Courier New" w:cs="Courier New" w:hint="eastAsia"/>
          <w:color w:val="000000"/>
        </w:rPr>
        <w:t>订购</w:t>
      </w:r>
      <w:r>
        <w:rPr>
          <w:rFonts w:ascii="Courier New" w:hAnsi="Courier New" w:cs="Courier New" w:hint="eastAsia"/>
          <w:color w:val="000000"/>
        </w:rPr>
        <w:t>关系的使用界面；</w:t>
      </w:r>
    </w:p>
    <w:p w:rsidR="007E36B8" w:rsidRPr="00272CB4" w:rsidRDefault="007E36B8" w:rsidP="007E36B8">
      <w:pPr>
        <w:pStyle w:val="a4"/>
        <w:ind w:leftChars="210" w:left="525" w:hangingChars="50" w:hanging="105"/>
        <w:rPr>
          <w:rFonts w:ascii="Courier New" w:hAnsi="Courier New" w:cs="Courier New" w:hint="eastAsia"/>
          <w:color w:val="000000"/>
        </w:rPr>
      </w:pPr>
    </w:p>
    <w:p w:rsidR="00795081" w:rsidRDefault="00795081" w:rsidP="00795081">
      <w:pPr>
        <w:spacing w:after="120" w:line="360" w:lineRule="auto"/>
        <w:ind w:firstLine="420"/>
        <w:rPr>
          <w:rFonts w:hint="eastAsia"/>
          <w:szCs w:val="21"/>
          <w:lang w:val="zh-CN"/>
        </w:rPr>
      </w:pPr>
      <w:r>
        <w:rPr>
          <w:szCs w:val="21"/>
          <w:lang w:val="zh-CN"/>
        </w:rPr>
        <w:t>T</w:t>
      </w:r>
      <w:r>
        <w:rPr>
          <w:rFonts w:hint="eastAsia"/>
          <w:szCs w:val="21"/>
          <w:lang w:val="zh-CN"/>
        </w:rPr>
        <w:t>oken</w:t>
      </w:r>
      <w:ins w:id="85" w:author="张光木" w:date="2008-09-10T09:28:00Z">
        <w:r w:rsidR="00D87688">
          <w:rPr>
            <w:rFonts w:hint="eastAsia"/>
            <w:szCs w:val="21"/>
            <w:lang w:val="zh-CN"/>
          </w:rPr>
          <w:t>和</w:t>
        </w:r>
        <w:r w:rsidR="00D87688">
          <w:rPr>
            <w:rFonts w:hint="eastAsia"/>
            <w:szCs w:val="21"/>
            <w:lang w:val="zh-CN"/>
          </w:rPr>
          <w:t>subscriberID</w:t>
        </w:r>
      </w:ins>
      <w:r>
        <w:rPr>
          <w:rFonts w:hint="eastAsia"/>
          <w:szCs w:val="21"/>
          <w:lang w:val="zh-CN"/>
        </w:rPr>
        <w:t>发送采用明文</w:t>
      </w:r>
      <w:r w:rsidR="00B930C8">
        <w:rPr>
          <w:rFonts w:hint="eastAsia"/>
          <w:szCs w:val="21"/>
          <w:lang w:val="zh-CN"/>
        </w:rPr>
        <w:t>。</w:t>
      </w:r>
    </w:p>
    <w:p w:rsidR="00795081" w:rsidRPr="005922BF" w:rsidRDefault="00795081" w:rsidP="00795081">
      <w:pPr>
        <w:spacing w:after="120" w:line="360" w:lineRule="auto"/>
        <w:ind w:firstLine="420"/>
        <w:rPr>
          <w:szCs w:val="21"/>
          <w:lang w:val="zh-CN"/>
        </w:rPr>
      </w:pPr>
      <w:r>
        <w:rPr>
          <w:rFonts w:hint="eastAsia"/>
          <w:szCs w:val="21"/>
          <w:lang w:val="zh-CN"/>
        </w:rPr>
        <w:t>ADC</w:t>
      </w:r>
      <w:r w:rsidRPr="005922BF">
        <w:rPr>
          <w:szCs w:val="21"/>
          <w:lang w:val="zh-CN"/>
        </w:rPr>
        <w:t>平台单点登录流程如下：</w:t>
      </w:r>
    </w:p>
    <w:p w:rsidR="00795081" w:rsidRPr="005922BF" w:rsidRDefault="00795081" w:rsidP="00795081">
      <w:pPr>
        <w:keepNext w:val="0"/>
        <w:numPr>
          <w:ilvl w:val="0"/>
          <w:numId w:val="12"/>
        </w:numPr>
        <w:spacing w:after="120" w:line="360" w:lineRule="auto"/>
        <w:jc w:val="both"/>
        <w:rPr>
          <w:szCs w:val="21"/>
          <w:lang w:val="zh-CN"/>
        </w:rPr>
      </w:pPr>
      <w:r w:rsidRPr="005922BF">
        <w:rPr>
          <w:szCs w:val="21"/>
          <w:lang w:val="zh-CN"/>
        </w:rPr>
        <w:t>用户输入帐号和密码登录到</w:t>
      </w:r>
      <w:r>
        <w:rPr>
          <w:rFonts w:hint="eastAsia"/>
          <w:szCs w:val="21"/>
          <w:lang w:val="zh-CN"/>
        </w:rPr>
        <w:t>ADC</w:t>
      </w:r>
      <w:r>
        <w:rPr>
          <w:rFonts w:hint="eastAsia"/>
          <w:szCs w:val="21"/>
          <w:lang w:val="zh-CN"/>
        </w:rPr>
        <w:t>平台</w:t>
      </w:r>
      <w:r w:rsidRPr="005922BF">
        <w:rPr>
          <w:szCs w:val="21"/>
          <w:lang w:val="zh-CN"/>
        </w:rPr>
        <w:t>，</w:t>
      </w:r>
      <w:r>
        <w:rPr>
          <w:rFonts w:hint="eastAsia"/>
          <w:szCs w:val="21"/>
          <w:lang w:val="zh-CN"/>
        </w:rPr>
        <w:t>ADC</w:t>
      </w:r>
      <w:r>
        <w:rPr>
          <w:rFonts w:hint="eastAsia"/>
          <w:szCs w:val="21"/>
          <w:lang w:val="zh-CN"/>
        </w:rPr>
        <w:t>平台</w:t>
      </w:r>
      <w:r w:rsidRPr="005922BF">
        <w:rPr>
          <w:szCs w:val="21"/>
          <w:lang w:val="zh-CN"/>
        </w:rPr>
        <w:t>为用户产生</w:t>
      </w:r>
      <w:r w:rsidRPr="005922BF">
        <w:rPr>
          <w:szCs w:val="21"/>
          <w:lang w:val="zh-CN"/>
        </w:rPr>
        <w:t>Token</w:t>
      </w:r>
      <w:r w:rsidRPr="005922BF">
        <w:rPr>
          <w:szCs w:val="21"/>
          <w:lang w:val="zh-CN"/>
        </w:rPr>
        <w:t>；</w:t>
      </w:r>
    </w:p>
    <w:p w:rsidR="00795081" w:rsidRPr="005922BF" w:rsidRDefault="00795081" w:rsidP="00795081">
      <w:pPr>
        <w:keepNext w:val="0"/>
        <w:numPr>
          <w:ilvl w:val="0"/>
          <w:numId w:val="12"/>
        </w:numPr>
        <w:spacing w:after="120" w:line="360" w:lineRule="auto"/>
        <w:jc w:val="both"/>
        <w:rPr>
          <w:szCs w:val="21"/>
          <w:lang w:val="zh-CN"/>
        </w:rPr>
      </w:pPr>
      <w:r w:rsidRPr="005922BF">
        <w:rPr>
          <w:szCs w:val="21"/>
          <w:lang w:val="zh-CN"/>
        </w:rPr>
        <w:t>用户点击</w:t>
      </w:r>
      <w:r w:rsidRPr="005922BF">
        <w:rPr>
          <w:szCs w:val="21"/>
          <w:lang w:val="zh-CN"/>
        </w:rPr>
        <w:t>SI</w:t>
      </w:r>
      <w:r w:rsidRPr="005922BF">
        <w:rPr>
          <w:szCs w:val="21"/>
          <w:lang w:val="zh-CN"/>
        </w:rPr>
        <w:t>应用系统链接，</w:t>
      </w:r>
      <w:r>
        <w:rPr>
          <w:rFonts w:hint="eastAsia"/>
          <w:szCs w:val="21"/>
          <w:lang w:val="zh-CN"/>
        </w:rPr>
        <w:t>ADC</w:t>
      </w:r>
      <w:r>
        <w:rPr>
          <w:rFonts w:hint="eastAsia"/>
          <w:szCs w:val="21"/>
          <w:lang w:val="zh-CN"/>
        </w:rPr>
        <w:t>平台</w:t>
      </w:r>
      <w:r w:rsidRPr="005922BF">
        <w:rPr>
          <w:szCs w:val="21"/>
          <w:lang w:val="zh-CN"/>
        </w:rPr>
        <w:t>将用户</w:t>
      </w:r>
      <w:r w:rsidRPr="005922BF">
        <w:rPr>
          <w:szCs w:val="21"/>
          <w:lang w:val="zh-CN"/>
        </w:rPr>
        <w:t>Token</w:t>
      </w:r>
      <w:r w:rsidRPr="005922BF">
        <w:rPr>
          <w:szCs w:val="21"/>
          <w:lang w:val="zh-CN"/>
        </w:rPr>
        <w:t>发送给</w:t>
      </w:r>
      <w:r w:rsidRPr="005922BF">
        <w:rPr>
          <w:szCs w:val="21"/>
          <w:lang w:val="zh-CN"/>
        </w:rPr>
        <w:t>SI</w:t>
      </w:r>
      <w:r w:rsidRPr="005922BF">
        <w:rPr>
          <w:szCs w:val="21"/>
          <w:lang w:val="zh-CN"/>
        </w:rPr>
        <w:t>应用系统；</w:t>
      </w:r>
    </w:p>
    <w:p w:rsidR="00795081" w:rsidRPr="005922BF" w:rsidRDefault="00795081" w:rsidP="00795081">
      <w:pPr>
        <w:keepNext w:val="0"/>
        <w:numPr>
          <w:ilvl w:val="0"/>
          <w:numId w:val="12"/>
        </w:numPr>
        <w:spacing w:after="120" w:line="360" w:lineRule="auto"/>
        <w:jc w:val="both"/>
        <w:rPr>
          <w:szCs w:val="21"/>
        </w:rPr>
      </w:pPr>
      <w:r w:rsidRPr="005922BF">
        <w:rPr>
          <w:szCs w:val="21"/>
          <w:lang w:val="zh-CN"/>
        </w:rPr>
        <w:t>SI</w:t>
      </w:r>
      <w:r w:rsidRPr="005922BF">
        <w:rPr>
          <w:szCs w:val="21"/>
          <w:lang w:val="zh-CN"/>
        </w:rPr>
        <w:t>应用系统请求</w:t>
      </w:r>
      <w:r>
        <w:rPr>
          <w:rFonts w:hint="eastAsia"/>
          <w:szCs w:val="21"/>
          <w:lang w:val="zh-CN"/>
        </w:rPr>
        <w:t>ADC</w:t>
      </w:r>
      <w:r>
        <w:rPr>
          <w:rFonts w:hint="eastAsia"/>
          <w:szCs w:val="21"/>
          <w:lang w:val="zh-CN"/>
        </w:rPr>
        <w:t>平台</w:t>
      </w:r>
      <w:r w:rsidRPr="005922BF">
        <w:rPr>
          <w:szCs w:val="21"/>
          <w:lang w:val="zh-CN"/>
        </w:rPr>
        <w:t>对用户</w:t>
      </w:r>
      <w:r w:rsidRPr="005922BF">
        <w:rPr>
          <w:szCs w:val="21"/>
          <w:lang w:val="zh-CN"/>
        </w:rPr>
        <w:t>Token</w:t>
      </w:r>
      <w:r w:rsidRPr="005922BF">
        <w:rPr>
          <w:szCs w:val="21"/>
          <w:lang w:val="zh-CN"/>
        </w:rPr>
        <w:t>鉴权；</w:t>
      </w:r>
    </w:p>
    <w:p w:rsidR="00795081" w:rsidRPr="005922BF" w:rsidRDefault="00795081" w:rsidP="00795081">
      <w:pPr>
        <w:keepNext w:val="0"/>
        <w:numPr>
          <w:ilvl w:val="0"/>
          <w:numId w:val="12"/>
        </w:numPr>
        <w:spacing w:after="120" w:line="360" w:lineRule="auto"/>
        <w:jc w:val="both"/>
        <w:rPr>
          <w:szCs w:val="21"/>
        </w:rPr>
      </w:pPr>
      <w:r>
        <w:rPr>
          <w:rFonts w:hint="eastAsia"/>
          <w:szCs w:val="21"/>
          <w:lang w:val="zh-CN"/>
        </w:rPr>
        <w:t>ADC</w:t>
      </w:r>
      <w:r>
        <w:rPr>
          <w:rFonts w:hint="eastAsia"/>
          <w:szCs w:val="21"/>
          <w:lang w:val="zh-CN"/>
        </w:rPr>
        <w:t>平台</w:t>
      </w:r>
      <w:r w:rsidRPr="005922BF">
        <w:rPr>
          <w:szCs w:val="21"/>
          <w:lang w:val="zh-CN"/>
        </w:rPr>
        <w:t>返回鉴权响应，将</w:t>
      </w:r>
      <w:r w:rsidRPr="005922BF">
        <w:rPr>
          <w:szCs w:val="21"/>
          <w:lang w:val="zh-CN"/>
        </w:rPr>
        <w:t>Token</w:t>
      </w:r>
      <w:r w:rsidRPr="005922BF">
        <w:rPr>
          <w:szCs w:val="21"/>
          <w:lang w:val="zh-CN"/>
        </w:rPr>
        <w:t>对应的用户信息和用户权限信息发送给</w:t>
      </w:r>
      <w:r w:rsidRPr="005922BF">
        <w:rPr>
          <w:szCs w:val="21"/>
          <w:lang w:val="zh-CN"/>
        </w:rPr>
        <w:t>SI</w:t>
      </w:r>
      <w:r w:rsidRPr="005922BF">
        <w:rPr>
          <w:szCs w:val="21"/>
          <w:lang w:val="zh-CN"/>
        </w:rPr>
        <w:t>应用系统。</w:t>
      </w:r>
    </w:p>
    <w:p w:rsidR="00870AD9" w:rsidRPr="00DF20C5" w:rsidRDefault="00870AD9" w:rsidP="00F47137">
      <w:pPr>
        <w:pStyle w:val="4"/>
        <w:numPr>
          <w:ilvl w:val="3"/>
          <w:numId w:val="0"/>
        </w:numPr>
        <w:tabs>
          <w:tab w:val="num" w:pos="737"/>
        </w:tabs>
        <w:rPr>
          <w:rFonts w:hint="eastAsia"/>
          <w:lang w:val="en-GB"/>
        </w:rPr>
      </w:pPr>
      <w:r w:rsidRPr="00DF20C5">
        <w:rPr>
          <w:rFonts w:hint="eastAsia"/>
        </w:rPr>
        <w:lastRenderedPageBreak/>
        <w:t>AuthenReq</w:t>
      </w:r>
      <w:r>
        <w:rPr>
          <w:rFonts w:hint="eastAsia"/>
          <w:bCs/>
          <w:iCs/>
        </w:rPr>
        <w:t>鉴权</w:t>
      </w:r>
      <w:r w:rsidRPr="00DF20C5">
        <w:rPr>
          <w:rFonts w:hint="eastAsia"/>
          <w:bCs/>
          <w:iCs/>
        </w:rPr>
        <w:t>请求</w:t>
      </w:r>
      <w:r>
        <w:rPr>
          <w:rFonts w:hint="eastAsia"/>
          <w:bCs/>
          <w:iCs/>
        </w:rPr>
        <w:t>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623"/>
        <w:gridCol w:w="1328"/>
        <w:gridCol w:w="1529"/>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sidRPr="00DF20C5">
              <w:rPr>
                <w:rFonts w:ascii="宋体" w:hAnsi="宋体" w:hint="eastAsia"/>
                <w:sz w:val="21"/>
                <w:szCs w:val="21"/>
              </w:rPr>
              <w:t>AuthenReq</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9D0BC7" w:rsidRPr="00DF20C5">
              <w:rPr>
                <w:rFonts w:ascii="宋体" w:hAnsi="宋体" w:hint="eastAsia"/>
                <w:sz w:val="21"/>
                <w:szCs w:val="21"/>
              </w:rPr>
              <w:t>AuthenReq</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9D0BC7" w:rsidRPr="00DF20C5">
              <w:rPr>
                <w:rFonts w:ascii="宋体" w:hAnsi="宋体" w:hint="eastAsia"/>
                <w:sz w:val="21"/>
                <w:szCs w:val="21"/>
              </w:rPr>
              <w:t>AuthenReq</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62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3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9D0BC7">
        <w:tblPrEx>
          <w:tblCellMar>
            <w:top w:w="0" w:type="dxa"/>
            <w:bottom w:w="0" w:type="dxa"/>
          </w:tblCellMar>
        </w:tblPrEx>
        <w:trPr>
          <w:jc w:val="center"/>
        </w:trPr>
        <w:tc>
          <w:tcPr>
            <w:tcW w:w="1728" w:type="dxa"/>
            <w:vAlign w:val="center"/>
          </w:tcPr>
          <w:p w:rsidR="009D0BC7" w:rsidRPr="00DF20C5" w:rsidRDefault="009D0BC7" w:rsidP="00870AD9">
            <w:pPr>
              <w:spacing w:line="360" w:lineRule="auto"/>
              <w:jc w:val="center"/>
              <w:rPr>
                <w:rFonts w:ascii="宋体" w:hAnsi="宋体" w:hint="eastAsia"/>
                <w:sz w:val="21"/>
                <w:szCs w:val="21"/>
              </w:rPr>
            </w:pPr>
            <w:r w:rsidRPr="00DF20C5">
              <w:rPr>
                <w:rFonts w:ascii="宋体" w:hAnsi="宋体" w:hint="eastAsia"/>
                <w:sz w:val="21"/>
                <w:szCs w:val="21"/>
              </w:rPr>
              <w:t>CODE</w:t>
            </w:r>
          </w:p>
        </w:tc>
        <w:tc>
          <w:tcPr>
            <w:tcW w:w="3623" w:type="dxa"/>
            <w:vAlign w:val="center"/>
          </w:tcPr>
          <w:p w:rsidR="009D0BC7" w:rsidRPr="00DF20C5" w:rsidRDefault="009D0BC7" w:rsidP="00870AD9">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sidRPr="00DF20C5">
              <w:rPr>
                <w:rFonts w:ascii="宋体" w:hAnsi="宋体" w:hint="eastAsia"/>
                <w:sz w:val="21"/>
                <w:szCs w:val="21"/>
              </w:rPr>
              <w:t>Authen</w:t>
            </w:r>
          </w:p>
        </w:tc>
        <w:tc>
          <w:tcPr>
            <w:tcW w:w="1328" w:type="dxa"/>
            <w:vAlign w:val="center"/>
          </w:tcPr>
          <w:p w:rsidR="009D0BC7" w:rsidRPr="00DF20C5" w:rsidRDefault="009D0BC7"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9D0BC7" w:rsidRPr="00DF20C5" w:rsidRDefault="009D0BC7" w:rsidP="00A44709">
            <w:pPr>
              <w:spacing w:line="360" w:lineRule="auto"/>
              <w:jc w:val="center"/>
              <w:rPr>
                <w:rFonts w:ascii="宋体" w:hAnsi="宋体" w:hint="eastAsia"/>
                <w:szCs w:val="21"/>
              </w:rPr>
            </w:pPr>
            <w:r>
              <w:rPr>
                <w:rFonts w:ascii="宋体" w:hAnsi="宋体" w:hint="eastAsia"/>
                <w:szCs w:val="21"/>
              </w:rPr>
              <w:t>32</w:t>
            </w:r>
          </w:p>
        </w:tc>
      </w:tr>
      <w:tr w:rsidR="009D0BC7">
        <w:tblPrEx>
          <w:tblCellMar>
            <w:top w:w="0" w:type="dxa"/>
            <w:bottom w:w="0" w:type="dxa"/>
          </w:tblCellMar>
        </w:tblPrEx>
        <w:trPr>
          <w:jc w:val="center"/>
        </w:trPr>
        <w:tc>
          <w:tcPr>
            <w:tcW w:w="1728" w:type="dxa"/>
            <w:vAlign w:val="center"/>
          </w:tcPr>
          <w:p w:rsidR="009D0BC7" w:rsidRPr="00DF20C5" w:rsidRDefault="009D0BC7" w:rsidP="00870AD9">
            <w:pPr>
              <w:spacing w:line="360" w:lineRule="auto"/>
              <w:jc w:val="center"/>
              <w:rPr>
                <w:rFonts w:ascii="宋体" w:hAnsi="宋体" w:hint="eastAsia"/>
                <w:sz w:val="21"/>
                <w:szCs w:val="21"/>
              </w:rPr>
            </w:pPr>
            <w:r w:rsidRPr="00DF20C5">
              <w:rPr>
                <w:rFonts w:ascii="宋体" w:hAnsi="宋体" w:hint="eastAsia"/>
                <w:sz w:val="21"/>
                <w:szCs w:val="21"/>
              </w:rPr>
              <w:t>SID</w:t>
            </w:r>
          </w:p>
        </w:tc>
        <w:tc>
          <w:tcPr>
            <w:tcW w:w="3623" w:type="dxa"/>
            <w:vAlign w:val="center"/>
          </w:tcPr>
          <w:p w:rsidR="009D0BC7" w:rsidRPr="00DF20C5" w:rsidRDefault="009D0BC7" w:rsidP="00870AD9">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328" w:type="dxa"/>
            <w:vAlign w:val="center"/>
          </w:tcPr>
          <w:p w:rsidR="009D0BC7" w:rsidRPr="00DF20C5" w:rsidRDefault="00476F9A"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9D0BC7" w:rsidRPr="00DF20C5" w:rsidRDefault="007E7B9F" w:rsidP="00A44709">
            <w:pPr>
              <w:spacing w:line="360" w:lineRule="auto"/>
              <w:jc w:val="center"/>
              <w:rPr>
                <w:rFonts w:ascii="宋体" w:hAnsi="宋体" w:hint="eastAsia"/>
                <w:szCs w:val="21"/>
              </w:rPr>
            </w:pPr>
            <w:r>
              <w:rPr>
                <w:rFonts w:ascii="宋体" w:hAnsi="宋体" w:hint="eastAsia"/>
                <w:szCs w:val="21"/>
              </w:rPr>
              <w:t>--</w:t>
            </w:r>
          </w:p>
        </w:tc>
      </w:tr>
      <w:tr w:rsidR="009D0BC7">
        <w:tblPrEx>
          <w:tblCellMar>
            <w:top w:w="0" w:type="dxa"/>
            <w:bottom w:w="0" w:type="dxa"/>
          </w:tblCellMar>
        </w:tblPrEx>
        <w:trPr>
          <w:jc w:val="center"/>
        </w:trPr>
        <w:tc>
          <w:tcPr>
            <w:tcW w:w="1728" w:type="dxa"/>
            <w:vAlign w:val="center"/>
          </w:tcPr>
          <w:p w:rsidR="009D0BC7" w:rsidRPr="00DF20C5" w:rsidRDefault="009D0BC7" w:rsidP="00870AD9">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623" w:type="dxa"/>
            <w:vAlign w:val="center"/>
          </w:tcPr>
          <w:p w:rsidR="009D0BC7" w:rsidRPr="00F80A4A" w:rsidRDefault="009D0BC7" w:rsidP="00A44709">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005F465B">
              <w:rPr>
                <w:rFonts w:ascii="宋体" w:hAnsi="宋体" w:hint="eastAsia"/>
                <w:sz w:val="21"/>
                <w:szCs w:val="21"/>
              </w:rPr>
              <w:t>Y</w:t>
            </w:r>
            <w:r w:rsidRPr="00F80A4A">
              <w:rPr>
                <w:rFonts w:ascii="宋体" w:hAnsi="宋体"/>
                <w:sz w:val="21"/>
                <w:szCs w:val="21"/>
              </w:rPr>
              <w:t>YYYMMDDHHmmssnnn</w:t>
            </w:r>
          </w:p>
        </w:tc>
        <w:tc>
          <w:tcPr>
            <w:tcW w:w="1328" w:type="dxa"/>
            <w:vAlign w:val="center"/>
          </w:tcPr>
          <w:p w:rsidR="009D0BC7" w:rsidRPr="00F80A4A" w:rsidRDefault="009D0BC7" w:rsidP="00A44709">
            <w:pPr>
              <w:spacing w:line="360" w:lineRule="auto"/>
              <w:jc w:val="center"/>
              <w:rPr>
                <w:rFonts w:ascii="宋体" w:hAnsi="宋体" w:hint="eastAsia"/>
                <w:sz w:val="21"/>
                <w:szCs w:val="21"/>
              </w:rPr>
            </w:pPr>
            <w:r w:rsidRPr="00F80A4A">
              <w:rPr>
                <w:rFonts w:ascii="宋体" w:hAnsi="宋体" w:hint="eastAsia"/>
                <w:sz w:val="21"/>
                <w:szCs w:val="21"/>
              </w:rPr>
              <w:t>String</w:t>
            </w:r>
          </w:p>
        </w:tc>
        <w:tc>
          <w:tcPr>
            <w:tcW w:w="1529" w:type="dxa"/>
            <w:vAlign w:val="center"/>
          </w:tcPr>
          <w:p w:rsidR="009D0BC7" w:rsidRPr="00DF20C5" w:rsidRDefault="009D0BC7" w:rsidP="00A44709">
            <w:pPr>
              <w:spacing w:line="360" w:lineRule="auto"/>
              <w:jc w:val="center"/>
              <w:rPr>
                <w:rFonts w:ascii="宋体" w:hAnsi="宋体" w:hint="eastAsia"/>
                <w:szCs w:val="21"/>
              </w:rPr>
            </w:pPr>
            <w:r>
              <w:rPr>
                <w:rFonts w:ascii="宋体" w:hAnsi="宋体" w:hint="eastAsia"/>
                <w:szCs w:val="21"/>
              </w:rPr>
              <w:t>24</w:t>
            </w:r>
          </w:p>
        </w:tc>
      </w:tr>
      <w:tr w:rsidR="009D0BC7">
        <w:tblPrEx>
          <w:tblCellMar>
            <w:top w:w="0" w:type="dxa"/>
            <w:bottom w:w="0" w:type="dxa"/>
          </w:tblCellMar>
        </w:tblPrEx>
        <w:trPr>
          <w:jc w:val="center"/>
        </w:trPr>
        <w:tc>
          <w:tcPr>
            <w:tcW w:w="1728" w:type="dxa"/>
            <w:tcBorders>
              <w:bottom w:val="single" w:sz="4" w:space="0" w:color="auto"/>
            </w:tcBorders>
            <w:vAlign w:val="center"/>
          </w:tcPr>
          <w:p w:rsidR="009D0BC7" w:rsidRPr="00DF20C5" w:rsidRDefault="009D0BC7" w:rsidP="00870AD9">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623" w:type="dxa"/>
            <w:tcBorders>
              <w:bottom w:val="single" w:sz="4" w:space="0" w:color="auto"/>
            </w:tcBorders>
            <w:vAlign w:val="center"/>
          </w:tcPr>
          <w:p w:rsidR="009D0BC7" w:rsidRPr="00DF20C5" w:rsidRDefault="009D0BC7" w:rsidP="00870AD9">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328" w:type="dxa"/>
            <w:tcBorders>
              <w:bottom w:val="single" w:sz="4" w:space="0" w:color="auto"/>
            </w:tcBorders>
            <w:vAlign w:val="center"/>
          </w:tcPr>
          <w:p w:rsidR="009D0BC7" w:rsidRPr="00DF20C5" w:rsidRDefault="009D0BC7"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9D0BC7" w:rsidRPr="00DF20C5" w:rsidRDefault="009D0BC7" w:rsidP="00A44709">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728"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870AD9" w:rsidRPr="000829E4" w:rsidRDefault="00870AD9" w:rsidP="0010138F">
            <w:pPr>
              <w:spacing w:line="360" w:lineRule="auto"/>
              <w:ind w:leftChars="100" w:left="200" w:firstLineChars="100" w:firstLine="210"/>
              <w:rPr>
                <w:rFonts w:ascii="宋体" w:hAnsi="宋体" w:hint="eastAsia"/>
                <w:sz w:val="21"/>
                <w:szCs w:val="21"/>
              </w:rPr>
            </w:pPr>
            <w:r w:rsidRPr="000829E4">
              <w:rPr>
                <w:rFonts w:ascii="宋体" w:hAnsi="宋体"/>
                <w:sz w:val="21"/>
                <w:szCs w:val="21"/>
              </w:rPr>
              <w:t>&lt;</w:t>
            </w:r>
            <w:r w:rsidRPr="00787459">
              <w:rPr>
                <w:rFonts w:ascii="宋体" w:hAnsi="宋体"/>
                <w:sz w:val="21"/>
                <w:szCs w:val="21"/>
              </w:rPr>
              <w:t>A</w:t>
            </w:r>
            <w:r>
              <w:rPr>
                <w:rFonts w:ascii="宋体" w:hAnsi="宋体" w:hint="eastAsia"/>
                <w:sz w:val="21"/>
                <w:szCs w:val="21"/>
              </w:rPr>
              <w:t>SP</w:t>
            </w:r>
            <w:r w:rsidRPr="00787459">
              <w:rPr>
                <w:rFonts w:ascii="宋体" w:hAnsi="宋体"/>
                <w:sz w:val="21"/>
                <w:szCs w:val="21"/>
              </w:rPr>
              <w:t>ID</w:t>
            </w:r>
            <w:r w:rsidRPr="000829E4">
              <w:rPr>
                <w:rFonts w:ascii="宋体" w:hAnsi="宋体"/>
                <w:sz w:val="21"/>
                <w:szCs w:val="21"/>
              </w:rPr>
              <w:t>&gt;</w:t>
            </w:r>
            <w:r w:rsidR="00C22173" w:rsidRPr="00C22173">
              <w:rPr>
                <w:rFonts w:ascii="宋体" w:hAnsi="宋体" w:hint="eastAsia"/>
                <w:color w:val="0000FF"/>
                <w:sz w:val="21"/>
                <w:szCs w:val="21"/>
              </w:rPr>
              <w:t>合作伙伴编号</w:t>
            </w:r>
            <w:r w:rsidRPr="000829E4">
              <w:rPr>
                <w:rFonts w:ascii="宋体" w:hAnsi="宋体"/>
                <w:sz w:val="21"/>
                <w:szCs w:val="21"/>
              </w:rPr>
              <w:t>&lt;</w:t>
            </w:r>
            <w:r w:rsidRPr="000829E4">
              <w:rPr>
                <w:rFonts w:ascii="宋体" w:hAnsi="宋体" w:hint="eastAsia"/>
                <w:sz w:val="21"/>
                <w:szCs w:val="21"/>
              </w:rPr>
              <w:t>/</w:t>
            </w:r>
            <w:r w:rsidRPr="00787459">
              <w:rPr>
                <w:rFonts w:ascii="宋体" w:hAnsi="宋体"/>
                <w:sz w:val="21"/>
                <w:szCs w:val="21"/>
              </w:rPr>
              <w:t>A</w:t>
            </w:r>
            <w:r>
              <w:rPr>
                <w:rFonts w:ascii="宋体" w:hAnsi="宋体" w:hint="eastAsia"/>
                <w:sz w:val="21"/>
                <w:szCs w:val="21"/>
              </w:rPr>
              <w:t>SP</w:t>
            </w:r>
            <w:r w:rsidRPr="00787459">
              <w:rPr>
                <w:rFonts w:ascii="宋体" w:hAnsi="宋体"/>
                <w:sz w:val="21"/>
                <w:szCs w:val="21"/>
              </w:rPr>
              <w:t>ID</w:t>
            </w:r>
            <w:r w:rsidRPr="000829E4">
              <w:rPr>
                <w:rFonts w:ascii="宋体" w:hAnsi="宋体"/>
                <w:sz w:val="21"/>
                <w:szCs w:val="21"/>
              </w:rPr>
              <w:t>&gt;</w:t>
            </w:r>
          </w:p>
          <w:p w:rsidR="00870AD9" w:rsidRDefault="00870AD9" w:rsidP="0010138F">
            <w:pPr>
              <w:spacing w:line="360" w:lineRule="auto"/>
              <w:ind w:leftChars="100" w:left="200" w:firstLineChars="100" w:firstLine="210"/>
              <w:rPr>
                <w:rFonts w:ascii="宋体" w:hAnsi="宋体" w:hint="eastAsia"/>
                <w:sz w:val="21"/>
                <w:szCs w:val="21"/>
              </w:rPr>
            </w:pPr>
            <w:r w:rsidRPr="00DF20C5">
              <w:rPr>
                <w:rFonts w:ascii="宋体" w:hAnsi="宋体"/>
                <w:sz w:val="21"/>
                <w:szCs w:val="21"/>
              </w:rPr>
              <w:t>&lt;</w:t>
            </w:r>
            <w:r w:rsidRPr="00DF20C5">
              <w:rPr>
                <w:rFonts w:ascii="宋体" w:hAnsi="宋体" w:hint="eastAsia"/>
                <w:sz w:val="21"/>
                <w:szCs w:val="21"/>
              </w:rPr>
              <w:t>TOKEN</w:t>
            </w:r>
            <w:r w:rsidRPr="00DF20C5">
              <w:rPr>
                <w:rFonts w:ascii="宋体" w:hAnsi="宋体"/>
                <w:sz w:val="21"/>
                <w:szCs w:val="21"/>
              </w:rPr>
              <w:t>&gt;</w:t>
            </w:r>
            <w:r w:rsidRPr="00DF20C5">
              <w:rPr>
                <w:rFonts w:ascii="宋体" w:hAnsi="宋体" w:hint="eastAsia"/>
                <w:sz w:val="21"/>
                <w:szCs w:val="21"/>
              </w:rPr>
              <w:t>令牌</w:t>
            </w:r>
            <w:r w:rsidRPr="00DF20C5">
              <w:rPr>
                <w:rFonts w:ascii="宋体" w:hAnsi="宋体"/>
                <w:sz w:val="21"/>
                <w:szCs w:val="21"/>
              </w:rPr>
              <w:t>&lt;/</w:t>
            </w:r>
            <w:r w:rsidRPr="00DF20C5">
              <w:rPr>
                <w:rFonts w:ascii="宋体" w:hAnsi="宋体" w:hint="eastAsia"/>
                <w:sz w:val="21"/>
                <w:szCs w:val="21"/>
              </w:rPr>
              <w:t>TOKEN</w:t>
            </w:r>
            <w:r w:rsidRPr="00DF20C5">
              <w:rPr>
                <w:rFonts w:ascii="宋体" w:hAnsi="宋体"/>
                <w:sz w:val="21"/>
                <w:szCs w:val="21"/>
              </w:rPr>
              <w:t>&gt;</w:t>
            </w:r>
          </w:p>
          <w:p w:rsidR="00870AD9" w:rsidRPr="00DF20C5" w:rsidRDefault="00870AD9" w:rsidP="0010138F">
            <w:pPr>
              <w:spacing w:line="360" w:lineRule="auto"/>
              <w:ind w:leftChars="100" w:left="200" w:firstLineChars="100" w:firstLine="210"/>
              <w:rPr>
                <w:rFonts w:ascii="宋体" w:hAnsi="宋体" w:hint="eastAsia"/>
                <w:sz w:val="21"/>
                <w:szCs w:val="21"/>
              </w:rPr>
            </w:pPr>
            <w:r>
              <w:rPr>
                <w:rFonts w:ascii="宋体" w:hAnsi="宋体" w:hint="eastAsia"/>
                <w:sz w:val="21"/>
                <w:szCs w:val="21"/>
              </w:rPr>
              <w:t>&lt;ACTION&gt;请求地址&lt;/ACTION&gt;</w:t>
            </w:r>
          </w:p>
          <w:p w:rsidR="00870AD9" w:rsidRPr="00DF20C5" w:rsidRDefault="00870AD9" w:rsidP="00870AD9">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62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3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5D78AD">
        <w:tblPrEx>
          <w:tblCellMar>
            <w:top w:w="0" w:type="dxa"/>
            <w:bottom w:w="0" w:type="dxa"/>
          </w:tblCellMar>
        </w:tblPrEx>
        <w:trPr>
          <w:jc w:val="center"/>
        </w:trPr>
        <w:tc>
          <w:tcPr>
            <w:tcW w:w="1728" w:type="dxa"/>
            <w:vAlign w:val="center"/>
          </w:tcPr>
          <w:p w:rsidR="005D78AD" w:rsidRPr="00DF20C5" w:rsidRDefault="005D78AD" w:rsidP="00870AD9">
            <w:pPr>
              <w:spacing w:line="360" w:lineRule="auto"/>
              <w:jc w:val="center"/>
              <w:rPr>
                <w:rFonts w:ascii="宋体" w:hAnsi="宋体" w:hint="eastAsia"/>
                <w:sz w:val="21"/>
                <w:szCs w:val="21"/>
              </w:rPr>
            </w:pPr>
            <w:r w:rsidRPr="00DF20C5">
              <w:rPr>
                <w:rFonts w:ascii="宋体" w:hAnsi="宋体" w:hint="eastAsia"/>
                <w:sz w:val="21"/>
                <w:szCs w:val="21"/>
              </w:rPr>
              <w:t>ASPID</w:t>
            </w:r>
          </w:p>
        </w:tc>
        <w:tc>
          <w:tcPr>
            <w:tcW w:w="3623" w:type="dxa"/>
            <w:vAlign w:val="center"/>
          </w:tcPr>
          <w:p w:rsidR="005D78AD" w:rsidRPr="00DF20C5" w:rsidRDefault="00C22173" w:rsidP="00870AD9">
            <w:pPr>
              <w:spacing w:line="360" w:lineRule="auto"/>
              <w:rPr>
                <w:rFonts w:ascii="宋体" w:hAnsi="宋体" w:hint="eastAsia"/>
                <w:sz w:val="21"/>
                <w:szCs w:val="21"/>
              </w:rPr>
            </w:pPr>
            <w:r w:rsidRPr="00C22173">
              <w:rPr>
                <w:rFonts w:ascii="宋体" w:hAnsi="宋体" w:hint="eastAsia"/>
                <w:color w:val="0000FF"/>
                <w:sz w:val="21"/>
                <w:szCs w:val="21"/>
              </w:rPr>
              <w:t>合作伙伴编号</w:t>
            </w:r>
            <w:r w:rsidR="00774CF0" w:rsidRPr="00BC71B6">
              <w:rPr>
                <w:rFonts w:ascii="宋体" w:hAnsi="宋体" w:hint="eastAsia"/>
                <w:color w:val="0000FF"/>
                <w:sz w:val="21"/>
                <w:szCs w:val="21"/>
              </w:rPr>
              <w:t>（必填）</w:t>
            </w:r>
          </w:p>
        </w:tc>
        <w:tc>
          <w:tcPr>
            <w:tcW w:w="1328" w:type="dxa"/>
            <w:vAlign w:val="center"/>
          </w:tcPr>
          <w:p w:rsidR="005D78AD" w:rsidRPr="00DF20C5" w:rsidRDefault="005D78AD"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5D78AD" w:rsidRPr="00DF20C5" w:rsidRDefault="005D78AD" w:rsidP="00A44709">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1728" w:type="dxa"/>
            <w:vAlign w:val="center"/>
          </w:tcPr>
          <w:p w:rsidR="00870AD9" w:rsidRPr="00DF20C5" w:rsidRDefault="00870AD9" w:rsidP="00870AD9">
            <w:pPr>
              <w:spacing w:line="360" w:lineRule="auto"/>
              <w:jc w:val="center"/>
              <w:rPr>
                <w:rFonts w:ascii="宋体" w:hAnsi="宋体" w:hint="eastAsia"/>
                <w:sz w:val="21"/>
                <w:szCs w:val="21"/>
              </w:rPr>
            </w:pPr>
            <w:r w:rsidRPr="00DF20C5">
              <w:rPr>
                <w:rFonts w:ascii="宋体" w:hAnsi="宋体" w:hint="eastAsia"/>
                <w:sz w:val="21"/>
                <w:szCs w:val="21"/>
              </w:rPr>
              <w:t>TOKEN</w:t>
            </w:r>
          </w:p>
        </w:tc>
        <w:tc>
          <w:tcPr>
            <w:tcW w:w="3623" w:type="dxa"/>
            <w:vAlign w:val="center"/>
          </w:tcPr>
          <w:p w:rsidR="00870AD9" w:rsidRPr="00DF20C5" w:rsidRDefault="00870AD9" w:rsidP="00870AD9">
            <w:pPr>
              <w:spacing w:line="360" w:lineRule="auto"/>
              <w:rPr>
                <w:rFonts w:ascii="宋体" w:hAnsi="宋体" w:hint="eastAsia"/>
                <w:sz w:val="21"/>
                <w:szCs w:val="21"/>
              </w:rPr>
            </w:pPr>
            <w:r w:rsidRPr="00DF20C5">
              <w:rPr>
                <w:rFonts w:ascii="宋体" w:hAnsi="宋体" w:hint="eastAsia"/>
                <w:sz w:val="21"/>
                <w:szCs w:val="21"/>
              </w:rPr>
              <w:t>令牌</w:t>
            </w:r>
            <w:r w:rsidR="00BC71B6" w:rsidRPr="00BC71B6">
              <w:rPr>
                <w:rFonts w:ascii="宋体" w:hAnsi="宋体" w:hint="eastAsia"/>
                <w:color w:val="0000FF"/>
                <w:sz w:val="21"/>
                <w:szCs w:val="21"/>
              </w:rPr>
              <w:t>（必填）</w:t>
            </w:r>
          </w:p>
        </w:tc>
        <w:tc>
          <w:tcPr>
            <w:tcW w:w="1328" w:type="dxa"/>
            <w:vAlign w:val="center"/>
          </w:tcPr>
          <w:p w:rsidR="00870AD9" w:rsidRPr="00DF20C5" w:rsidRDefault="00870AD9" w:rsidP="00870AD9">
            <w:pPr>
              <w:spacing w:line="360" w:lineRule="auto"/>
              <w:jc w:val="center"/>
              <w:rPr>
                <w:rFonts w:ascii="宋体" w:hAnsi="宋体"/>
                <w:sz w:val="21"/>
                <w:szCs w:val="21"/>
              </w:rPr>
            </w:pPr>
            <w:r w:rsidRPr="00DF20C5">
              <w:rPr>
                <w:rFonts w:ascii="宋体" w:hAnsi="宋体" w:hint="eastAsia"/>
                <w:sz w:val="21"/>
                <w:szCs w:val="21"/>
              </w:rPr>
              <w:t>String</w:t>
            </w:r>
          </w:p>
        </w:tc>
        <w:tc>
          <w:tcPr>
            <w:tcW w:w="1529"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64</w:t>
            </w:r>
          </w:p>
        </w:tc>
      </w:tr>
      <w:tr w:rsidR="00870AD9">
        <w:tblPrEx>
          <w:tblCellMar>
            <w:top w:w="0" w:type="dxa"/>
            <w:bottom w:w="0" w:type="dxa"/>
          </w:tblCellMar>
        </w:tblPrEx>
        <w:trPr>
          <w:jc w:val="center"/>
        </w:trPr>
        <w:tc>
          <w:tcPr>
            <w:tcW w:w="1728"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ACTION</w:t>
            </w:r>
          </w:p>
        </w:tc>
        <w:tc>
          <w:tcPr>
            <w:tcW w:w="3623" w:type="dxa"/>
            <w:vAlign w:val="center"/>
          </w:tcPr>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请求地址</w:t>
            </w:r>
            <w:r w:rsidR="005F465B" w:rsidRPr="00BC71B6">
              <w:rPr>
                <w:rFonts w:ascii="宋体" w:hAnsi="宋体" w:hint="eastAsia"/>
                <w:color w:val="0000FF"/>
                <w:sz w:val="21"/>
                <w:szCs w:val="21"/>
              </w:rPr>
              <w:t>（</w:t>
            </w:r>
            <w:r w:rsidR="005F465B">
              <w:rPr>
                <w:rFonts w:ascii="宋体" w:hAnsi="宋体" w:hint="eastAsia"/>
                <w:color w:val="0000FF"/>
                <w:sz w:val="21"/>
                <w:szCs w:val="21"/>
              </w:rPr>
              <w:t>非</w:t>
            </w:r>
            <w:r w:rsidR="005F465B" w:rsidRPr="00BC71B6">
              <w:rPr>
                <w:rFonts w:ascii="宋体" w:hAnsi="宋体" w:hint="eastAsia"/>
                <w:color w:val="0000FF"/>
                <w:sz w:val="21"/>
                <w:szCs w:val="21"/>
              </w:rPr>
              <w:t>必填）</w:t>
            </w:r>
          </w:p>
        </w:tc>
        <w:tc>
          <w:tcPr>
            <w:tcW w:w="1328"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512</w:t>
            </w:r>
          </w:p>
        </w:tc>
      </w:tr>
    </w:tbl>
    <w:p w:rsidR="00870AD9" w:rsidRDefault="00870AD9" w:rsidP="00870AD9">
      <w:pPr>
        <w:pStyle w:val="4"/>
        <w:numPr>
          <w:ilvl w:val="3"/>
          <w:numId w:val="0"/>
        </w:numPr>
        <w:tabs>
          <w:tab w:val="num" w:pos="737"/>
        </w:tabs>
        <w:ind w:left="1106" w:hanging="680"/>
        <w:rPr>
          <w:rFonts w:ascii="宋体" w:hAnsi="宋体" w:hint="eastAsia"/>
        </w:rPr>
      </w:pPr>
      <w:r w:rsidRPr="00371561">
        <w:rPr>
          <w:rFonts w:ascii="宋体" w:eastAsia="宋体" w:hAnsi="宋体" w:hint="eastAsia"/>
        </w:rPr>
        <w:t>AuthenRsp</w:t>
      </w:r>
      <w:r>
        <w:rPr>
          <w:rFonts w:hint="eastAsia"/>
        </w:rPr>
        <w:t>鉴权响应消息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757"/>
        <w:gridCol w:w="1508"/>
        <w:gridCol w:w="1529"/>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lastRenderedPageBreak/>
              <w:t>参数标识</w:t>
            </w:r>
          </w:p>
        </w:tc>
        <w:tc>
          <w:tcPr>
            <w:tcW w:w="6794"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sidRPr="00DF20C5">
              <w:rPr>
                <w:rFonts w:ascii="宋体" w:hAnsi="宋体" w:hint="eastAsia"/>
                <w:sz w:val="21"/>
                <w:szCs w:val="21"/>
              </w:rPr>
              <w:t>Authen</w:t>
            </w:r>
            <w:r>
              <w:rPr>
                <w:rFonts w:ascii="宋体" w:hAnsi="宋体" w:hint="eastAsia"/>
                <w:sz w:val="21"/>
                <w:szCs w:val="21"/>
              </w:rPr>
              <w:t>Rsp</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794"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5D78AD" w:rsidRPr="00DF20C5">
              <w:rPr>
                <w:rFonts w:ascii="宋体" w:hAnsi="宋体" w:hint="eastAsia"/>
                <w:sz w:val="21"/>
                <w:szCs w:val="21"/>
              </w:rPr>
              <w:t>Authen</w:t>
            </w:r>
            <w:r w:rsidR="005D78AD">
              <w:rPr>
                <w:rFonts w:ascii="宋体" w:hAnsi="宋体" w:hint="eastAsia"/>
                <w:sz w:val="21"/>
                <w:szCs w:val="21"/>
              </w:rPr>
              <w:t>Rsp</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5D78AD" w:rsidRPr="00DF20C5">
              <w:rPr>
                <w:rFonts w:ascii="宋体" w:hAnsi="宋体" w:hint="eastAsia"/>
                <w:sz w:val="21"/>
                <w:szCs w:val="21"/>
              </w:rPr>
              <w:t>Authen</w:t>
            </w:r>
            <w:r w:rsidR="005D78AD">
              <w:rPr>
                <w:rFonts w:ascii="宋体" w:hAnsi="宋体" w:hint="eastAsia"/>
                <w:sz w:val="21"/>
                <w:szCs w:val="21"/>
              </w:rPr>
              <w:t>Rsp</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75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5D78AD">
        <w:tblPrEx>
          <w:tblCellMar>
            <w:top w:w="0" w:type="dxa"/>
            <w:bottom w:w="0" w:type="dxa"/>
          </w:tblCellMar>
        </w:tblPrEx>
        <w:trPr>
          <w:jc w:val="center"/>
        </w:trPr>
        <w:tc>
          <w:tcPr>
            <w:tcW w:w="1728" w:type="dxa"/>
            <w:vAlign w:val="center"/>
          </w:tcPr>
          <w:p w:rsidR="005D78AD" w:rsidRPr="00DF20C5" w:rsidRDefault="005D78AD" w:rsidP="00870AD9">
            <w:pPr>
              <w:spacing w:line="360" w:lineRule="auto"/>
              <w:jc w:val="center"/>
              <w:rPr>
                <w:rFonts w:ascii="宋体" w:hAnsi="宋体" w:hint="eastAsia"/>
                <w:sz w:val="21"/>
                <w:szCs w:val="21"/>
              </w:rPr>
            </w:pPr>
            <w:r w:rsidRPr="00DF20C5">
              <w:rPr>
                <w:rFonts w:ascii="宋体" w:hAnsi="宋体" w:hint="eastAsia"/>
                <w:sz w:val="21"/>
                <w:szCs w:val="21"/>
              </w:rPr>
              <w:t>CODE</w:t>
            </w:r>
          </w:p>
        </w:tc>
        <w:tc>
          <w:tcPr>
            <w:tcW w:w="3757" w:type="dxa"/>
            <w:vAlign w:val="center"/>
          </w:tcPr>
          <w:p w:rsidR="005D78AD" w:rsidRPr="00DF20C5" w:rsidRDefault="005D78AD" w:rsidP="00870AD9">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sidRPr="00DF20C5">
              <w:rPr>
                <w:rFonts w:ascii="宋体" w:hAnsi="宋体" w:hint="eastAsia"/>
                <w:sz w:val="21"/>
                <w:szCs w:val="21"/>
              </w:rPr>
              <w:t>Authen</w:t>
            </w:r>
          </w:p>
        </w:tc>
        <w:tc>
          <w:tcPr>
            <w:tcW w:w="1508" w:type="dxa"/>
            <w:vAlign w:val="center"/>
          </w:tcPr>
          <w:p w:rsidR="005D78AD" w:rsidRPr="00DF20C5" w:rsidRDefault="005D78AD"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5D78AD" w:rsidRPr="00DF20C5" w:rsidRDefault="005D78AD" w:rsidP="00A44709">
            <w:pPr>
              <w:spacing w:line="360" w:lineRule="auto"/>
              <w:jc w:val="center"/>
              <w:rPr>
                <w:rFonts w:ascii="宋体" w:hAnsi="宋体" w:hint="eastAsia"/>
                <w:szCs w:val="21"/>
              </w:rPr>
            </w:pPr>
            <w:r>
              <w:rPr>
                <w:rFonts w:ascii="宋体" w:hAnsi="宋体" w:hint="eastAsia"/>
                <w:szCs w:val="21"/>
              </w:rPr>
              <w:t>32</w:t>
            </w:r>
          </w:p>
        </w:tc>
      </w:tr>
      <w:tr w:rsidR="005D78AD">
        <w:tblPrEx>
          <w:tblCellMar>
            <w:top w:w="0" w:type="dxa"/>
            <w:bottom w:w="0" w:type="dxa"/>
          </w:tblCellMar>
        </w:tblPrEx>
        <w:trPr>
          <w:jc w:val="center"/>
        </w:trPr>
        <w:tc>
          <w:tcPr>
            <w:tcW w:w="1728" w:type="dxa"/>
            <w:vAlign w:val="center"/>
          </w:tcPr>
          <w:p w:rsidR="005D78AD" w:rsidRPr="00DF20C5" w:rsidRDefault="005D78AD" w:rsidP="00870AD9">
            <w:pPr>
              <w:spacing w:line="360" w:lineRule="auto"/>
              <w:jc w:val="center"/>
              <w:rPr>
                <w:rFonts w:ascii="宋体" w:hAnsi="宋体" w:hint="eastAsia"/>
                <w:sz w:val="21"/>
                <w:szCs w:val="21"/>
              </w:rPr>
            </w:pPr>
            <w:r w:rsidRPr="00DF20C5">
              <w:rPr>
                <w:rFonts w:ascii="宋体" w:hAnsi="宋体" w:hint="eastAsia"/>
                <w:sz w:val="21"/>
                <w:szCs w:val="21"/>
              </w:rPr>
              <w:t>SID</w:t>
            </w:r>
          </w:p>
        </w:tc>
        <w:tc>
          <w:tcPr>
            <w:tcW w:w="3757" w:type="dxa"/>
            <w:vAlign w:val="center"/>
          </w:tcPr>
          <w:p w:rsidR="005D78AD" w:rsidRPr="00DF20C5" w:rsidRDefault="005D78AD" w:rsidP="00870AD9">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，与请求消息同值</w:t>
            </w:r>
          </w:p>
        </w:tc>
        <w:tc>
          <w:tcPr>
            <w:tcW w:w="1508" w:type="dxa"/>
            <w:vAlign w:val="center"/>
          </w:tcPr>
          <w:p w:rsidR="005D78AD" w:rsidRPr="00DF20C5" w:rsidRDefault="005D78AD"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5D78AD" w:rsidRPr="00DF20C5" w:rsidRDefault="007E7B9F" w:rsidP="00A44709">
            <w:pPr>
              <w:spacing w:line="360" w:lineRule="auto"/>
              <w:jc w:val="center"/>
              <w:rPr>
                <w:rFonts w:ascii="宋体" w:hAnsi="宋体" w:hint="eastAsia"/>
                <w:szCs w:val="21"/>
              </w:rPr>
            </w:pPr>
            <w:r>
              <w:rPr>
                <w:rFonts w:ascii="宋体" w:hAnsi="宋体" w:hint="eastAsia"/>
                <w:szCs w:val="21"/>
              </w:rPr>
              <w:t>--</w:t>
            </w:r>
          </w:p>
        </w:tc>
      </w:tr>
      <w:tr w:rsidR="005D78AD">
        <w:tblPrEx>
          <w:tblCellMar>
            <w:top w:w="0" w:type="dxa"/>
            <w:bottom w:w="0" w:type="dxa"/>
          </w:tblCellMar>
        </w:tblPrEx>
        <w:trPr>
          <w:jc w:val="center"/>
        </w:trPr>
        <w:tc>
          <w:tcPr>
            <w:tcW w:w="1728" w:type="dxa"/>
            <w:vAlign w:val="center"/>
          </w:tcPr>
          <w:p w:rsidR="005D78AD" w:rsidRPr="00DF20C5" w:rsidRDefault="005D78AD" w:rsidP="00870AD9">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757" w:type="dxa"/>
            <w:vAlign w:val="center"/>
          </w:tcPr>
          <w:p w:rsidR="005D78AD" w:rsidRPr="00F80A4A" w:rsidRDefault="005D78AD" w:rsidP="00A44709">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YYYYMMDDHHmmssnnn</w:t>
            </w:r>
          </w:p>
        </w:tc>
        <w:tc>
          <w:tcPr>
            <w:tcW w:w="1508" w:type="dxa"/>
            <w:vAlign w:val="center"/>
          </w:tcPr>
          <w:p w:rsidR="005D78AD" w:rsidRPr="00DF20C5" w:rsidRDefault="005D78AD"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5D78AD" w:rsidRPr="00DF20C5" w:rsidRDefault="005D78AD" w:rsidP="00A44709">
            <w:pPr>
              <w:spacing w:line="360" w:lineRule="auto"/>
              <w:jc w:val="center"/>
              <w:rPr>
                <w:rFonts w:ascii="宋体" w:hAnsi="宋体" w:hint="eastAsia"/>
                <w:szCs w:val="21"/>
              </w:rPr>
            </w:pPr>
            <w:r>
              <w:rPr>
                <w:rFonts w:ascii="宋体" w:hAnsi="宋体" w:hint="eastAsia"/>
                <w:szCs w:val="21"/>
              </w:rPr>
              <w:t>24</w:t>
            </w:r>
          </w:p>
        </w:tc>
      </w:tr>
      <w:tr w:rsidR="005D78AD">
        <w:tblPrEx>
          <w:tblCellMar>
            <w:top w:w="0" w:type="dxa"/>
            <w:bottom w:w="0" w:type="dxa"/>
          </w:tblCellMar>
        </w:tblPrEx>
        <w:trPr>
          <w:jc w:val="center"/>
        </w:trPr>
        <w:tc>
          <w:tcPr>
            <w:tcW w:w="1728" w:type="dxa"/>
            <w:tcBorders>
              <w:bottom w:val="single" w:sz="4" w:space="0" w:color="auto"/>
            </w:tcBorders>
            <w:vAlign w:val="center"/>
          </w:tcPr>
          <w:p w:rsidR="005D78AD" w:rsidRPr="00DF20C5" w:rsidRDefault="005D78AD" w:rsidP="00870AD9">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757" w:type="dxa"/>
            <w:tcBorders>
              <w:bottom w:val="single" w:sz="4" w:space="0" w:color="auto"/>
            </w:tcBorders>
            <w:vAlign w:val="center"/>
          </w:tcPr>
          <w:p w:rsidR="005D78AD" w:rsidRPr="00DF20C5" w:rsidRDefault="005D78AD" w:rsidP="00870AD9">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508" w:type="dxa"/>
            <w:tcBorders>
              <w:bottom w:val="single" w:sz="4" w:space="0" w:color="auto"/>
            </w:tcBorders>
            <w:vAlign w:val="center"/>
          </w:tcPr>
          <w:p w:rsidR="005D78AD" w:rsidRPr="00DF20C5" w:rsidRDefault="005D78AD"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5D78AD" w:rsidRPr="00DF20C5" w:rsidRDefault="005D78AD" w:rsidP="00A44709">
            <w:pPr>
              <w:spacing w:line="360" w:lineRule="auto"/>
              <w:jc w:val="center"/>
              <w:rPr>
                <w:rFonts w:ascii="宋体" w:hAnsi="宋体" w:hint="eastAsia"/>
                <w:szCs w:val="21"/>
              </w:rPr>
            </w:pPr>
            <w:r>
              <w:rPr>
                <w:rFonts w:ascii="宋体" w:hAnsi="宋体" w:hint="eastAsia"/>
                <w:szCs w:val="21"/>
              </w:rPr>
              <w:t>32</w:t>
            </w:r>
          </w:p>
        </w:tc>
      </w:tr>
      <w:tr w:rsidR="005D78AD">
        <w:tblPrEx>
          <w:tblCellMar>
            <w:top w:w="0" w:type="dxa"/>
            <w:bottom w:w="0" w:type="dxa"/>
          </w:tblCellMar>
        </w:tblPrEx>
        <w:trPr>
          <w:jc w:val="center"/>
        </w:trPr>
        <w:tc>
          <w:tcPr>
            <w:tcW w:w="8522" w:type="dxa"/>
            <w:gridSpan w:val="4"/>
            <w:tcBorders>
              <w:bottom w:val="single" w:sz="4" w:space="0" w:color="auto"/>
            </w:tcBorders>
            <w:shd w:val="clear" w:color="auto" w:fill="A6A6A6"/>
            <w:vAlign w:val="center"/>
          </w:tcPr>
          <w:p w:rsidR="005D78AD" w:rsidRPr="00DF20C5" w:rsidRDefault="005D78AD"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5D78AD">
        <w:tblPrEx>
          <w:tblCellMar>
            <w:top w:w="0" w:type="dxa"/>
            <w:bottom w:w="0" w:type="dxa"/>
          </w:tblCellMar>
        </w:tblPrEx>
        <w:trPr>
          <w:jc w:val="center"/>
        </w:trPr>
        <w:tc>
          <w:tcPr>
            <w:tcW w:w="1728" w:type="dxa"/>
            <w:tcBorders>
              <w:bottom w:val="single" w:sz="4" w:space="0" w:color="auto"/>
            </w:tcBorders>
          </w:tcPr>
          <w:p w:rsidR="005D78AD" w:rsidRPr="00DF20C5" w:rsidRDefault="005D78AD"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794" w:type="dxa"/>
            <w:gridSpan w:val="3"/>
            <w:tcBorders>
              <w:bottom w:val="single" w:sz="4" w:space="0" w:color="auto"/>
            </w:tcBorders>
          </w:tcPr>
          <w:p w:rsidR="005D78AD" w:rsidRPr="00DF20C5" w:rsidRDefault="005D78AD"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5D78AD" w:rsidRDefault="005D78AD"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5D78AD" w:rsidRPr="00DF20C5" w:rsidRDefault="005D78AD" w:rsidP="00870AD9">
            <w:pPr>
              <w:spacing w:line="360" w:lineRule="auto"/>
              <w:ind w:firstLineChars="100" w:firstLine="210"/>
              <w:rPr>
                <w:rFonts w:ascii="宋体" w:hAnsi="宋体" w:cs="Arial"/>
                <w:sz w:val="21"/>
                <w:szCs w:val="21"/>
              </w:rPr>
            </w:pPr>
            <w:r w:rsidRPr="00DF20C5">
              <w:rPr>
                <w:rFonts w:ascii="宋体" w:hAnsi="宋体" w:cs="Arial"/>
                <w:sz w:val="21"/>
                <w:szCs w:val="21"/>
              </w:rPr>
              <w:t>&lt;RESULTCODE&gt;返回结果代码</w:t>
            </w:r>
            <w:r>
              <w:rPr>
                <w:rFonts w:ascii="宋体" w:hAnsi="宋体" w:cs="Arial"/>
                <w:sz w:val="21"/>
                <w:szCs w:val="21"/>
              </w:rPr>
              <w:t>&lt;/RESULTCODE</w:t>
            </w:r>
            <w:r w:rsidRPr="00DF20C5">
              <w:rPr>
                <w:rFonts w:ascii="宋体" w:hAnsi="宋体" w:cs="Arial"/>
                <w:sz w:val="21"/>
                <w:szCs w:val="21"/>
              </w:rPr>
              <w:t>&gt;</w:t>
            </w:r>
          </w:p>
          <w:p w:rsidR="005D78AD" w:rsidRDefault="005D78AD" w:rsidP="00870AD9">
            <w:pPr>
              <w:spacing w:line="360" w:lineRule="auto"/>
              <w:ind w:firstLineChars="100" w:firstLine="210"/>
              <w:rPr>
                <w:rFonts w:ascii="宋体" w:hAnsi="宋体" w:cs="Arial" w:hint="eastAsia"/>
                <w:sz w:val="21"/>
                <w:szCs w:val="21"/>
              </w:rPr>
            </w:pPr>
            <w:r w:rsidRPr="00DF20C5">
              <w:rPr>
                <w:rFonts w:ascii="宋体" w:hAnsi="宋体" w:cs="Arial"/>
                <w:sz w:val="21"/>
                <w:szCs w:val="21"/>
              </w:rPr>
              <w:t>&lt;RESULTMSG&gt;返回结果消息描述</w:t>
            </w:r>
            <w:r>
              <w:rPr>
                <w:rFonts w:ascii="宋体" w:hAnsi="宋体" w:cs="Arial"/>
                <w:sz w:val="21"/>
                <w:szCs w:val="21"/>
              </w:rPr>
              <w:t>&lt;/RESULTMSG</w:t>
            </w:r>
            <w:r w:rsidRPr="00DF20C5">
              <w:rPr>
                <w:rFonts w:ascii="宋体" w:hAnsi="宋体" w:cs="Arial"/>
                <w:sz w:val="21"/>
                <w:szCs w:val="21"/>
              </w:rPr>
              <w:t>&gt;</w:t>
            </w:r>
          </w:p>
          <w:p w:rsidR="005D78AD" w:rsidRDefault="005D78AD" w:rsidP="00870AD9">
            <w:pPr>
              <w:spacing w:line="360" w:lineRule="auto"/>
              <w:ind w:firstLineChars="100" w:firstLine="210"/>
              <w:rPr>
                <w:rFonts w:ascii="宋体" w:hAnsi="宋体" w:cs="Arial" w:hint="eastAsia"/>
                <w:sz w:val="21"/>
                <w:szCs w:val="21"/>
              </w:rPr>
            </w:pPr>
            <w:r>
              <w:rPr>
                <w:rFonts w:ascii="宋体" w:hAnsi="宋体" w:cs="Arial" w:hint="eastAsia"/>
                <w:sz w:val="21"/>
                <w:szCs w:val="21"/>
              </w:rPr>
              <w:t>&lt;CORPACCOUNT&gt;</w:t>
            </w:r>
            <w:r w:rsidR="00804D7D" w:rsidRPr="00804D7D">
              <w:rPr>
                <w:rFonts w:ascii="宋体" w:hAnsi="宋体" w:cs="Arial" w:hint="eastAsia"/>
                <w:color w:val="0000FF"/>
                <w:sz w:val="21"/>
                <w:szCs w:val="21"/>
              </w:rPr>
              <w:t>集团编号</w:t>
            </w:r>
            <w:r>
              <w:rPr>
                <w:rFonts w:ascii="宋体" w:hAnsi="宋体" w:cs="Arial" w:hint="eastAsia"/>
                <w:sz w:val="21"/>
                <w:szCs w:val="21"/>
              </w:rPr>
              <w:t>&lt;/CORPACCOUNT&gt;</w:t>
            </w:r>
          </w:p>
          <w:p w:rsidR="005D78AD" w:rsidRDefault="005D78AD" w:rsidP="00870AD9">
            <w:pPr>
              <w:spacing w:line="360" w:lineRule="auto"/>
              <w:ind w:firstLineChars="100" w:firstLine="210"/>
              <w:rPr>
                <w:rFonts w:ascii="宋体" w:hAnsi="宋体" w:cs="Arial" w:hint="eastAsia"/>
                <w:sz w:val="21"/>
                <w:szCs w:val="21"/>
              </w:rPr>
            </w:pPr>
            <w:r>
              <w:rPr>
                <w:rFonts w:ascii="宋体" w:hAnsi="宋体" w:cs="Arial" w:hint="eastAsia"/>
                <w:sz w:val="21"/>
                <w:szCs w:val="21"/>
              </w:rPr>
              <w:t>&lt;UFID&gt;用户ID&lt;/UFID&gt;</w:t>
            </w:r>
          </w:p>
          <w:p w:rsidR="00127DF5" w:rsidRPr="00127DF5" w:rsidRDefault="00127DF5" w:rsidP="00127DF5">
            <w:pPr>
              <w:spacing w:line="360" w:lineRule="auto"/>
              <w:ind w:firstLineChars="100" w:firstLine="210"/>
              <w:rPr>
                <w:rFonts w:ascii="宋体" w:hAnsi="宋体" w:cs="Arial" w:hint="eastAsia"/>
                <w:sz w:val="21"/>
                <w:szCs w:val="21"/>
              </w:rPr>
            </w:pPr>
            <w:r w:rsidRPr="00127DF5">
              <w:rPr>
                <w:rFonts w:ascii="宋体" w:hAnsi="宋体" w:cs="Arial" w:hint="eastAsia"/>
                <w:sz w:val="21"/>
                <w:szCs w:val="21"/>
              </w:rPr>
              <w:t>&lt;USERTYPE&gt;用户类型</w:t>
            </w:r>
            <w:r w:rsidR="00DD63B7">
              <w:rPr>
                <w:rFonts w:ascii="宋体" w:hAnsi="宋体" w:cs="Arial" w:hint="eastAsia"/>
                <w:sz w:val="21"/>
                <w:szCs w:val="21"/>
              </w:rPr>
              <w:t>&lt;/USERTYPE</w:t>
            </w:r>
            <w:r w:rsidRPr="00127DF5">
              <w:rPr>
                <w:rFonts w:ascii="宋体" w:hAnsi="宋体" w:cs="Arial" w:hint="eastAsia"/>
                <w:sz w:val="21"/>
                <w:szCs w:val="21"/>
              </w:rPr>
              <w:t>&gt;</w:t>
            </w:r>
          </w:p>
          <w:p w:rsidR="005D78AD" w:rsidRDefault="005D78AD" w:rsidP="00870AD9">
            <w:pPr>
              <w:spacing w:line="360" w:lineRule="auto"/>
              <w:ind w:firstLineChars="100" w:firstLine="210"/>
              <w:rPr>
                <w:rFonts w:ascii="宋体" w:hAnsi="宋体" w:hint="eastAsia"/>
                <w:sz w:val="21"/>
                <w:szCs w:val="21"/>
              </w:rPr>
            </w:pPr>
            <w:r w:rsidRPr="00DF20C5">
              <w:rPr>
                <w:rFonts w:ascii="宋体" w:hAnsi="宋体" w:cs="Arial"/>
                <w:sz w:val="21"/>
                <w:szCs w:val="21"/>
              </w:rPr>
              <w:t>&lt;</w:t>
            </w:r>
            <w:r>
              <w:rPr>
                <w:rFonts w:ascii="宋体" w:hAnsi="宋体" w:cs="Arial" w:hint="eastAsia"/>
                <w:sz w:val="21"/>
                <w:szCs w:val="21"/>
              </w:rPr>
              <w:t>ACTIONS</w:t>
            </w:r>
            <w:r w:rsidRPr="00DF20C5">
              <w:rPr>
                <w:rFonts w:ascii="宋体" w:hAnsi="宋体" w:cs="Arial"/>
                <w:sz w:val="21"/>
                <w:szCs w:val="21"/>
              </w:rPr>
              <w:t>&gt;</w:t>
            </w:r>
            <w:r w:rsidRPr="00DF20C5">
              <w:rPr>
                <w:rFonts w:ascii="宋体" w:hAnsi="宋体" w:hint="eastAsia"/>
                <w:sz w:val="21"/>
                <w:szCs w:val="21"/>
              </w:rPr>
              <w:t>鉴权消息内容</w:t>
            </w:r>
          </w:p>
          <w:p w:rsidR="005D78AD" w:rsidRDefault="005D78AD" w:rsidP="00870AD9">
            <w:pPr>
              <w:spacing w:line="360" w:lineRule="auto"/>
              <w:rPr>
                <w:rFonts w:ascii="宋体" w:hAnsi="宋体" w:hint="eastAsia"/>
                <w:sz w:val="21"/>
                <w:szCs w:val="21"/>
              </w:rPr>
            </w:pPr>
            <w:r>
              <w:rPr>
                <w:rFonts w:ascii="宋体" w:hAnsi="宋体" w:hint="eastAsia"/>
                <w:sz w:val="21"/>
                <w:szCs w:val="21"/>
              </w:rPr>
              <w:t xml:space="preserve">    &lt;ACTIONID&gt;操作项ID&lt;/ACTIONID&gt;</w:t>
            </w:r>
          </w:p>
          <w:p w:rsidR="005D78AD" w:rsidRDefault="005D78AD" w:rsidP="00870AD9">
            <w:pPr>
              <w:spacing w:line="360" w:lineRule="auto"/>
              <w:rPr>
                <w:rFonts w:ascii="宋体" w:hAnsi="宋体" w:hint="eastAsia"/>
                <w:sz w:val="21"/>
                <w:szCs w:val="21"/>
              </w:rPr>
            </w:pPr>
            <w:r>
              <w:rPr>
                <w:rFonts w:ascii="宋体" w:hAnsi="宋体" w:hint="eastAsia"/>
                <w:sz w:val="21"/>
                <w:szCs w:val="21"/>
              </w:rPr>
              <w:t xml:space="preserve">    &lt;ACTIONNAME&gt;操作项名称&lt;/ACTIONNAME&gt;</w:t>
            </w:r>
          </w:p>
          <w:p w:rsidR="005D78AD" w:rsidRDefault="005D78AD" w:rsidP="00870AD9">
            <w:pPr>
              <w:spacing w:line="360" w:lineRule="auto"/>
              <w:rPr>
                <w:rFonts w:ascii="宋体" w:hAnsi="宋体" w:hint="eastAsia"/>
                <w:sz w:val="21"/>
                <w:szCs w:val="21"/>
              </w:rPr>
            </w:pPr>
            <w:r>
              <w:rPr>
                <w:rFonts w:ascii="宋体" w:hAnsi="宋体" w:hint="eastAsia"/>
                <w:sz w:val="21"/>
                <w:szCs w:val="21"/>
              </w:rPr>
              <w:t xml:space="preserve">    &lt;ACTIONURL&gt;操作项对应的URL地址&lt;/ACTIONURL&gt;</w:t>
            </w:r>
          </w:p>
          <w:p w:rsidR="005D78AD" w:rsidRPr="00DF20C5" w:rsidRDefault="005D78AD" w:rsidP="00870AD9">
            <w:pPr>
              <w:spacing w:line="360" w:lineRule="auto"/>
              <w:ind w:firstLineChars="100" w:firstLine="210"/>
              <w:rPr>
                <w:rFonts w:ascii="宋体" w:hAnsi="宋体" w:cs="Arial" w:hint="eastAsia"/>
                <w:sz w:val="21"/>
                <w:szCs w:val="21"/>
              </w:rPr>
            </w:pPr>
            <w:r w:rsidRPr="00DF20C5">
              <w:rPr>
                <w:rFonts w:ascii="宋体" w:hAnsi="宋体" w:cs="Arial"/>
                <w:sz w:val="21"/>
                <w:szCs w:val="21"/>
              </w:rPr>
              <w:t>&lt;/</w:t>
            </w:r>
            <w:r>
              <w:rPr>
                <w:rFonts w:ascii="宋体" w:hAnsi="宋体" w:cs="Arial" w:hint="eastAsia"/>
                <w:sz w:val="21"/>
                <w:szCs w:val="21"/>
              </w:rPr>
              <w:t>ACTIONS</w:t>
            </w:r>
            <w:r w:rsidRPr="00DF20C5">
              <w:rPr>
                <w:rFonts w:ascii="宋体" w:hAnsi="宋体" w:cs="Arial"/>
                <w:sz w:val="21"/>
                <w:szCs w:val="21"/>
              </w:rPr>
              <w:t>&gt;</w:t>
            </w:r>
          </w:p>
          <w:p w:rsidR="005D78AD" w:rsidRPr="00DF20C5" w:rsidRDefault="005D78AD" w:rsidP="00870AD9">
            <w:pPr>
              <w:spacing w:line="360" w:lineRule="auto"/>
              <w:jc w:val="both"/>
              <w:rPr>
                <w:rFonts w:ascii="宋体" w:hAnsi="宋体" w:hint="eastAsia"/>
                <w:sz w:val="21"/>
                <w:szCs w:val="21"/>
              </w:rPr>
            </w:pPr>
            <w:r w:rsidRPr="00DF20C5">
              <w:rPr>
                <w:rFonts w:ascii="宋体" w:hAnsi="宋体" w:hint="eastAsia"/>
                <w:sz w:val="21"/>
                <w:szCs w:val="21"/>
                <w:lang w:val="fi-FI"/>
              </w:rPr>
              <w:lastRenderedPageBreak/>
              <w:t>&lt;/</w:t>
            </w:r>
            <w:r>
              <w:rPr>
                <w:rFonts w:ascii="宋体" w:hAnsi="宋体" w:hint="eastAsia"/>
                <w:sz w:val="21"/>
                <w:szCs w:val="21"/>
                <w:lang w:val="fi-FI"/>
              </w:rPr>
              <w:t>BODY</w:t>
            </w:r>
            <w:r w:rsidRPr="00DF20C5">
              <w:rPr>
                <w:rFonts w:ascii="宋体" w:hAnsi="宋体" w:hint="eastAsia"/>
                <w:sz w:val="21"/>
                <w:szCs w:val="21"/>
                <w:lang w:val="fi-FI"/>
              </w:rPr>
              <w:t>&gt;</w:t>
            </w:r>
          </w:p>
        </w:tc>
      </w:tr>
      <w:tr w:rsidR="005D78AD">
        <w:tblPrEx>
          <w:tblCellMar>
            <w:top w:w="0" w:type="dxa"/>
            <w:bottom w:w="0" w:type="dxa"/>
          </w:tblCellMar>
        </w:tblPrEx>
        <w:trPr>
          <w:jc w:val="center"/>
        </w:trPr>
        <w:tc>
          <w:tcPr>
            <w:tcW w:w="1728" w:type="dxa"/>
            <w:shd w:val="clear" w:color="auto" w:fill="A6A6A6"/>
          </w:tcPr>
          <w:p w:rsidR="005D78AD" w:rsidRPr="00DF20C5" w:rsidRDefault="005D78AD"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757" w:type="dxa"/>
            <w:shd w:val="clear" w:color="auto" w:fill="A6A6A6"/>
          </w:tcPr>
          <w:p w:rsidR="005D78AD" w:rsidRPr="00DF20C5" w:rsidRDefault="005D78AD"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5D78AD" w:rsidRPr="00DF20C5" w:rsidRDefault="005D78AD"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5D78AD" w:rsidRPr="00DF20C5" w:rsidRDefault="005D78AD"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5D78AD">
        <w:tblPrEx>
          <w:tblCellMar>
            <w:top w:w="0" w:type="dxa"/>
            <w:bottom w:w="0" w:type="dxa"/>
          </w:tblCellMar>
        </w:tblPrEx>
        <w:trPr>
          <w:jc w:val="center"/>
        </w:trPr>
        <w:tc>
          <w:tcPr>
            <w:tcW w:w="1728" w:type="dxa"/>
            <w:vAlign w:val="center"/>
          </w:tcPr>
          <w:p w:rsidR="005D78AD" w:rsidRPr="00DF20C5" w:rsidRDefault="005D78AD" w:rsidP="00870AD9">
            <w:pPr>
              <w:spacing w:line="360" w:lineRule="auto"/>
              <w:jc w:val="center"/>
              <w:rPr>
                <w:rFonts w:ascii="宋体" w:hAnsi="宋体" w:hint="eastAsia"/>
                <w:sz w:val="21"/>
                <w:szCs w:val="21"/>
              </w:rPr>
            </w:pPr>
            <w:r w:rsidRPr="00DF20C5">
              <w:rPr>
                <w:rFonts w:ascii="宋体" w:hAnsi="宋体" w:cs="Arial"/>
                <w:sz w:val="21"/>
                <w:szCs w:val="21"/>
              </w:rPr>
              <w:t>RESULTCODE</w:t>
            </w:r>
          </w:p>
        </w:tc>
        <w:tc>
          <w:tcPr>
            <w:tcW w:w="3757" w:type="dxa"/>
            <w:vAlign w:val="center"/>
          </w:tcPr>
          <w:p w:rsidR="005D78AD" w:rsidRDefault="005D78AD" w:rsidP="00870AD9">
            <w:pPr>
              <w:spacing w:line="360" w:lineRule="auto"/>
              <w:rPr>
                <w:rFonts w:ascii="宋体" w:hAnsi="宋体" w:cs="Arial" w:hint="eastAsia"/>
                <w:sz w:val="21"/>
                <w:szCs w:val="21"/>
              </w:rPr>
            </w:pPr>
            <w:r w:rsidRPr="00DF20C5">
              <w:rPr>
                <w:rFonts w:ascii="宋体" w:hAnsi="宋体" w:cs="Arial"/>
                <w:sz w:val="21"/>
                <w:szCs w:val="21"/>
              </w:rPr>
              <w:t>返回结果代码</w:t>
            </w:r>
            <w:r w:rsidR="00BC71B6" w:rsidRPr="00BC71B6">
              <w:rPr>
                <w:rFonts w:ascii="宋体" w:hAnsi="宋体" w:hint="eastAsia"/>
                <w:color w:val="0000FF"/>
                <w:sz w:val="21"/>
                <w:szCs w:val="21"/>
              </w:rPr>
              <w:t>（必填）</w:t>
            </w:r>
          </w:p>
          <w:p w:rsidR="00D87688" w:rsidRDefault="00D04DD5" w:rsidP="00870AD9">
            <w:pPr>
              <w:spacing w:line="360" w:lineRule="auto"/>
              <w:rPr>
                <w:ins w:id="86" w:author="张光木" w:date="2008-09-10T09:29:00Z"/>
                <w:rFonts w:ascii="宋体" w:hAnsi="宋体" w:hint="eastAsia"/>
                <w:sz w:val="21"/>
                <w:szCs w:val="21"/>
              </w:rPr>
            </w:pPr>
            <w:r w:rsidRPr="00D04DD5">
              <w:rPr>
                <w:rFonts w:ascii="宋体" w:hAnsi="宋体" w:hint="eastAsia"/>
                <w:sz w:val="21"/>
                <w:szCs w:val="21"/>
              </w:rPr>
              <w:t>0</w:t>
            </w:r>
            <w:r w:rsidR="006F5CE0">
              <w:rPr>
                <w:rFonts w:ascii="宋体" w:hAnsi="宋体" w:hint="eastAsia"/>
                <w:sz w:val="21"/>
                <w:szCs w:val="21"/>
              </w:rPr>
              <w:t>:</w:t>
            </w:r>
            <w:r w:rsidRPr="00D04DD5">
              <w:rPr>
                <w:rFonts w:ascii="宋体" w:hAnsi="宋体" w:hint="eastAsia"/>
                <w:sz w:val="21"/>
                <w:szCs w:val="21"/>
              </w:rPr>
              <w:t>成功;</w:t>
            </w:r>
          </w:p>
          <w:p w:rsidR="00D87688" w:rsidRDefault="00D04DD5" w:rsidP="00870AD9">
            <w:pPr>
              <w:numPr>
                <w:ins w:id="87" w:author="张光木" w:date="2008-09-10T09:29:00Z"/>
              </w:numPr>
              <w:spacing w:line="360" w:lineRule="auto"/>
              <w:rPr>
                <w:ins w:id="88" w:author="张光木" w:date="2008-09-10T09:30:00Z"/>
                <w:rFonts w:ascii="宋体" w:hAnsi="宋体" w:hint="eastAsia"/>
                <w:sz w:val="21"/>
                <w:szCs w:val="21"/>
              </w:rPr>
            </w:pPr>
            <w:r w:rsidRPr="00D04DD5">
              <w:rPr>
                <w:rFonts w:ascii="宋体" w:hAnsi="宋体" w:hint="eastAsia"/>
                <w:sz w:val="21"/>
                <w:szCs w:val="21"/>
              </w:rPr>
              <w:t>1</w:t>
            </w:r>
            <w:r w:rsidR="006F5CE0">
              <w:rPr>
                <w:rFonts w:ascii="宋体" w:hAnsi="宋体" w:hint="eastAsia"/>
                <w:sz w:val="21"/>
                <w:szCs w:val="21"/>
              </w:rPr>
              <w:t>:</w:t>
            </w:r>
            <w:r w:rsidRPr="00D04DD5">
              <w:rPr>
                <w:rFonts w:ascii="宋体" w:hAnsi="宋体" w:hint="eastAsia"/>
                <w:sz w:val="21"/>
                <w:szCs w:val="21"/>
              </w:rPr>
              <w:t>对未定义错误的描述;</w:t>
            </w:r>
          </w:p>
          <w:p w:rsidR="00D87688" w:rsidRDefault="00D04DD5" w:rsidP="00870AD9">
            <w:pPr>
              <w:numPr>
                <w:ins w:id="89" w:author="张光木" w:date="2008-09-10T09:30:00Z"/>
              </w:numPr>
              <w:spacing w:line="360" w:lineRule="auto"/>
              <w:rPr>
                <w:ins w:id="90" w:author="张光木" w:date="2008-09-10T09:30:00Z"/>
                <w:rFonts w:ascii="宋体" w:hAnsi="宋体" w:hint="eastAsia"/>
                <w:sz w:val="21"/>
                <w:szCs w:val="21"/>
              </w:rPr>
            </w:pPr>
            <w:r w:rsidRPr="00D04DD5">
              <w:rPr>
                <w:rFonts w:ascii="宋体" w:hAnsi="宋体" w:hint="eastAsia"/>
                <w:sz w:val="21"/>
                <w:szCs w:val="21"/>
              </w:rPr>
              <w:t>101</w:t>
            </w:r>
            <w:r w:rsidR="006F5CE0">
              <w:rPr>
                <w:rFonts w:ascii="宋体" w:hAnsi="宋体" w:hint="eastAsia"/>
                <w:sz w:val="21"/>
                <w:szCs w:val="21"/>
              </w:rPr>
              <w:t>:</w:t>
            </w:r>
            <w:r w:rsidRPr="00D04DD5">
              <w:rPr>
                <w:rFonts w:ascii="宋体" w:hAnsi="宋体" w:hint="eastAsia"/>
                <w:sz w:val="21"/>
                <w:szCs w:val="21"/>
              </w:rPr>
              <w:t>数据非法加密;</w:t>
            </w:r>
          </w:p>
          <w:p w:rsidR="00D87688" w:rsidRDefault="00D04DD5" w:rsidP="00870AD9">
            <w:pPr>
              <w:numPr>
                <w:ins w:id="91" w:author="张光木" w:date="2008-09-10T09:30:00Z"/>
              </w:numPr>
              <w:spacing w:line="360" w:lineRule="auto"/>
              <w:rPr>
                <w:ins w:id="92" w:author="张光木" w:date="2008-09-10T09:30:00Z"/>
                <w:rFonts w:ascii="宋体" w:hAnsi="宋体" w:hint="eastAsia"/>
                <w:sz w:val="21"/>
                <w:szCs w:val="21"/>
              </w:rPr>
            </w:pPr>
            <w:r w:rsidRPr="00D04DD5">
              <w:rPr>
                <w:rFonts w:ascii="宋体" w:hAnsi="宋体" w:hint="eastAsia"/>
                <w:sz w:val="21"/>
                <w:szCs w:val="21"/>
              </w:rPr>
              <w:t>102</w:t>
            </w:r>
            <w:r w:rsidR="006F5CE0">
              <w:rPr>
                <w:rFonts w:ascii="宋体" w:hAnsi="宋体" w:hint="eastAsia"/>
                <w:sz w:val="21"/>
                <w:szCs w:val="21"/>
              </w:rPr>
              <w:t>:</w:t>
            </w:r>
            <w:r w:rsidRPr="00D04DD5">
              <w:rPr>
                <w:rFonts w:ascii="宋体" w:hAnsi="宋体" w:hint="eastAsia"/>
                <w:sz w:val="21"/>
                <w:szCs w:val="21"/>
              </w:rPr>
              <w:t>用户Token已失效;</w:t>
            </w:r>
          </w:p>
          <w:p w:rsidR="00D87688" w:rsidRDefault="00D04DD5" w:rsidP="00870AD9">
            <w:pPr>
              <w:numPr>
                <w:ins w:id="93" w:author="张光木" w:date="2008-09-10T09:30:00Z"/>
              </w:numPr>
              <w:spacing w:line="360" w:lineRule="auto"/>
              <w:rPr>
                <w:ins w:id="94" w:author="张光木" w:date="2008-09-10T09:30:00Z"/>
                <w:rFonts w:ascii="宋体" w:hAnsi="宋体" w:hint="eastAsia"/>
                <w:sz w:val="21"/>
                <w:szCs w:val="21"/>
              </w:rPr>
            </w:pPr>
            <w:r w:rsidRPr="00D04DD5">
              <w:rPr>
                <w:rFonts w:ascii="宋体" w:hAnsi="宋体" w:hint="eastAsia"/>
                <w:sz w:val="21"/>
                <w:szCs w:val="21"/>
              </w:rPr>
              <w:t>103</w:t>
            </w:r>
            <w:r w:rsidR="006F5CE0">
              <w:rPr>
                <w:rFonts w:ascii="宋体" w:hAnsi="宋体" w:hint="eastAsia"/>
                <w:sz w:val="21"/>
                <w:szCs w:val="21"/>
              </w:rPr>
              <w:t>:</w:t>
            </w:r>
            <w:r w:rsidRPr="00D04DD5">
              <w:rPr>
                <w:rFonts w:ascii="宋体" w:hAnsi="宋体" w:hint="eastAsia"/>
                <w:sz w:val="21"/>
                <w:szCs w:val="21"/>
              </w:rPr>
              <w:t>用户Token不存在;</w:t>
            </w:r>
          </w:p>
          <w:p w:rsidR="00D04DD5" w:rsidRPr="00D04DD5" w:rsidRDefault="00D04DD5" w:rsidP="00870AD9">
            <w:pPr>
              <w:numPr>
                <w:ins w:id="95" w:author="张光木" w:date="2008-09-10T09:30:00Z"/>
              </w:numPr>
              <w:spacing w:line="360" w:lineRule="auto"/>
              <w:rPr>
                <w:rFonts w:ascii="宋体" w:hAnsi="宋体" w:hint="eastAsia"/>
                <w:sz w:val="21"/>
                <w:szCs w:val="21"/>
              </w:rPr>
            </w:pPr>
            <w:r w:rsidRPr="00D04DD5">
              <w:rPr>
                <w:rFonts w:ascii="宋体" w:hAnsi="宋体" w:hint="eastAsia"/>
                <w:sz w:val="21"/>
                <w:szCs w:val="21"/>
              </w:rPr>
              <w:t>104</w:t>
            </w:r>
            <w:r w:rsidR="006F5CE0">
              <w:rPr>
                <w:rFonts w:ascii="宋体" w:hAnsi="宋体" w:hint="eastAsia"/>
                <w:sz w:val="21"/>
                <w:szCs w:val="21"/>
              </w:rPr>
              <w:t>:</w:t>
            </w:r>
            <w:r w:rsidRPr="00D04DD5">
              <w:rPr>
                <w:rFonts w:ascii="宋体" w:hAnsi="宋体" w:hint="eastAsia"/>
                <w:sz w:val="21"/>
                <w:szCs w:val="21"/>
              </w:rPr>
              <w:t>用户登录未知系统</w:t>
            </w:r>
          </w:p>
        </w:tc>
        <w:tc>
          <w:tcPr>
            <w:tcW w:w="1508" w:type="dxa"/>
            <w:vAlign w:val="center"/>
          </w:tcPr>
          <w:p w:rsidR="005D78AD" w:rsidRPr="00DF20C5" w:rsidRDefault="005D78AD" w:rsidP="00870AD9">
            <w:pPr>
              <w:spacing w:line="360" w:lineRule="auto"/>
              <w:jc w:val="center"/>
              <w:rPr>
                <w:rFonts w:ascii="宋体" w:hAnsi="宋体" w:hint="eastAsia"/>
                <w:sz w:val="21"/>
                <w:szCs w:val="21"/>
              </w:rPr>
            </w:pPr>
            <w:r>
              <w:rPr>
                <w:rFonts w:ascii="宋体" w:hAnsi="宋体" w:hint="eastAsia"/>
                <w:sz w:val="21"/>
                <w:szCs w:val="21"/>
              </w:rPr>
              <w:t>int</w:t>
            </w:r>
          </w:p>
        </w:tc>
        <w:tc>
          <w:tcPr>
            <w:tcW w:w="1529" w:type="dxa"/>
            <w:vAlign w:val="center"/>
          </w:tcPr>
          <w:p w:rsidR="005D78AD" w:rsidRPr="00DF20C5" w:rsidRDefault="007E7B9F" w:rsidP="00870AD9">
            <w:pPr>
              <w:spacing w:line="360" w:lineRule="auto"/>
              <w:jc w:val="center"/>
              <w:rPr>
                <w:rFonts w:ascii="宋体" w:hAnsi="宋体" w:hint="eastAsia"/>
                <w:sz w:val="21"/>
                <w:szCs w:val="21"/>
              </w:rPr>
            </w:pPr>
            <w:r>
              <w:rPr>
                <w:rFonts w:ascii="宋体" w:hAnsi="宋体" w:hint="eastAsia"/>
                <w:sz w:val="21"/>
                <w:szCs w:val="21"/>
              </w:rPr>
              <w:t>--</w:t>
            </w:r>
          </w:p>
        </w:tc>
      </w:tr>
      <w:tr w:rsidR="005D78AD">
        <w:tblPrEx>
          <w:tblCellMar>
            <w:top w:w="0" w:type="dxa"/>
            <w:bottom w:w="0" w:type="dxa"/>
          </w:tblCellMar>
        </w:tblPrEx>
        <w:trPr>
          <w:jc w:val="center"/>
        </w:trPr>
        <w:tc>
          <w:tcPr>
            <w:tcW w:w="1728" w:type="dxa"/>
            <w:vAlign w:val="center"/>
          </w:tcPr>
          <w:p w:rsidR="005D78AD" w:rsidRPr="00DF20C5" w:rsidRDefault="005D78AD" w:rsidP="00870AD9">
            <w:pPr>
              <w:spacing w:line="360" w:lineRule="auto"/>
              <w:jc w:val="center"/>
              <w:rPr>
                <w:rFonts w:ascii="宋体" w:hAnsi="宋体" w:hint="eastAsia"/>
                <w:sz w:val="21"/>
                <w:szCs w:val="21"/>
              </w:rPr>
            </w:pPr>
            <w:r w:rsidRPr="00DF20C5">
              <w:rPr>
                <w:rFonts w:ascii="宋体" w:hAnsi="宋体" w:cs="Arial"/>
                <w:sz w:val="21"/>
                <w:szCs w:val="21"/>
              </w:rPr>
              <w:t>RESULTMSG</w:t>
            </w:r>
          </w:p>
        </w:tc>
        <w:tc>
          <w:tcPr>
            <w:tcW w:w="3757" w:type="dxa"/>
            <w:vAlign w:val="center"/>
          </w:tcPr>
          <w:p w:rsidR="005D78AD" w:rsidRPr="00DF20C5" w:rsidRDefault="005D78AD" w:rsidP="00870AD9">
            <w:pPr>
              <w:spacing w:line="360" w:lineRule="auto"/>
              <w:rPr>
                <w:rFonts w:ascii="宋体" w:hAnsi="宋体" w:hint="eastAsia"/>
                <w:sz w:val="21"/>
                <w:szCs w:val="21"/>
              </w:rPr>
            </w:pPr>
            <w:r w:rsidRPr="00DF20C5">
              <w:rPr>
                <w:rFonts w:ascii="宋体" w:hAnsi="宋体" w:cs="Arial"/>
                <w:sz w:val="21"/>
                <w:szCs w:val="21"/>
              </w:rPr>
              <w:t>返回结果消息描述</w:t>
            </w:r>
            <w:r w:rsidR="005F465B" w:rsidRPr="00BC71B6">
              <w:rPr>
                <w:rFonts w:ascii="宋体" w:hAnsi="宋体" w:hint="eastAsia"/>
                <w:color w:val="0000FF"/>
                <w:sz w:val="21"/>
                <w:szCs w:val="21"/>
              </w:rPr>
              <w:t>（</w:t>
            </w:r>
            <w:r w:rsidR="005F465B">
              <w:rPr>
                <w:rFonts w:ascii="宋体" w:hAnsi="宋体" w:hint="eastAsia"/>
                <w:color w:val="0000FF"/>
                <w:sz w:val="21"/>
                <w:szCs w:val="21"/>
              </w:rPr>
              <w:t>非</w:t>
            </w:r>
            <w:r w:rsidR="005F465B" w:rsidRPr="00BC71B6">
              <w:rPr>
                <w:rFonts w:ascii="宋体" w:hAnsi="宋体" w:hint="eastAsia"/>
                <w:color w:val="0000FF"/>
                <w:sz w:val="21"/>
                <w:szCs w:val="21"/>
              </w:rPr>
              <w:t>必填</w:t>
            </w:r>
            <w:ins w:id="96" w:author="张光木" w:date="2008-09-10T09:42:00Z">
              <w:r w:rsidR="002945F1">
                <w:rPr>
                  <w:rFonts w:ascii="宋体" w:hAnsi="宋体" w:hint="eastAsia"/>
                  <w:color w:val="0000FF"/>
                  <w:sz w:val="21"/>
                  <w:szCs w:val="21"/>
                </w:rPr>
                <w:t>，如果</w:t>
              </w:r>
            </w:ins>
            <w:ins w:id="97" w:author="张光木" w:date="2008-09-10T09:43:00Z">
              <w:r w:rsidR="002945F1">
                <w:rPr>
                  <w:rFonts w:ascii="宋体" w:hAnsi="宋体" w:hint="eastAsia"/>
                  <w:color w:val="0000FF"/>
                  <w:sz w:val="21"/>
                  <w:szCs w:val="21"/>
                </w:rPr>
                <w:t>返回结果为失败则必填</w:t>
              </w:r>
            </w:ins>
            <w:r w:rsidR="005F465B" w:rsidRPr="00BC71B6">
              <w:rPr>
                <w:rFonts w:ascii="宋体" w:hAnsi="宋体" w:hint="eastAsia"/>
                <w:color w:val="0000FF"/>
                <w:sz w:val="21"/>
                <w:szCs w:val="21"/>
              </w:rPr>
              <w:t>）</w:t>
            </w:r>
          </w:p>
        </w:tc>
        <w:tc>
          <w:tcPr>
            <w:tcW w:w="1508" w:type="dxa"/>
            <w:vAlign w:val="center"/>
          </w:tcPr>
          <w:p w:rsidR="005D78AD" w:rsidRPr="00DF20C5" w:rsidRDefault="005D78AD" w:rsidP="00870AD9">
            <w:pPr>
              <w:spacing w:line="360" w:lineRule="auto"/>
              <w:jc w:val="center"/>
              <w:rPr>
                <w:rFonts w:ascii="宋体" w:hAnsi="宋体"/>
                <w:sz w:val="21"/>
                <w:szCs w:val="21"/>
              </w:rPr>
            </w:pPr>
            <w:r w:rsidRPr="00DF20C5">
              <w:rPr>
                <w:rFonts w:ascii="宋体" w:hAnsi="宋体" w:hint="eastAsia"/>
                <w:sz w:val="21"/>
                <w:szCs w:val="21"/>
              </w:rPr>
              <w:t>String</w:t>
            </w:r>
          </w:p>
        </w:tc>
        <w:tc>
          <w:tcPr>
            <w:tcW w:w="1529" w:type="dxa"/>
            <w:vAlign w:val="center"/>
          </w:tcPr>
          <w:p w:rsidR="005D78AD" w:rsidRPr="00DF20C5" w:rsidRDefault="005D78AD" w:rsidP="00870AD9">
            <w:pPr>
              <w:spacing w:line="360" w:lineRule="auto"/>
              <w:jc w:val="center"/>
              <w:rPr>
                <w:rFonts w:ascii="宋体" w:hAnsi="宋体" w:hint="eastAsia"/>
                <w:sz w:val="21"/>
                <w:szCs w:val="21"/>
              </w:rPr>
            </w:pPr>
            <w:r>
              <w:rPr>
                <w:rFonts w:ascii="宋体" w:hAnsi="宋体" w:hint="eastAsia"/>
                <w:sz w:val="21"/>
                <w:szCs w:val="21"/>
              </w:rPr>
              <w:t>512</w:t>
            </w:r>
          </w:p>
        </w:tc>
      </w:tr>
      <w:tr w:rsidR="00CA579D">
        <w:tblPrEx>
          <w:tblCellMar>
            <w:top w:w="0" w:type="dxa"/>
            <w:bottom w:w="0" w:type="dxa"/>
          </w:tblCellMar>
        </w:tblPrEx>
        <w:trPr>
          <w:jc w:val="center"/>
        </w:trPr>
        <w:tc>
          <w:tcPr>
            <w:tcW w:w="1728" w:type="dxa"/>
            <w:vAlign w:val="center"/>
          </w:tcPr>
          <w:p w:rsidR="00CA579D" w:rsidRPr="00DF20C5" w:rsidRDefault="00CA579D" w:rsidP="00870AD9">
            <w:pPr>
              <w:spacing w:line="360" w:lineRule="auto"/>
              <w:jc w:val="center"/>
              <w:rPr>
                <w:rFonts w:ascii="宋体" w:hAnsi="宋体" w:hint="eastAsia"/>
                <w:sz w:val="21"/>
                <w:szCs w:val="21"/>
              </w:rPr>
            </w:pPr>
            <w:r>
              <w:rPr>
                <w:rFonts w:ascii="宋体" w:hAnsi="宋体" w:cs="Arial" w:hint="eastAsia"/>
                <w:sz w:val="21"/>
                <w:szCs w:val="21"/>
              </w:rPr>
              <w:t>CORPACCOUNT</w:t>
            </w:r>
          </w:p>
        </w:tc>
        <w:tc>
          <w:tcPr>
            <w:tcW w:w="3757" w:type="dxa"/>
            <w:vAlign w:val="center"/>
          </w:tcPr>
          <w:p w:rsidR="00CA579D" w:rsidRPr="00DF20C5" w:rsidRDefault="00804D7D" w:rsidP="00870AD9">
            <w:pPr>
              <w:spacing w:line="360" w:lineRule="auto"/>
              <w:rPr>
                <w:rFonts w:ascii="宋体" w:hAnsi="宋体" w:hint="eastAsia"/>
                <w:sz w:val="21"/>
                <w:szCs w:val="21"/>
              </w:rPr>
            </w:pPr>
            <w:r w:rsidRPr="00804D7D">
              <w:rPr>
                <w:rFonts w:ascii="宋体" w:hAnsi="宋体" w:cs="Arial" w:hint="eastAsia"/>
                <w:color w:val="0000FF"/>
                <w:sz w:val="21"/>
                <w:szCs w:val="21"/>
              </w:rPr>
              <w:t>集团编号</w:t>
            </w:r>
            <w:r w:rsidR="00BC71B6" w:rsidRPr="00BC71B6">
              <w:rPr>
                <w:rFonts w:ascii="宋体" w:hAnsi="宋体" w:hint="eastAsia"/>
                <w:color w:val="0000FF"/>
                <w:sz w:val="21"/>
                <w:szCs w:val="21"/>
              </w:rPr>
              <w:t>（必填）</w:t>
            </w:r>
          </w:p>
        </w:tc>
        <w:tc>
          <w:tcPr>
            <w:tcW w:w="1508" w:type="dxa"/>
            <w:vAlign w:val="center"/>
          </w:tcPr>
          <w:p w:rsidR="00CA579D" w:rsidRPr="00C53F15" w:rsidRDefault="00CA579D" w:rsidP="00A44709">
            <w:pPr>
              <w:spacing w:line="360" w:lineRule="auto"/>
              <w:jc w:val="center"/>
              <w:rPr>
                <w:rFonts w:ascii="宋体" w:hAnsi="宋体"/>
                <w:sz w:val="21"/>
                <w:szCs w:val="21"/>
              </w:rPr>
            </w:pPr>
            <w:r w:rsidRPr="00C53F15">
              <w:rPr>
                <w:rFonts w:ascii="宋体" w:hAnsi="宋体"/>
                <w:sz w:val="21"/>
                <w:szCs w:val="21"/>
              </w:rPr>
              <w:t>String</w:t>
            </w:r>
          </w:p>
        </w:tc>
        <w:tc>
          <w:tcPr>
            <w:tcW w:w="1529" w:type="dxa"/>
            <w:vAlign w:val="center"/>
          </w:tcPr>
          <w:p w:rsidR="00CA579D" w:rsidRPr="005922BF" w:rsidRDefault="00CA579D" w:rsidP="00A44709">
            <w:pPr>
              <w:spacing w:line="360" w:lineRule="auto"/>
              <w:jc w:val="center"/>
              <w:rPr>
                <w:szCs w:val="21"/>
              </w:rPr>
            </w:pPr>
            <w:r w:rsidRPr="005922BF">
              <w:rPr>
                <w:szCs w:val="21"/>
              </w:rPr>
              <w:t>32</w:t>
            </w:r>
          </w:p>
        </w:tc>
      </w:tr>
      <w:tr w:rsidR="005D78AD">
        <w:tblPrEx>
          <w:tblCellMar>
            <w:top w:w="0" w:type="dxa"/>
            <w:bottom w:w="0" w:type="dxa"/>
          </w:tblCellMar>
        </w:tblPrEx>
        <w:trPr>
          <w:jc w:val="center"/>
        </w:trPr>
        <w:tc>
          <w:tcPr>
            <w:tcW w:w="1728" w:type="dxa"/>
            <w:vAlign w:val="center"/>
          </w:tcPr>
          <w:p w:rsidR="005D78AD" w:rsidRDefault="005D78AD" w:rsidP="00870AD9">
            <w:pPr>
              <w:spacing w:line="360" w:lineRule="auto"/>
              <w:jc w:val="center"/>
              <w:rPr>
                <w:rFonts w:ascii="宋体" w:hAnsi="宋体" w:hint="eastAsia"/>
                <w:sz w:val="21"/>
                <w:szCs w:val="21"/>
              </w:rPr>
            </w:pPr>
            <w:r>
              <w:rPr>
                <w:rFonts w:ascii="宋体" w:hAnsi="宋体" w:cs="Arial" w:hint="eastAsia"/>
                <w:sz w:val="21"/>
                <w:szCs w:val="21"/>
              </w:rPr>
              <w:t>UFID</w:t>
            </w:r>
          </w:p>
        </w:tc>
        <w:tc>
          <w:tcPr>
            <w:tcW w:w="3757" w:type="dxa"/>
            <w:vAlign w:val="center"/>
          </w:tcPr>
          <w:p w:rsidR="005D78AD" w:rsidRDefault="005D78AD" w:rsidP="00870AD9">
            <w:pPr>
              <w:spacing w:line="360" w:lineRule="auto"/>
              <w:rPr>
                <w:rFonts w:ascii="宋体" w:hAnsi="宋体" w:hint="eastAsia"/>
                <w:sz w:val="21"/>
                <w:szCs w:val="21"/>
              </w:rPr>
            </w:pPr>
            <w:r>
              <w:rPr>
                <w:rFonts w:ascii="宋体" w:hAnsi="宋体" w:hint="eastAsia"/>
                <w:sz w:val="21"/>
                <w:szCs w:val="21"/>
              </w:rPr>
              <w:t>用户ID</w:t>
            </w:r>
            <w:r w:rsidR="00BC71B6" w:rsidRPr="00BC71B6">
              <w:rPr>
                <w:rFonts w:ascii="宋体" w:hAnsi="宋体" w:hint="eastAsia"/>
                <w:color w:val="0000FF"/>
                <w:sz w:val="21"/>
                <w:szCs w:val="21"/>
              </w:rPr>
              <w:t>（必填）</w:t>
            </w:r>
          </w:p>
        </w:tc>
        <w:tc>
          <w:tcPr>
            <w:tcW w:w="1508"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5D78AD" w:rsidRDefault="007A2AAA" w:rsidP="00870AD9">
            <w:pPr>
              <w:spacing w:line="360" w:lineRule="auto"/>
              <w:jc w:val="center"/>
              <w:rPr>
                <w:rFonts w:ascii="宋体" w:hAnsi="宋体" w:hint="eastAsia"/>
                <w:sz w:val="21"/>
                <w:szCs w:val="21"/>
              </w:rPr>
            </w:pPr>
            <w:r>
              <w:rPr>
                <w:rFonts w:ascii="宋体" w:hAnsi="宋体" w:hint="eastAsia"/>
                <w:sz w:val="21"/>
                <w:szCs w:val="21"/>
              </w:rPr>
              <w:t>32</w:t>
            </w:r>
          </w:p>
        </w:tc>
      </w:tr>
      <w:tr w:rsidR="009851E2">
        <w:tblPrEx>
          <w:tblCellMar>
            <w:top w:w="0" w:type="dxa"/>
            <w:bottom w:w="0" w:type="dxa"/>
          </w:tblCellMar>
        </w:tblPrEx>
        <w:trPr>
          <w:jc w:val="center"/>
        </w:trPr>
        <w:tc>
          <w:tcPr>
            <w:tcW w:w="1728" w:type="dxa"/>
            <w:vAlign w:val="center"/>
          </w:tcPr>
          <w:p w:rsidR="009851E2" w:rsidRDefault="009851E2" w:rsidP="00870AD9">
            <w:pPr>
              <w:spacing w:line="360" w:lineRule="auto"/>
              <w:jc w:val="center"/>
              <w:rPr>
                <w:rFonts w:ascii="宋体" w:hAnsi="宋体" w:cs="Arial" w:hint="eastAsia"/>
                <w:sz w:val="21"/>
                <w:szCs w:val="21"/>
              </w:rPr>
            </w:pPr>
            <w:r w:rsidRPr="00127DF5">
              <w:rPr>
                <w:rFonts w:ascii="宋体" w:hAnsi="宋体" w:cs="Arial" w:hint="eastAsia"/>
                <w:sz w:val="21"/>
                <w:szCs w:val="21"/>
              </w:rPr>
              <w:t>USERTYPE</w:t>
            </w:r>
          </w:p>
        </w:tc>
        <w:tc>
          <w:tcPr>
            <w:tcW w:w="3757" w:type="dxa"/>
            <w:vAlign w:val="center"/>
          </w:tcPr>
          <w:p w:rsidR="009851E2" w:rsidRDefault="009851E2" w:rsidP="00870AD9">
            <w:pPr>
              <w:spacing w:line="360" w:lineRule="auto"/>
              <w:rPr>
                <w:rFonts w:ascii="宋体" w:hAnsi="宋体" w:hint="eastAsia"/>
                <w:sz w:val="21"/>
                <w:szCs w:val="21"/>
              </w:rPr>
            </w:pPr>
            <w:r>
              <w:rPr>
                <w:rFonts w:ascii="宋体" w:hAnsi="宋体" w:hint="eastAsia"/>
                <w:sz w:val="21"/>
                <w:szCs w:val="21"/>
              </w:rPr>
              <w:t>用户类型</w:t>
            </w:r>
            <w:r w:rsidR="00DB5369">
              <w:rPr>
                <w:rFonts w:ascii="宋体" w:hAnsi="宋体" w:hint="eastAsia"/>
                <w:sz w:val="21"/>
                <w:szCs w:val="21"/>
              </w:rPr>
              <w:t>：用户在业务系统中的角色。</w:t>
            </w:r>
          </w:p>
          <w:p w:rsidR="00D80DA1" w:rsidRDefault="00F20E43" w:rsidP="00870AD9">
            <w:pPr>
              <w:spacing w:line="360" w:lineRule="auto"/>
              <w:rPr>
                <w:ins w:id="98" w:author="张光木" w:date="2008-09-10T09:31:00Z"/>
                <w:rFonts w:ascii="宋体" w:hAnsi="宋体" w:hint="eastAsia"/>
                <w:sz w:val="21"/>
                <w:szCs w:val="21"/>
              </w:rPr>
            </w:pPr>
            <w:r>
              <w:rPr>
                <w:rFonts w:ascii="宋体" w:hAnsi="宋体" w:hint="eastAsia"/>
                <w:sz w:val="21"/>
                <w:szCs w:val="21"/>
              </w:rPr>
              <w:t>0</w:t>
            </w:r>
            <w:ins w:id="99" w:author="张光木" w:date="2008-09-10T09:31:00Z">
              <w:r w:rsidR="00D80DA1">
                <w:rPr>
                  <w:rFonts w:ascii="宋体" w:hAnsi="宋体" w:hint="eastAsia"/>
                  <w:sz w:val="21"/>
                  <w:szCs w:val="21"/>
                </w:rPr>
                <w:t>:</w:t>
              </w:r>
            </w:ins>
            <w:r>
              <w:rPr>
                <w:rFonts w:ascii="宋体" w:hAnsi="宋体" w:hint="eastAsia"/>
                <w:sz w:val="21"/>
                <w:szCs w:val="21"/>
              </w:rPr>
              <w:t xml:space="preserve">表示企业管理员 </w:t>
            </w:r>
          </w:p>
          <w:p w:rsidR="00D80DA1" w:rsidRDefault="00F20E43" w:rsidP="00870AD9">
            <w:pPr>
              <w:numPr>
                <w:ins w:id="100" w:author="张光木" w:date="2008-09-10T09:31:00Z"/>
              </w:numPr>
              <w:spacing w:line="360" w:lineRule="auto"/>
              <w:rPr>
                <w:ins w:id="101" w:author="张光木" w:date="2008-09-10T09:31:00Z"/>
                <w:rFonts w:ascii="宋体" w:hAnsi="宋体" w:hint="eastAsia"/>
                <w:sz w:val="21"/>
                <w:szCs w:val="21"/>
              </w:rPr>
            </w:pPr>
            <w:r>
              <w:rPr>
                <w:rFonts w:ascii="宋体" w:hAnsi="宋体" w:hint="eastAsia"/>
                <w:sz w:val="21"/>
                <w:szCs w:val="21"/>
              </w:rPr>
              <w:t>1</w:t>
            </w:r>
            <w:ins w:id="102" w:author="张光木" w:date="2008-09-10T09:31:00Z">
              <w:r w:rsidR="00D80DA1">
                <w:rPr>
                  <w:rFonts w:ascii="宋体" w:hAnsi="宋体" w:hint="eastAsia"/>
                  <w:sz w:val="21"/>
                  <w:szCs w:val="21"/>
                </w:rPr>
                <w:t>:</w:t>
              </w:r>
            </w:ins>
            <w:r>
              <w:rPr>
                <w:rFonts w:ascii="宋体" w:hAnsi="宋体" w:hint="eastAsia"/>
                <w:sz w:val="21"/>
                <w:szCs w:val="21"/>
              </w:rPr>
              <w:t>表示企业用户</w:t>
            </w:r>
          </w:p>
          <w:p w:rsidR="00F20E43" w:rsidRDefault="00BC71B6" w:rsidP="00870AD9">
            <w:pPr>
              <w:numPr>
                <w:ins w:id="103" w:author="张光木" w:date="2008-09-10T09:31:00Z"/>
              </w:numPr>
              <w:spacing w:line="360" w:lineRule="auto"/>
              <w:rPr>
                <w:rFonts w:ascii="宋体" w:hAnsi="宋体" w:hint="eastAsia"/>
                <w:sz w:val="21"/>
                <w:szCs w:val="21"/>
              </w:rPr>
            </w:pPr>
            <w:r w:rsidRPr="00BC71B6">
              <w:rPr>
                <w:rFonts w:ascii="宋体" w:hAnsi="宋体" w:hint="eastAsia"/>
                <w:color w:val="0000FF"/>
                <w:sz w:val="21"/>
                <w:szCs w:val="21"/>
              </w:rPr>
              <w:t>（必填）</w:t>
            </w:r>
          </w:p>
        </w:tc>
        <w:tc>
          <w:tcPr>
            <w:tcW w:w="1508" w:type="dxa"/>
            <w:vAlign w:val="center"/>
          </w:tcPr>
          <w:p w:rsidR="009851E2" w:rsidRDefault="00E1334E"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9851E2" w:rsidRDefault="00A975FB" w:rsidP="00870AD9">
            <w:pPr>
              <w:spacing w:line="360" w:lineRule="auto"/>
              <w:jc w:val="center"/>
              <w:rPr>
                <w:rFonts w:ascii="宋体" w:hAnsi="宋体" w:hint="eastAsia"/>
                <w:sz w:val="21"/>
                <w:szCs w:val="21"/>
              </w:rPr>
            </w:pPr>
            <w:r>
              <w:rPr>
                <w:rFonts w:ascii="宋体" w:hAnsi="宋体" w:hint="eastAsia"/>
                <w:sz w:val="21"/>
                <w:szCs w:val="21"/>
              </w:rPr>
              <w:t>16</w:t>
            </w:r>
          </w:p>
        </w:tc>
      </w:tr>
      <w:tr w:rsidR="005D78AD">
        <w:tblPrEx>
          <w:tblCellMar>
            <w:top w:w="0" w:type="dxa"/>
            <w:bottom w:w="0" w:type="dxa"/>
          </w:tblCellMar>
        </w:tblPrEx>
        <w:trPr>
          <w:jc w:val="center"/>
        </w:trPr>
        <w:tc>
          <w:tcPr>
            <w:tcW w:w="1728"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ACTIONID</w:t>
            </w:r>
          </w:p>
        </w:tc>
        <w:tc>
          <w:tcPr>
            <w:tcW w:w="3757" w:type="dxa"/>
            <w:vAlign w:val="center"/>
          </w:tcPr>
          <w:p w:rsidR="005D78AD" w:rsidRDefault="005D78AD" w:rsidP="00870AD9">
            <w:pPr>
              <w:spacing w:line="360" w:lineRule="auto"/>
              <w:rPr>
                <w:rFonts w:ascii="宋体" w:hAnsi="宋体" w:hint="eastAsia"/>
                <w:sz w:val="21"/>
                <w:szCs w:val="21"/>
              </w:rPr>
            </w:pPr>
            <w:r>
              <w:rPr>
                <w:rFonts w:ascii="宋体" w:hAnsi="宋体" w:hint="eastAsia"/>
                <w:sz w:val="21"/>
                <w:szCs w:val="21"/>
              </w:rPr>
              <w:t>操作项ID</w:t>
            </w:r>
            <w:r w:rsidR="00C16E73" w:rsidRPr="00BC71B6">
              <w:rPr>
                <w:rFonts w:ascii="宋体" w:hAnsi="宋体" w:hint="eastAsia"/>
                <w:color w:val="0000FF"/>
                <w:sz w:val="21"/>
                <w:szCs w:val="21"/>
              </w:rPr>
              <w:t>（</w:t>
            </w:r>
            <w:r w:rsidR="00C16E73">
              <w:rPr>
                <w:rFonts w:ascii="宋体" w:hAnsi="宋体" w:hint="eastAsia"/>
                <w:color w:val="0000FF"/>
                <w:sz w:val="21"/>
                <w:szCs w:val="21"/>
              </w:rPr>
              <w:t>非</w:t>
            </w:r>
            <w:r w:rsidR="00C16E73" w:rsidRPr="00BC71B6">
              <w:rPr>
                <w:rFonts w:ascii="宋体" w:hAnsi="宋体" w:hint="eastAsia"/>
                <w:color w:val="0000FF"/>
                <w:sz w:val="21"/>
                <w:szCs w:val="21"/>
              </w:rPr>
              <w:t>必填）</w:t>
            </w:r>
          </w:p>
        </w:tc>
        <w:tc>
          <w:tcPr>
            <w:tcW w:w="1508"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5D78AD" w:rsidRDefault="007A2AAA" w:rsidP="00870AD9">
            <w:pPr>
              <w:spacing w:line="360" w:lineRule="auto"/>
              <w:jc w:val="center"/>
              <w:rPr>
                <w:rFonts w:ascii="宋体" w:hAnsi="宋体" w:hint="eastAsia"/>
                <w:sz w:val="21"/>
                <w:szCs w:val="21"/>
              </w:rPr>
            </w:pPr>
            <w:r>
              <w:rPr>
                <w:rFonts w:ascii="宋体" w:hAnsi="宋体" w:hint="eastAsia"/>
                <w:sz w:val="21"/>
                <w:szCs w:val="21"/>
              </w:rPr>
              <w:t>16</w:t>
            </w:r>
          </w:p>
        </w:tc>
      </w:tr>
      <w:tr w:rsidR="005D78AD">
        <w:tblPrEx>
          <w:tblCellMar>
            <w:top w:w="0" w:type="dxa"/>
            <w:bottom w:w="0" w:type="dxa"/>
          </w:tblCellMar>
        </w:tblPrEx>
        <w:trPr>
          <w:jc w:val="center"/>
        </w:trPr>
        <w:tc>
          <w:tcPr>
            <w:tcW w:w="1728"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ACTIONNAME</w:t>
            </w:r>
          </w:p>
        </w:tc>
        <w:tc>
          <w:tcPr>
            <w:tcW w:w="3757" w:type="dxa"/>
            <w:vAlign w:val="center"/>
          </w:tcPr>
          <w:p w:rsidR="005D78AD" w:rsidRDefault="005D78AD" w:rsidP="00870AD9">
            <w:pPr>
              <w:spacing w:line="360" w:lineRule="auto"/>
              <w:rPr>
                <w:rFonts w:ascii="宋体" w:hAnsi="宋体" w:hint="eastAsia"/>
                <w:sz w:val="21"/>
                <w:szCs w:val="21"/>
              </w:rPr>
            </w:pPr>
            <w:r>
              <w:rPr>
                <w:rFonts w:ascii="宋体" w:hAnsi="宋体" w:hint="eastAsia"/>
                <w:sz w:val="21"/>
                <w:szCs w:val="21"/>
              </w:rPr>
              <w:t>操作项名称</w:t>
            </w:r>
            <w:r w:rsidR="00C16E73" w:rsidRPr="00BC71B6">
              <w:rPr>
                <w:rFonts w:ascii="宋体" w:hAnsi="宋体" w:hint="eastAsia"/>
                <w:color w:val="0000FF"/>
                <w:sz w:val="21"/>
                <w:szCs w:val="21"/>
              </w:rPr>
              <w:t>（</w:t>
            </w:r>
            <w:r w:rsidR="00C16E73">
              <w:rPr>
                <w:rFonts w:ascii="宋体" w:hAnsi="宋体" w:hint="eastAsia"/>
                <w:color w:val="0000FF"/>
                <w:sz w:val="21"/>
                <w:szCs w:val="21"/>
              </w:rPr>
              <w:t>非</w:t>
            </w:r>
            <w:r w:rsidR="00C16E73" w:rsidRPr="00BC71B6">
              <w:rPr>
                <w:rFonts w:ascii="宋体" w:hAnsi="宋体" w:hint="eastAsia"/>
                <w:color w:val="0000FF"/>
                <w:sz w:val="21"/>
                <w:szCs w:val="21"/>
              </w:rPr>
              <w:t>必填）</w:t>
            </w:r>
          </w:p>
        </w:tc>
        <w:tc>
          <w:tcPr>
            <w:tcW w:w="1508"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32</w:t>
            </w:r>
          </w:p>
        </w:tc>
      </w:tr>
      <w:tr w:rsidR="005D78AD">
        <w:tblPrEx>
          <w:tblCellMar>
            <w:top w:w="0" w:type="dxa"/>
            <w:bottom w:w="0" w:type="dxa"/>
          </w:tblCellMar>
        </w:tblPrEx>
        <w:trPr>
          <w:jc w:val="center"/>
        </w:trPr>
        <w:tc>
          <w:tcPr>
            <w:tcW w:w="1728"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ACTIONURL</w:t>
            </w:r>
          </w:p>
        </w:tc>
        <w:tc>
          <w:tcPr>
            <w:tcW w:w="3757" w:type="dxa"/>
            <w:vAlign w:val="center"/>
          </w:tcPr>
          <w:p w:rsidR="005D78AD" w:rsidRDefault="005D78AD" w:rsidP="00870AD9">
            <w:pPr>
              <w:spacing w:line="360" w:lineRule="auto"/>
              <w:rPr>
                <w:rFonts w:ascii="宋体" w:hAnsi="宋体" w:hint="eastAsia"/>
                <w:sz w:val="21"/>
                <w:szCs w:val="21"/>
              </w:rPr>
            </w:pPr>
            <w:r>
              <w:rPr>
                <w:rFonts w:ascii="宋体" w:hAnsi="宋体" w:hint="eastAsia"/>
                <w:sz w:val="21"/>
                <w:szCs w:val="21"/>
              </w:rPr>
              <w:t>操作项对应的URL地址</w:t>
            </w:r>
            <w:r w:rsidR="00C16E73" w:rsidRPr="00BC71B6">
              <w:rPr>
                <w:rFonts w:ascii="宋体" w:hAnsi="宋体" w:hint="eastAsia"/>
                <w:color w:val="0000FF"/>
                <w:sz w:val="21"/>
                <w:szCs w:val="21"/>
              </w:rPr>
              <w:t>（</w:t>
            </w:r>
            <w:r w:rsidR="00C16E73">
              <w:rPr>
                <w:rFonts w:ascii="宋体" w:hAnsi="宋体" w:hint="eastAsia"/>
                <w:color w:val="0000FF"/>
                <w:sz w:val="21"/>
                <w:szCs w:val="21"/>
              </w:rPr>
              <w:t>非</w:t>
            </w:r>
            <w:r w:rsidR="00C16E73" w:rsidRPr="00BC71B6">
              <w:rPr>
                <w:rFonts w:ascii="宋体" w:hAnsi="宋体" w:hint="eastAsia"/>
                <w:color w:val="0000FF"/>
                <w:sz w:val="21"/>
                <w:szCs w:val="21"/>
              </w:rPr>
              <w:t>必填）</w:t>
            </w:r>
          </w:p>
        </w:tc>
        <w:tc>
          <w:tcPr>
            <w:tcW w:w="1508"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5D78AD" w:rsidRDefault="005D78AD" w:rsidP="00870AD9">
            <w:pPr>
              <w:spacing w:line="360" w:lineRule="auto"/>
              <w:jc w:val="center"/>
              <w:rPr>
                <w:rFonts w:ascii="宋体" w:hAnsi="宋体" w:hint="eastAsia"/>
                <w:sz w:val="21"/>
                <w:szCs w:val="21"/>
              </w:rPr>
            </w:pPr>
            <w:r>
              <w:rPr>
                <w:rFonts w:ascii="宋体" w:hAnsi="宋体" w:hint="eastAsia"/>
                <w:sz w:val="21"/>
                <w:szCs w:val="21"/>
              </w:rPr>
              <w:t>128</w:t>
            </w:r>
          </w:p>
        </w:tc>
      </w:tr>
    </w:tbl>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104" w:name="_Toc166594437"/>
      <w:r>
        <w:rPr>
          <w:rFonts w:hint="eastAsia"/>
        </w:rPr>
        <w:t>SSO</w:t>
      </w:r>
      <w:r>
        <w:rPr>
          <w:rFonts w:hint="eastAsia"/>
        </w:rPr>
        <w:t>心跳接口</w:t>
      </w:r>
      <w:bookmarkEnd w:id="104"/>
    </w:p>
    <w:p w:rsidR="00F23407" w:rsidRDefault="00F23407" w:rsidP="00F23407">
      <w:pPr>
        <w:pStyle w:val="a4"/>
      </w:pPr>
      <w:r>
        <w:rPr>
          <w:rFonts w:hint="eastAsia"/>
        </w:rPr>
        <w:t>为实现用户的单点登陆，</w:t>
      </w:r>
      <w:r>
        <w:t>ADC</w:t>
      </w:r>
      <w:r>
        <w:rPr>
          <w:rFonts w:hint="eastAsia"/>
        </w:rPr>
        <w:t>平台必须时刻感知到用户当前是否处于存活状态。用户登陆到业务系统以后，</w:t>
      </w:r>
      <w:r>
        <w:t>ADC</w:t>
      </w:r>
      <w:r>
        <w:rPr>
          <w:rFonts w:hint="eastAsia"/>
        </w:rPr>
        <w:t>平台无法确定用户是否在线，默认情况下，</w:t>
      </w:r>
      <w:r>
        <w:t>ADC</w:t>
      </w:r>
      <w:r>
        <w:rPr>
          <w:rFonts w:hint="eastAsia"/>
        </w:rPr>
        <w:t>平台</w:t>
      </w:r>
      <w:r>
        <w:t>30</w:t>
      </w:r>
      <w:r>
        <w:rPr>
          <w:rFonts w:hint="eastAsia"/>
        </w:rPr>
        <w:t>分钟后，将会自动取消用户的会话。所以业务系统必须定时（缺省</w:t>
      </w:r>
      <w:r>
        <w:t>5</w:t>
      </w:r>
      <w:r>
        <w:rPr>
          <w:rFonts w:hint="eastAsia"/>
        </w:rPr>
        <w:t>分钟，不要小于</w:t>
      </w:r>
      <w:r>
        <w:t>5</w:t>
      </w:r>
      <w:r>
        <w:rPr>
          <w:rFonts w:hint="eastAsia"/>
        </w:rPr>
        <w:t>分钟，也不要大于</w:t>
      </w:r>
      <w:r>
        <w:t>10</w:t>
      </w:r>
      <w:r>
        <w:rPr>
          <w:rFonts w:hint="eastAsia"/>
        </w:rPr>
        <w:t>分钟）调用该接口通知</w:t>
      </w:r>
      <w:r>
        <w:t>ADC</w:t>
      </w:r>
      <w:r>
        <w:rPr>
          <w:rFonts w:hint="eastAsia"/>
        </w:rPr>
        <w:t>平台更新用户</w:t>
      </w:r>
      <w:r>
        <w:t>Token</w:t>
      </w:r>
      <w:r>
        <w:rPr>
          <w:rFonts w:hint="eastAsia"/>
        </w:rPr>
        <w:t>的生命周期。</w:t>
      </w:r>
    </w:p>
    <w:p w:rsidR="00870AD9" w:rsidRPr="00486B26" w:rsidRDefault="00870AD9" w:rsidP="00F47137">
      <w:pPr>
        <w:pStyle w:val="4"/>
        <w:numPr>
          <w:ilvl w:val="3"/>
          <w:numId w:val="0"/>
        </w:numPr>
        <w:tabs>
          <w:tab w:val="num" w:pos="737"/>
        </w:tabs>
        <w:rPr>
          <w:rFonts w:ascii="宋体" w:eastAsia="宋体" w:hAnsi="宋体" w:hint="eastAsia"/>
        </w:rPr>
      </w:pPr>
      <w:r w:rsidRPr="00486B26">
        <w:rPr>
          <w:rFonts w:ascii="宋体" w:eastAsia="宋体" w:hAnsi="宋体" w:hint="eastAsia"/>
        </w:rPr>
        <w:t>Pulse</w:t>
      </w:r>
      <w:r w:rsidR="00A47672" w:rsidRPr="00486B26">
        <w:rPr>
          <w:rFonts w:ascii="宋体" w:eastAsia="宋体" w:hAnsi="宋体" w:hint="eastAsia"/>
        </w:rPr>
        <w:t>Req</w:t>
      </w:r>
      <w:r w:rsidRPr="00486B26">
        <w:rPr>
          <w:rFonts w:ascii="宋体" w:eastAsia="宋体" w:hAnsi="宋体" w:hint="eastAsia"/>
        </w:rPr>
        <w:t>心跳请求消息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757"/>
        <w:gridCol w:w="1508"/>
        <w:gridCol w:w="1529"/>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6794"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Pr>
                <w:rFonts w:ascii="宋体" w:hAnsi="宋体" w:hint="eastAsia"/>
                <w:sz w:val="21"/>
                <w:szCs w:val="21"/>
              </w:rPr>
              <w:t>Pulse</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lastRenderedPageBreak/>
              <w:t>消息</w:t>
            </w:r>
            <w:r>
              <w:rPr>
                <w:rFonts w:ascii="宋体" w:hAnsi="宋体" w:hint="eastAsia"/>
                <w:sz w:val="21"/>
                <w:szCs w:val="21"/>
              </w:rPr>
              <w:t>格式</w:t>
            </w:r>
          </w:p>
        </w:tc>
        <w:tc>
          <w:tcPr>
            <w:tcW w:w="6794"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A47672" w:rsidRPr="001949DE">
              <w:rPr>
                <w:rFonts w:ascii="宋体" w:hAnsi="宋体" w:hint="eastAsia"/>
              </w:rPr>
              <w:t>Pulse</w:t>
            </w:r>
            <w:r w:rsidR="00A47672">
              <w:rPr>
                <w:rFonts w:ascii="宋体" w:hAnsi="宋体" w:hint="eastAsia"/>
              </w:rPr>
              <w:t>Req</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A47672" w:rsidRPr="001949DE">
              <w:rPr>
                <w:rFonts w:ascii="宋体" w:hAnsi="宋体" w:hint="eastAsia"/>
              </w:rPr>
              <w:t>Pulse</w:t>
            </w:r>
            <w:r w:rsidR="00A47672">
              <w:rPr>
                <w:rFonts w:ascii="宋体" w:hAnsi="宋体" w:hint="eastAsia"/>
              </w:rPr>
              <w:t>Req</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75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927AE3">
        <w:tblPrEx>
          <w:tblCellMar>
            <w:top w:w="0" w:type="dxa"/>
            <w:bottom w:w="0" w:type="dxa"/>
          </w:tblCellMar>
        </w:tblPrEx>
        <w:trPr>
          <w:jc w:val="center"/>
        </w:trPr>
        <w:tc>
          <w:tcPr>
            <w:tcW w:w="1728" w:type="dxa"/>
            <w:vAlign w:val="center"/>
          </w:tcPr>
          <w:p w:rsidR="00927AE3" w:rsidRPr="00DF20C5" w:rsidRDefault="00927AE3" w:rsidP="00870AD9">
            <w:pPr>
              <w:spacing w:line="360" w:lineRule="auto"/>
              <w:jc w:val="center"/>
              <w:rPr>
                <w:rFonts w:ascii="宋体" w:hAnsi="宋体" w:hint="eastAsia"/>
                <w:sz w:val="21"/>
                <w:szCs w:val="21"/>
              </w:rPr>
            </w:pPr>
            <w:r w:rsidRPr="00DF20C5">
              <w:rPr>
                <w:rFonts w:ascii="宋体" w:hAnsi="宋体" w:hint="eastAsia"/>
                <w:sz w:val="21"/>
                <w:szCs w:val="21"/>
              </w:rPr>
              <w:t>CODE</w:t>
            </w:r>
          </w:p>
        </w:tc>
        <w:tc>
          <w:tcPr>
            <w:tcW w:w="3757" w:type="dxa"/>
            <w:vAlign w:val="center"/>
          </w:tcPr>
          <w:p w:rsidR="00927AE3" w:rsidRPr="00DF20C5" w:rsidRDefault="00927AE3" w:rsidP="00870AD9">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sidRPr="001949DE">
              <w:rPr>
                <w:rFonts w:ascii="宋体" w:hAnsi="宋体" w:hint="eastAsia"/>
              </w:rPr>
              <w:t>Pulse</w:t>
            </w:r>
          </w:p>
        </w:tc>
        <w:tc>
          <w:tcPr>
            <w:tcW w:w="1508" w:type="dxa"/>
            <w:vAlign w:val="center"/>
          </w:tcPr>
          <w:p w:rsidR="00927AE3" w:rsidRPr="00DF20C5" w:rsidRDefault="00927AE3"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927AE3" w:rsidRPr="00DF20C5" w:rsidRDefault="00927AE3" w:rsidP="0068082E">
            <w:pPr>
              <w:spacing w:line="360" w:lineRule="auto"/>
              <w:jc w:val="center"/>
              <w:rPr>
                <w:rFonts w:ascii="宋体" w:hAnsi="宋体" w:hint="eastAsia"/>
                <w:szCs w:val="21"/>
              </w:rPr>
            </w:pPr>
            <w:r>
              <w:rPr>
                <w:rFonts w:ascii="宋体" w:hAnsi="宋体" w:hint="eastAsia"/>
                <w:szCs w:val="21"/>
              </w:rPr>
              <w:t>32</w:t>
            </w:r>
          </w:p>
        </w:tc>
      </w:tr>
      <w:tr w:rsidR="00927AE3">
        <w:tblPrEx>
          <w:tblCellMar>
            <w:top w:w="0" w:type="dxa"/>
            <w:bottom w:w="0" w:type="dxa"/>
          </w:tblCellMar>
        </w:tblPrEx>
        <w:trPr>
          <w:jc w:val="center"/>
        </w:trPr>
        <w:tc>
          <w:tcPr>
            <w:tcW w:w="1728" w:type="dxa"/>
            <w:vAlign w:val="center"/>
          </w:tcPr>
          <w:p w:rsidR="00927AE3" w:rsidRPr="00DF20C5" w:rsidRDefault="00927AE3" w:rsidP="00870AD9">
            <w:pPr>
              <w:spacing w:line="360" w:lineRule="auto"/>
              <w:jc w:val="center"/>
              <w:rPr>
                <w:rFonts w:ascii="宋体" w:hAnsi="宋体" w:hint="eastAsia"/>
                <w:sz w:val="21"/>
                <w:szCs w:val="21"/>
              </w:rPr>
            </w:pPr>
            <w:r w:rsidRPr="00DF20C5">
              <w:rPr>
                <w:rFonts w:ascii="宋体" w:hAnsi="宋体" w:hint="eastAsia"/>
                <w:sz w:val="21"/>
                <w:szCs w:val="21"/>
              </w:rPr>
              <w:t>SID</w:t>
            </w:r>
          </w:p>
        </w:tc>
        <w:tc>
          <w:tcPr>
            <w:tcW w:w="3757" w:type="dxa"/>
            <w:vAlign w:val="center"/>
          </w:tcPr>
          <w:p w:rsidR="00927AE3" w:rsidRPr="00DF20C5" w:rsidRDefault="00927AE3" w:rsidP="0068082E">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508" w:type="dxa"/>
            <w:vAlign w:val="center"/>
          </w:tcPr>
          <w:p w:rsidR="00927AE3" w:rsidRPr="00DF20C5" w:rsidRDefault="00927AE3"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927AE3" w:rsidRPr="00DF20C5" w:rsidRDefault="007E7B9F" w:rsidP="0068082E">
            <w:pPr>
              <w:spacing w:line="360" w:lineRule="auto"/>
              <w:jc w:val="center"/>
              <w:rPr>
                <w:rFonts w:ascii="宋体" w:hAnsi="宋体" w:hint="eastAsia"/>
                <w:szCs w:val="21"/>
              </w:rPr>
            </w:pPr>
            <w:r>
              <w:rPr>
                <w:rFonts w:ascii="宋体" w:hAnsi="宋体" w:hint="eastAsia"/>
                <w:szCs w:val="21"/>
              </w:rPr>
              <w:t>--</w:t>
            </w:r>
          </w:p>
        </w:tc>
      </w:tr>
      <w:tr w:rsidR="00927AE3">
        <w:tblPrEx>
          <w:tblCellMar>
            <w:top w:w="0" w:type="dxa"/>
            <w:bottom w:w="0" w:type="dxa"/>
          </w:tblCellMar>
        </w:tblPrEx>
        <w:trPr>
          <w:jc w:val="center"/>
        </w:trPr>
        <w:tc>
          <w:tcPr>
            <w:tcW w:w="1728" w:type="dxa"/>
            <w:vAlign w:val="center"/>
          </w:tcPr>
          <w:p w:rsidR="00927AE3" w:rsidRPr="00DF20C5" w:rsidRDefault="00927AE3" w:rsidP="00870AD9">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757" w:type="dxa"/>
            <w:vAlign w:val="center"/>
          </w:tcPr>
          <w:p w:rsidR="00927AE3" w:rsidRPr="00F80A4A" w:rsidRDefault="00927AE3" w:rsidP="0068082E">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00C16E73">
              <w:rPr>
                <w:rFonts w:ascii="宋体" w:hAnsi="宋体" w:hint="eastAsia"/>
                <w:sz w:val="21"/>
                <w:szCs w:val="21"/>
              </w:rPr>
              <w:t>Y</w:t>
            </w:r>
            <w:r w:rsidRPr="00F80A4A">
              <w:rPr>
                <w:rFonts w:ascii="宋体" w:hAnsi="宋体"/>
                <w:sz w:val="21"/>
                <w:szCs w:val="21"/>
              </w:rPr>
              <w:t>YYYMMDDHHmmssnnn</w:t>
            </w:r>
          </w:p>
        </w:tc>
        <w:tc>
          <w:tcPr>
            <w:tcW w:w="1508" w:type="dxa"/>
            <w:vAlign w:val="center"/>
          </w:tcPr>
          <w:p w:rsidR="00927AE3" w:rsidRPr="00DF20C5" w:rsidRDefault="00927AE3"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927AE3" w:rsidRPr="00DF20C5" w:rsidRDefault="00927AE3" w:rsidP="0068082E">
            <w:pPr>
              <w:spacing w:line="360" w:lineRule="auto"/>
              <w:jc w:val="center"/>
              <w:rPr>
                <w:rFonts w:ascii="宋体" w:hAnsi="宋体" w:hint="eastAsia"/>
                <w:szCs w:val="21"/>
              </w:rPr>
            </w:pPr>
            <w:r>
              <w:rPr>
                <w:rFonts w:ascii="宋体" w:hAnsi="宋体" w:hint="eastAsia"/>
                <w:szCs w:val="21"/>
              </w:rPr>
              <w:t>24</w:t>
            </w:r>
          </w:p>
        </w:tc>
      </w:tr>
      <w:tr w:rsidR="00927AE3">
        <w:tblPrEx>
          <w:tblCellMar>
            <w:top w:w="0" w:type="dxa"/>
            <w:bottom w:w="0" w:type="dxa"/>
          </w:tblCellMar>
        </w:tblPrEx>
        <w:trPr>
          <w:jc w:val="center"/>
        </w:trPr>
        <w:tc>
          <w:tcPr>
            <w:tcW w:w="1728" w:type="dxa"/>
            <w:tcBorders>
              <w:bottom w:val="single" w:sz="4" w:space="0" w:color="auto"/>
            </w:tcBorders>
            <w:vAlign w:val="center"/>
          </w:tcPr>
          <w:p w:rsidR="00927AE3" w:rsidRPr="00DF20C5" w:rsidRDefault="00927AE3" w:rsidP="00870AD9">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757" w:type="dxa"/>
            <w:tcBorders>
              <w:bottom w:val="single" w:sz="4" w:space="0" w:color="auto"/>
            </w:tcBorders>
            <w:vAlign w:val="center"/>
          </w:tcPr>
          <w:p w:rsidR="00927AE3" w:rsidRPr="00DF20C5" w:rsidRDefault="00927AE3" w:rsidP="0068082E">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508" w:type="dxa"/>
            <w:tcBorders>
              <w:bottom w:val="single" w:sz="4" w:space="0" w:color="auto"/>
            </w:tcBorders>
            <w:vAlign w:val="center"/>
          </w:tcPr>
          <w:p w:rsidR="00927AE3" w:rsidRPr="00DF20C5" w:rsidRDefault="00927AE3"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927AE3" w:rsidRPr="00DF20C5" w:rsidRDefault="00927AE3" w:rsidP="0068082E">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522" w:type="dxa"/>
            <w:gridSpan w:val="4"/>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728"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794" w:type="dxa"/>
            <w:gridSpan w:val="3"/>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870AD9" w:rsidRDefault="00870AD9" w:rsidP="00870AD9">
            <w:pPr>
              <w:spacing w:line="360" w:lineRule="auto"/>
              <w:ind w:firstLineChars="100" w:firstLine="210"/>
              <w:rPr>
                <w:rFonts w:ascii="宋体" w:hAnsi="宋体" w:hint="eastAsia"/>
                <w:sz w:val="21"/>
                <w:szCs w:val="21"/>
              </w:rPr>
            </w:pPr>
            <w:r w:rsidRPr="00DF20C5">
              <w:rPr>
                <w:rFonts w:ascii="宋体" w:hAnsi="宋体"/>
                <w:sz w:val="21"/>
                <w:szCs w:val="21"/>
              </w:rPr>
              <w:t>&lt;</w:t>
            </w:r>
            <w:r w:rsidRPr="00DF20C5">
              <w:rPr>
                <w:rFonts w:ascii="宋体" w:hAnsi="宋体" w:hint="eastAsia"/>
                <w:sz w:val="21"/>
                <w:szCs w:val="21"/>
              </w:rPr>
              <w:t>TOKEN</w:t>
            </w:r>
            <w:r w:rsidRPr="00DF20C5">
              <w:rPr>
                <w:rFonts w:ascii="宋体" w:hAnsi="宋体"/>
                <w:sz w:val="21"/>
                <w:szCs w:val="21"/>
              </w:rPr>
              <w:t>&gt;</w:t>
            </w:r>
            <w:r w:rsidRPr="00DF20C5">
              <w:rPr>
                <w:rFonts w:ascii="宋体" w:hAnsi="宋体" w:hint="eastAsia"/>
                <w:sz w:val="21"/>
                <w:szCs w:val="21"/>
              </w:rPr>
              <w:t>令牌</w:t>
            </w:r>
            <w:r w:rsidRPr="00DF20C5">
              <w:rPr>
                <w:rFonts w:ascii="宋体" w:hAnsi="宋体"/>
                <w:sz w:val="21"/>
                <w:szCs w:val="21"/>
              </w:rPr>
              <w:t>&lt;/</w:t>
            </w:r>
            <w:r w:rsidRPr="00DF20C5">
              <w:rPr>
                <w:rFonts w:ascii="宋体" w:hAnsi="宋体" w:hint="eastAsia"/>
                <w:sz w:val="21"/>
                <w:szCs w:val="21"/>
              </w:rPr>
              <w:t>TOKEN</w:t>
            </w:r>
            <w:r w:rsidRPr="00DF20C5">
              <w:rPr>
                <w:rFonts w:ascii="宋体" w:hAnsi="宋体"/>
                <w:sz w:val="21"/>
                <w:szCs w:val="21"/>
              </w:rPr>
              <w:t>&gt;</w:t>
            </w:r>
          </w:p>
          <w:p w:rsidR="00870AD9" w:rsidRPr="00DF20C5" w:rsidRDefault="00870AD9" w:rsidP="00870AD9">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75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870AD9">
        <w:tblPrEx>
          <w:tblCellMar>
            <w:top w:w="0" w:type="dxa"/>
            <w:bottom w:w="0" w:type="dxa"/>
          </w:tblCellMar>
        </w:tblPrEx>
        <w:trPr>
          <w:jc w:val="center"/>
        </w:trPr>
        <w:tc>
          <w:tcPr>
            <w:tcW w:w="1728" w:type="dxa"/>
            <w:vAlign w:val="center"/>
          </w:tcPr>
          <w:p w:rsidR="00870AD9" w:rsidRPr="00DF20C5" w:rsidRDefault="00870AD9" w:rsidP="00870AD9">
            <w:pPr>
              <w:spacing w:line="360" w:lineRule="auto"/>
              <w:jc w:val="center"/>
              <w:rPr>
                <w:rFonts w:ascii="宋体" w:hAnsi="宋体" w:hint="eastAsia"/>
                <w:sz w:val="21"/>
                <w:szCs w:val="21"/>
              </w:rPr>
            </w:pPr>
            <w:r w:rsidRPr="00DF20C5">
              <w:rPr>
                <w:rFonts w:ascii="宋体" w:hAnsi="宋体" w:hint="eastAsia"/>
                <w:sz w:val="21"/>
                <w:szCs w:val="21"/>
              </w:rPr>
              <w:t>TOKEN</w:t>
            </w:r>
          </w:p>
        </w:tc>
        <w:tc>
          <w:tcPr>
            <w:tcW w:w="3757" w:type="dxa"/>
            <w:vAlign w:val="center"/>
          </w:tcPr>
          <w:p w:rsidR="00870AD9" w:rsidRPr="00DF20C5" w:rsidRDefault="00870AD9" w:rsidP="00870AD9">
            <w:pPr>
              <w:spacing w:line="360" w:lineRule="auto"/>
              <w:rPr>
                <w:rFonts w:ascii="宋体" w:hAnsi="宋体" w:hint="eastAsia"/>
                <w:sz w:val="21"/>
                <w:szCs w:val="21"/>
              </w:rPr>
            </w:pPr>
            <w:r w:rsidRPr="00DF20C5">
              <w:rPr>
                <w:rFonts w:ascii="宋体" w:hAnsi="宋体" w:hint="eastAsia"/>
                <w:sz w:val="21"/>
                <w:szCs w:val="21"/>
              </w:rPr>
              <w:t>令牌</w:t>
            </w:r>
            <w:r w:rsidR="00C16E73" w:rsidRPr="00BC71B6">
              <w:rPr>
                <w:rFonts w:ascii="宋体" w:hAnsi="宋体" w:hint="eastAsia"/>
                <w:color w:val="0000FF"/>
                <w:sz w:val="21"/>
                <w:szCs w:val="21"/>
              </w:rPr>
              <w:t>（必填）</w:t>
            </w:r>
          </w:p>
        </w:tc>
        <w:tc>
          <w:tcPr>
            <w:tcW w:w="1508" w:type="dxa"/>
            <w:vAlign w:val="center"/>
          </w:tcPr>
          <w:p w:rsidR="00870AD9" w:rsidRPr="00DF20C5" w:rsidRDefault="00870AD9" w:rsidP="00870AD9">
            <w:pPr>
              <w:spacing w:line="360" w:lineRule="auto"/>
              <w:jc w:val="center"/>
              <w:rPr>
                <w:rFonts w:ascii="宋体" w:hAnsi="宋体"/>
                <w:sz w:val="21"/>
                <w:szCs w:val="21"/>
              </w:rPr>
            </w:pPr>
            <w:r w:rsidRPr="00DF20C5">
              <w:rPr>
                <w:rFonts w:ascii="宋体" w:hAnsi="宋体" w:hint="eastAsia"/>
                <w:sz w:val="21"/>
                <w:szCs w:val="21"/>
              </w:rPr>
              <w:t>String</w:t>
            </w:r>
          </w:p>
        </w:tc>
        <w:tc>
          <w:tcPr>
            <w:tcW w:w="1529"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64</w:t>
            </w:r>
          </w:p>
        </w:tc>
      </w:tr>
    </w:tbl>
    <w:p w:rsidR="00870AD9" w:rsidRDefault="00870AD9" w:rsidP="0010138F">
      <w:pPr>
        <w:spacing w:line="360" w:lineRule="auto"/>
        <w:ind w:leftChars="180" w:left="360"/>
        <w:rPr>
          <w:rFonts w:ascii="宋体" w:hAnsi="宋体" w:hint="eastAsia"/>
          <w:sz w:val="21"/>
          <w:szCs w:val="21"/>
        </w:rPr>
      </w:pPr>
    </w:p>
    <w:p w:rsidR="00E32E40" w:rsidRPr="00486B26" w:rsidRDefault="00E32E40" w:rsidP="00486B26">
      <w:pPr>
        <w:pStyle w:val="4"/>
        <w:numPr>
          <w:ilvl w:val="3"/>
          <w:numId w:val="0"/>
        </w:numPr>
        <w:tabs>
          <w:tab w:val="num" w:pos="737"/>
        </w:tabs>
        <w:rPr>
          <w:bCs/>
        </w:rPr>
      </w:pPr>
      <w:r w:rsidRPr="00486B26">
        <w:rPr>
          <w:bCs/>
        </w:rPr>
        <w:t>PulseRsp</w:t>
      </w:r>
      <w:r w:rsidR="00EC2C17" w:rsidRPr="00486B26">
        <w:rPr>
          <w:rFonts w:hint="eastAsia"/>
          <w:bCs/>
        </w:rPr>
        <w:t>心跳</w:t>
      </w:r>
      <w:r w:rsidRPr="00486B26">
        <w:rPr>
          <w:bCs/>
          <w:lang w:val="zh-CN"/>
        </w:rPr>
        <w:t>响应消息</w:t>
      </w:r>
    </w:p>
    <w:tbl>
      <w:tblPr>
        <w:tblW w:w="0" w:type="auto"/>
        <w:jc w:val="center"/>
        <w:tblInd w:w="-675" w:type="dxa"/>
        <w:tblLayout w:type="fixed"/>
        <w:tblLook w:val="0000"/>
      </w:tblPr>
      <w:tblGrid>
        <w:gridCol w:w="1886"/>
        <w:gridCol w:w="3774"/>
        <w:gridCol w:w="1217"/>
        <w:gridCol w:w="1296"/>
      </w:tblGrid>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jc w:val="center"/>
              <w:rPr>
                <w:szCs w:val="21"/>
              </w:rPr>
            </w:pPr>
            <w:r w:rsidRPr="005922BF">
              <w:rPr>
                <w:szCs w:val="21"/>
                <w:lang w:val="zh-CN"/>
              </w:rPr>
              <w:t>参数标识</w:t>
            </w:r>
          </w:p>
        </w:tc>
        <w:tc>
          <w:tcPr>
            <w:tcW w:w="6287" w:type="dxa"/>
            <w:gridSpan w:val="3"/>
            <w:tcBorders>
              <w:top w:val="single" w:sz="6" w:space="0" w:color="auto"/>
              <w:left w:val="single" w:sz="6" w:space="0" w:color="auto"/>
              <w:bottom w:val="single" w:sz="6" w:space="0" w:color="auto"/>
              <w:right w:val="single" w:sz="6" w:space="0" w:color="auto"/>
            </w:tcBorders>
          </w:tcPr>
          <w:p w:rsidR="00E32E40" w:rsidRPr="005922BF" w:rsidRDefault="00E32E40" w:rsidP="0068082E">
            <w:pPr>
              <w:tabs>
                <w:tab w:val="center" w:pos="3402"/>
              </w:tabs>
              <w:rPr>
                <w:szCs w:val="21"/>
              </w:rPr>
            </w:pPr>
            <w:r w:rsidRPr="005922BF">
              <w:rPr>
                <w:szCs w:val="21"/>
              </w:rPr>
              <w:t>PulseRsp</w:t>
            </w:r>
            <w:r w:rsidRPr="005922BF">
              <w:rPr>
                <w:szCs w:val="21"/>
              </w:rPr>
              <w:tab/>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tcPr>
          <w:p w:rsidR="00E32E40" w:rsidRPr="005922BF" w:rsidRDefault="00E32E40" w:rsidP="0068082E">
            <w:pPr>
              <w:jc w:val="center"/>
              <w:rPr>
                <w:szCs w:val="21"/>
              </w:rPr>
            </w:pPr>
            <w:r w:rsidRPr="005922BF">
              <w:rPr>
                <w:szCs w:val="21"/>
                <w:lang w:val="zh-CN"/>
              </w:rPr>
              <w:t>消息格式</w:t>
            </w:r>
          </w:p>
        </w:tc>
        <w:tc>
          <w:tcPr>
            <w:tcW w:w="6287" w:type="dxa"/>
            <w:gridSpan w:val="3"/>
            <w:tcBorders>
              <w:top w:val="single" w:sz="6" w:space="0" w:color="auto"/>
              <w:left w:val="single" w:sz="6" w:space="0" w:color="auto"/>
              <w:bottom w:val="single" w:sz="6" w:space="0" w:color="auto"/>
              <w:right w:val="single" w:sz="6" w:space="0" w:color="auto"/>
            </w:tcBorders>
          </w:tcPr>
          <w:p w:rsidR="00E32E40" w:rsidRPr="002A2B82" w:rsidRDefault="00E32E40" w:rsidP="0068082E">
            <w:pPr>
              <w:spacing w:line="360" w:lineRule="auto"/>
              <w:rPr>
                <w:szCs w:val="21"/>
                <w:lang w:val="sv-SE"/>
              </w:rPr>
            </w:pPr>
            <w:r w:rsidRPr="002A2B82">
              <w:rPr>
                <w:szCs w:val="21"/>
                <w:lang w:val="sv-SE"/>
              </w:rPr>
              <w:t>&lt;?xml version="1.0" encoding="UTF-8"?&gt;</w:t>
            </w:r>
          </w:p>
          <w:p w:rsidR="00E32E40" w:rsidRPr="002A2B82" w:rsidRDefault="00E32E40" w:rsidP="0068082E">
            <w:pPr>
              <w:spacing w:line="360" w:lineRule="auto"/>
              <w:rPr>
                <w:szCs w:val="21"/>
                <w:lang w:val="sv-SE"/>
              </w:rPr>
            </w:pPr>
            <w:r w:rsidRPr="002A2B82">
              <w:rPr>
                <w:szCs w:val="21"/>
                <w:lang w:val="sv-SE"/>
              </w:rPr>
              <w:t>&lt;PulseRsp&gt;</w:t>
            </w:r>
          </w:p>
          <w:p w:rsidR="00E32E40" w:rsidRPr="005155EC" w:rsidRDefault="00E32E40" w:rsidP="0068082E">
            <w:pPr>
              <w:spacing w:line="360" w:lineRule="auto"/>
              <w:rPr>
                <w:szCs w:val="21"/>
                <w:lang w:val="sv-SE"/>
              </w:rPr>
            </w:pPr>
            <w:r w:rsidRPr="002A2B82">
              <w:rPr>
                <w:szCs w:val="21"/>
                <w:lang w:val="sv-SE"/>
              </w:rPr>
              <w:t xml:space="preserve">  </w:t>
            </w:r>
            <w:r w:rsidRPr="005155EC">
              <w:rPr>
                <w:szCs w:val="21"/>
                <w:lang w:val="sv-SE"/>
              </w:rPr>
              <w:t>&lt;HEAD&gt;</w:t>
            </w:r>
          </w:p>
          <w:p w:rsidR="00E32E40" w:rsidRPr="005155EC" w:rsidRDefault="00E32E40" w:rsidP="00486B26">
            <w:pPr>
              <w:spacing w:line="360" w:lineRule="auto"/>
              <w:rPr>
                <w:szCs w:val="21"/>
                <w:lang w:val="sv-SE"/>
              </w:rPr>
            </w:pPr>
            <w:r w:rsidRPr="005155EC">
              <w:rPr>
                <w:szCs w:val="21"/>
                <w:lang w:val="sv-SE"/>
              </w:rPr>
              <w:lastRenderedPageBreak/>
              <w:t>&lt;CODE&gt;</w:t>
            </w:r>
            <w:r w:rsidRPr="00486B26">
              <w:rPr>
                <w:szCs w:val="21"/>
              </w:rPr>
              <w:t>消息标志</w:t>
            </w:r>
            <w:r w:rsidRPr="005155EC">
              <w:rPr>
                <w:szCs w:val="21"/>
                <w:lang w:val="sv-SE"/>
              </w:rPr>
              <w:t>&lt;/CODE&gt;</w:t>
            </w:r>
          </w:p>
          <w:p w:rsidR="00E32E40" w:rsidRPr="005155EC" w:rsidRDefault="00E32E40" w:rsidP="00486B26">
            <w:pPr>
              <w:spacing w:line="360" w:lineRule="auto"/>
              <w:rPr>
                <w:szCs w:val="21"/>
                <w:lang w:val="sv-SE"/>
              </w:rPr>
            </w:pPr>
            <w:r w:rsidRPr="005155EC">
              <w:rPr>
                <w:szCs w:val="21"/>
                <w:lang w:val="sv-SE"/>
              </w:rPr>
              <w:t>&lt;SID&gt;</w:t>
            </w:r>
            <w:r w:rsidRPr="00486B26">
              <w:rPr>
                <w:szCs w:val="21"/>
              </w:rPr>
              <w:t>消息序列号</w:t>
            </w:r>
            <w:r w:rsidRPr="005155EC">
              <w:rPr>
                <w:szCs w:val="21"/>
                <w:lang w:val="sv-SE"/>
              </w:rPr>
              <w:t>&lt;/SID&gt;</w:t>
            </w:r>
          </w:p>
          <w:p w:rsidR="00E32E40" w:rsidRPr="005155EC" w:rsidRDefault="00E32E40" w:rsidP="00486B26">
            <w:pPr>
              <w:spacing w:line="360" w:lineRule="auto"/>
              <w:rPr>
                <w:szCs w:val="21"/>
                <w:lang w:val="sv-SE"/>
              </w:rPr>
            </w:pPr>
            <w:r w:rsidRPr="005155EC">
              <w:rPr>
                <w:szCs w:val="21"/>
                <w:lang w:val="sv-SE"/>
              </w:rPr>
              <w:t>&lt;TIMESTAMP&gt;</w:t>
            </w:r>
            <w:r w:rsidRPr="00486B26">
              <w:rPr>
                <w:szCs w:val="21"/>
              </w:rPr>
              <w:t>时间戳</w:t>
            </w:r>
            <w:r w:rsidRPr="005155EC">
              <w:rPr>
                <w:szCs w:val="21"/>
                <w:lang w:val="sv-SE"/>
              </w:rPr>
              <w:t>&lt;/TIMESTAMP&gt;</w:t>
            </w:r>
          </w:p>
          <w:p w:rsidR="00E32E40" w:rsidRPr="005155EC" w:rsidRDefault="00E32E40" w:rsidP="00486B26">
            <w:pPr>
              <w:spacing w:line="360" w:lineRule="auto"/>
              <w:rPr>
                <w:szCs w:val="21"/>
                <w:lang w:val="sv-SE"/>
              </w:rPr>
            </w:pPr>
            <w:r w:rsidRPr="005155EC">
              <w:rPr>
                <w:szCs w:val="21"/>
                <w:lang w:val="sv-SE"/>
              </w:rPr>
              <w:t>&lt;SERVICEID&gt;</w:t>
            </w:r>
            <w:r w:rsidR="00D33948" w:rsidRPr="00486B26">
              <w:rPr>
                <w:szCs w:val="21"/>
              </w:rPr>
              <w:t>业务代码</w:t>
            </w:r>
            <w:r w:rsidRPr="005155EC">
              <w:rPr>
                <w:szCs w:val="21"/>
                <w:lang w:val="sv-SE"/>
              </w:rPr>
              <w:t>&lt;/SERVICEID&gt;</w:t>
            </w:r>
          </w:p>
          <w:p w:rsidR="00E32E40" w:rsidRPr="005155EC" w:rsidRDefault="00E32E40" w:rsidP="00486B26">
            <w:pPr>
              <w:spacing w:line="360" w:lineRule="auto"/>
              <w:rPr>
                <w:szCs w:val="21"/>
                <w:lang w:val="sv-SE"/>
              </w:rPr>
            </w:pPr>
            <w:r w:rsidRPr="005155EC">
              <w:rPr>
                <w:szCs w:val="21"/>
                <w:lang w:val="sv-SE"/>
              </w:rPr>
              <w:t>&lt;/HEAD&gt;</w:t>
            </w:r>
          </w:p>
          <w:p w:rsidR="00E32E40" w:rsidRPr="005155EC" w:rsidRDefault="00E32E40" w:rsidP="00486B26">
            <w:pPr>
              <w:spacing w:line="360" w:lineRule="auto"/>
              <w:rPr>
                <w:szCs w:val="21"/>
                <w:lang w:val="sv-SE"/>
              </w:rPr>
            </w:pPr>
            <w:r w:rsidRPr="005155EC">
              <w:rPr>
                <w:szCs w:val="21"/>
                <w:lang w:val="sv-SE"/>
              </w:rPr>
              <w:t>&lt;BODY&gt;</w:t>
            </w:r>
            <w:r w:rsidRPr="00486B26">
              <w:rPr>
                <w:szCs w:val="21"/>
              </w:rPr>
              <w:t>加密后的消息体</w:t>
            </w:r>
            <w:r w:rsidRPr="005155EC">
              <w:rPr>
                <w:szCs w:val="21"/>
                <w:lang w:val="sv-SE"/>
              </w:rPr>
              <w:t>&lt;/BODY&gt;</w:t>
            </w:r>
          </w:p>
          <w:p w:rsidR="00E32E40" w:rsidRPr="005922BF" w:rsidRDefault="00E32E40" w:rsidP="00486B26">
            <w:pPr>
              <w:spacing w:line="360" w:lineRule="auto"/>
              <w:rPr>
                <w:szCs w:val="21"/>
              </w:rPr>
            </w:pPr>
            <w:r w:rsidRPr="005922BF">
              <w:rPr>
                <w:szCs w:val="21"/>
              </w:rPr>
              <w:t>&lt;/PulseRsp&gt;</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lastRenderedPageBreak/>
              <w:t>名称</w:t>
            </w:r>
          </w:p>
        </w:tc>
        <w:tc>
          <w:tcPr>
            <w:tcW w:w="3774"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t>说明</w:t>
            </w:r>
          </w:p>
        </w:tc>
        <w:tc>
          <w:tcPr>
            <w:tcW w:w="1217"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t>数据类型</w:t>
            </w:r>
          </w:p>
        </w:tc>
        <w:tc>
          <w:tcPr>
            <w:tcW w:w="1296"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t>长度（字节）</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F475A6" w:rsidRPr="005922BF" w:rsidRDefault="00F475A6" w:rsidP="0068082E">
            <w:pPr>
              <w:spacing w:line="360" w:lineRule="auto"/>
              <w:jc w:val="center"/>
              <w:rPr>
                <w:szCs w:val="21"/>
              </w:rPr>
            </w:pPr>
            <w:r w:rsidRPr="005922BF">
              <w:rPr>
                <w:szCs w:val="21"/>
              </w:rPr>
              <w:t>CODE</w:t>
            </w:r>
          </w:p>
        </w:tc>
        <w:tc>
          <w:tcPr>
            <w:tcW w:w="3774" w:type="dxa"/>
            <w:tcBorders>
              <w:top w:val="single" w:sz="6" w:space="0" w:color="auto"/>
              <w:left w:val="single" w:sz="6" w:space="0" w:color="auto"/>
              <w:bottom w:val="single" w:sz="6" w:space="0" w:color="auto"/>
              <w:right w:val="single" w:sz="6" w:space="0" w:color="auto"/>
            </w:tcBorders>
            <w:vAlign w:val="center"/>
          </w:tcPr>
          <w:p w:rsidR="00F475A6" w:rsidRPr="005922BF" w:rsidRDefault="00F475A6" w:rsidP="0068082E">
            <w:pPr>
              <w:spacing w:line="360" w:lineRule="auto"/>
              <w:rPr>
                <w:rFonts w:hint="eastAsia"/>
                <w:szCs w:val="21"/>
              </w:rPr>
            </w:pPr>
            <w:r w:rsidRPr="005922BF">
              <w:rPr>
                <w:szCs w:val="21"/>
                <w:lang w:val="zh-CN"/>
              </w:rPr>
              <w:t>消息标志</w:t>
            </w:r>
            <w:r>
              <w:rPr>
                <w:rFonts w:hint="eastAsia"/>
                <w:szCs w:val="21"/>
                <w:lang w:val="zh-CN"/>
              </w:rPr>
              <w:t>：</w:t>
            </w:r>
            <w:r w:rsidRPr="005922BF">
              <w:rPr>
                <w:szCs w:val="21"/>
              </w:rPr>
              <w:t>Pulse</w:t>
            </w:r>
          </w:p>
        </w:tc>
        <w:tc>
          <w:tcPr>
            <w:tcW w:w="1217" w:type="dxa"/>
            <w:tcBorders>
              <w:top w:val="single" w:sz="6" w:space="0" w:color="auto"/>
              <w:left w:val="single" w:sz="6" w:space="0" w:color="auto"/>
              <w:bottom w:val="single" w:sz="6" w:space="0" w:color="auto"/>
              <w:right w:val="single" w:sz="6" w:space="0" w:color="auto"/>
            </w:tcBorders>
            <w:vAlign w:val="center"/>
          </w:tcPr>
          <w:p w:rsidR="00F475A6" w:rsidRPr="00DF20C5" w:rsidRDefault="00F475A6" w:rsidP="0068082E">
            <w:pPr>
              <w:spacing w:line="360" w:lineRule="auto"/>
              <w:jc w:val="center"/>
              <w:rPr>
                <w:rFonts w:ascii="宋体" w:hAnsi="宋体" w:hint="eastAsia"/>
                <w:szCs w:val="21"/>
              </w:rPr>
            </w:pPr>
            <w:r w:rsidRPr="00DF20C5">
              <w:rPr>
                <w:rFonts w:ascii="宋体" w:hAnsi="宋体" w:hint="eastAsia"/>
                <w:szCs w:val="21"/>
              </w:rPr>
              <w:t>String</w:t>
            </w:r>
          </w:p>
        </w:tc>
        <w:tc>
          <w:tcPr>
            <w:tcW w:w="1296" w:type="dxa"/>
            <w:tcBorders>
              <w:top w:val="single" w:sz="6" w:space="0" w:color="auto"/>
              <w:left w:val="single" w:sz="6" w:space="0" w:color="auto"/>
              <w:bottom w:val="single" w:sz="6" w:space="0" w:color="auto"/>
              <w:right w:val="single" w:sz="6" w:space="0" w:color="auto"/>
            </w:tcBorders>
            <w:vAlign w:val="center"/>
          </w:tcPr>
          <w:p w:rsidR="00F475A6" w:rsidRPr="00DF20C5" w:rsidRDefault="00F475A6" w:rsidP="0068082E">
            <w:pPr>
              <w:spacing w:line="360" w:lineRule="auto"/>
              <w:jc w:val="center"/>
              <w:rPr>
                <w:rFonts w:ascii="宋体" w:hAnsi="宋体" w:hint="eastAsia"/>
                <w:szCs w:val="21"/>
              </w:rPr>
            </w:pPr>
            <w:r>
              <w:rPr>
                <w:rFonts w:ascii="宋体" w:hAnsi="宋体" w:hint="eastAsia"/>
                <w:szCs w:val="21"/>
              </w:rPr>
              <w:t>32</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F475A6" w:rsidRPr="005922BF" w:rsidRDefault="00F475A6" w:rsidP="0068082E">
            <w:pPr>
              <w:spacing w:line="360" w:lineRule="auto"/>
              <w:jc w:val="center"/>
              <w:rPr>
                <w:szCs w:val="21"/>
              </w:rPr>
            </w:pPr>
            <w:r w:rsidRPr="005922BF">
              <w:rPr>
                <w:szCs w:val="21"/>
              </w:rPr>
              <w:t>SID</w:t>
            </w:r>
          </w:p>
        </w:tc>
        <w:tc>
          <w:tcPr>
            <w:tcW w:w="3774" w:type="dxa"/>
            <w:tcBorders>
              <w:top w:val="single" w:sz="6" w:space="0" w:color="auto"/>
              <w:left w:val="single" w:sz="6" w:space="0" w:color="auto"/>
              <w:bottom w:val="single" w:sz="6" w:space="0" w:color="auto"/>
              <w:right w:val="single" w:sz="6" w:space="0" w:color="auto"/>
            </w:tcBorders>
            <w:vAlign w:val="center"/>
          </w:tcPr>
          <w:p w:rsidR="00F475A6" w:rsidRPr="005922BF" w:rsidRDefault="00F475A6" w:rsidP="0068082E">
            <w:pPr>
              <w:spacing w:line="360" w:lineRule="auto"/>
              <w:rPr>
                <w:rFonts w:hint="eastAsia"/>
                <w:szCs w:val="21"/>
              </w:rPr>
            </w:pPr>
            <w:r w:rsidRPr="005922BF">
              <w:rPr>
                <w:szCs w:val="21"/>
                <w:lang w:val="zh-CN"/>
              </w:rPr>
              <w:t>消息序列号</w:t>
            </w:r>
            <w:r>
              <w:rPr>
                <w:rFonts w:hint="eastAsia"/>
                <w:szCs w:val="21"/>
                <w:lang w:val="zh-CN"/>
              </w:rPr>
              <w:t>：</w:t>
            </w:r>
            <w:r>
              <w:rPr>
                <w:rFonts w:ascii="宋体" w:hAnsi="宋体" w:hint="eastAsia"/>
                <w:sz w:val="21"/>
                <w:szCs w:val="21"/>
              </w:rPr>
              <w:t>与请求消息同值</w:t>
            </w:r>
          </w:p>
        </w:tc>
        <w:tc>
          <w:tcPr>
            <w:tcW w:w="1217" w:type="dxa"/>
            <w:tcBorders>
              <w:top w:val="single" w:sz="6" w:space="0" w:color="auto"/>
              <w:left w:val="single" w:sz="6" w:space="0" w:color="auto"/>
              <w:bottom w:val="single" w:sz="6" w:space="0" w:color="auto"/>
              <w:right w:val="single" w:sz="6" w:space="0" w:color="auto"/>
            </w:tcBorders>
            <w:vAlign w:val="center"/>
          </w:tcPr>
          <w:p w:rsidR="00F475A6" w:rsidRPr="00DF20C5" w:rsidRDefault="00F475A6"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296" w:type="dxa"/>
            <w:tcBorders>
              <w:top w:val="single" w:sz="6" w:space="0" w:color="auto"/>
              <w:left w:val="single" w:sz="6" w:space="0" w:color="auto"/>
              <w:bottom w:val="single" w:sz="6" w:space="0" w:color="auto"/>
              <w:right w:val="single" w:sz="6" w:space="0" w:color="auto"/>
            </w:tcBorders>
            <w:vAlign w:val="center"/>
          </w:tcPr>
          <w:p w:rsidR="00F475A6" w:rsidRPr="00DF20C5" w:rsidRDefault="007E7B9F" w:rsidP="0068082E">
            <w:pPr>
              <w:spacing w:line="360" w:lineRule="auto"/>
              <w:jc w:val="center"/>
              <w:rPr>
                <w:rFonts w:ascii="宋体" w:hAnsi="宋体" w:hint="eastAsia"/>
                <w:szCs w:val="21"/>
              </w:rPr>
            </w:pPr>
            <w:r>
              <w:rPr>
                <w:rFonts w:ascii="宋体" w:hAnsi="宋体" w:hint="eastAsia"/>
                <w:szCs w:val="21"/>
              </w:rPr>
              <w:t>--</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F475A6" w:rsidRPr="005922BF" w:rsidRDefault="00F475A6" w:rsidP="0068082E">
            <w:pPr>
              <w:spacing w:line="360" w:lineRule="auto"/>
              <w:jc w:val="center"/>
              <w:rPr>
                <w:szCs w:val="21"/>
              </w:rPr>
            </w:pPr>
            <w:r w:rsidRPr="005922BF">
              <w:rPr>
                <w:szCs w:val="21"/>
              </w:rPr>
              <w:t>TIMESTAMP</w:t>
            </w:r>
          </w:p>
        </w:tc>
        <w:tc>
          <w:tcPr>
            <w:tcW w:w="3774" w:type="dxa"/>
            <w:tcBorders>
              <w:top w:val="single" w:sz="6" w:space="0" w:color="auto"/>
              <w:left w:val="single" w:sz="6" w:space="0" w:color="auto"/>
              <w:bottom w:val="single" w:sz="6" w:space="0" w:color="auto"/>
              <w:right w:val="single" w:sz="6" w:space="0" w:color="auto"/>
            </w:tcBorders>
            <w:vAlign w:val="center"/>
          </w:tcPr>
          <w:p w:rsidR="00F475A6" w:rsidRPr="00F80A4A" w:rsidRDefault="00F475A6" w:rsidP="0068082E">
            <w:pPr>
              <w:spacing w:line="360" w:lineRule="auto"/>
              <w:rPr>
                <w:rFonts w:ascii="宋体" w:hAnsi="宋体" w:hint="eastAsia"/>
                <w:sz w:val="21"/>
                <w:szCs w:val="21"/>
              </w:rPr>
            </w:pPr>
            <w:r w:rsidRPr="00F80A4A">
              <w:rPr>
                <w:rFonts w:ascii="宋体" w:hAnsi="宋体"/>
                <w:sz w:val="21"/>
                <w:szCs w:val="21"/>
                <w:lang w:val="zh-CN"/>
              </w:rPr>
              <w:t>系统时间戳</w:t>
            </w:r>
            <w:r w:rsidR="00C16E73">
              <w:rPr>
                <w:rFonts w:ascii="宋体" w:hAnsi="宋体"/>
                <w:sz w:val="21"/>
                <w:szCs w:val="21"/>
              </w:rPr>
              <w:t>YYYYMMDDHHmmssnnn</w:t>
            </w:r>
          </w:p>
        </w:tc>
        <w:tc>
          <w:tcPr>
            <w:tcW w:w="1217" w:type="dxa"/>
            <w:tcBorders>
              <w:top w:val="single" w:sz="6" w:space="0" w:color="auto"/>
              <w:left w:val="single" w:sz="6" w:space="0" w:color="auto"/>
              <w:bottom w:val="single" w:sz="6" w:space="0" w:color="auto"/>
              <w:right w:val="single" w:sz="6" w:space="0" w:color="auto"/>
            </w:tcBorders>
            <w:vAlign w:val="center"/>
          </w:tcPr>
          <w:p w:rsidR="00F475A6" w:rsidRPr="00DF20C5" w:rsidRDefault="00F475A6" w:rsidP="0068082E">
            <w:pPr>
              <w:spacing w:line="360" w:lineRule="auto"/>
              <w:jc w:val="center"/>
              <w:rPr>
                <w:rFonts w:ascii="宋体" w:hAnsi="宋体" w:hint="eastAsia"/>
                <w:szCs w:val="21"/>
              </w:rPr>
            </w:pPr>
            <w:r w:rsidRPr="00DF20C5">
              <w:rPr>
                <w:rFonts w:ascii="宋体" w:hAnsi="宋体" w:hint="eastAsia"/>
                <w:szCs w:val="21"/>
              </w:rPr>
              <w:t>String</w:t>
            </w:r>
          </w:p>
        </w:tc>
        <w:tc>
          <w:tcPr>
            <w:tcW w:w="1296" w:type="dxa"/>
            <w:tcBorders>
              <w:top w:val="single" w:sz="6" w:space="0" w:color="auto"/>
              <w:left w:val="single" w:sz="6" w:space="0" w:color="auto"/>
              <w:bottom w:val="single" w:sz="6" w:space="0" w:color="auto"/>
              <w:right w:val="single" w:sz="6" w:space="0" w:color="auto"/>
            </w:tcBorders>
            <w:vAlign w:val="center"/>
          </w:tcPr>
          <w:p w:rsidR="00F475A6" w:rsidRPr="00DF20C5" w:rsidRDefault="00F475A6" w:rsidP="0068082E">
            <w:pPr>
              <w:spacing w:line="360" w:lineRule="auto"/>
              <w:jc w:val="center"/>
              <w:rPr>
                <w:rFonts w:ascii="宋体" w:hAnsi="宋体" w:hint="eastAsia"/>
                <w:szCs w:val="21"/>
              </w:rPr>
            </w:pPr>
            <w:r>
              <w:rPr>
                <w:rFonts w:ascii="宋体" w:hAnsi="宋体" w:hint="eastAsia"/>
                <w:szCs w:val="21"/>
              </w:rPr>
              <w:t>24</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F475A6" w:rsidRPr="005922BF" w:rsidRDefault="00F475A6" w:rsidP="0068082E">
            <w:pPr>
              <w:spacing w:line="360" w:lineRule="auto"/>
              <w:jc w:val="center"/>
              <w:rPr>
                <w:szCs w:val="21"/>
              </w:rPr>
            </w:pPr>
            <w:r w:rsidRPr="005922BF">
              <w:rPr>
                <w:szCs w:val="21"/>
              </w:rPr>
              <w:t>SERVICEID</w:t>
            </w:r>
          </w:p>
        </w:tc>
        <w:tc>
          <w:tcPr>
            <w:tcW w:w="3774" w:type="dxa"/>
            <w:tcBorders>
              <w:top w:val="single" w:sz="6" w:space="0" w:color="auto"/>
              <w:left w:val="single" w:sz="6" w:space="0" w:color="auto"/>
              <w:bottom w:val="single" w:sz="6" w:space="0" w:color="auto"/>
              <w:right w:val="single" w:sz="6" w:space="0" w:color="auto"/>
            </w:tcBorders>
            <w:vAlign w:val="center"/>
          </w:tcPr>
          <w:p w:rsidR="00F475A6" w:rsidRPr="005922BF" w:rsidRDefault="00F475A6" w:rsidP="0068082E">
            <w:pPr>
              <w:spacing w:line="360" w:lineRule="auto"/>
              <w:rPr>
                <w:rFonts w:hint="eastAsia"/>
                <w:szCs w:val="21"/>
              </w:rPr>
            </w:pPr>
            <w:r w:rsidRPr="005922BF">
              <w:rPr>
                <w:szCs w:val="21"/>
                <w:lang w:val="zh-CN"/>
              </w:rPr>
              <w:t>业务</w:t>
            </w:r>
            <w:r>
              <w:rPr>
                <w:rFonts w:hint="eastAsia"/>
                <w:szCs w:val="21"/>
                <w:lang w:val="zh-CN"/>
              </w:rPr>
              <w:t>代码</w:t>
            </w:r>
          </w:p>
        </w:tc>
        <w:tc>
          <w:tcPr>
            <w:tcW w:w="1217" w:type="dxa"/>
            <w:tcBorders>
              <w:top w:val="single" w:sz="6" w:space="0" w:color="auto"/>
              <w:left w:val="single" w:sz="6" w:space="0" w:color="auto"/>
              <w:bottom w:val="single" w:sz="6" w:space="0" w:color="auto"/>
              <w:right w:val="single" w:sz="6" w:space="0" w:color="auto"/>
            </w:tcBorders>
            <w:vAlign w:val="center"/>
          </w:tcPr>
          <w:p w:rsidR="00F475A6" w:rsidRPr="00DF20C5" w:rsidRDefault="00F475A6" w:rsidP="0068082E">
            <w:pPr>
              <w:spacing w:line="360" w:lineRule="auto"/>
              <w:jc w:val="center"/>
              <w:rPr>
                <w:rFonts w:ascii="宋体" w:hAnsi="宋体" w:hint="eastAsia"/>
                <w:szCs w:val="21"/>
              </w:rPr>
            </w:pPr>
            <w:r w:rsidRPr="00DF20C5">
              <w:rPr>
                <w:rFonts w:ascii="宋体" w:hAnsi="宋体" w:hint="eastAsia"/>
                <w:szCs w:val="21"/>
              </w:rPr>
              <w:t>String</w:t>
            </w:r>
          </w:p>
        </w:tc>
        <w:tc>
          <w:tcPr>
            <w:tcW w:w="1296" w:type="dxa"/>
            <w:tcBorders>
              <w:top w:val="single" w:sz="6" w:space="0" w:color="auto"/>
              <w:left w:val="single" w:sz="6" w:space="0" w:color="auto"/>
              <w:bottom w:val="single" w:sz="6" w:space="0" w:color="auto"/>
              <w:right w:val="single" w:sz="6" w:space="0" w:color="auto"/>
            </w:tcBorders>
            <w:vAlign w:val="center"/>
          </w:tcPr>
          <w:p w:rsidR="00F475A6" w:rsidRPr="00DF20C5" w:rsidRDefault="00F475A6" w:rsidP="0068082E">
            <w:pPr>
              <w:spacing w:line="360" w:lineRule="auto"/>
              <w:jc w:val="center"/>
              <w:rPr>
                <w:rFonts w:ascii="宋体" w:hAnsi="宋体" w:hint="eastAsia"/>
                <w:szCs w:val="21"/>
              </w:rPr>
            </w:pPr>
            <w:r>
              <w:rPr>
                <w:rFonts w:ascii="宋体" w:hAnsi="宋体" w:hint="eastAsia"/>
                <w:szCs w:val="21"/>
              </w:rPr>
              <w:t>32</w:t>
            </w:r>
          </w:p>
        </w:tc>
      </w:tr>
      <w:tr w:rsidR="00F475A6" w:rsidRPr="005922BF">
        <w:tblPrEx>
          <w:tblCellMar>
            <w:top w:w="0" w:type="dxa"/>
            <w:bottom w:w="0" w:type="dxa"/>
          </w:tblCellMar>
        </w:tblPrEx>
        <w:trPr>
          <w:jc w:val="center"/>
        </w:trPr>
        <w:tc>
          <w:tcPr>
            <w:tcW w:w="8173" w:type="dxa"/>
            <w:gridSpan w:val="4"/>
            <w:tcBorders>
              <w:top w:val="single" w:sz="6" w:space="0" w:color="auto"/>
              <w:left w:val="single" w:sz="6" w:space="0" w:color="auto"/>
              <w:bottom w:val="single" w:sz="6" w:space="0" w:color="auto"/>
              <w:right w:val="single" w:sz="6" w:space="0" w:color="auto"/>
            </w:tcBorders>
            <w:shd w:val="clear" w:color="auto" w:fill="C0C0C0"/>
            <w:vAlign w:val="center"/>
          </w:tcPr>
          <w:p w:rsidR="00E32E40" w:rsidRPr="005922BF" w:rsidRDefault="00E32E40" w:rsidP="0068082E">
            <w:pPr>
              <w:spacing w:line="360" w:lineRule="auto"/>
              <w:jc w:val="center"/>
              <w:rPr>
                <w:szCs w:val="21"/>
              </w:rPr>
            </w:pPr>
            <w:r w:rsidRPr="005922BF">
              <w:rPr>
                <w:szCs w:val="21"/>
                <w:lang w:val="zh-CN"/>
              </w:rPr>
              <w:t>未加密的消息体格式</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tcPr>
          <w:p w:rsidR="00E32E40" w:rsidRPr="005922BF" w:rsidRDefault="00E32E40" w:rsidP="0068082E">
            <w:pPr>
              <w:spacing w:line="360" w:lineRule="auto"/>
              <w:jc w:val="center"/>
              <w:rPr>
                <w:szCs w:val="21"/>
              </w:rPr>
            </w:pPr>
            <w:r w:rsidRPr="005922BF">
              <w:rPr>
                <w:szCs w:val="21"/>
                <w:lang w:val="zh-CN"/>
              </w:rPr>
              <w:t>消息体格式</w:t>
            </w:r>
          </w:p>
        </w:tc>
        <w:tc>
          <w:tcPr>
            <w:tcW w:w="6287" w:type="dxa"/>
            <w:gridSpan w:val="3"/>
            <w:tcBorders>
              <w:top w:val="single" w:sz="6" w:space="0" w:color="auto"/>
              <w:left w:val="single" w:sz="6" w:space="0" w:color="auto"/>
              <w:bottom w:val="single" w:sz="6" w:space="0" w:color="auto"/>
              <w:right w:val="single" w:sz="6" w:space="0" w:color="auto"/>
            </w:tcBorders>
          </w:tcPr>
          <w:p w:rsidR="00E32E40" w:rsidRPr="005922BF" w:rsidRDefault="00E32E40" w:rsidP="0068082E">
            <w:pPr>
              <w:spacing w:line="360" w:lineRule="auto"/>
              <w:rPr>
                <w:szCs w:val="21"/>
              </w:rPr>
            </w:pPr>
            <w:r w:rsidRPr="005922BF">
              <w:rPr>
                <w:szCs w:val="21"/>
              </w:rPr>
              <w:t>&lt;?xml version="1.0" encoding="UTF-8"?&gt;</w:t>
            </w:r>
          </w:p>
          <w:p w:rsidR="00E32E40" w:rsidRPr="005922BF" w:rsidRDefault="00E32E40" w:rsidP="0068082E">
            <w:pPr>
              <w:spacing w:line="360" w:lineRule="auto"/>
              <w:rPr>
                <w:szCs w:val="21"/>
              </w:rPr>
            </w:pPr>
            <w:r w:rsidRPr="005922BF">
              <w:rPr>
                <w:szCs w:val="21"/>
              </w:rPr>
              <w:t>&lt;BODY&gt;</w:t>
            </w:r>
          </w:p>
          <w:p w:rsidR="00E32E40" w:rsidRPr="005922BF" w:rsidRDefault="00E32E40" w:rsidP="0068082E">
            <w:pPr>
              <w:spacing w:line="360" w:lineRule="auto"/>
              <w:ind w:firstLine="210"/>
              <w:rPr>
                <w:szCs w:val="21"/>
              </w:rPr>
            </w:pPr>
            <w:r w:rsidRPr="005922BF">
              <w:rPr>
                <w:szCs w:val="21"/>
              </w:rPr>
              <w:t>&lt;RESULTCODE&gt;</w:t>
            </w:r>
            <w:r w:rsidRPr="005922BF">
              <w:rPr>
                <w:szCs w:val="21"/>
                <w:lang w:val="zh-CN"/>
              </w:rPr>
              <w:t>返回结果代码</w:t>
            </w:r>
            <w:r w:rsidRPr="005922BF">
              <w:rPr>
                <w:szCs w:val="21"/>
              </w:rPr>
              <w:t>&lt;/RESULTCODE&gt;</w:t>
            </w:r>
          </w:p>
          <w:p w:rsidR="00E32E40" w:rsidRPr="005922BF" w:rsidRDefault="00E32E40" w:rsidP="0068082E">
            <w:pPr>
              <w:spacing w:line="360" w:lineRule="auto"/>
              <w:ind w:firstLine="210"/>
              <w:rPr>
                <w:szCs w:val="21"/>
              </w:rPr>
            </w:pPr>
            <w:r w:rsidRPr="005922BF">
              <w:rPr>
                <w:szCs w:val="21"/>
              </w:rPr>
              <w:t>&lt;RESULTMSG&gt;</w:t>
            </w:r>
            <w:r w:rsidRPr="005922BF">
              <w:rPr>
                <w:szCs w:val="21"/>
                <w:lang w:val="zh-CN"/>
              </w:rPr>
              <w:t>返回结果消息描述</w:t>
            </w:r>
            <w:r w:rsidRPr="005922BF">
              <w:rPr>
                <w:szCs w:val="21"/>
              </w:rPr>
              <w:t>&lt;/RESULTMSG&gt;</w:t>
            </w:r>
          </w:p>
          <w:p w:rsidR="00E32E40" w:rsidRPr="005922BF" w:rsidRDefault="00E32E40" w:rsidP="0068082E">
            <w:pPr>
              <w:spacing w:line="360" w:lineRule="auto"/>
              <w:ind w:firstLine="210"/>
              <w:rPr>
                <w:szCs w:val="21"/>
              </w:rPr>
            </w:pPr>
            <w:r w:rsidRPr="005922BF">
              <w:rPr>
                <w:szCs w:val="21"/>
              </w:rPr>
              <w:t>&lt;CORPACCOUNT&gt;</w:t>
            </w:r>
            <w:r w:rsidR="00C11DA1" w:rsidRPr="00804D7D">
              <w:rPr>
                <w:rFonts w:ascii="宋体" w:hAnsi="宋体" w:cs="Arial" w:hint="eastAsia"/>
                <w:color w:val="0000FF"/>
                <w:sz w:val="21"/>
                <w:szCs w:val="21"/>
              </w:rPr>
              <w:t>集团编号</w:t>
            </w:r>
            <w:r w:rsidRPr="005922BF">
              <w:rPr>
                <w:szCs w:val="21"/>
              </w:rPr>
              <w:t>&lt;/CORPACCOUNT&gt;</w:t>
            </w:r>
          </w:p>
          <w:p w:rsidR="00E32E40" w:rsidRPr="005922BF" w:rsidRDefault="00E32E40" w:rsidP="0068082E">
            <w:pPr>
              <w:spacing w:line="360" w:lineRule="auto"/>
              <w:ind w:firstLine="210"/>
              <w:rPr>
                <w:szCs w:val="21"/>
              </w:rPr>
            </w:pPr>
            <w:r w:rsidRPr="005922BF">
              <w:rPr>
                <w:szCs w:val="21"/>
              </w:rPr>
              <w:t>&lt;UFID&gt;</w:t>
            </w:r>
            <w:r w:rsidRPr="005922BF">
              <w:rPr>
                <w:szCs w:val="21"/>
                <w:lang w:val="zh-CN"/>
              </w:rPr>
              <w:t>用户</w:t>
            </w:r>
            <w:r w:rsidRPr="005922BF">
              <w:rPr>
                <w:szCs w:val="21"/>
              </w:rPr>
              <w:t>ID&lt;/UFID&gt;</w:t>
            </w:r>
          </w:p>
          <w:p w:rsidR="00E32E40" w:rsidRPr="005922BF" w:rsidRDefault="00E32E40" w:rsidP="0068082E">
            <w:pPr>
              <w:spacing w:line="360" w:lineRule="auto"/>
              <w:rPr>
                <w:szCs w:val="21"/>
              </w:rPr>
            </w:pPr>
            <w:r w:rsidRPr="005922BF">
              <w:rPr>
                <w:szCs w:val="21"/>
              </w:rPr>
              <w:t>&lt;/Body&gt;</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t>名称</w:t>
            </w:r>
          </w:p>
        </w:tc>
        <w:tc>
          <w:tcPr>
            <w:tcW w:w="3774"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t>说明</w:t>
            </w:r>
          </w:p>
        </w:tc>
        <w:tc>
          <w:tcPr>
            <w:tcW w:w="1217"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t>数据类型</w:t>
            </w:r>
          </w:p>
        </w:tc>
        <w:tc>
          <w:tcPr>
            <w:tcW w:w="1296" w:type="dxa"/>
            <w:tcBorders>
              <w:top w:val="single" w:sz="6" w:space="0" w:color="auto"/>
              <w:left w:val="single" w:sz="6" w:space="0" w:color="auto"/>
              <w:bottom w:val="single" w:sz="6" w:space="0" w:color="auto"/>
              <w:right w:val="single" w:sz="6" w:space="0" w:color="auto"/>
            </w:tcBorders>
            <w:shd w:val="clear" w:color="auto" w:fill="C0C0C0"/>
          </w:tcPr>
          <w:p w:rsidR="00E32E40" w:rsidRPr="005922BF" w:rsidRDefault="00E32E40" w:rsidP="0068082E">
            <w:pPr>
              <w:spacing w:line="360" w:lineRule="auto"/>
              <w:jc w:val="center"/>
              <w:rPr>
                <w:b/>
                <w:bCs/>
                <w:szCs w:val="21"/>
              </w:rPr>
            </w:pPr>
            <w:r w:rsidRPr="005922BF">
              <w:rPr>
                <w:b/>
                <w:bCs/>
                <w:szCs w:val="21"/>
                <w:lang w:val="zh-CN"/>
              </w:rPr>
              <w:t>长度（字节）</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t>RESULTCODE</w:t>
            </w:r>
          </w:p>
        </w:tc>
        <w:tc>
          <w:tcPr>
            <w:tcW w:w="3774" w:type="dxa"/>
            <w:tcBorders>
              <w:top w:val="single" w:sz="6" w:space="0" w:color="auto"/>
              <w:left w:val="single" w:sz="6" w:space="0" w:color="auto"/>
              <w:bottom w:val="single" w:sz="6" w:space="0" w:color="auto"/>
              <w:right w:val="single" w:sz="6" w:space="0" w:color="auto"/>
            </w:tcBorders>
            <w:vAlign w:val="center"/>
          </w:tcPr>
          <w:p w:rsidR="001C4795" w:rsidRDefault="00E32E40" w:rsidP="0068082E">
            <w:pPr>
              <w:spacing w:line="360" w:lineRule="auto"/>
              <w:rPr>
                <w:rFonts w:ascii="宋体" w:hAnsi="宋体" w:hint="eastAsia"/>
                <w:color w:val="0000FF"/>
                <w:sz w:val="21"/>
                <w:szCs w:val="21"/>
              </w:rPr>
            </w:pPr>
            <w:r w:rsidRPr="005922BF">
              <w:rPr>
                <w:szCs w:val="21"/>
                <w:lang w:val="zh-CN"/>
              </w:rPr>
              <w:t>返回结果代码</w:t>
            </w:r>
            <w:r w:rsidR="00BC71B6" w:rsidRPr="00BC71B6">
              <w:rPr>
                <w:rFonts w:ascii="宋体" w:hAnsi="宋体" w:hint="eastAsia"/>
                <w:color w:val="0000FF"/>
                <w:sz w:val="21"/>
                <w:szCs w:val="21"/>
              </w:rPr>
              <w:t>（必填）</w:t>
            </w:r>
          </w:p>
          <w:p w:rsidR="006B24CD" w:rsidRDefault="00052B04" w:rsidP="0068082E">
            <w:pPr>
              <w:spacing w:line="360" w:lineRule="auto"/>
              <w:rPr>
                <w:ins w:id="105" w:author="张光木" w:date="2008-09-10T09:32:00Z"/>
                <w:rFonts w:hint="eastAsia"/>
                <w:szCs w:val="21"/>
              </w:rPr>
            </w:pPr>
            <w:r w:rsidRPr="00052B04">
              <w:rPr>
                <w:rFonts w:hint="eastAsia"/>
                <w:szCs w:val="21"/>
              </w:rPr>
              <w:t>0</w:t>
            </w:r>
            <w:r w:rsidR="001C4795">
              <w:rPr>
                <w:rFonts w:hint="eastAsia"/>
                <w:szCs w:val="21"/>
              </w:rPr>
              <w:t>:</w:t>
            </w:r>
            <w:r w:rsidRPr="00052B04">
              <w:rPr>
                <w:rFonts w:hint="eastAsia"/>
                <w:szCs w:val="21"/>
              </w:rPr>
              <w:t>成功</w:t>
            </w:r>
            <w:r w:rsidRPr="00052B04">
              <w:rPr>
                <w:rFonts w:hint="eastAsia"/>
                <w:szCs w:val="21"/>
              </w:rPr>
              <w:t>;</w:t>
            </w:r>
          </w:p>
          <w:p w:rsidR="006B24CD" w:rsidRDefault="00052B04" w:rsidP="0068082E">
            <w:pPr>
              <w:numPr>
                <w:ins w:id="106" w:author="张光木" w:date="2008-09-10T09:32:00Z"/>
              </w:numPr>
              <w:spacing w:line="360" w:lineRule="auto"/>
              <w:rPr>
                <w:ins w:id="107" w:author="张光木" w:date="2008-09-10T09:32:00Z"/>
                <w:rFonts w:hint="eastAsia"/>
                <w:szCs w:val="21"/>
              </w:rPr>
            </w:pPr>
            <w:r w:rsidRPr="00052B04">
              <w:rPr>
                <w:rFonts w:hint="eastAsia"/>
                <w:szCs w:val="21"/>
              </w:rPr>
              <w:t>1</w:t>
            </w:r>
            <w:r w:rsidR="001C4795">
              <w:rPr>
                <w:rFonts w:hint="eastAsia"/>
                <w:szCs w:val="21"/>
              </w:rPr>
              <w:t>:</w:t>
            </w:r>
            <w:r w:rsidRPr="00052B04">
              <w:rPr>
                <w:rFonts w:hint="eastAsia"/>
                <w:szCs w:val="21"/>
              </w:rPr>
              <w:t>对未定义错误的描述</w:t>
            </w:r>
            <w:r w:rsidRPr="00052B04">
              <w:rPr>
                <w:rFonts w:hint="eastAsia"/>
                <w:szCs w:val="21"/>
              </w:rPr>
              <w:t>;</w:t>
            </w:r>
          </w:p>
          <w:p w:rsidR="006B24CD" w:rsidRDefault="00052B04" w:rsidP="0068082E">
            <w:pPr>
              <w:numPr>
                <w:ins w:id="108" w:author="张光木" w:date="2008-09-10T09:32:00Z"/>
              </w:numPr>
              <w:spacing w:line="360" w:lineRule="auto"/>
              <w:rPr>
                <w:ins w:id="109" w:author="张光木" w:date="2008-09-10T09:32:00Z"/>
                <w:rFonts w:hint="eastAsia"/>
                <w:szCs w:val="21"/>
              </w:rPr>
            </w:pPr>
            <w:r w:rsidRPr="00052B04">
              <w:rPr>
                <w:rFonts w:hint="eastAsia"/>
                <w:szCs w:val="21"/>
              </w:rPr>
              <w:t>201</w:t>
            </w:r>
            <w:r w:rsidR="001C4795">
              <w:rPr>
                <w:rFonts w:hint="eastAsia"/>
                <w:szCs w:val="21"/>
              </w:rPr>
              <w:t>:</w:t>
            </w:r>
            <w:r w:rsidRPr="00052B04">
              <w:rPr>
                <w:rFonts w:hint="eastAsia"/>
                <w:szCs w:val="21"/>
              </w:rPr>
              <w:t>数据非法加密</w:t>
            </w:r>
            <w:r w:rsidRPr="00052B04">
              <w:rPr>
                <w:rFonts w:hint="eastAsia"/>
                <w:szCs w:val="21"/>
              </w:rPr>
              <w:t>;</w:t>
            </w:r>
          </w:p>
          <w:p w:rsidR="006B24CD" w:rsidRDefault="00052B04" w:rsidP="0068082E">
            <w:pPr>
              <w:numPr>
                <w:ins w:id="110" w:author="张光木" w:date="2008-09-10T09:32:00Z"/>
              </w:numPr>
              <w:spacing w:line="360" w:lineRule="auto"/>
              <w:rPr>
                <w:ins w:id="111" w:author="张光木" w:date="2008-09-10T09:32:00Z"/>
                <w:rFonts w:hint="eastAsia"/>
                <w:szCs w:val="21"/>
              </w:rPr>
            </w:pPr>
            <w:r w:rsidRPr="00052B04">
              <w:rPr>
                <w:rFonts w:hint="eastAsia"/>
                <w:szCs w:val="21"/>
              </w:rPr>
              <w:t>202</w:t>
            </w:r>
            <w:r w:rsidR="001C4795">
              <w:rPr>
                <w:rFonts w:hint="eastAsia"/>
                <w:szCs w:val="21"/>
              </w:rPr>
              <w:t>:</w:t>
            </w:r>
            <w:r w:rsidRPr="00052B04">
              <w:rPr>
                <w:rFonts w:hint="eastAsia"/>
                <w:szCs w:val="21"/>
              </w:rPr>
              <w:t>用户</w:t>
            </w:r>
            <w:r w:rsidRPr="00052B04">
              <w:rPr>
                <w:rFonts w:hint="eastAsia"/>
                <w:szCs w:val="21"/>
              </w:rPr>
              <w:t>Token</w:t>
            </w:r>
            <w:r w:rsidRPr="00052B04">
              <w:rPr>
                <w:rFonts w:hint="eastAsia"/>
                <w:szCs w:val="21"/>
              </w:rPr>
              <w:t>已失效</w:t>
            </w:r>
            <w:r w:rsidRPr="00052B04">
              <w:rPr>
                <w:rFonts w:hint="eastAsia"/>
                <w:szCs w:val="21"/>
              </w:rPr>
              <w:t>;</w:t>
            </w:r>
          </w:p>
          <w:p w:rsidR="00052B04" w:rsidRPr="00052B04" w:rsidRDefault="00052B04" w:rsidP="0068082E">
            <w:pPr>
              <w:numPr>
                <w:ins w:id="112" w:author="张光木" w:date="2008-09-10T09:32:00Z"/>
              </w:numPr>
              <w:spacing w:line="360" w:lineRule="auto"/>
              <w:rPr>
                <w:szCs w:val="21"/>
              </w:rPr>
            </w:pPr>
            <w:r w:rsidRPr="00052B04">
              <w:rPr>
                <w:rFonts w:hint="eastAsia"/>
                <w:szCs w:val="21"/>
              </w:rPr>
              <w:t>203</w:t>
            </w:r>
            <w:r w:rsidR="001C4795">
              <w:rPr>
                <w:rFonts w:hint="eastAsia"/>
                <w:szCs w:val="21"/>
              </w:rPr>
              <w:t>:</w:t>
            </w:r>
            <w:r w:rsidRPr="00052B04">
              <w:rPr>
                <w:rFonts w:hint="eastAsia"/>
                <w:szCs w:val="21"/>
              </w:rPr>
              <w:t>用户</w:t>
            </w:r>
            <w:r w:rsidRPr="00052B04">
              <w:rPr>
                <w:rFonts w:hint="eastAsia"/>
                <w:szCs w:val="21"/>
              </w:rPr>
              <w:t>Token</w:t>
            </w:r>
            <w:r w:rsidRPr="00052B04">
              <w:rPr>
                <w:rFonts w:hint="eastAsia"/>
                <w:szCs w:val="21"/>
              </w:rPr>
              <w:t>不存在</w:t>
            </w:r>
          </w:p>
        </w:tc>
        <w:tc>
          <w:tcPr>
            <w:tcW w:w="1217" w:type="dxa"/>
            <w:tcBorders>
              <w:top w:val="single" w:sz="6" w:space="0" w:color="auto"/>
              <w:left w:val="single" w:sz="6" w:space="0" w:color="auto"/>
              <w:bottom w:val="single" w:sz="6" w:space="0" w:color="auto"/>
              <w:right w:val="single" w:sz="6" w:space="0" w:color="auto"/>
            </w:tcBorders>
            <w:vAlign w:val="center"/>
          </w:tcPr>
          <w:p w:rsidR="00E32E40" w:rsidRPr="005922BF" w:rsidRDefault="00A75252" w:rsidP="0068082E">
            <w:pPr>
              <w:spacing w:line="360" w:lineRule="auto"/>
              <w:jc w:val="center"/>
              <w:rPr>
                <w:rFonts w:hint="eastAsia"/>
                <w:szCs w:val="21"/>
              </w:rPr>
            </w:pPr>
            <w:r>
              <w:rPr>
                <w:rFonts w:hint="eastAsia"/>
                <w:szCs w:val="21"/>
              </w:rPr>
              <w:t>Int</w:t>
            </w:r>
          </w:p>
        </w:tc>
        <w:tc>
          <w:tcPr>
            <w:tcW w:w="1296" w:type="dxa"/>
            <w:tcBorders>
              <w:top w:val="single" w:sz="6" w:space="0" w:color="auto"/>
              <w:left w:val="single" w:sz="6" w:space="0" w:color="auto"/>
              <w:bottom w:val="single" w:sz="6" w:space="0" w:color="auto"/>
              <w:right w:val="single" w:sz="6" w:space="0" w:color="auto"/>
            </w:tcBorders>
            <w:vAlign w:val="center"/>
          </w:tcPr>
          <w:p w:rsidR="00E32E40" w:rsidRPr="005922BF" w:rsidRDefault="007E7B9F" w:rsidP="0068082E">
            <w:pPr>
              <w:spacing w:line="360" w:lineRule="auto"/>
              <w:jc w:val="center"/>
              <w:rPr>
                <w:rFonts w:hint="eastAsia"/>
                <w:szCs w:val="21"/>
              </w:rPr>
            </w:pPr>
            <w:r>
              <w:rPr>
                <w:rFonts w:hint="eastAsia"/>
                <w:szCs w:val="21"/>
              </w:rPr>
              <w:t>--</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t>RESULTMSG</w:t>
            </w:r>
          </w:p>
        </w:tc>
        <w:tc>
          <w:tcPr>
            <w:tcW w:w="3774"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rPr>
                <w:szCs w:val="21"/>
              </w:rPr>
            </w:pPr>
            <w:r w:rsidRPr="005922BF">
              <w:rPr>
                <w:szCs w:val="21"/>
                <w:lang w:val="zh-CN"/>
              </w:rPr>
              <w:t>返回结果消息描述</w:t>
            </w:r>
            <w:r w:rsidR="00C16E73" w:rsidRPr="00BC71B6">
              <w:rPr>
                <w:rFonts w:ascii="宋体" w:hAnsi="宋体" w:hint="eastAsia"/>
                <w:color w:val="0000FF"/>
                <w:sz w:val="21"/>
                <w:szCs w:val="21"/>
              </w:rPr>
              <w:t>（</w:t>
            </w:r>
            <w:r w:rsidR="00C16E73">
              <w:rPr>
                <w:rFonts w:ascii="宋体" w:hAnsi="宋体" w:hint="eastAsia"/>
                <w:color w:val="0000FF"/>
                <w:sz w:val="21"/>
                <w:szCs w:val="21"/>
              </w:rPr>
              <w:t>非</w:t>
            </w:r>
            <w:r w:rsidR="00C16E73" w:rsidRPr="00BC71B6">
              <w:rPr>
                <w:rFonts w:ascii="宋体" w:hAnsi="宋体" w:hint="eastAsia"/>
                <w:color w:val="0000FF"/>
                <w:sz w:val="21"/>
                <w:szCs w:val="21"/>
              </w:rPr>
              <w:t>必填</w:t>
            </w:r>
            <w:ins w:id="113" w:author="张光木" w:date="2008-09-10T09:43:00Z">
              <w:r w:rsidR="0045300C">
                <w:rPr>
                  <w:rFonts w:ascii="宋体" w:hAnsi="宋体" w:hint="eastAsia"/>
                  <w:color w:val="0000FF"/>
                  <w:sz w:val="21"/>
                  <w:szCs w:val="21"/>
                </w:rPr>
                <w:t>，如果返回</w:t>
              </w:r>
              <w:r w:rsidR="0045300C">
                <w:rPr>
                  <w:rFonts w:ascii="宋体" w:hAnsi="宋体" w:hint="eastAsia"/>
                  <w:color w:val="0000FF"/>
                  <w:sz w:val="21"/>
                  <w:szCs w:val="21"/>
                </w:rPr>
                <w:lastRenderedPageBreak/>
                <w:t>结果为失败则必填</w:t>
              </w:r>
            </w:ins>
            <w:r w:rsidR="00C16E73" w:rsidRPr="00BC71B6">
              <w:rPr>
                <w:rFonts w:ascii="宋体" w:hAnsi="宋体" w:hint="eastAsia"/>
                <w:color w:val="0000FF"/>
                <w:sz w:val="21"/>
                <w:szCs w:val="21"/>
              </w:rPr>
              <w:t>）</w:t>
            </w:r>
          </w:p>
        </w:tc>
        <w:tc>
          <w:tcPr>
            <w:tcW w:w="1217"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lastRenderedPageBreak/>
              <w:t>String</w:t>
            </w:r>
          </w:p>
        </w:tc>
        <w:tc>
          <w:tcPr>
            <w:tcW w:w="1296"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t>256</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lastRenderedPageBreak/>
              <w:t>CORPACCOUNT</w:t>
            </w:r>
          </w:p>
        </w:tc>
        <w:tc>
          <w:tcPr>
            <w:tcW w:w="3774" w:type="dxa"/>
            <w:tcBorders>
              <w:top w:val="single" w:sz="6" w:space="0" w:color="auto"/>
              <w:left w:val="single" w:sz="6" w:space="0" w:color="auto"/>
              <w:bottom w:val="single" w:sz="6" w:space="0" w:color="auto"/>
              <w:right w:val="single" w:sz="6" w:space="0" w:color="auto"/>
            </w:tcBorders>
            <w:vAlign w:val="center"/>
          </w:tcPr>
          <w:p w:rsidR="00E32E40" w:rsidRPr="005922BF" w:rsidRDefault="00C11DA1" w:rsidP="0068082E">
            <w:pPr>
              <w:spacing w:line="360" w:lineRule="auto"/>
              <w:rPr>
                <w:szCs w:val="21"/>
              </w:rPr>
            </w:pPr>
            <w:r w:rsidRPr="00804D7D">
              <w:rPr>
                <w:rFonts w:ascii="宋体" w:hAnsi="宋体" w:cs="Arial" w:hint="eastAsia"/>
                <w:color w:val="0000FF"/>
                <w:sz w:val="21"/>
                <w:szCs w:val="21"/>
              </w:rPr>
              <w:t>集团编号</w:t>
            </w:r>
            <w:r w:rsidR="00BC71B6" w:rsidRPr="00BC71B6">
              <w:rPr>
                <w:rFonts w:ascii="宋体" w:hAnsi="宋体" w:hint="eastAsia"/>
                <w:color w:val="0000FF"/>
                <w:sz w:val="21"/>
                <w:szCs w:val="21"/>
              </w:rPr>
              <w:t>（必填）</w:t>
            </w:r>
          </w:p>
        </w:tc>
        <w:tc>
          <w:tcPr>
            <w:tcW w:w="1217"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t>String</w:t>
            </w:r>
          </w:p>
        </w:tc>
        <w:tc>
          <w:tcPr>
            <w:tcW w:w="1296"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t>32</w:t>
            </w:r>
          </w:p>
        </w:tc>
      </w:tr>
      <w:tr w:rsidR="00F475A6" w:rsidRPr="005922BF">
        <w:tblPrEx>
          <w:tblCellMar>
            <w:top w:w="0" w:type="dxa"/>
            <w:bottom w:w="0" w:type="dxa"/>
          </w:tblCellMar>
        </w:tblPrEx>
        <w:trPr>
          <w:jc w:val="center"/>
        </w:trPr>
        <w:tc>
          <w:tcPr>
            <w:tcW w:w="1886"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t>UFID</w:t>
            </w:r>
          </w:p>
        </w:tc>
        <w:tc>
          <w:tcPr>
            <w:tcW w:w="3774"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rPr>
                <w:szCs w:val="21"/>
              </w:rPr>
            </w:pPr>
            <w:r w:rsidRPr="005922BF">
              <w:rPr>
                <w:szCs w:val="21"/>
                <w:lang w:val="zh-CN"/>
              </w:rPr>
              <w:t>用户</w:t>
            </w:r>
            <w:r w:rsidRPr="005922BF">
              <w:rPr>
                <w:szCs w:val="21"/>
              </w:rPr>
              <w:t>ID</w:t>
            </w:r>
            <w:r w:rsidR="00BC71B6" w:rsidRPr="00BC71B6">
              <w:rPr>
                <w:rFonts w:ascii="宋体" w:hAnsi="宋体" w:hint="eastAsia"/>
                <w:color w:val="0000FF"/>
                <w:sz w:val="21"/>
                <w:szCs w:val="21"/>
              </w:rPr>
              <w:t>（必填）</w:t>
            </w:r>
          </w:p>
        </w:tc>
        <w:tc>
          <w:tcPr>
            <w:tcW w:w="1217" w:type="dxa"/>
            <w:tcBorders>
              <w:top w:val="single" w:sz="6" w:space="0" w:color="auto"/>
              <w:left w:val="single" w:sz="6" w:space="0" w:color="auto"/>
              <w:bottom w:val="single" w:sz="6" w:space="0" w:color="auto"/>
              <w:right w:val="single" w:sz="6" w:space="0" w:color="auto"/>
            </w:tcBorders>
            <w:vAlign w:val="center"/>
          </w:tcPr>
          <w:p w:rsidR="00E32E40" w:rsidRPr="005922BF" w:rsidRDefault="00E32E40" w:rsidP="0068082E">
            <w:pPr>
              <w:spacing w:line="360" w:lineRule="auto"/>
              <w:jc w:val="center"/>
              <w:rPr>
                <w:szCs w:val="21"/>
              </w:rPr>
            </w:pPr>
            <w:r w:rsidRPr="005922BF">
              <w:rPr>
                <w:szCs w:val="21"/>
              </w:rPr>
              <w:t>String</w:t>
            </w:r>
          </w:p>
        </w:tc>
        <w:tc>
          <w:tcPr>
            <w:tcW w:w="1296" w:type="dxa"/>
            <w:tcBorders>
              <w:top w:val="single" w:sz="6" w:space="0" w:color="auto"/>
              <w:left w:val="single" w:sz="6" w:space="0" w:color="auto"/>
              <w:bottom w:val="single" w:sz="6" w:space="0" w:color="auto"/>
              <w:right w:val="single" w:sz="6" w:space="0" w:color="auto"/>
            </w:tcBorders>
            <w:vAlign w:val="center"/>
          </w:tcPr>
          <w:p w:rsidR="00E32E40" w:rsidRPr="005922BF" w:rsidRDefault="00B44649" w:rsidP="0068082E">
            <w:pPr>
              <w:spacing w:line="360" w:lineRule="auto"/>
              <w:jc w:val="center"/>
              <w:rPr>
                <w:rFonts w:hint="eastAsia"/>
                <w:szCs w:val="21"/>
              </w:rPr>
            </w:pPr>
            <w:r>
              <w:rPr>
                <w:rFonts w:hint="eastAsia"/>
                <w:szCs w:val="21"/>
              </w:rPr>
              <w:t>32</w:t>
            </w:r>
          </w:p>
        </w:tc>
      </w:tr>
    </w:tbl>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114" w:name="_Toc166594438"/>
      <w:r>
        <w:rPr>
          <w:rFonts w:hint="eastAsia"/>
        </w:rPr>
        <w:t>业务批价接口</w:t>
      </w:r>
      <w:bookmarkEnd w:id="114"/>
    </w:p>
    <w:p w:rsidR="00870AD9" w:rsidRDefault="00870AD9" w:rsidP="00870AD9">
      <w:pPr>
        <w:pStyle w:val="a4"/>
        <w:rPr>
          <w:rFonts w:hint="eastAsia"/>
        </w:rPr>
      </w:pPr>
      <w:r>
        <w:rPr>
          <w:rFonts w:hint="eastAsia"/>
        </w:rPr>
        <w:t>对于</w:t>
      </w:r>
      <w:r>
        <w:rPr>
          <w:rFonts w:hint="eastAsia"/>
        </w:rPr>
        <w:t>IT</w:t>
      </w:r>
      <w:r>
        <w:rPr>
          <w:rFonts w:hint="eastAsia"/>
        </w:rPr>
        <w:t>类和数据类业务，</w:t>
      </w:r>
      <w:r w:rsidR="009D7ED4">
        <w:rPr>
          <w:rFonts w:hint="eastAsia"/>
        </w:rPr>
        <w:t>ADC</w:t>
      </w:r>
      <w:r>
        <w:rPr>
          <w:rFonts w:hint="eastAsia"/>
        </w:rPr>
        <w:t>可以支撑按照不同计费点和模式为业务系统产生话单，用户使用</w:t>
      </w:r>
      <w:r w:rsidR="0016589A">
        <w:rPr>
          <w:rFonts w:hint="eastAsia"/>
        </w:rPr>
        <w:t>SI</w:t>
      </w:r>
      <w:r>
        <w:rPr>
          <w:rFonts w:hint="eastAsia"/>
        </w:rPr>
        <w:t>应用过程中，</w:t>
      </w:r>
      <w:r w:rsidR="0016589A">
        <w:rPr>
          <w:rFonts w:hint="eastAsia"/>
        </w:rPr>
        <w:t>SI</w:t>
      </w:r>
      <w:r>
        <w:rPr>
          <w:rFonts w:hint="eastAsia"/>
        </w:rPr>
        <w:t>应用系统然后调用</w:t>
      </w:r>
      <w:r w:rsidR="009D7ED4">
        <w:rPr>
          <w:rFonts w:hint="eastAsia"/>
        </w:rPr>
        <w:t>ADC</w:t>
      </w:r>
      <w:r>
        <w:rPr>
          <w:rFonts w:hint="eastAsia"/>
        </w:rPr>
        <w:t>平台提供的批价接口，形成批价后的话单，保存在</w:t>
      </w:r>
      <w:r w:rsidR="009D7ED4">
        <w:rPr>
          <w:rFonts w:hint="eastAsia"/>
        </w:rPr>
        <w:t>ADC</w:t>
      </w:r>
      <w:r>
        <w:rPr>
          <w:rFonts w:hint="eastAsia"/>
        </w:rPr>
        <w:t>平台话单文件服务器，</w:t>
      </w:r>
      <w:r w:rsidR="00CC6B7C">
        <w:rPr>
          <w:rFonts w:hint="eastAsia"/>
        </w:rPr>
        <w:t>BOSS</w:t>
      </w:r>
      <w:r>
        <w:rPr>
          <w:rFonts w:hint="eastAsia"/>
        </w:rPr>
        <w:t>系统通过</w:t>
      </w:r>
      <w:r>
        <w:rPr>
          <w:rFonts w:hint="eastAsia"/>
        </w:rPr>
        <w:t>FTP</w:t>
      </w:r>
      <w:r>
        <w:rPr>
          <w:rFonts w:hint="eastAsia"/>
        </w:rPr>
        <w:t>取得话单完成话单采集。流程如下：</w:t>
      </w:r>
    </w:p>
    <w:p w:rsidR="00870AD9" w:rsidRPr="0014411A" w:rsidRDefault="00172722" w:rsidP="00870AD9">
      <w:pPr>
        <w:pStyle w:val="a4"/>
        <w:ind w:firstLineChars="0" w:firstLine="0"/>
        <w:jc w:val="center"/>
        <w:rPr>
          <w:rFonts w:hint="eastAsia"/>
        </w:rPr>
      </w:pPr>
      <w:r>
        <w:rPr>
          <w:noProof/>
        </w:rPr>
        <w:drawing>
          <wp:inline distT="0" distB="0" distL="0" distR="0">
            <wp:extent cx="4819650" cy="46767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819650" cy="4676775"/>
                    </a:xfrm>
                    <a:prstGeom prst="rect">
                      <a:avLst/>
                    </a:prstGeom>
                    <a:noFill/>
                    <a:ln w="9525">
                      <a:noFill/>
                      <a:miter lim="800000"/>
                      <a:headEnd/>
                      <a:tailEnd/>
                    </a:ln>
                  </pic:spPr>
                </pic:pic>
              </a:graphicData>
            </a:graphic>
          </wp:inline>
        </w:drawing>
      </w:r>
    </w:p>
    <w:p w:rsidR="00870AD9" w:rsidRPr="00FF201A" w:rsidRDefault="00870AD9" w:rsidP="00F47137">
      <w:pPr>
        <w:pStyle w:val="4"/>
        <w:numPr>
          <w:ilvl w:val="3"/>
          <w:numId w:val="0"/>
        </w:numPr>
        <w:tabs>
          <w:tab w:val="num" w:pos="737"/>
        </w:tabs>
        <w:rPr>
          <w:rFonts w:ascii="宋体" w:eastAsia="宋体" w:hAnsi="宋体" w:hint="eastAsia"/>
        </w:rPr>
      </w:pPr>
      <w:r w:rsidRPr="00FF201A">
        <w:rPr>
          <w:rFonts w:ascii="宋体" w:eastAsia="宋体" w:hAnsi="宋体" w:hint="eastAsia"/>
        </w:rPr>
        <w:t>ChargeReq 业务批价请求</w:t>
      </w:r>
      <w:r>
        <w:rPr>
          <w:rFonts w:ascii="宋体" w:eastAsia="宋体" w:hAnsi="宋体" w:hint="eastAsia"/>
        </w:rPr>
        <w:t>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443"/>
        <w:gridCol w:w="1508"/>
        <w:gridCol w:w="1529"/>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Pr>
                <w:rFonts w:ascii="宋体" w:hAnsi="宋体" w:hint="eastAsia"/>
                <w:sz w:val="21"/>
                <w:szCs w:val="21"/>
              </w:rPr>
              <w:t>ChargeReq</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0D3237">
              <w:rPr>
                <w:rFonts w:ascii="宋体" w:hAnsi="宋体" w:hint="eastAsia"/>
                <w:sz w:val="21"/>
                <w:szCs w:val="21"/>
              </w:rPr>
              <w:t>ChargeReq</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lastRenderedPageBreak/>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0D3237">
              <w:rPr>
                <w:rFonts w:ascii="宋体" w:hAnsi="宋体" w:hint="eastAsia"/>
                <w:sz w:val="21"/>
                <w:szCs w:val="21"/>
              </w:rPr>
              <w:t>ChargeReq</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44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932DB3">
        <w:tblPrEx>
          <w:tblCellMar>
            <w:top w:w="0" w:type="dxa"/>
            <w:bottom w:w="0" w:type="dxa"/>
          </w:tblCellMar>
        </w:tblPrEx>
        <w:trPr>
          <w:jc w:val="center"/>
        </w:trPr>
        <w:tc>
          <w:tcPr>
            <w:tcW w:w="1728" w:type="dxa"/>
            <w:vAlign w:val="center"/>
          </w:tcPr>
          <w:p w:rsidR="00932DB3" w:rsidRPr="00DF20C5" w:rsidRDefault="00932DB3" w:rsidP="00870AD9">
            <w:pPr>
              <w:spacing w:line="360" w:lineRule="auto"/>
              <w:jc w:val="center"/>
              <w:rPr>
                <w:rFonts w:ascii="宋体" w:hAnsi="宋体" w:hint="eastAsia"/>
                <w:sz w:val="21"/>
                <w:szCs w:val="21"/>
              </w:rPr>
            </w:pPr>
            <w:r w:rsidRPr="00DF20C5">
              <w:rPr>
                <w:rFonts w:ascii="宋体" w:hAnsi="宋体" w:hint="eastAsia"/>
                <w:sz w:val="21"/>
                <w:szCs w:val="21"/>
              </w:rPr>
              <w:t>CODE</w:t>
            </w:r>
          </w:p>
        </w:tc>
        <w:tc>
          <w:tcPr>
            <w:tcW w:w="3443" w:type="dxa"/>
            <w:vAlign w:val="center"/>
          </w:tcPr>
          <w:p w:rsidR="00932DB3" w:rsidRPr="00DF20C5" w:rsidRDefault="00932DB3" w:rsidP="0068082E">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sidR="00FB52D9">
              <w:rPr>
                <w:rFonts w:ascii="宋体" w:hAnsi="宋体" w:hint="eastAsia"/>
                <w:sz w:val="21"/>
                <w:szCs w:val="21"/>
              </w:rPr>
              <w:t>Charge</w:t>
            </w:r>
          </w:p>
        </w:tc>
        <w:tc>
          <w:tcPr>
            <w:tcW w:w="1508" w:type="dxa"/>
            <w:vAlign w:val="center"/>
          </w:tcPr>
          <w:p w:rsidR="00932DB3" w:rsidRPr="00DF20C5" w:rsidRDefault="00932DB3"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932DB3" w:rsidRPr="00DF20C5" w:rsidRDefault="00932DB3" w:rsidP="0068082E">
            <w:pPr>
              <w:spacing w:line="360" w:lineRule="auto"/>
              <w:jc w:val="center"/>
              <w:rPr>
                <w:rFonts w:ascii="宋体" w:hAnsi="宋体" w:hint="eastAsia"/>
                <w:szCs w:val="21"/>
              </w:rPr>
            </w:pPr>
            <w:r>
              <w:rPr>
                <w:rFonts w:ascii="宋体" w:hAnsi="宋体" w:hint="eastAsia"/>
                <w:szCs w:val="21"/>
              </w:rPr>
              <w:t>32</w:t>
            </w:r>
          </w:p>
        </w:tc>
      </w:tr>
      <w:tr w:rsidR="00932DB3">
        <w:tblPrEx>
          <w:tblCellMar>
            <w:top w:w="0" w:type="dxa"/>
            <w:bottom w:w="0" w:type="dxa"/>
          </w:tblCellMar>
        </w:tblPrEx>
        <w:trPr>
          <w:jc w:val="center"/>
        </w:trPr>
        <w:tc>
          <w:tcPr>
            <w:tcW w:w="1728" w:type="dxa"/>
            <w:vAlign w:val="center"/>
          </w:tcPr>
          <w:p w:rsidR="00932DB3" w:rsidRPr="00DF20C5" w:rsidRDefault="00932DB3" w:rsidP="00870AD9">
            <w:pPr>
              <w:spacing w:line="360" w:lineRule="auto"/>
              <w:jc w:val="center"/>
              <w:rPr>
                <w:rFonts w:ascii="宋体" w:hAnsi="宋体" w:hint="eastAsia"/>
                <w:sz w:val="21"/>
                <w:szCs w:val="21"/>
              </w:rPr>
            </w:pPr>
            <w:r w:rsidRPr="00DF20C5">
              <w:rPr>
                <w:rFonts w:ascii="宋体" w:hAnsi="宋体" w:hint="eastAsia"/>
                <w:sz w:val="21"/>
                <w:szCs w:val="21"/>
              </w:rPr>
              <w:t>SID</w:t>
            </w:r>
          </w:p>
        </w:tc>
        <w:tc>
          <w:tcPr>
            <w:tcW w:w="3443" w:type="dxa"/>
            <w:vAlign w:val="center"/>
          </w:tcPr>
          <w:p w:rsidR="00932DB3" w:rsidRPr="00DF20C5" w:rsidRDefault="00932DB3" w:rsidP="0068082E">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508" w:type="dxa"/>
            <w:vAlign w:val="center"/>
          </w:tcPr>
          <w:p w:rsidR="00932DB3" w:rsidRPr="00DF20C5" w:rsidRDefault="00932DB3"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932DB3" w:rsidRPr="00DF20C5" w:rsidRDefault="007E7B9F" w:rsidP="0068082E">
            <w:pPr>
              <w:spacing w:line="360" w:lineRule="auto"/>
              <w:jc w:val="center"/>
              <w:rPr>
                <w:rFonts w:ascii="宋体" w:hAnsi="宋体" w:hint="eastAsia"/>
                <w:szCs w:val="21"/>
              </w:rPr>
            </w:pPr>
            <w:r>
              <w:rPr>
                <w:rFonts w:ascii="宋体" w:hAnsi="宋体" w:hint="eastAsia"/>
                <w:szCs w:val="21"/>
              </w:rPr>
              <w:t>--</w:t>
            </w:r>
          </w:p>
        </w:tc>
      </w:tr>
      <w:tr w:rsidR="00932DB3">
        <w:tblPrEx>
          <w:tblCellMar>
            <w:top w:w="0" w:type="dxa"/>
            <w:bottom w:w="0" w:type="dxa"/>
          </w:tblCellMar>
        </w:tblPrEx>
        <w:trPr>
          <w:jc w:val="center"/>
        </w:trPr>
        <w:tc>
          <w:tcPr>
            <w:tcW w:w="1728" w:type="dxa"/>
            <w:vAlign w:val="center"/>
          </w:tcPr>
          <w:p w:rsidR="00932DB3" w:rsidRPr="00DF20C5" w:rsidRDefault="00932DB3" w:rsidP="00870AD9">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443" w:type="dxa"/>
            <w:vAlign w:val="center"/>
          </w:tcPr>
          <w:p w:rsidR="00932DB3" w:rsidRPr="006F4721" w:rsidRDefault="00932DB3" w:rsidP="0068082E">
            <w:pPr>
              <w:spacing w:line="360" w:lineRule="auto"/>
              <w:rPr>
                <w:rFonts w:ascii="宋体" w:hAnsi="宋体" w:hint="eastAsia"/>
                <w:sz w:val="21"/>
                <w:szCs w:val="21"/>
              </w:rPr>
            </w:pPr>
            <w:r w:rsidRPr="006F4721">
              <w:rPr>
                <w:rFonts w:ascii="宋体" w:hAnsi="宋体"/>
                <w:sz w:val="21"/>
                <w:szCs w:val="21"/>
                <w:lang w:val="zh-CN"/>
              </w:rPr>
              <w:t>系统时间戳</w:t>
            </w:r>
            <w:r w:rsidRPr="006F4721">
              <w:rPr>
                <w:rFonts w:ascii="宋体" w:hAnsi="宋体" w:hint="eastAsia"/>
                <w:sz w:val="21"/>
                <w:szCs w:val="21"/>
              </w:rPr>
              <w:t>：</w:t>
            </w:r>
            <w:r w:rsidRPr="006F4721">
              <w:rPr>
                <w:rFonts w:ascii="宋体" w:hAnsi="宋体"/>
                <w:sz w:val="21"/>
                <w:szCs w:val="21"/>
              </w:rPr>
              <w:t>Y</w:t>
            </w:r>
            <w:r w:rsidR="00634036">
              <w:rPr>
                <w:rFonts w:ascii="宋体" w:hAnsi="宋体" w:hint="eastAsia"/>
                <w:sz w:val="21"/>
                <w:szCs w:val="21"/>
              </w:rPr>
              <w:t>YY</w:t>
            </w:r>
            <w:r w:rsidRPr="006F4721">
              <w:rPr>
                <w:rFonts w:ascii="宋体" w:hAnsi="宋体"/>
                <w:sz w:val="21"/>
                <w:szCs w:val="21"/>
              </w:rPr>
              <w:t>YMMDDHHmmssnnn</w:t>
            </w:r>
          </w:p>
        </w:tc>
        <w:tc>
          <w:tcPr>
            <w:tcW w:w="1508" w:type="dxa"/>
            <w:vAlign w:val="center"/>
          </w:tcPr>
          <w:p w:rsidR="00932DB3" w:rsidRPr="006F4721" w:rsidRDefault="00932DB3" w:rsidP="0068082E">
            <w:pPr>
              <w:spacing w:line="360" w:lineRule="auto"/>
              <w:jc w:val="center"/>
              <w:rPr>
                <w:rFonts w:ascii="宋体" w:hAnsi="宋体" w:hint="eastAsia"/>
                <w:sz w:val="21"/>
                <w:szCs w:val="21"/>
              </w:rPr>
            </w:pPr>
            <w:r w:rsidRPr="006F4721">
              <w:rPr>
                <w:rFonts w:ascii="宋体" w:hAnsi="宋体" w:hint="eastAsia"/>
                <w:sz w:val="21"/>
                <w:szCs w:val="21"/>
              </w:rPr>
              <w:t>String</w:t>
            </w:r>
          </w:p>
        </w:tc>
        <w:tc>
          <w:tcPr>
            <w:tcW w:w="1529" w:type="dxa"/>
            <w:vAlign w:val="center"/>
          </w:tcPr>
          <w:p w:rsidR="00932DB3" w:rsidRPr="00DF20C5" w:rsidRDefault="00932DB3" w:rsidP="0068082E">
            <w:pPr>
              <w:spacing w:line="360" w:lineRule="auto"/>
              <w:jc w:val="center"/>
              <w:rPr>
                <w:rFonts w:ascii="宋体" w:hAnsi="宋体" w:hint="eastAsia"/>
                <w:szCs w:val="21"/>
              </w:rPr>
            </w:pPr>
            <w:r>
              <w:rPr>
                <w:rFonts w:ascii="宋体" w:hAnsi="宋体" w:hint="eastAsia"/>
                <w:szCs w:val="21"/>
              </w:rPr>
              <w:t>24</w:t>
            </w:r>
          </w:p>
        </w:tc>
      </w:tr>
      <w:tr w:rsidR="00932DB3">
        <w:tblPrEx>
          <w:tblCellMar>
            <w:top w:w="0" w:type="dxa"/>
            <w:bottom w:w="0" w:type="dxa"/>
          </w:tblCellMar>
        </w:tblPrEx>
        <w:trPr>
          <w:jc w:val="center"/>
        </w:trPr>
        <w:tc>
          <w:tcPr>
            <w:tcW w:w="1728" w:type="dxa"/>
            <w:tcBorders>
              <w:bottom w:val="single" w:sz="4" w:space="0" w:color="auto"/>
            </w:tcBorders>
            <w:vAlign w:val="center"/>
          </w:tcPr>
          <w:p w:rsidR="00932DB3" w:rsidRPr="00DF20C5" w:rsidRDefault="00932DB3" w:rsidP="00870AD9">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443" w:type="dxa"/>
            <w:tcBorders>
              <w:bottom w:val="single" w:sz="4" w:space="0" w:color="auto"/>
            </w:tcBorders>
            <w:vAlign w:val="center"/>
          </w:tcPr>
          <w:p w:rsidR="00932DB3" w:rsidRPr="00DF20C5" w:rsidRDefault="00932DB3" w:rsidP="0068082E">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508" w:type="dxa"/>
            <w:tcBorders>
              <w:bottom w:val="single" w:sz="4" w:space="0" w:color="auto"/>
            </w:tcBorders>
            <w:vAlign w:val="center"/>
          </w:tcPr>
          <w:p w:rsidR="00932DB3" w:rsidRPr="00DF20C5" w:rsidRDefault="00932DB3"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932DB3" w:rsidRPr="00DF20C5" w:rsidRDefault="00932DB3" w:rsidP="0068082E">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728"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870AD9" w:rsidRPr="000829E4" w:rsidRDefault="00870AD9" w:rsidP="00870AD9">
            <w:pPr>
              <w:spacing w:line="360" w:lineRule="auto"/>
              <w:ind w:firstLineChars="100" w:firstLine="210"/>
              <w:rPr>
                <w:rFonts w:ascii="宋体" w:hAnsi="宋体" w:hint="eastAsia"/>
                <w:sz w:val="21"/>
                <w:szCs w:val="21"/>
              </w:rPr>
            </w:pPr>
            <w:r w:rsidRPr="000829E4">
              <w:rPr>
                <w:rFonts w:ascii="宋体" w:hAnsi="宋体"/>
                <w:sz w:val="21"/>
                <w:szCs w:val="21"/>
              </w:rPr>
              <w:t>&lt;</w:t>
            </w:r>
            <w:r w:rsidRPr="000829E4">
              <w:rPr>
                <w:rFonts w:ascii="宋体" w:hAnsi="宋体" w:hint="eastAsia"/>
                <w:sz w:val="21"/>
                <w:szCs w:val="21"/>
              </w:rPr>
              <w:t>ASPID</w:t>
            </w:r>
            <w:r w:rsidRPr="000829E4">
              <w:rPr>
                <w:rFonts w:ascii="宋体" w:hAnsi="宋体"/>
                <w:sz w:val="21"/>
                <w:szCs w:val="21"/>
              </w:rPr>
              <w:t>&gt;</w:t>
            </w:r>
            <w:r w:rsidR="003569A1" w:rsidRPr="003569A1">
              <w:rPr>
                <w:rFonts w:ascii="宋体" w:hAnsi="宋体" w:hint="eastAsia"/>
                <w:color w:val="0000FF"/>
                <w:sz w:val="21"/>
                <w:szCs w:val="21"/>
              </w:rPr>
              <w:t>合作伙伴编号</w:t>
            </w:r>
            <w:r w:rsidRPr="000829E4">
              <w:rPr>
                <w:rFonts w:ascii="宋体" w:hAnsi="宋体"/>
                <w:sz w:val="21"/>
                <w:szCs w:val="21"/>
              </w:rPr>
              <w:t>&lt;</w:t>
            </w:r>
            <w:r w:rsidRPr="000829E4">
              <w:rPr>
                <w:rFonts w:ascii="宋体" w:hAnsi="宋体" w:hint="eastAsia"/>
                <w:sz w:val="21"/>
                <w:szCs w:val="21"/>
              </w:rPr>
              <w:t>/ASPID</w:t>
            </w:r>
            <w:r w:rsidRPr="000829E4">
              <w:rPr>
                <w:rFonts w:ascii="宋体" w:hAnsi="宋体"/>
                <w:sz w:val="21"/>
                <w:szCs w:val="21"/>
              </w:rPr>
              <w:t>&gt;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w:t>
            </w:r>
            <w:r w:rsidR="009E2449">
              <w:rPr>
                <w:szCs w:val="21"/>
              </w:rPr>
              <w:t>ORDERPOINT</w:t>
            </w:r>
            <w:r w:rsidR="001A4500">
              <w:rPr>
                <w:rFonts w:hint="eastAsia"/>
                <w:szCs w:val="21"/>
              </w:rPr>
              <w:t>NAME</w:t>
            </w:r>
            <w:r w:rsidRPr="004C083A">
              <w:rPr>
                <w:rFonts w:ascii="宋体" w:hAnsi="宋体"/>
                <w:sz w:val="21"/>
                <w:szCs w:val="21"/>
              </w:rPr>
              <w:t>&gt;</w:t>
            </w:r>
            <w:r w:rsidR="003150F5">
              <w:rPr>
                <w:rFonts w:ascii="宋体" w:hAnsi="宋体" w:hint="eastAsia"/>
                <w:sz w:val="21"/>
                <w:szCs w:val="21"/>
              </w:rPr>
              <w:t>业务</w:t>
            </w:r>
            <w:r w:rsidR="008A7DED">
              <w:rPr>
                <w:rFonts w:ascii="宋体" w:hAnsi="宋体" w:hint="eastAsia"/>
                <w:sz w:val="21"/>
                <w:szCs w:val="21"/>
              </w:rPr>
              <w:t>计费</w:t>
            </w:r>
            <w:r>
              <w:rPr>
                <w:rFonts w:ascii="宋体" w:hAnsi="宋体" w:hint="eastAsia"/>
                <w:sz w:val="21"/>
                <w:szCs w:val="21"/>
              </w:rPr>
              <w:t>功能点</w:t>
            </w:r>
            <w:r w:rsidRPr="004C083A">
              <w:rPr>
                <w:rFonts w:ascii="宋体" w:hAnsi="宋体"/>
                <w:sz w:val="21"/>
                <w:szCs w:val="21"/>
              </w:rPr>
              <w:t>&lt;/</w:t>
            </w:r>
            <w:r w:rsidR="009E2449">
              <w:rPr>
                <w:szCs w:val="21"/>
              </w:rPr>
              <w:t>ORDERPOINT</w:t>
            </w:r>
            <w:r w:rsidR="001A4500">
              <w:rPr>
                <w:rFonts w:hint="eastAsia"/>
                <w:szCs w:val="21"/>
              </w:rPr>
              <w:t>NAME</w:t>
            </w:r>
            <w:r w:rsidRPr="004C083A">
              <w:rPr>
                <w:rFonts w:ascii="宋体" w:hAnsi="宋体"/>
                <w:sz w:val="21"/>
                <w:szCs w:val="21"/>
              </w:rPr>
              <w:t>&gt;</w:t>
            </w:r>
          </w:p>
          <w:p w:rsidR="001A4500" w:rsidRPr="004C083A" w:rsidRDefault="001A4500" w:rsidP="001A4500">
            <w:pPr>
              <w:spacing w:line="360" w:lineRule="auto"/>
              <w:ind w:firstLineChars="100" w:firstLine="210"/>
              <w:rPr>
                <w:rFonts w:ascii="宋体" w:hAnsi="宋体" w:hint="eastAsia"/>
                <w:sz w:val="21"/>
                <w:szCs w:val="21"/>
              </w:rPr>
            </w:pPr>
            <w:r w:rsidRPr="004C083A">
              <w:rPr>
                <w:rFonts w:ascii="宋体" w:hAnsi="宋体"/>
                <w:sz w:val="21"/>
                <w:szCs w:val="21"/>
              </w:rPr>
              <w:t>&lt;</w:t>
            </w:r>
            <w:r>
              <w:rPr>
                <w:rFonts w:ascii="宋体" w:hAnsi="宋体" w:hint="eastAsia"/>
                <w:sz w:val="21"/>
                <w:szCs w:val="21"/>
              </w:rPr>
              <w:t>BEGIN</w:t>
            </w:r>
            <w:r w:rsidRPr="004C083A">
              <w:rPr>
                <w:rFonts w:ascii="宋体" w:hAnsi="宋体" w:hint="eastAsia"/>
                <w:sz w:val="21"/>
                <w:szCs w:val="21"/>
              </w:rPr>
              <w:t>TIME</w:t>
            </w:r>
            <w:r w:rsidRPr="004C083A">
              <w:rPr>
                <w:rFonts w:ascii="宋体" w:hAnsi="宋体"/>
                <w:sz w:val="21"/>
                <w:szCs w:val="21"/>
              </w:rPr>
              <w:t>&gt;</w:t>
            </w:r>
            <w:r w:rsidRPr="004C083A">
              <w:rPr>
                <w:rFonts w:ascii="宋体" w:hAnsi="宋体" w:hint="eastAsia"/>
                <w:sz w:val="21"/>
                <w:szCs w:val="21"/>
              </w:rPr>
              <w:t>计费开始时间</w:t>
            </w:r>
            <w:r w:rsidRPr="004C083A">
              <w:rPr>
                <w:rFonts w:ascii="宋体" w:hAnsi="宋体"/>
                <w:sz w:val="21"/>
                <w:szCs w:val="21"/>
              </w:rPr>
              <w:t>&lt;</w:t>
            </w:r>
            <w:r w:rsidRPr="004C083A">
              <w:rPr>
                <w:rFonts w:ascii="宋体" w:hAnsi="宋体" w:hint="eastAsia"/>
                <w:sz w:val="21"/>
                <w:szCs w:val="21"/>
              </w:rPr>
              <w:t>/</w:t>
            </w:r>
            <w:r>
              <w:rPr>
                <w:rFonts w:ascii="宋体" w:hAnsi="宋体" w:hint="eastAsia"/>
                <w:sz w:val="21"/>
                <w:szCs w:val="21"/>
              </w:rPr>
              <w:t>BEGIN</w:t>
            </w:r>
            <w:r w:rsidRPr="004C083A">
              <w:rPr>
                <w:rFonts w:ascii="宋体" w:hAnsi="宋体" w:hint="eastAsia"/>
                <w:sz w:val="21"/>
                <w:szCs w:val="21"/>
              </w:rPr>
              <w:t>TIME&gt;</w:t>
            </w:r>
          </w:p>
          <w:p w:rsidR="001A4500" w:rsidRPr="004C083A" w:rsidRDefault="001A4500" w:rsidP="00870AD9">
            <w:pPr>
              <w:spacing w:line="360" w:lineRule="auto"/>
              <w:ind w:firstLineChars="100" w:firstLine="210"/>
              <w:rPr>
                <w:rFonts w:ascii="宋体" w:hAnsi="宋体" w:hint="eastAsia"/>
                <w:sz w:val="21"/>
                <w:szCs w:val="21"/>
              </w:rPr>
            </w:pPr>
            <w:r w:rsidRPr="004C083A">
              <w:rPr>
                <w:rFonts w:ascii="宋体" w:hAnsi="宋体"/>
                <w:sz w:val="21"/>
                <w:szCs w:val="21"/>
              </w:rPr>
              <w:t>&lt;</w:t>
            </w:r>
            <w:r>
              <w:rPr>
                <w:rFonts w:ascii="宋体" w:hAnsi="宋体" w:hint="eastAsia"/>
                <w:sz w:val="21"/>
                <w:szCs w:val="21"/>
              </w:rPr>
              <w:t>END</w:t>
            </w:r>
            <w:r w:rsidRPr="004C083A">
              <w:rPr>
                <w:rFonts w:ascii="宋体" w:hAnsi="宋体" w:hint="eastAsia"/>
                <w:sz w:val="21"/>
                <w:szCs w:val="21"/>
              </w:rPr>
              <w:t>TIME</w:t>
            </w:r>
            <w:r w:rsidRPr="004C083A">
              <w:rPr>
                <w:rFonts w:ascii="宋体" w:hAnsi="宋体"/>
                <w:sz w:val="21"/>
                <w:szCs w:val="21"/>
              </w:rPr>
              <w:t>&gt;</w:t>
            </w:r>
            <w:r w:rsidRPr="004C083A">
              <w:rPr>
                <w:rFonts w:ascii="宋体" w:hAnsi="宋体" w:hint="eastAsia"/>
                <w:sz w:val="21"/>
                <w:szCs w:val="21"/>
              </w:rPr>
              <w:t>计费</w:t>
            </w:r>
            <w:r>
              <w:rPr>
                <w:rFonts w:ascii="宋体" w:hAnsi="宋体" w:hint="eastAsia"/>
                <w:sz w:val="21"/>
                <w:szCs w:val="21"/>
              </w:rPr>
              <w:t>结束时间</w:t>
            </w:r>
            <w:r w:rsidRPr="004C083A">
              <w:rPr>
                <w:rFonts w:ascii="宋体" w:hAnsi="宋体"/>
                <w:sz w:val="21"/>
                <w:szCs w:val="21"/>
              </w:rPr>
              <w:t>&lt;</w:t>
            </w:r>
            <w:r w:rsidRPr="004C083A">
              <w:rPr>
                <w:rFonts w:ascii="宋体" w:hAnsi="宋体" w:hint="eastAsia"/>
                <w:sz w:val="21"/>
                <w:szCs w:val="21"/>
              </w:rPr>
              <w:t>/</w:t>
            </w:r>
            <w:r>
              <w:rPr>
                <w:rFonts w:ascii="宋体" w:hAnsi="宋体" w:hint="eastAsia"/>
                <w:sz w:val="21"/>
                <w:szCs w:val="21"/>
              </w:rPr>
              <w:t>END</w:t>
            </w:r>
            <w:r w:rsidRPr="004C083A">
              <w:rPr>
                <w:rFonts w:ascii="宋体" w:hAnsi="宋体" w:hint="eastAsia"/>
                <w:sz w:val="21"/>
                <w:szCs w:val="21"/>
              </w:rPr>
              <w:t>TIME</w:t>
            </w:r>
            <w:r w:rsidRPr="004C083A">
              <w:rPr>
                <w:rFonts w:ascii="宋体" w:hAnsi="宋体"/>
                <w:sz w:val="21"/>
                <w:szCs w:val="21"/>
              </w:rPr>
              <w:t>&gt;</w:t>
            </w:r>
          </w:p>
          <w:p w:rsidR="00870AD9" w:rsidRPr="004C083A"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&lt;PRICE</w:t>
            </w:r>
            <w:r w:rsidRPr="004C083A">
              <w:rPr>
                <w:rFonts w:ascii="宋体" w:hAnsi="宋体"/>
                <w:sz w:val="21"/>
                <w:szCs w:val="21"/>
              </w:rPr>
              <w:t>&gt;</w:t>
            </w:r>
            <w:r>
              <w:rPr>
                <w:rFonts w:ascii="宋体" w:hAnsi="宋体" w:hint="eastAsia"/>
                <w:sz w:val="21"/>
                <w:szCs w:val="21"/>
              </w:rPr>
              <w:t>原价</w:t>
            </w:r>
            <w:r w:rsidRPr="004C083A">
              <w:rPr>
                <w:rFonts w:ascii="宋体" w:hAnsi="宋体"/>
                <w:sz w:val="21"/>
                <w:szCs w:val="21"/>
              </w:rPr>
              <w:t>&lt;/</w:t>
            </w:r>
            <w:r>
              <w:rPr>
                <w:rFonts w:ascii="宋体" w:hAnsi="宋体" w:hint="eastAsia"/>
                <w:sz w:val="21"/>
                <w:szCs w:val="21"/>
              </w:rPr>
              <w:t>PRICE</w:t>
            </w:r>
            <w:r w:rsidRPr="004C083A">
              <w:rPr>
                <w:rFonts w:ascii="宋体" w:hAnsi="宋体"/>
                <w:sz w:val="21"/>
                <w:szCs w:val="21"/>
              </w:rPr>
              <w:t>&gt;</w:t>
            </w:r>
          </w:p>
          <w:p w:rsidR="00870AD9" w:rsidRDefault="00870AD9" w:rsidP="00870AD9">
            <w:pPr>
              <w:spacing w:line="360" w:lineRule="auto"/>
              <w:ind w:firstLineChars="100" w:firstLine="210"/>
              <w:rPr>
                <w:rFonts w:ascii="宋体" w:hAnsi="宋体" w:hint="eastAsia"/>
                <w:sz w:val="21"/>
                <w:szCs w:val="21"/>
              </w:rPr>
            </w:pPr>
            <w:r w:rsidRPr="004C083A">
              <w:rPr>
                <w:rFonts w:ascii="宋体" w:hAnsi="宋体"/>
                <w:sz w:val="21"/>
                <w:szCs w:val="21"/>
              </w:rPr>
              <w:t>&lt;</w:t>
            </w:r>
            <w:r w:rsidRPr="004C083A">
              <w:rPr>
                <w:rFonts w:ascii="宋体" w:hAnsi="宋体" w:hint="eastAsia"/>
                <w:sz w:val="21"/>
                <w:szCs w:val="21"/>
              </w:rPr>
              <w:t>VALUE</w:t>
            </w:r>
            <w:r w:rsidRPr="004C083A">
              <w:rPr>
                <w:rFonts w:ascii="宋体" w:hAnsi="宋体"/>
                <w:sz w:val="21"/>
                <w:szCs w:val="21"/>
              </w:rPr>
              <w:t>&gt;</w:t>
            </w:r>
            <w:r w:rsidR="00EB6C59">
              <w:rPr>
                <w:rFonts w:ascii="宋体" w:hAnsi="宋体" w:hint="eastAsia"/>
                <w:sz w:val="21"/>
                <w:szCs w:val="21"/>
              </w:rPr>
              <w:t>计费单元数量</w:t>
            </w:r>
            <w:r w:rsidRPr="004C083A">
              <w:rPr>
                <w:rFonts w:ascii="宋体" w:hAnsi="宋体"/>
                <w:sz w:val="21"/>
                <w:szCs w:val="21"/>
              </w:rPr>
              <w:t>&lt;/</w:t>
            </w:r>
            <w:r w:rsidRPr="004C083A">
              <w:rPr>
                <w:rFonts w:ascii="宋体" w:hAnsi="宋体" w:hint="eastAsia"/>
                <w:sz w:val="21"/>
                <w:szCs w:val="21"/>
              </w:rPr>
              <w:t>VALUE</w:t>
            </w:r>
            <w:r w:rsidRPr="004C083A">
              <w:rPr>
                <w:rFonts w:ascii="宋体" w:hAnsi="宋体"/>
                <w:sz w:val="21"/>
                <w:szCs w:val="21"/>
              </w:rPr>
              <w:t>&gt;</w:t>
            </w:r>
          </w:p>
          <w:p w:rsidR="00FC23A0" w:rsidRPr="004C083A" w:rsidRDefault="00FC23A0" w:rsidP="00870AD9">
            <w:pPr>
              <w:spacing w:line="360" w:lineRule="auto"/>
              <w:ind w:firstLineChars="100" w:firstLine="210"/>
              <w:rPr>
                <w:rFonts w:ascii="宋体" w:hAnsi="宋体" w:hint="eastAsia"/>
                <w:sz w:val="21"/>
                <w:szCs w:val="21"/>
              </w:rPr>
            </w:pPr>
            <w:r>
              <w:rPr>
                <w:rFonts w:ascii="宋体" w:hAnsi="宋体" w:hint="eastAsia"/>
                <w:sz w:val="21"/>
                <w:szCs w:val="21"/>
              </w:rPr>
              <w:t>&lt;</w:t>
            </w:r>
            <w:r w:rsidR="00875E10">
              <w:rPr>
                <w:rFonts w:ascii="宋体" w:hAnsi="宋体" w:hint="eastAsia"/>
                <w:sz w:val="21"/>
                <w:szCs w:val="21"/>
              </w:rPr>
              <w:t>Type</w:t>
            </w:r>
            <w:r>
              <w:rPr>
                <w:rFonts w:ascii="宋体" w:hAnsi="宋体" w:hint="eastAsia"/>
                <w:sz w:val="21"/>
                <w:szCs w:val="21"/>
              </w:rPr>
              <w:t>&gt;</w:t>
            </w:r>
            <w:r w:rsidR="009E7661">
              <w:rPr>
                <w:rFonts w:ascii="宋体" w:hAnsi="宋体" w:hint="eastAsia"/>
                <w:sz w:val="21"/>
                <w:szCs w:val="21"/>
              </w:rPr>
              <w:t>计费类型</w:t>
            </w:r>
            <w:r w:rsidR="00B63CBC">
              <w:rPr>
                <w:rFonts w:ascii="宋体" w:hAnsi="宋体" w:hint="eastAsia"/>
                <w:sz w:val="21"/>
                <w:szCs w:val="21"/>
              </w:rPr>
              <w:t>&lt;/Type&gt;</w:t>
            </w:r>
          </w:p>
          <w:p w:rsidR="00870AD9" w:rsidRPr="004C083A" w:rsidRDefault="00870AD9" w:rsidP="00870AD9">
            <w:pPr>
              <w:spacing w:line="360" w:lineRule="auto"/>
              <w:ind w:firstLineChars="100" w:firstLine="210"/>
              <w:rPr>
                <w:rFonts w:ascii="宋体" w:hAnsi="宋体" w:hint="eastAsia"/>
                <w:sz w:val="21"/>
                <w:szCs w:val="21"/>
              </w:rPr>
            </w:pPr>
            <w:r w:rsidRPr="004C083A">
              <w:rPr>
                <w:rFonts w:ascii="宋体" w:hAnsi="宋体"/>
                <w:sz w:val="21"/>
                <w:szCs w:val="21"/>
                <w:lang w:val="fi-FI"/>
              </w:rPr>
              <w:t>&lt;</w:t>
            </w:r>
            <w:r w:rsidRPr="004C083A">
              <w:rPr>
                <w:rFonts w:ascii="宋体" w:hAnsi="宋体" w:hint="eastAsia"/>
                <w:sz w:val="21"/>
                <w:szCs w:val="21"/>
                <w:lang w:val="fi-FI"/>
              </w:rPr>
              <w:t>TOKEN</w:t>
            </w:r>
            <w:r w:rsidRPr="004C083A">
              <w:rPr>
                <w:rFonts w:ascii="宋体" w:hAnsi="宋体"/>
                <w:sz w:val="21"/>
                <w:szCs w:val="21"/>
                <w:lang w:val="fi-FI"/>
              </w:rPr>
              <w:t>&gt;</w:t>
            </w:r>
            <w:r w:rsidRPr="004C083A">
              <w:rPr>
                <w:rFonts w:ascii="宋体" w:hAnsi="宋体" w:hint="eastAsia"/>
                <w:sz w:val="21"/>
                <w:szCs w:val="21"/>
              </w:rPr>
              <w:t>令牌</w:t>
            </w:r>
            <w:r w:rsidRPr="004C083A">
              <w:rPr>
                <w:rFonts w:ascii="宋体" w:hAnsi="宋体"/>
                <w:sz w:val="21"/>
                <w:szCs w:val="21"/>
                <w:lang w:val="fi-FI"/>
              </w:rPr>
              <w:t>&lt;/</w:t>
            </w:r>
            <w:r w:rsidRPr="004C083A">
              <w:rPr>
                <w:rFonts w:ascii="宋体" w:hAnsi="宋体" w:hint="eastAsia"/>
                <w:sz w:val="21"/>
                <w:szCs w:val="21"/>
                <w:lang w:val="fi-FI"/>
              </w:rPr>
              <w:t>TOKEN</w:t>
            </w:r>
            <w:r w:rsidRPr="004C083A">
              <w:rPr>
                <w:rFonts w:ascii="宋体" w:hAnsi="宋体"/>
                <w:sz w:val="21"/>
                <w:szCs w:val="21"/>
                <w:lang w:val="fi-FI"/>
              </w:rPr>
              <w:t>&gt;</w:t>
            </w:r>
          </w:p>
          <w:p w:rsidR="00870AD9" w:rsidRPr="00DF20C5" w:rsidRDefault="00870AD9" w:rsidP="00870AD9">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44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3676BD">
        <w:tblPrEx>
          <w:tblCellMar>
            <w:top w:w="0" w:type="dxa"/>
            <w:bottom w:w="0" w:type="dxa"/>
          </w:tblCellMar>
        </w:tblPrEx>
        <w:trPr>
          <w:jc w:val="center"/>
        </w:trPr>
        <w:tc>
          <w:tcPr>
            <w:tcW w:w="1728" w:type="dxa"/>
            <w:vAlign w:val="center"/>
          </w:tcPr>
          <w:p w:rsidR="003676BD" w:rsidRPr="00050607" w:rsidRDefault="003676BD" w:rsidP="003676BD">
            <w:pPr>
              <w:jc w:val="both"/>
              <w:rPr>
                <w:rFonts w:ascii="宋体" w:hAnsi="宋体" w:hint="eastAsia"/>
                <w:sz w:val="21"/>
                <w:szCs w:val="21"/>
              </w:rPr>
            </w:pPr>
            <w:r w:rsidRPr="00050607">
              <w:rPr>
                <w:rFonts w:ascii="宋体" w:hAnsi="宋体" w:hint="eastAsia"/>
                <w:sz w:val="21"/>
                <w:szCs w:val="21"/>
              </w:rPr>
              <w:t>ASPID</w:t>
            </w:r>
          </w:p>
        </w:tc>
        <w:tc>
          <w:tcPr>
            <w:tcW w:w="3443" w:type="dxa"/>
            <w:vAlign w:val="center"/>
          </w:tcPr>
          <w:p w:rsidR="003676BD" w:rsidRPr="00050607" w:rsidRDefault="003569A1" w:rsidP="003676BD">
            <w:pPr>
              <w:jc w:val="both"/>
              <w:rPr>
                <w:rFonts w:ascii="宋体" w:hAnsi="宋体" w:hint="eastAsia"/>
                <w:sz w:val="21"/>
                <w:szCs w:val="21"/>
              </w:rPr>
            </w:pPr>
            <w:r w:rsidRPr="003569A1">
              <w:rPr>
                <w:rFonts w:ascii="宋体" w:hAnsi="宋体" w:hint="eastAsia"/>
                <w:color w:val="0000FF"/>
                <w:sz w:val="21"/>
                <w:szCs w:val="21"/>
              </w:rPr>
              <w:t>合作伙伴编号</w:t>
            </w:r>
          </w:p>
        </w:tc>
        <w:tc>
          <w:tcPr>
            <w:tcW w:w="1508" w:type="dxa"/>
            <w:vAlign w:val="center"/>
          </w:tcPr>
          <w:p w:rsidR="003676BD" w:rsidRPr="00DF20C5" w:rsidRDefault="003676BD"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3676BD" w:rsidRPr="00DF20C5" w:rsidRDefault="003676BD" w:rsidP="0068082E">
            <w:pPr>
              <w:spacing w:line="360" w:lineRule="auto"/>
              <w:jc w:val="center"/>
              <w:rPr>
                <w:rFonts w:ascii="宋体" w:hAnsi="宋体" w:hint="eastAsia"/>
                <w:szCs w:val="21"/>
              </w:rPr>
            </w:pPr>
            <w:r>
              <w:rPr>
                <w:rFonts w:ascii="宋体" w:hAnsi="宋体" w:hint="eastAsia"/>
                <w:szCs w:val="21"/>
              </w:rPr>
              <w:t>32</w:t>
            </w:r>
          </w:p>
        </w:tc>
      </w:tr>
      <w:tr w:rsidR="00C058C2">
        <w:tblPrEx>
          <w:tblCellMar>
            <w:top w:w="0" w:type="dxa"/>
            <w:bottom w:w="0" w:type="dxa"/>
          </w:tblCellMar>
        </w:tblPrEx>
        <w:trPr>
          <w:jc w:val="center"/>
        </w:trPr>
        <w:tc>
          <w:tcPr>
            <w:tcW w:w="1728" w:type="dxa"/>
            <w:vAlign w:val="center"/>
          </w:tcPr>
          <w:p w:rsidR="00C058C2" w:rsidRPr="00050607" w:rsidRDefault="00C058C2" w:rsidP="003676BD">
            <w:pPr>
              <w:jc w:val="both"/>
              <w:rPr>
                <w:rFonts w:ascii="宋体" w:hAnsi="宋体" w:hint="eastAsia"/>
                <w:sz w:val="21"/>
                <w:szCs w:val="21"/>
              </w:rPr>
            </w:pPr>
            <w:r>
              <w:rPr>
                <w:szCs w:val="21"/>
              </w:rPr>
              <w:t>ORDERPOINT</w:t>
            </w:r>
            <w:r>
              <w:rPr>
                <w:rFonts w:hint="eastAsia"/>
                <w:szCs w:val="21"/>
              </w:rPr>
              <w:t>NAME</w:t>
            </w:r>
          </w:p>
        </w:tc>
        <w:tc>
          <w:tcPr>
            <w:tcW w:w="3443" w:type="dxa"/>
            <w:vAlign w:val="center"/>
          </w:tcPr>
          <w:p w:rsidR="00C058C2" w:rsidRPr="00050607" w:rsidRDefault="00C058C2" w:rsidP="003676BD">
            <w:pPr>
              <w:jc w:val="both"/>
              <w:rPr>
                <w:rFonts w:ascii="宋体" w:hAnsi="宋体" w:hint="eastAsia"/>
                <w:sz w:val="21"/>
                <w:szCs w:val="21"/>
              </w:rPr>
            </w:pPr>
            <w:r>
              <w:rPr>
                <w:rFonts w:ascii="宋体" w:hAnsi="宋体" w:hint="eastAsia"/>
                <w:sz w:val="21"/>
                <w:szCs w:val="21"/>
              </w:rPr>
              <w:t>业务计费功能点</w:t>
            </w:r>
          </w:p>
        </w:tc>
        <w:tc>
          <w:tcPr>
            <w:tcW w:w="1508" w:type="dxa"/>
          </w:tcPr>
          <w:p w:rsidR="00C058C2" w:rsidRPr="00DF20C5" w:rsidRDefault="00C058C2" w:rsidP="0068082E">
            <w:pPr>
              <w:spacing w:line="360" w:lineRule="auto"/>
              <w:jc w:val="center"/>
              <w:rPr>
                <w:rFonts w:ascii="宋体" w:hAnsi="宋体" w:hint="eastAsia"/>
                <w:szCs w:val="21"/>
              </w:rPr>
            </w:pPr>
            <w:r w:rsidRPr="0071294A">
              <w:rPr>
                <w:rFonts w:ascii="宋体" w:hAnsi="宋体" w:hint="eastAsia"/>
                <w:sz w:val="21"/>
                <w:szCs w:val="21"/>
              </w:rPr>
              <w:t>String</w:t>
            </w:r>
          </w:p>
        </w:tc>
        <w:tc>
          <w:tcPr>
            <w:tcW w:w="1529" w:type="dxa"/>
          </w:tcPr>
          <w:p w:rsidR="00C058C2" w:rsidRDefault="00C058C2" w:rsidP="0068082E">
            <w:pPr>
              <w:spacing w:line="360" w:lineRule="auto"/>
              <w:jc w:val="center"/>
              <w:rPr>
                <w:rFonts w:ascii="宋体" w:hAnsi="宋体" w:hint="eastAsia"/>
                <w:szCs w:val="21"/>
              </w:rPr>
            </w:pPr>
            <w:r w:rsidRPr="0071294A">
              <w:rPr>
                <w:rFonts w:ascii="宋体" w:hAnsi="宋体" w:hint="eastAsia"/>
                <w:sz w:val="21"/>
                <w:szCs w:val="21"/>
              </w:rPr>
              <w:t>32</w:t>
            </w:r>
          </w:p>
        </w:tc>
      </w:tr>
      <w:tr w:rsidR="00311AB5">
        <w:tblPrEx>
          <w:tblCellMar>
            <w:top w:w="0" w:type="dxa"/>
            <w:bottom w:w="0" w:type="dxa"/>
          </w:tblCellMar>
        </w:tblPrEx>
        <w:trPr>
          <w:jc w:val="center"/>
        </w:trPr>
        <w:tc>
          <w:tcPr>
            <w:tcW w:w="1728" w:type="dxa"/>
            <w:vAlign w:val="center"/>
          </w:tcPr>
          <w:p w:rsidR="00311AB5" w:rsidRPr="00050607" w:rsidRDefault="00311AB5" w:rsidP="00311AB5">
            <w:pPr>
              <w:jc w:val="both"/>
              <w:rPr>
                <w:rFonts w:ascii="宋体" w:hAnsi="宋体" w:hint="eastAsia"/>
                <w:sz w:val="21"/>
                <w:szCs w:val="21"/>
              </w:rPr>
            </w:pPr>
            <w:r w:rsidRPr="00050607">
              <w:rPr>
                <w:rFonts w:ascii="宋体" w:hAnsi="宋体" w:hint="eastAsia"/>
                <w:sz w:val="21"/>
                <w:szCs w:val="21"/>
              </w:rPr>
              <w:lastRenderedPageBreak/>
              <w:t>STARTTIME</w:t>
            </w:r>
          </w:p>
        </w:tc>
        <w:tc>
          <w:tcPr>
            <w:tcW w:w="3443" w:type="dxa"/>
            <w:vAlign w:val="center"/>
          </w:tcPr>
          <w:p w:rsidR="00311AB5" w:rsidRPr="006F4721" w:rsidRDefault="00311AB5" w:rsidP="00311AB5">
            <w:pPr>
              <w:jc w:val="both"/>
              <w:rPr>
                <w:rFonts w:ascii="宋体" w:hAnsi="宋体" w:hint="eastAsia"/>
                <w:sz w:val="21"/>
                <w:szCs w:val="21"/>
              </w:rPr>
            </w:pPr>
            <w:r w:rsidRPr="006F4721">
              <w:rPr>
                <w:rFonts w:ascii="宋体" w:hAnsi="宋体"/>
                <w:sz w:val="21"/>
                <w:szCs w:val="21"/>
                <w:lang w:val="zh-CN"/>
              </w:rPr>
              <w:t>系统时间戳</w:t>
            </w:r>
            <w:r w:rsidRPr="006F4721">
              <w:rPr>
                <w:rFonts w:ascii="宋体" w:hAnsi="宋体" w:hint="eastAsia"/>
                <w:sz w:val="21"/>
                <w:szCs w:val="21"/>
              </w:rPr>
              <w:t>：</w:t>
            </w:r>
            <w:r w:rsidRPr="006F4721">
              <w:rPr>
                <w:rFonts w:ascii="宋体" w:hAnsi="宋体"/>
                <w:sz w:val="21"/>
                <w:szCs w:val="21"/>
              </w:rPr>
              <w:t>Y</w:t>
            </w:r>
            <w:r w:rsidR="003569A1">
              <w:rPr>
                <w:rFonts w:ascii="宋体" w:hAnsi="宋体" w:hint="eastAsia"/>
                <w:sz w:val="21"/>
                <w:szCs w:val="21"/>
              </w:rPr>
              <w:t>YY</w:t>
            </w:r>
            <w:r w:rsidRPr="006F4721">
              <w:rPr>
                <w:rFonts w:ascii="宋体" w:hAnsi="宋体"/>
                <w:sz w:val="21"/>
                <w:szCs w:val="21"/>
              </w:rPr>
              <w:t>YMMDDHHmmssnnn</w:t>
            </w:r>
          </w:p>
        </w:tc>
        <w:tc>
          <w:tcPr>
            <w:tcW w:w="1508" w:type="dxa"/>
            <w:vAlign w:val="center"/>
          </w:tcPr>
          <w:p w:rsidR="00311AB5" w:rsidRPr="00DF20C5" w:rsidRDefault="00311AB5"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311AB5" w:rsidRPr="00DF20C5" w:rsidRDefault="00311AB5" w:rsidP="0068082E">
            <w:pPr>
              <w:spacing w:line="360" w:lineRule="auto"/>
              <w:jc w:val="center"/>
              <w:rPr>
                <w:rFonts w:ascii="宋体" w:hAnsi="宋体" w:hint="eastAsia"/>
                <w:szCs w:val="21"/>
              </w:rPr>
            </w:pPr>
            <w:r>
              <w:rPr>
                <w:rFonts w:ascii="宋体" w:hAnsi="宋体" w:hint="eastAsia"/>
                <w:szCs w:val="21"/>
              </w:rPr>
              <w:t>24</w:t>
            </w:r>
          </w:p>
        </w:tc>
      </w:tr>
      <w:tr w:rsidR="00311AB5">
        <w:tblPrEx>
          <w:tblCellMar>
            <w:top w:w="0" w:type="dxa"/>
            <w:bottom w:w="0" w:type="dxa"/>
          </w:tblCellMar>
        </w:tblPrEx>
        <w:trPr>
          <w:jc w:val="center"/>
        </w:trPr>
        <w:tc>
          <w:tcPr>
            <w:tcW w:w="1728" w:type="dxa"/>
            <w:vAlign w:val="center"/>
          </w:tcPr>
          <w:p w:rsidR="00311AB5" w:rsidRPr="00050607" w:rsidRDefault="00311AB5" w:rsidP="00311AB5">
            <w:pPr>
              <w:jc w:val="both"/>
              <w:rPr>
                <w:rFonts w:ascii="宋体" w:hAnsi="宋体" w:hint="eastAsia"/>
                <w:sz w:val="21"/>
                <w:szCs w:val="21"/>
              </w:rPr>
            </w:pPr>
            <w:r>
              <w:rPr>
                <w:rFonts w:ascii="宋体" w:hAnsi="宋体" w:hint="eastAsia"/>
                <w:sz w:val="21"/>
                <w:szCs w:val="21"/>
              </w:rPr>
              <w:t>END</w:t>
            </w:r>
            <w:r w:rsidRPr="004C083A">
              <w:rPr>
                <w:rFonts w:ascii="宋体" w:hAnsi="宋体" w:hint="eastAsia"/>
                <w:sz w:val="21"/>
                <w:szCs w:val="21"/>
              </w:rPr>
              <w:t>TIME</w:t>
            </w:r>
          </w:p>
        </w:tc>
        <w:tc>
          <w:tcPr>
            <w:tcW w:w="3443" w:type="dxa"/>
            <w:vAlign w:val="center"/>
          </w:tcPr>
          <w:p w:rsidR="00311AB5" w:rsidRPr="006F4721" w:rsidRDefault="00311AB5" w:rsidP="00311AB5">
            <w:pPr>
              <w:jc w:val="both"/>
              <w:rPr>
                <w:rFonts w:ascii="宋体" w:hAnsi="宋体" w:hint="eastAsia"/>
                <w:sz w:val="21"/>
                <w:szCs w:val="21"/>
              </w:rPr>
            </w:pPr>
            <w:r w:rsidRPr="006F4721">
              <w:rPr>
                <w:rFonts w:ascii="宋体" w:hAnsi="宋体"/>
                <w:sz w:val="21"/>
                <w:szCs w:val="21"/>
                <w:lang w:val="zh-CN"/>
              </w:rPr>
              <w:t>系统时间戳</w:t>
            </w:r>
            <w:r w:rsidRPr="006F4721">
              <w:rPr>
                <w:rFonts w:ascii="宋体" w:hAnsi="宋体" w:hint="eastAsia"/>
                <w:sz w:val="21"/>
                <w:szCs w:val="21"/>
              </w:rPr>
              <w:t>：</w:t>
            </w:r>
            <w:r w:rsidRPr="006F4721">
              <w:rPr>
                <w:rFonts w:ascii="宋体" w:hAnsi="宋体"/>
                <w:sz w:val="21"/>
                <w:szCs w:val="21"/>
              </w:rPr>
              <w:t>YY</w:t>
            </w:r>
            <w:r w:rsidR="003569A1">
              <w:rPr>
                <w:rFonts w:ascii="宋体" w:hAnsi="宋体" w:hint="eastAsia"/>
                <w:sz w:val="21"/>
                <w:szCs w:val="21"/>
              </w:rPr>
              <w:t>YY</w:t>
            </w:r>
            <w:r w:rsidRPr="006F4721">
              <w:rPr>
                <w:rFonts w:ascii="宋体" w:hAnsi="宋体"/>
                <w:sz w:val="21"/>
                <w:szCs w:val="21"/>
              </w:rPr>
              <w:t>MMDDHHmmssnnn</w:t>
            </w:r>
          </w:p>
        </w:tc>
        <w:tc>
          <w:tcPr>
            <w:tcW w:w="1508" w:type="dxa"/>
            <w:vAlign w:val="center"/>
          </w:tcPr>
          <w:p w:rsidR="00311AB5" w:rsidRPr="00DF20C5" w:rsidRDefault="00311AB5"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311AB5" w:rsidRPr="00DF20C5" w:rsidRDefault="00311AB5" w:rsidP="0068082E">
            <w:pPr>
              <w:spacing w:line="360" w:lineRule="auto"/>
              <w:jc w:val="center"/>
              <w:rPr>
                <w:rFonts w:ascii="宋体" w:hAnsi="宋体" w:hint="eastAsia"/>
                <w:szCs w:val="21"/>
              </w:rPr>
            </w:pPr>
            <w:r>
              <w:rPr>
                <w:rFonts w:ascii="宋体" w:hAnsi="宋体" w:hint="eastAsia"/>
                <w:szCs w:val="21"/>
              </w:rPr>
              <w:t>24</w:t>
            </w:r>
          </w:p>
        </w:tc>
      </w:tr>
      <w:tr w:rsidR="00870AD9">
        <w:tblPrEx>
          <w:tblCellMar>
            <w:top w:w="0" w:type="dxa"/>
            <w:bottom w:w="0" w:type="dxa"/>
          </w:tblCellMar>
        </w:tblPrEx>
        <w:trPr>
          <w:jc w:val="center"/>
        </w:trPr>
        <w:tc>
          <w:tcPr>
            <w:tcW w:w="1728" w:type="dxa"/>
          </w:tcPr>
          <w:p w:rsidR="00870AD9" w:rsidRPr="00050607" w:rsidRDefault="00870AD9" w:rsidP="00EB6C59">
            <w:pPr>
              <w:jc w:val="both"/>
              <w:rPr>
                <w:rFonts w:ascii="宋体" w:hAnsi="宋体" w:hint="eastAsia"/>
                <w:sz w:val="21"/>
                <w:szCs w:val="21"/>
              </w:rPr>
            </w:pPr>
            <w:r>
              <w:rPr>
                <w:rFonts w:ascii="宋体" w:hAnsi="宋体" w:hint="eastAsia"/>
                <w:sz w:val="21"/>
                <w:szCs w:val="21"/>
              </w:rPr>
              <w:t>PRICE</w:t>
            </w:r>
          </w:p>
        </w:tc>
        <w:tc>
          <w:tcPr>
            <w:tcW w:w="3443" w:type="dxa"/>
          </w:tcPr>
          <w:p w:rsidR="00870AD9" w:rsidRDefault="00870AD9" w:rsidP="00EB6C59">
            <w:pPr>
              <w:jc w:val="both"/>
              <w:rPr>
                <w:rFonts w:ascii="宋体" w:hAnsi="宋体" w:hint="eastAsia"/>
                <w:sz w:val="21"/>
                <w:szCs w:val="21"/>
              </w:rPr>
            </w:pPr>
            <w:r>
              <w:rPr>
                <w:rFonts w:ascii="宋体" w:hAnsi="宋体" w:hint="eastAsia"/>
                <w:sz w:val="21"/>
                <w:szCs w:val="21"/>
              </w:rPr>
              <w:t>话单原价</w:t>
            </w:r>
          </w:p>
        </w:tc>
        <w:tc>
          <w:tcPr>
            <w:tcW w:w="1508" w:type="dxa"/>
            <w:vAlign w:val="center"/>
          </w:tcPr>
          <w:p w:rsidR="00870AD9" w:rsidRPr="00050607" w:rsidRDefault="00BB662A" w:rsidP="007F6CB8">
            <w:pPr>
              <w:jc w:val="center"/>
              <w:rPr>
                <w:rFonts w:ascii="宋体" w:hAnsi="宋体" w:hint="eastAsia"/>
                <w:sz w:val="21"/>
                <w:szCs w:val="21"/>
              </w:rPr>
            </w:pPr>
            <w:r>
              <w:rPr>
                <w:rFonts w:ascii="宋体" w:hAnsi="宋体" w:hint="eastAsia"/>
                <w:sz w:val="21"/>
                <w:szCs w:val="21"/>
              </w:rPr>
              <w:t>NUMBER(5,2)</w:t>
            </w:r>
          </w:p>
        </w:tc>
        <w:tc>
          <w:tcPr>
            <w:tcW w:w="1529" w:type="dxa"/>
            <w:vAlign w:val="center"/>
          </w:tcPr>
          <w:p w:rsidR="00870AD9" w:rsidRPr="00050607" w:rsidRDefault="00870AD9" w:rsidP="007F6CB8">
            <w:pPr>
              <w:jc w:val="center"/>
              <w:rPr>
                <w:rFonts w:ascii="宋体" w:hAnsi="宋体" w:hint="eastAsia"/>
                <w:sz w:val="21"/>
                <w:szCs w:val="21"/>
              </w:rPr>
            </w:pPr>
          </w:p>
        </w:tc>
      </w:tr>
      <w:tr w:rsidR="00870AD9">
        <w:tblPrEx>
          <w:tblCellMar>
            <w:top w:w="0" w:type="dxa"/>
            <w:bottom w:w="0" w:type="dxa"/>
          </w:tblCellMar>
        </w:tblPrEx>
        <w:trPr>
          <w:jc w:val="center"/>
        </w:trPr>
        <w:tc>
          <w:tcPr>
            <w:tcW w:w="1728" w:type="dxa"/>
          </w:tcPr>
          <w:p w:rsidR="00870AD9" w:rsidRPr="00050607" w:rsidRDefault="00870AD9" w:rsidP="00EB6C59">
            <w:pPr>
              <w:jc w:val="both"/>
              <w:rPr>
                <w:rFonts w:ascii="宋体" w:hAnsi="宋体" w:hint="eastAsia"/>
                <w:sz w:val="21"/>
                <w:szCs w:val="21"/>
              </w:rPr>
            </w:pPr>
            <w:r w:rsidRPr="00050607">
              <w:rPr>
                <w:rFonts w:ascii="宋体" w:hAnsi="宋体" w:hint="eastAsia"/>
                <w:sz w:val="21"/>
                <w:szCs w:val="21"/>
              </w:rPr>
              <w:t>VALUE</w:t>
            </w:r>
          </w:p>
        </w:tc>
        <w:tc>
          <w:tcPr>
            <w:tcW w:w="3443" w:type="dxa"/>
          </w:tcPr>
          <w:p w:rsidR="00870AD9" w:rsidRPr="00050607" w:rsidRDefault="00870AD9" w:rsidP="00EB6C59">
            <w:pPr>
              <w:jc w:val="both"/>
              <w:rPr>
                <w:rFonts w:ascii="宋体" w:hAnsi="宋体" w:hint="eastAsia"/>
                <w:sz w:val="21"/>
                <w:szCs w:val="21"/>
              </w:rPr>
            </w:pPr>
            <w:r>
              <w:rPr>
                <w:rFonts w:ascii="宋体" w:hAnsi="宋体" w:hint="eastAsia"/>
                <w:sz w:val="21"/>
                <w:szCs w:val="21"/>
              </w:rPr>
              <w:t>计费</w:t>
            </w:r>
            <w:r w:rsidR="00B33EDC">
              <w:rPr>
                <w:rFonts w:ascii="宋体" w:hAnsi="宋体" w:hint="eastAsia"/>
                <w:sz w:val="21"/>
                <w:szCs w:val="21"/>
              </w:rPr>
              <w:t>单元</w:t>
            </w:r>
            <w:r>
              <w:rPr>
                <w:rFonts w:ascii="宋体" w:hAnsi="宋体" w:hint="eastAsia"/>
                <w:sz w:val="21"/>
                <w:szCs w:val="21"/>
              </w:rPr>
              <w:t>数量，按次为次，按时长为秒，按流量为byte</w:t>
            </w:r>
          </w:p>
        </w:tc>
        <w:tc>
          <w:tcPr>
            <w:tcW w:w="1508" w:type="dxa"/>
            <w:vAlign w:val="center"/>
          </w:tcPr>
          <w:p w:rsidR="00870AD9" w:rsidRPr="00050607" w:rsidRDefault="00BB662A" w:rsidP="007F6CB8">
            <w:pPr>
              <w:jc w:val="center"/>
              <w:rPr>
                <w:rFonts w:ascii="宋体" w:hAnsi="宋体" w:hint="eastAsia"/>
                <w:sz w:val="21"/>
                <w:szCs w:val="21"/>
              </w:rPr>
            </w:pPr>
            <w:r>
              <w:rPr>
                <w:rFonts w:ascii="宋体" w:hAnsi="宋体"/>
                <w:sz w:val="21"/>
                <w:szCs w:val="21"/>
              </w:rPr>
              <w:t>L</w:t>
            </w:r>
            <w:r>
              <w:rPr>
                <w:rFonts w:ascii="宋体" w:hAnsi="宋体" w:hint="eastAsia"/>
                <w:sz w:val="21"/>
                <w:szCs w:val="21"/>
              </w:rPr>
              <w:t>ong</w:t>
            </w:r>
          </w:p>
        </w:tc>
        <w:tc>
          <w:tcPr>
            <w:tcW w:w="1529" w:type="dxa"/>
            <w:vAlign w:val="center"/>
          </w:tcPr>
          <w:p w:rsidR="00870AD9" w:rsidRPr="00050607" w:rsidRDefault="007E7B9F" w:rsidP="007F6CB8">
            <w:pPr>
              <w:jc w:val="center"/>
              <w:rPr>
                <w:rFonts w:ascii="宋体" w:hAnsi="宋体" w:hint="eastAsia"/>
                <w:sz w:val="21"/>
                <w:szCs w:val="21"/>
              </w:rPr>
            </w:pPr>
            <w:r>
              <w:rPr>
                <w:rFonts w:ascii="宋体" w:hAnsi="宋体" w:hint="eastAsia"/>
                <w:sz w:val="21"/>
                <w:szCs w:val="21"/>
              </w:rPr>
              <w:t>--</w:t>
            </w:r>
          </w:p>
        </w:tc>
      </w:tr>
      <w:tr w:rsidR="00444AA3">
        <w:tblPrEx>
          <w:tblCellMar>
            <w:top w:w="0" w:type="dxa"/>
            <w:bottom w:w="0" w:type="dxa"/>
          </w:tblCellMar>
        </w:tblPrEx>
        <w:trPr>
          <w:jc w:val="center"/>
        </w:trPr>
        <w:tc>
          <w:tcPr>
            <w:tcW w:w="1728" w:type="dxa"/>
          </w:tcPr>
          <w:p w:rsidR="00444AA3" w:rsidRPr="00050607" w:rsidRDefault="00444AA3" w:rsidP="00EB6C59">
            <w:pPr>
              <w:jc w:val="both"/>
              <w:rPr>
                <w:rFonts w:ascii="宋体" w:hAnsi="宋体" w:hint="eastAsia"/>
                <w:sz w:val="21"/>
                <w:szCs w:val="21"/>
              </w:rPr>
            </w:pPr>
            <w:r>
              <w:rPr>
                <w:rFonts w:ascii="宋体" w:hAnsi="宋体" w:hint="eastAsia"/>
                <w:sz w:val="21"/>
                <w:szCs w:val="21"/>
              </w:rPr>
              <w:t>Type</w:t>
            </w:r>
          </w:p>
        </w:tc>
        <w:tc>
          <w:tcPr>
            <w:tcW w:w="3443" w:type="dxa"/>
          </w:tcPr>
          <w:p w:rsidR="00444AA3" w:rsidRDefault="00444AA3" w:rsidP="00EB6C59">
            <w:pPr>
              <w:jc w:val="both"/>
              <w:rPr>
                <w:rFonts w:ascii="宋体" w:hAnsi="宋体" w:hint="eastAsia"/>
                <w:sz w:val="21"/>
                <w:szCs w:val="21"/>
              </w:rPr>
            </w:pPr>
            <w:r>
              <w:rPr>
                <w:rFonts w:ascii="宋体" w:hAnsi="宋体" w:hint="eastAsia"/>
                <w:sz w:val="21"/>
                <w:szCs w:val="21"/>
              </w:rPr>
              <w:t>次数：0；时长：1；流量：2</w:t>
            </w:r>
          </w:p>
        </w:tc>
        <w:tc>
          <w:tcPr>
            <w:tcW w:w="1508" w:type="dxa"/>
            <w:vAlign w:val="center"/>
          </w:tcPr>
          <w:p w:rsidR="00444AA3" w:rsidRDefault="00444AA3" w:rsidP="007F6CB8">
            <w:pPr>
              <w:jc w:val="center"/>
              <w:rPr>
                <w:rFonts w:ascii="宋体" w:hAnsi="宋体"/>
                <w:sz w:val="21"/>
                <w:szCs w:val="21"/>
              </w:rPr>
            </w:pPr>
            <w:r w:rsidRPr="00050607">
              <w:rPr>
                <w:rFonts w:ascii="宋体" w:hAnsi="宋体" w:hint="eastAsia"/>
                <w:sz w:val="21"/>
                <w:szCs w:val="21"/>
              </w:rPr>
              <w:t>String</w:t>
            </w:r>
          </w:p>
        </w:tc>
        <w:tc>
          <w:tcPr>
            <w:tcW w:w="1529" w:type="dxa"/>
            <w:vAlign w:val="center"/>
          </w:tcPr>
          <w:p w:rsidR="00444AA3" w:rsidRPr="00050607" w:rsidRDefault="00444AA3" w:rsidP="007F6CB8">
            <w:pPr>
              <w:jc w:val="center"/>
              <w:rPr>
                <w:rFonts w:ascii="宋体" w:hAnsi="宋体" w:hint="eastAsia"/>
                <w:sz w:val="21"/>
                <w:szCs w:val="21"/>
              </w:rPr>
            </w:pPr>
            <w:r>
              <w:rPr>
                <w:rFonts w:ascii="宋体" w:hAnsi="宋体" w:hint="eastAsia"/>
                <w:sz w:val="21"/>
                <w:szCs w:val="21"/>
              </w:rPr>
              <w:t>1</w:t>
            </w:r>
          </w:p>
        </w:tc>
      </w:tr>
      <w:tr w:rsidR="00870AD9">
        <w:tblPrEx>
          <w:tblCellMar>
            <w:top w:w="0" w:type="dxa"/>
            <w:bottom w:w="0" w:type="dxa"/>
          </w:tblCellMar>
        </w:tblPrEx>
        <w:trPr>
          <w:jc w:val="center"/>
        </w:trPr>
        <w:tc>
          <w:tcPr>
            <w:tcW w:w="1728" w:type="dxa"/>
            <w:vAlign w:val="center"/>
          </w:tcPr>
          <w:p w:rsidR="00870AD9" w:rsidRPr="00050607" w:rsidRDefault="00870AD9" w:rsidP="00EB6C59">
            <w:pPr>
              <w:jc w:val="both"/>
              <w:rPr>
                <w:rFonts w:ascii="宋体" w:hAnsi="宋体" w:hint="eastAsia"/>
                <w:sz w:val="21"/>
                <w:szCs w:val="21"/>
              </w:rPr>
            </w:pPr>
            <w:r w:rsidRPr="00EB6C59">
              <w:rPr>
                <w:rFonts w:ascii="宋体" w:hAnsi="宋体" w:hint="eastAsia"/>
                <w:sz w:val="21"/>
                <w:szCs w:val="21"/>
              </w:rPr>
              <w:t>TOKEN</w:t>
            </w:r>
          </w:p>
        </w:tc>
        <w:tc>
          <w:tcPr>
            <w:tcW w:w="3443" w:type="dxa"/>
            <w:vAlign w:val="center"/>
          </w:tcPr>
          <w:p w:rsidR="00870AD9" w:rsidRPr="00050607" w:rsidRDefault="00BB662A" w:rsidP="00EB6C59">
            <w:pPr>
              <w:jc w:val="both"/>
              <w:rPr>
                <w:rFonts w:ascii="宋体" w:hAnsi="宋体" w:hint="eastAsia"/>
                <w:sz w:val="21"/>
                <w:szCs w:val="21"/>
              </w:rPr>
            </w:pPr>
            <w:r>
              <w:rPr>
                <w:rFonts w:ascii="宋体" w:hAnsi="宋体" w:hint="eastAsia"/>
                <w:sz w:val="21"/>
                <w:szCs w:val="21"/>
              </w:rPr>
              <w:t>用户</w:t>
            </w:r>
            <w:r w:rsidR="00870AD9" w:rsidRPr="00050607">
              <w:rPr>
                <w:rFonts w:ascii="宋体" w:hAnsi="宋体" w:hint="eastAsia"/>
                <w:sz w:val="21"/>
                <w:szCs w:val="21"/>
              </w:rPr>
              <w:t>令牌</w:t>
            </w:r>
          </w:p>
        </w:tc>
        <w:tc>
          <w:tcPr>
            <w:tcW w:w="1508" w:type="dxa"/>
            <w:vAlign w:val="center"/>
          </w:tcPr>
          <w:p w:rsidR="00870AD9" w:rsidRPr="00050607" w:rsidRDefault="00870AD9" w:rsidP="007F6CB8">
            <w:pPr>
              <w:jc w:val="center"/>
              <w:rPr>
                <w:rFonts w:ascii="宋体" w:hAnsi="宋体"/>
                <w:sz w:val="21"/>
                <w:szCs w:val="21"/>
              </w:rPr>
            </w:pPr>
            <w:r w:rsidRPr="00050607">
              <w:rPr>
                <w:rFonts w:ascii="宋体" w:hAnsi="宋体" w:hint="eastAsia"/>
                <w:sz w:val="21"/>
                <w:szCs w:val="21"/>
              </w:rPr>
              <w:t>String</w:t>
            </w:r>
          </w:p>
        </w:tc>
        <w:tc>
          <w:tcPr>
            <w:tcW w:w="1529" w:type="dxa"/>
            <w:vAlign w:val="center"/>
          </w:tcPr>
          <w:p w:rsidR="00870AD9" w:rsidRPr="00050607" w:rsidRDefault="00870AD9" w:rsidP="007F6CB8">
            <w:pPr>
              <w:jc w:val="center"/>
              <w:rPr>
                <w:rFonts w:ascii="宋体" w:hAnsi="宋体" w:hint="eastAsia"/>
                <w:sz w:val="21"/>
                <w:szCs w:val="21"/>
              </w:rPr>
            </w:pPr>
            <w:r>
              <w:rPr>
                <w:rFonts w:ascii="宋体" w:hAnsi="宋体" w:hint="eastAsia"/>
                <w:sz w:val="21"/>
                <w:szCs w:val="21"/>
              </w:rPr>
              <w:t>64</w:t>
            </w:r>
          </w:p>
        </w:tc>
      </w:tr>
    </w:tbl>
    <w:p w:rsidR="00870AD9" w:rsidRPr="00FF201A" w:rsidRDefault="00870AD9" w:rsidP="00486B26">
      <w:pPr>
        <w:pStyle w:val="4"/>
        <w:numPr>
          <w:ilvl w:val="3"/>
          <w:numId w:val="0"/>
        </w:numPr>
        <w:tabs>
          <w:tab w:val="num" w:pos="737"/>
        </w:tabs>
        <w:rPr>
          <w:rFonts w:ascii="宋体" w:eastAsia="宋体" w:hAnsi="宋体" w:hint="eastAsia"/>
        </w:rPr>
      </w:pPr>
      <w:r w:rsidRPr="00FF201A">
        <w:rPr>
          <w:rFonts w:ascii="宋体" w:eastAsia="宋体" w:hAnsi="宋体" w:hint="eastAsia"/>
        </w:rPr>
        <w:t>ChargeRsp 业务批价</w:t>
      </w:r>
      <w:r>
        <w:rPr>
          <w:rFonts w:ascii="宋体" w:eastAsia="宋体" w:hAnsi="宋体" w:hint="eastAsia"/>
        </w:rPr>
        <w:t>响应</w:t>
      </w:r>
      <w:r w:rsidR="006E6101">
        <w:rPr>
          <w:rFonts w:ascii="宋体" w:eastAsia="宋体" w:hAnsi="宋体" w:hint="eastAsia"/>
        </w:rPr>
        <w:t>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837"/>
        <w:gridCol w:w="1133"/>
        <w:gridCol w:w="1510"/>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Pr>
                <w:rFonts w:ascii="宋体" w:hAnsi="宋体" w:hint="eastAsia"/>
                <w:sz w:val="21"/>
                <w:szCs w:val="21"/>
              </w:rPr>
              <w:t>ChargeRsp</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18554E">
              <w:rPr>
                <w:rFonts w:ascii="宋体" w:hAnsi="宋体" w:hint="eastAsia"/>
                <w:sz w:val="21"/>
                <w:szCs w:val="21"/>
              </w:rPr>
              <w:t>ChargeRsp</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18554E">
              <w:rPr>
                <w:rFonts w:ascii="宋体" w:hAnsi="宋体" w:hint="eastAsia"/>
                <w:sz w:val="21"/>
                <w:szCs w:val="21"/>
              </w:rPr>
              <w:t>ChargeRsp</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83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13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10"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FB52D9">
        <w:tblPrEx>
          <w:tblCellMar>
            <w:top w:w="0" w:type="dxa"/>
            <w:bottom w:w="0" w:type="dxa"/>
          </w:tblCellMar>
        </w:tblPrEx>
        <w:trPr>
          <w:jc w:val="center"/>
        </w:trPr>
        <w:tc>
          <w:tcPr>
            <w:tcW w:w="1728" w:type="dxa"/>
            <w:vAlign w:val="center"/>
          </w:tcPr>
          <w:p w:rsidR="00FB52D9" w:rsidRPr="00DF20C5" w:rsidRDefault="00FB52D9" w:rsidP="00870AD9">
            <w:pPr>
              <w:spacing w:line="360" w:lineRule="auto"/>
              <w:jc w:val="center"/>
              <w:rPr>
                <w:rFonts w:ascii="宋体" w:hAnsi="宋体" w:hint="eastAsia"/>
                <w:sz w:val="21"/>
                <w:szCs w:val="21"/>
              </w:rPr>
            </w:pPr>
            <w:r w:rsidRPr="00DF20C5">
              <w:rPr>
                <w:rFonts w:ascii="宋体" w:hAnsi="宋体" w:hint="eastAsia"/>
                <w:sz w:val="21"/>
                <w:szCs w:val="21"/>
              </w:rPr>
              <w:t>CODE</w:t>
            </w:r>
          </w:p>
        </w:tc>
        <w:tc>
          <w:tcPr>
            <w:tcW w:w="3837" w:type="dxa"/>
            <w:vAlign w:val="center"/>
          </w:tcPr>
          <w:p w:rsidR="00FB52D9" w:rsidRPr="00DF20C5" w:rsidRDefault="00FB52D9" w:rsidP="00870AD9">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：Charge</w:t>
            </w:r>
          </w:p>
        </w:tc>
        <w:tc>
          <w:tcPr>
            <w:tcW w:w="1133" w:type="dxa"/>
            <w:vAlign w:val="center"/>
          </w:tcPr>
          <w:p w:rsidR="00FB52D9" w:rsidRPr="00DF20C5" w:rsidRDefault="00FB52D9" w:rsidP="0068082E">
            <w:pPr>
              <w:spacing w:line="360" w:lineRule="auto"/>
              <w:jc w:val="center"/>
              <w:rPr>
                <w:rFonts w:ascii="宋体" w:hAnsi="宋体" w:hint="eastAsia"/>
                <w:szCs w:val="21"/>
              </w:rPr>
            </w:pPr>
            <w:r w:rsidRPr="00DF20C5">
              <w:rPr>
                <w:rFonts w:ascii="宋体" w:hAnsi="宋体" w:hint="eastAsia"/>
                <w:szCs w:val="21"/>
              </w:rPr>
              <w:t>String</w:t>
            </w:r>
          </w:p>
        </w:tc>
        <w:tc>
          <w:tcPr>
            <w:tcW w:w="1510" w:type="dxa"/>
            <w:vAlign w:val="center"/>
          </w:tcPr>
          <w:p w:rsidR="00FB52D9" w:rsidRPr="00DF20C5" w:rsidRDefault="00FB52D9" w:rsidP="0068082E">
            <w:pPr>
              <w:spacing w:line="360" w:lineRule="auto"/>
              <w:jc w:val="center"/>
              <w:rPr>
                <w:rFonts w:ascii="宋体" w:hAnsi="宋体" w:hint="eastAsia"/>
                <w:szCs w:val="21"/>
              </w:rPr>
            </w:pPr>
            <w:r>
              <w:rPr>
                <w:rFonts w:ascii="宋体" w:hAnsi="宋体" w:hint="eastAsia"/>
                <w:szCs w:val="21"/>
              </w:rPr>
              <w:t>32</w:t>
            </w:r>
          </w:p>
        </w:tc>
      </w:tr>
      <w:tr w:rsidR="00FB52D9">
        <w:tblPrEx>
          <w:tblCellMar>
            <w:top w:w="0" w:type="dxa"/>
            <w:bottom w:w="0" w:type="dxa"/>
          </w:tblCellMar>
        </w:tblPrEx>
        <w:trPr>
          <w:jc w:val="center"/>
        </w:trPr>
        <w:tc>
          <w:tcPr>
            <w:tcW w:w="1728" w:type="dxa"/>
            <w:vAlign w:val="center"/>
          </w:tcPr>
          <w:p w:rsidR="00FB52D9" w:rsidRPr="00DF20C5" w:rsidRDefault="00FB52D9" w:rsidP="00870AD9">
            <w:pPr>
              <w:spacing w:line="360" w:lineRule="auto"/>
              <w:jc w:val="center"/>
              <w:rPr>
                <w:rFonts w:ascii="宋体" w:hAnsi="宋体" w:hint="eastAsia"/>
                <w:sz w:val="21"/>
                <w:szCs w:val="21"/>
              </w:rPr>
            </w:pPr>
            <w:r w:rsidRPr="00DF20C5">
              <w:rPr>
                <w:rFonts w:ascii="宋体" w:hAnsi="宋体" w:hint="eastAsia"/>
                <w:sz w:val="21"/>
                <w:szCs w:val="21"/>
              </w:rPr>
              <w:t>SID</w:t>
            </w:r>
          </w:p>
        </w:tc>
        <w:tc>
          <w:tcPr>
            <w:tcW w:w="3837" w:type="dxa"/>
            <w:vAlign w:val="center"/>
          </w:tcPr>
          <w:p w:rsidR="00FB52D9" w:rsidRPr="00DF20C5" w:rsidRDefault="00FB52D9" w:rsidP="00870AD9">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，与请求消息同值</w:t>
            </w:r>
          </w:p>
        </w:tc>
        <w:tc>
          <w:tcPr>
            <w:tcW w:w="1133" w:type="dxa"/>
            <w:vAlign w:val="center"/>
          </w:tcPr>
          <w:p w:rsidR="00FB52D9" w:rsidRPr="00DF20C5" w:rsidRDefault="00FB52D9"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10" w:type="dxa"/>
            <w:vAlign w:val="center"/>
          </w:tcPr>
          <w:p w:rsidR="00FB52D9" w:rsidRPr="00DF20C5" w:rsidRDefault="007E7B9F" w:rsidP="0068082E">
            <w:pPr>
              <w:spacing w:line="360" w:lineRule="auto"/>
              <w:jc w:val="center"/>
              <w:rPr>
                <w:rFonts w:ascii="宋体" w:hAnsi="宋体" w:hint="eastAsia"/>
                <w:szCs w:val="21"/>
              </w:rPr>
            </w:pPr>
            <w:r>
              <w:rPr>
                <w:rFonts w:ascii="宋体" w:hAnsi="宋体" w:hint="eastAsia"/>
                <w:szCs w:val="21"/>
              </w:rPr>
              <w:t>--</w:t>
            </w:r>
          </w:p>
        </w:tc>
      </w:tr>
      <w:tr w:rsidR="00FB52D9">
        <w:tblPrEx>
          <w:tblCellMar>
            <w:top w:w="0" w:type="dxa"/>
            <w:bottom w:w="0" w:type="dxa"/>
          </w:tblCellMar>
        </w:tblPrEx>
        <w:trPr>
          <w:jc w:val="center"/>
        </w:trPr>
        <w:tc>
          <w:tcPr>
            <w:tcW w:w="1728" w:type="dxa"/>
            <w:vAlign w:val="center"/>
          </w:tcPr>
          <w:p w:rsidR="00FB52D9" w:rsidRPr="00DF20C5" w:rsidRDefault="00FB52D9" w:rsidP="00870AD9">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837" w:type="dxa"/>
            <w:vAlign w:val="center"/>
          </w:tcPr>
          <w:p w:rsidR="00FB52D9" w:rsidRPr="00DF20C5" w:rsidRDefault="00FB52D9" w:rsidP="00870AD9">
            <w:pPr>
              <w:spacing w:line="360" w:lineRule="auto"/>
              <w:rPr>
                <w:rFonts w:ascii="宋体" w:hAnsi="宋体" w:hint="eastAsia"/>
                <w:sz w:val="21"/>
                <w:szCs w:val="21"/>
              </w:rPr>
            </w:pPr>
            <w:r w:rsidRPr="005922BF">
              <w:rPr>
                <w:szCs w:val="21"/>
                <w:lang w:val="zh-CN"/>
              </w:rPr>
              <w:t>系统时间戳</w:t>
            </w:r>
            <w:r>
              <w:rPr>
                <w:rFonts w:hint="eastAsia"/>
                <w:szCs w:val="21"/>
              </w:rPr>
              <w:t>：</w:t>
            </w:r>
            <w:r w:rsidRPr="005922BF">
              <w:rPr>
                <w:szCs w:val="21"/>
              </w:rPr>
              <w:t>Y</w:t>
            </w:r>
            <w:r w:rsidR="00047437">
              <w:rPr>
                <w:rFonts w:hint="eastAsia"/>
                <w:szCs w:val="21"/>
              </w:rPr>
              <w:t>YY</w:t>
            </w:r>
            <w:r w:rsidR="00047437">
              <w:rPr>
                <w:szCs w:val="21"/>
              </w:rPr>
              <w:t>YMMDDHHmmssn</w:t>
            </w:r>
            <w:r w:rsidRPr="005922BF">
              <w:rPr>
                <w:szCs w:val="21"/>
              </w:rPr>
              <w:t>nn</w:t>
            </w:r>
          </w:p>
        </w:tc>
        <w:tc>
          <w:tcPr>
            <w:tcW w:w="1133" w:type="dxa"/>
            <w:vAlign w:val="center"/>
          </w:tcPr>
          <w:p w:rsidR="00FB52D9" w:rsidRPr="00DF20C5" w:rsidRDefault="00FB52D9" w:rsidP="0068082E">
            <w:pPr>
              <w:spacing w:line="360" w:lineRule="auto"/>
              <w:jc w:val="center"/>
              <w:rPr>
                <w:rFonts w:ascii="宋体" w:hAnsi="宋体" w:hint="eastAsia"/>
                <w:szCs w:val="21"/>
              </w:rPr>
            </w:pPr>
            <w:r w:rsidRPr="00DF20C5">
              <w:rPr>
                <w:rFonts w:ascii="宋体" w:hAnsi="宋体" w:hint="eastAsia"/>
                <w:szCs w:val="21"/>
              </w:rPr>
              <w:t>String</w:t>
            </w:r>
          </w:p>
        </w:tc>
        <w:tc>
          <w:tcPr>
            <w:tcW w:w="1510" w:type="dxa"/>
            <w:vAlign w:val="center"/>
          </w:tcPr>
          <w:p w:rsidR="00FB52D9" w:rsidRPr="00DF20C5" w:rsidRDefault="00FB52D9" w:rsidP="0068082E">
            <w:pPr>
              <w:spacing w:line="360" w:lineRule="auto"/>
              <w:jc w:val="center"/>
              <w:rPr>
                <w:rFonts w:ascii="宋体" w:hAnsi="宋体" w:hint="eastAsia"/>
                <w:szCs w:val="21"/>
              </w:rPr>
            </w:pPr>
            <w:r>
              <w:rPr>
                <w:rFonts w:ascii="宋体" w:hAnsi="宋体" w:hint="eastAsia"/>
                <w:szCs w:val="21"/>
              </w:rPr>
              <w:t>24</w:t>
            </w:r>
          </w:p>
        </w:tc>
      </w:tr>
      <w:tr w:rsidR="00FB52D9">
        <w:tblPrEx>
          <w:tblCellMar>
            <w:top w:w="0" w:type="dxa"/>
            <w:bottom w:w="0" w:type="dxa"/>
          </w:tblCellMar>
        </w:tblPrEx>
        <w:trPr>
          <w:jc w:val="center"/>
        </w:trPr>
        <w:tc>
          <w:tcPr>
            <w:tcW w:w="1728" w:type="dxa"/>
            <w:tcBorders>
              <w:bottom w:val="single" w:sz="4" w:space="0" w:color="auto"/>
            </w:tcBorders>
            <w:vAlign w:val="center"/>
          </w:tcPr>
          <w:p w:rsidR="00FB52D9" w:rsidRPr="00DF20C5" w:rsidRDefault="00FB52D9" w:rsidP="00870AD9">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837" w:type="dxa"/>
            <w:tcBorders>
              <w:bottom w:val="single" w:sz="4" w:space="0" w:color="auto"/>
            </w:tcBorders>
            <w:vAlign w:val="center"/>
          </w:tcPr>
          <w:p w:rsidR="00FB52D9" w:rsidRPr="00DF20C5" w:rsidRDefault="00FB52D9" w:rsidP="00870AD9">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133" w:type="dxa"/>
            <w:tcBorders>
              <w:bottom w:val="single" w:sz="4" w:space="0" w:color="auto"/>
            </w:tcBorders>
            <w:vAlign w:val="center"/>
          </w:tcPr>
          <w:p w:rsidR="00FB52D9" w:rsidRPr="00DF20C5" w:rsidRDefault="00FB52D9" w:rsidP="0068082E">
            <w:pPr>
              <w:spacing w:line="360" w:lineRule="auto"/>
              <w:jc w:val="center"/>
              <w:rPr>
                <w:rFonts w:ascii="宋体" w:hAnsi="宋体" w:hint="eastAsia"/>
                <w:szCs w:val="21"/>
              </w:rPr>
            </w:pPr>
            <w:r w:rsidRPr="00DF20C5">
              <w:rPr>
                <w:rFonts w:ascii="宋体" w:hAnsi="宋体" w:hint="eastAsia"/>
                <w:szCs w:val="21"/>
              </w:rPr>
              <w:t>String</w:t>
            </w:r>
          </w:p>
        </w:tc>
        <w:tc>
          <w:tcPr>
            <w:tcW w:w="1510" w:type="dxa"/>
            <w:tcBorders>
              <w:bottom w:val="single" w:sz="4" w:space="0" w:color="auto"/>
            </w:tcBorders>
            <w:vAlign w:val="center"/>
          </w:tcPr>
          <w:p w:rsidR="00FB52D9" w:rsidRPr="00DF20C5" w:rsidRDefault="00FB52D9" w:rsidP="0068082E">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728"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870AD9" w:rsidRPr="00DF20C5" w:rsidRDefault="00870AD9" w:rsidP="00870AD9">
            <w:pPr>
              <w:spacing w:line="360" w:lineRule="auto"/>
              <w:ind w:firstLineChars="100" w:firstLine="210"/>
              <w:rPr>
                <w:rFonts w:ascii="宋体" w:hAnsi="宋体" w:cs="Arial"/>
                <w:sz w:val="21"/>
                <w:szCs w:val="21"/>
              </w:rPr>
            </w:pPr>
            <w:r w:rsidRPr="00DF20C5">
              <w:rPr>
                <w:rFonts w:ascii="宋体" w:hAnsi="宋体" w:cs="Arial"/>
                <w:sz w:val="21"/>
                <w:szCs w:val="21"/>
              </w:rPr>
              <w:t>&lt;RESULTCODE&gt;返回结果代码</w:t>
            </w:r>
            <w:r w:rsidR="00A75252">
              <w:rPr>
                <w:rFonts w:ascii="宋体" w:hAnsi="宋体" w:cs="Arial"/>
                <w:sz w:val="21"/>
                <w:szCs w:val="21"/>
              </w:rPr>
              <w:t>&lt;/RESULTCODE</w:t>
            </w:r>
            <w:r w:rsidRPr="00DF20C5">
              <w:rPr>
                <w:rFonts w:ascii="宋体" w:hAnsi="宋体" w:cs="Arial"/>
                <w:sz w:val="21"/>
                <w:szCs w:val="21"/>
              </w:rPr>
              <w:t>&gt;</w:t>
            </w:r>
          </w:p>
          <w:p w:rsidR="00870AD9" w:rsidRDefault="00870AD9" w:rsidP="00870AD9">
            <w:pPr>
              <w:spacing w:line="360" w:lineRule="auto"/>
              <w:ind w:firstLineChars="100" w:firstLine="210"/>
              <w:rPr>
                <w:rFonts w:ascii="宋体" w:hAnsi="宋体" w:cs="Arial" w:hint="eastAsia"/>
                <w:sz w:val="21"/>
                <w:szCs w:val="21"/>
              </w:rPr>
            </w:pPr>
            <w:r w:rsidRPr="00DF20C5">
              <w:rPr>
                <w:rFonts w:ascii="宋体" w:hAnsi="宋体" w:cs="Arial"/>
                <w:sz w:val="21"/>
                <w:szCs w:val="21"/>
              </w:rPr>
              <w:t>&lt;RESULTMSG&gt;返回结果消息描述</w:t>
            </w:r>
            <w:r w:rsidR="00A75252">
              <w:rPr>
                <w:rFonts w:ascii="宋体" w:hAnsi="宋体" w:cs="Arial"/>
                <w:sz w:val="21"/>
                <w:szCs w:val="21"/>
              </w:rPr>
              <w:t>&lt;/RESULTMSG</w:t>
            </w:r>
            <w:r w:rsidRPr="00DF20C5">
              <w:rPr>
                <w:rFonts w:ascii="宋体" w:hAnsi="宋体" w:cs="Arial"/>
                <w:sz w:val="21"/>
                <w:szCs w:val="21"/>
              </w:rPr>
              <w:t>&gt;</w:t>
            </w:r>
          </w:p>
          <w:p w:rsidR="00870AD9" w:rsidRPr="00DF20C5" w:rsidRDefault="00870AD9" w:rsidP="00870AD9">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83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13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10"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870AD9">
        <w:tblPrEx>
          <w:tblCellMar>
            <w:top w:w="0" w:type="dxa"/>
            <w:bottom w:w="0" w:type="dxa"/>
          </w:tblCellMar>
        </w:tblPrEx>
        <w:trPr>
          <w:jc w:val="center"/>
        </w:trPr>
        <w:tc>
          <w:tcPr>
            <w:tcW w:w="1728" w:type="dxa"/>
            <w:vAlign w:val="center"/>
          </w:tcPr>
          <w:p w:rsidR="00870AD9" w:rsidRPr="00DF20C5" w:rsidRDefault="00870AD9" w:rsidP="00870AD9">
            <w:pPr>
              <w:spacing w:line="360" w:lineRule="auto"/>
              <w:jc w:val="center"/>
              <w:rPr>
                <w:rFonts w:ascii="宋体" w:hAnsi="宋体" w:hint="eastAsia"/>
                <w:sz w:val="21"/>
                <w:szCs w:val="21"/>
              </w:rPr>
            </w:pPr>
            <w:r w:rsidRPr="00DF20C5">
              <w:rPr>
                <w:rFonts w:ascii="宋体" w:hAnsi="宋体" w:cs="Arial"/>
                <w:sz w:val="21"/>
                <w:szCs w:val="21"/>
              </w:rPr>
              <w:t>RESULTCODE</w:t>
            </w:r>
          </w:p>
        </w:tc>
        <w:tc>
          <w:tcPr>
            <w:tcW w:w="3837" w:type="dxa"/>
            <w:vAlign w:val="center"/>
          </w:tcPr>
          <w:p w:rsidR="00870AD9" w:rsidRDefault="00870AD9" w:rsidP="00870AD9">
            <w:pPr>
              <w:spacing w:line="360" w:lineRule="auto"/>
              <w:rPr>
                <w:rFonts w:ascii="宋体" w:hAnsi="宋体" w:cs="Arial" w:hint="eastAsia"/>
                <w:sz w:val="21"/>
                <w:szCs w:val="21"/>
              </w:rPr>
            </w:pPr>
            <w:r w:rsidRPr="00DF20C5">
              <w:rPr>
                <w:rFonts w:ascii="宋体" w:hAnsi="宋体" w:cs="Arial"/>
                <w:sz w:val="21"/>
                <w:szCs w:val="21"/>
              </w:rPr>
              <w:t>返回结果代码</w:t>
            </w:r>
          </w:p>
          <w:p w:rsidR="00870AD9" w:rsidRDefault="00870AD9" w:rsidP="00870AD9">
            <w:pPr>
              <w:spacing w:line="360" w:lineRule="auto"/>
              <w:rPr>
                <w:rFonts w:ascii="宋体" w:hAnsi="宋体" w:hint="eastAsia"/>
                <w:sz w:val="21"/>
                <w:szCs w:val="21"/>
              </w:rPr>
            </w:pPr>
            <w:r>
              <w:rPr>
                <w:rFonts w:ascii="宋体" w:hAnsi="宋体" w:hint="eastAsia"/>
                <w:sz w:val="21"/>
                <w:szCs w:val="21"/>
              </w:rPr>
              <w:t>0：成功</w:t>
            </w:r>
            <w:r w:rsidR="001F7813">
              <w:rPr>
                <w:rFonts w:ascii="宋体" w:hAnsi="宋体" w:hint="eastAsia"/>
                <w:sz w:val="21"/>
                <w:szCs w:val="21"/>
              </w:rPr>
              <w:t>；</w:t>
            </w:r>
            <w:r>
              <w:rPr>
                <w:rFonts w:ascii="宋体" w:hAnsi="宋体" w:hint="eastAsia"/>
                <w:sz w:val="21"/>
                <w:szCs w:val="21"/>
              </w:rPr>
              <w:t>-1：失败-3：token不存在</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-4：业务未订购</w:t>
            </w:r>
            <w:r w:rsidR="001F7813">
              <w:rPr>
                <w:rFonts w:ascii="宋体" w:hAnsi="宋体" w:hint="eastAsia"/>
                <w:sz w:val="21"/>
                <w:szCs w:val="21"/>
              </w:rPr>
              <w:t>；</w:t>
            </w:r>
            <w:r>
              <w:rPr>
                <w:rFonts w:ascii="宋体" w:hAnsi="宋体" w:hint="eastAsia"/>
                <w:sz w:val="21"/>
                <w:szCs w:val="21"/>
              </w:rPr>
              <w:t>-5：功能点未订购</w:t>
            </w:r>
          </w:p>
        </w:tc>
        <w:tc>
          <w:tcPr>
            <w:tcW w:w="1133"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int</w:t>
            </w:r>
          </w:p>
        </w:tc>
        <w:tc>
          <w:tcPr>
            <w:tcW w:w="1510" w:type="dxa"/>
            <w:vAlign w:val="center"/>
          </w:tcPr>
          <w:p w:rsidR="00870AD9" w:rsidRPr="00DF20C5" w:rsidRDefault="007E7B9F" w:rsidP="00870AD9">
            <w:pPr>
              <w:spacing w:line="360" w:lineRule="auto"/>
              <w:jc w:val="center"/>
              <w:rPr>
                <w:rFonts w:ascii="宋体" w:hAnsi="宋体" w:hint="eastAsia"/>
                <w:sz w:val="21"/>
                <w:szCs w:val="21"/>
              </w:rPr>
            </w:pPr>
            <w:r>
              <w:rPr>
                <w:rFonts w:ascii="宋体" w:hAnsi="宋体" w:hint="eastAsia"/>
                <w:sz w:val="21"/>
                <w:szCs w:val="21"/>
              </w:rPr>
              <w:t>--</w:t>
            </w:r>
          </w:p>
        </w:tc>
      </w:tr>
      <w:tr w:rsidR="00870AD9">
        <w:tblPrEx>
          <w:tblCellMar>
            <w:top w:w="0" w:type="dxa"/>
            <w:bottom w:w="0" w:type="dxa"/>
          </w:tblCellMar>
        </w:tblPrEx>
        <w:trPr>
          <w:jc w:val="center"/>
        </w:trPr>
        <w:tc>
          <w:tcPr>
            <w:tcW w:w="1728" w:type="dxa"/>
            <w:vAlign w:val="center"/>
          </w:tcPr>
          <w:p w:rsidR="00870AD9" w:rsidRPr="00DF20C5" w:rsidRDefault="00870AD9" w:rsidP="00870AD9">
            <w:pPr>
              <w:spacing w:line="360" w:lineRule="auto"/>
              <w:jc w:val="center"/>
              <w:rPr>
                <w:rFonts w:ascii="宋体" w:hAnsi="宋体" w:hint="eastAsia"/>
                <w:sz w:val="21"/>
                <w:szCs w:val="21"/>
              </w:rPr>
            </w:pPr>
            <w:r w:rsidRPr="00DF20C5">
              <w:rPr>
                <w:rFonts w:ascii="宋体" w:hAnsi="宋体" w:cs="Arial"/>
                <w:sz w:val="21"/>
                <w:szCs w:val="21"/>
              </w:rPr>
              <w:t>RESULTMSG</w:t>
            </w:r>
          </w:p>
        </w:tc>
        <w:tc>
          <w:tcPr>
            <w:tcW w:w="3837" w:type="dxa"/>
            <w:vAlign w:val="center"/>
          </w:tcPr>
          <w:p w:rsidR="00870AD9" w:rsidRPr="00DF20C5" w:rsidRDefault="00870AD9" w:rsidP="00870AD9">
            <w:pPr>
              <w:spacing w:line="360" w:lineRule="auto"/>
              <w:rPr>
                <w:rFonts w:ascii="宋体" w:hAnsi="宋体" w:hint="eastAsia"/>
                <w:sz w:val="21"/>
                <w:szCs w:val="21"/>
              </w:rPr>
            </w:pPr>
            <w:r w:rsidRPr="00DF20C5">
              <w:rPr>
                <w:rFonts w:ascii="宋体" w:hAnsi="宋体" w:cs="Arial"/>
                <w:sz w:val="21"/>
                <w:szCs w:val="21"/>
              </w:rPr>
              <w:t>返回结果消息描述</w:t>
            </w:r>
          </w:p>
        </w:tc>
        <w:tc>
          <w:tcPr>
            <w:tcW w:w="1133" w:type="dxa"/>
            <w:vAlign w:val="center"/>
          </w:tcPr>
          <w:p w:rsidR="00870AD9" w:rsidRPr="00DF20C5" w:rsidRDefault="00870AD9" w:rsidP="00870AD9">
            <w:pPr>
              <w:spacing w:line="360" w:lineRule="auto"/>
              <w:jc w:val="center"/>
              <w:rPr>
                <w:rFonts w:ascii="宋体" w:hAnsi="宋体"/>
                <w:sz w:val="21"/>
                <w:szCs w:val="21"/>
              </w:rPr>
            </w:pPr>
            <w:r w:rsidRPr="00DF20C5">
              <w:rPr>
                <w:rFonts w:ascii="宋体" w:hAnsi="宋体" w:hint="eastAsia"/>
                <w:sz w:val="21"/>
                <w:szCs w:val="21"/>
              </w:rPr>
              <w:t>String</w:t>
            </w:r>
          </w:p>
        </w:tc>
        <w:tc>
          <w:tcPr>
            <w:tcW w:w="1510"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512</w:t>
            </w:r>
          </w:p>
        </w:tc>
      </w:tr>
    </w:tbl>
    <w:p w:rsidR="003D614D" w:rsidRDefault="003D614D" w:rsidP="003D614D">
      <w:pPr>
        <w:pStyle w:val="3"/>
        <w:keepLines w:val="0"/>
        <w:widowControl/>
        <w:tabs>
          <w:tab w:val="clear" w:pos="720"/>
          <w:tab w:val="num" w:pos="918"/>
        </w:tabs>
        <w:autoSpaceDE w:val="0"/>
        <w:autoSpaceDN w:val="0"/>
        <w:spacing w:before="240" w:after="240" w:line="240" w:lineRule="auto"/>
        <w:ind w:left="918"/>
        <w:rPr>
          <w:rFonts w:hint="eastAsia"/>
        </w:rPr>
      </w:pPr>
      <w:bookmarkStart w:id="115" w:name="_Toc153198945"/>
      <w:bookmarkStart w:id="116" w:name="_下行短信接口"/>
      <w:bookmarkStart w:id="117" w:name="_Toc166594439"/>
      <w:bookmarkEnd w:id="116"/>
      <w:r>
        <w:rPr>
          <w:rFonts w:hint="eastAsia"/>
        </w:rPr>
        <w:t>下行短信接口</w:t>
      </w:r>
      <w:bookmarkEnd w:id="115"/>
      <w:bookmarkEnd w:id="117"/>
    </w:p>
    <w:p w:rsidR="003D614D" w:rsidRPr="00C46B06" w:rsidRDefault="003D614D" w:rsidP="003D614D">
      <w:pPr>
        <w:pStyle w:val="a4"/>
        <w:rPr>
          <w:rFonts w:hint="eastAsia"/>
        </w:rPr>
      </w:pPr>
      <w:r>
        <w:rPr>
          <w:rFonts w:hint="eastAsia"/>
        </w:rPr>
        <w:t>ADC</w:t>
      </w:r>
      <w:r>
        <w:rPr>
          <w:rFonts w:hint="eastAsia"/>
        </w:rPr>
        <w:t>平台支撑短信能力接口，业务系统可调用该接口实现下行短信发送功能。</w:t>
      </w:r>
    </w:p>
    <w:p w:rsidR="003D614D" w:rsidRDefault="003D614D" w:rsidP="003D614D">
      <w:pPr>
        <w:pStyle w:val="a4"/>
        <w:rPr>
          <w:rFonts w:hint="eastAsia"/>
        </w:rPr>
      </w:pPr>
      <w:r>
        <w:rPr>
          <w:rFonts w:hint="eastAsia"/>
        </w:rPr>
        <w:t>SI</w:t>
      </w:r>
      <w:r>
        <w:rPr>
          <w:rFonts w:hint="eastAsia"/>
        </w:rPr>
        <w:t>系统通过</w:t>
      </w:r>
      <w:r>
        <w:rPr>
          <w:rFonts w:hint="eastAsia"/>
        </w:rPr>
        <w:t>ADC</w:t>
      </w:r>
      <w:r>
        <w:rPr>
          <w:rFonts w:hint="eastAsia"/>
        </w:rPr>
        <w:t>平台发送消息给用户的流程如下：</w:t>
      </w:r>
    </w:p>
    <w:p w:rsidR="003D614D" w:rsidRPr="00366147" w:rsidRDefault="00172722" w:rsidP="003D614D">
      <w:pPr>
        <w:pStyle w:val="a4"/>
        <w:ind w:firstLineChars="0" w:firstLine="0"/>
        <w:jc w:val="center"/>
        <w:rPr>
          <w:rFonts w:hint="eastAsia"/>
        </w:rPr>
      </w:pPr>
      <w:r>
        <w:rPr>
          <w:noProof/>
        </w:rPr>
        <w:drawing>
          <wp:inline distT="0" distB="0" distL="0" distR="0">
            <wp:extent cx="5724525" cy="33623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3D614D" w:rsidRDefault="003D614D" w:rsidP="003D614D">
      <w:pPr>
        <w:pStyle w:val="4"/>
        <w:numPr>
          <w:ilvl w:val="3"/>
          <w:numId w:val="0"/>
        </w:numPr>
        <w:tabs>
          <w:tab w:val="num" w:pos="737"/>
        </w:tabs>
        <w:rPr>
          <w:rFonts w:ascii="宋体" w:eastAsia="宋体" w:hAnsi="宋体" w:hint="eastAsia"/>
        </w:rPr>
      </w:pPr>
      <w:r>
        <w:rPr>
          <w:rFonts w:ascii="宋体" w:eastAsia="宋体" w:hAnsi="宋体" w:hint="eastAsia"/>
        </w:rPr>
        <w:t>SI</w:t>
      </w:r>
      <w:r w:rsidRPr="00E76D2F">
        <w:rPr>
          <w:rFonts w:ascii="宋体" w:eastAsia="宋体" w:hAnsi="宋体" w:hint="eastAsia"/>
        </w:rPr>
        <w:t>向ME发送</w:t>
      </w:r>
      <w:r>
        <w:rPr>
          <w:rFonts w:ascii="宋体" w:eastAsia="宋体" w:hAnsi="宋体" w:hint="eastAsia"/>
        </w:rPr>
        <w:t>下行短信</w:t>
      </w:r>
    </w:p>
    <w:p w:rsidR="003D614D" w:rsidRDefault="003D614D" w:rsidP="003D614D">
      <w:pPr>
        <w:pStyle w:val="a4"/>
        <w:rPr>
          <w:rFonts w:ascii="宋体" w:hAnsi="宋体" w:hint="eastAsia"/>
        </w:rPr>
      </w:pPr>
      <w:r>
        <w:rPr>
          <w:rFonts w:hint="eastAsia"/>
        </w:rPr>
        <w:t>该消息是个异步消息，是否发出与是否收到即消息发送报告和消息接收报告由</w:t>
      </w:r>
      <w:r>
        <w:rPr>
          <w:rFonts w:hint="eastAsia"/>
        </w:rPr>
        <w:t>SI</w:t>
      </w:r>
      <w:r>
        <w:rPr>
          <w:rFonts w:hint="eastAsia"/>
        </w:rPr>
        <w:t>提供接口供</w:t>
      </w:r>
      <w:r>
        <w:rPr>
          <w:rFonts w:hint="eastAsia"/>
        </w:rPr>
        <w:t>ME</w:t>
      </w:r>
      <w:r>
        <w:rPr>
          <w:rFonts w:hint="eastAsia"/>
        </w:rPr>
        <w:t>调用通知。</w:t>
      </w:r>
      <w:r>
        <w:rPr>
          <w:rFonts w:ascii="宋体" w:hAnsi="宋体" w:hint="eastAsia"/>
        </w:rPr>
        <w:t>APSend</w:t>
      </w:r>
      <w:r w:rsidRPr="006C46CF">
        <w:rPr>
          <w:rFonts w:ascii="宋体" w:hAnsi="宋体" w:hint="eastAsia"/>
        </w:rPr>
        <w:t>MsgReq</w:t>
      </w:r>
      <w:r w:rsidRPr="006C46CF">
        <w:rPr>
          <w:rFonts w:ascii="宋体" w:hAnsi="宋体" w:hint="eastAsia"/>
          <w:bCs/>
          <w:iCs/>
        </w:rPr>
        <w:t>参数</w:t>
      </w:r>
      <w:r w:rsidRPr="006C46CF">
        <w:rPr>
          <w:rFonts w:ascii="宋体" w:hAnsi="宋体" w:hint="eastAsia"/>
        </w:rPr>
        <w:t>如下：</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803"/>
        <w:gridCol w:w="1363"/>
        <w:gridCol w:w="1314"/>
      </w:tblGrid>
      <w:tr w:rsidR="003D614D">
        <w:tblPrEx>
          <w:tblCellMar>
            <w:top w:w="0" w:type="dxa"/>
            <w:bottom w:w="0" w:type="dxa"/>
          </w:tblCellMar>
        </w:tblPrEx>
        <w:trPr>
          <w:jc w:val="center"/>
        </w:trPr>
        <w:tc>
          <w:tcPr>
            <w:tcW w:w="1728" w:type="dxa"/>
            <w:tcBorders>
              <w:bottom w:val="single" w:sz="4" w:space="0" w:color="auto"/>
            </w:tcBorders>
            <w:shd w:val="clear" w:color="auto" w:fill="A6A6A6"/>
          </w:tcPr>
          <w:p w:rsidR="003D614D" w:rsidRPr="00DF20C5" w:rsidRDefault="003D614D" w:rsidP="003D614D">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3D614D" w:rsidRPr="00DF20C5" w:rsidRDefault="003D614D" w:rsidP="003D614D">
            <w:pPr>
              <w:tabs>
                <w:tab w:val="center" w:pos="3402"/>
              </w:tabs>
              <w:rPr>
                <w:rFonts w:ascii="宋体" w:hAnsi="宋体" w:hint="eastAsia"/>
                <w:sz w:val="21"/>
                <w:szCs w:val="21"/>
              </w:rPr>
            </w:pPr>
            <w:r>
              <w:rPr>
                <w:rFonts w:ascii="宋体" w:hAnsi="宋体" w:hint="eastAsia"/>
              </w:rPr>
              <w:t>APSend</w:t>
            </w:r>
            <w:r w:rsidRPr="006C46CF">
              <w:rPr>
                <w:rFonts w:ascii="宋体" w:hAnsi="宋体" w:hint="eastAsia"/>
              </w:rPr>
              <w:t>MsgReq</w:t>
            </w:r>
            <w:r w:rsidRPr="00DF20C5">
              <w:rPr>
                <w:rFonts w:ascii="宋体" w:hAnsi="宋体"/>
                <w:sz w:val="21"/>
                <w:szCs w:val="21"/>
              </w:rPr>
              <w:tab/>
            </w:r>
          </w:p>
        </w:tc>
      </w:tr>
      <w:tr w:rsidR="003D614D" w:rsidRPr="002A2B82">
        <w:tblPrEx>
          <w:tblCellMar>
            <w:top w:w="0" w:type="dxa"/>
            <w:bottom w:w="0" w:type="dxa"/>
          </w:tblCellMar>
        </w:tblPrEx>
        <w:trPr>
          <w:jc w:val="center"/>
        </w:trPr>
        <w:tc>
          <w:tcPr>
            <w:tcW w:w="1728" w:type="dxa"/>
            <w:shd w:val="clear" w:color="auto" w:fill="auto"/>
          </w:tcPr>
          <w:p w:rsidR="003D614D" w:rsidRPr="00DF20C5" w:rsidRDefault="003D614D" w:rsidP="003D614D">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3D614D" w:rsidRPr="00DF20C5" w:rsidRDefault="003D614D" w:rsidP="003D614D">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3D614D" w:rsidRDefault="003D614D" w:rsidP="003D614D">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rPr>
              <w:t>APSend</w:t>
            </w:r>
            <w:r w:rsidRPr="006C46CF">
              <w:rPr>
                <w:rFonts w:ascii="宋体" w:hAnsi="宋体" w:hint="eastAsia"/>
              </w:rPr>
              <w:t>MsgReq</w:t>
            </w:r>
            <w:r w:rsidRPr="00DF20C5">
              <w:rPr>
                <w:rFonts w:ascii="宋体" w:hAnsi="宋体" w:hint="eastAsia"/>
                <w:sz w:val="21"/>
                <w:szCs w:val="21"/>
              </w:rPr>
              <w:t>&gt;</w:t>
            </w:r>
          </w:p>
          <w:p w:rsidR="003D614D" w:rsidRDefault="003D614D" w:rsidP="003D614D">
            <w:pPr>
              <w:spacing w:line="360" w:lineRule="auto"/>
              <w:ind w:leftChars="100" w:left="200"/>
              <w:rPr>
                <w:rFonts w:ascii="宋体" w:hAnsi="宋体" w:hint="eastAsia"/>
                <w:sz w:val="21"/>
                <w:szCs w:val="21"/>
              </w:rPr>
            </w:pPr>
            <w:r>
              <w:rPr>
                <w:rFonts w:ascii="宋体" w:hAnsi="宋体" w:hint="eastAsia"/>
                <w:sz w:val="21"/>
                <w:szCs w:val="21"/>
              </w:rPr>
              <w:t xml:space="preserve">  &lt;HEAD&gt;</w:t>
            </w:r>
            <w:r>
              <w:rPr>
                <w:rFonts w:ascii="宋体" w:hAnsi="宋体"/>
                <w:sz w:val="21"/>
                <w:szCs w:val="21"/>
              </w:rPr>
              <w:softHyphen/>
            </w:r>
          </w:p>
          <w:p w:rsidR="003D614D" w:rsidRPr="00DF20C5" w:rsidRDefault="003D614D" w:rsidP="003D614D">
            <w:pPr>
              <w:spacing w:line="360" w:lineRule="auto"/>
              <w:ind w:leftChars="200" w:left="400" w:firstLineChars="200" w:firstLine="420"/>
              <w:rPr>
                <w:rFonts w:ascii="宋体" w:hAnsi="宋体" w:hint="eastAsia"/>
                <w:sz w:val="21"/>
                <w:szCs w:val="21"/>
              </w:rPr>
            </w:pPr>
            <w:r w:rsidRPr="00DF20C5">
              <w:rPr>
                <w:rFonts w:ascii="宋体" w:hAnsi="宋体" w:hint="eastAsia"/>
                <w:sz w:val="21"/>
                <w:szCs w:val="21"/>
              </w:rPr>
              <w:t>&lt;CODE&gt;消息标志&lt;/CODE&gt;</w:t>
            </w:r>
          </w:p>
          <w:p w:rsidR="003D614D" w:rsidRPr="00DF20C5" w:rsidRDefault="003D614D" w:rsidP="003D614D">
            <w:pPr>
              <w:spacing w:line="360" w:lineRule="auto"/>
              <w:ind w:leftChars="200" w:left="400" w:firstLineChars="200" w:firstLine="420"/>
              <w:rPr>
                <w:rFonts w:ascii="宋体" w:hAnsi="宋体" w:hint="eastAsia"/>
                <w:sz w:val="21"/>
                <w:szCs w:val="21"/>
              </w:rPr>
            </w:pPr>
            <w:r w:rsidRPr="00DF20C5">
              <w:rPr>
                <w:rFonts w:ascii="宋体" w:hAnsi="宋体" w:hint="eastAsia"/>
                <w:sz w:val="21"/>
                <w:szCs w:val="21"/>
              </w:rPr>
              <w:lastRenderedPageBreak/>
              <w:t>&lt;SID&gt;消息序列号&lt;/SID&gt;</w:t>
            </w:r>
          </w:p>
          <w:p w:rsidR="003D614D" w:rsidRPr="00DF20C5" w:rsidRDefault="003D614D" w:rsidP="003D614D">
            <w:pPr>
              <w:spacing w:line="360" w:lineRule="auto"/>
              <w:ind w:leftChars="200" w:left="400"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3D614D" w:rsidRDefault="003D614D" w:rsidP="003D614D">
            <w:pPr>
              <w:spacing w:line="360" w:lineRule="auto"/>
              <w:ind w:leftChars="200" w:left="400" w:firstLineChars="200" w:firstLine="420"/>
              <w:rPr>
                <w:rFonts w:ascii="宋体" w:hAnsi="宋体" w:hint="eastAsia"/>
                <w:sz w:val="21"/>
                <w:szCs w:val="21"/>
              </w:rPr>
            </w:pPr>
            <w:r w:rsidRPr="00DF20C5">
              <w:rPr>
                <w:rFonts w:ascii="宋体" w:hAnsi="宋体" w:hint="eastAsia"/>
                <w:sz w:val="21"/>
                <w:szCs w:val="21"/>
              </w:rPr>
              <w:t>&lt;SERVICEID&gt;</w:t>
            </w:r>
            <w:r>
              <w:rPr>
                <w:rFonts w:ascii="宋体" w:hAnsi="宋体" w:hint="eastAsia"/>
                <w:sz w:val="21"/>
                <w:szCs w:val="21"/>
              </w:rPr>
              <w:t>业务代码</w:t>
            </w:r>
            <w:r w:rsidRPr="00DF20C5">
              <w:rPr>
                <w:rFonts w:ascii="宋体" w:hAnsi="宋体" w:hint="eastAsia"/>
                <w:sz w:val="21"/>
                <w:szCs w:val="21"/>
              </w:rPr>
              <w:t>&lt;/SERVICEID&gt;</w:t>
            </w:r>
          </w:p>
          <w:p w:rsidR="003D614D" w:rsidRDefault="003D614D" w:rsidP="003D614D">
            <w:pPr>
              <w:spacing w:line="360" w:lineRule="auto"/>
              <w:ind w:leftChars="200" w:left="400" w:firstLineChars="200" w:firstLine="420"/>
              <w:rPr>
                <w:rFonts w:ascii="宋体" w:hAnsi="宋体" w:hint="eastAsia"/>
                <w:sz w:val="21"/>
                <w:szCs w:val="21"/>
              </w:rPr>
            </w:pPr>
            <w:r>
              <w:rPr>
                <w:rFonts w:ascii="宋体" w:hAnsi="宋体" w:hint="eastAsia"/>
                <w:sz w:val="21"/>
                <w:szCs w:val="21"/>
              </w:rPr>
              <w:t>&lt;ROUTENO&gt;路由号码&lt;/ROUTENO&gt;</w:t>
            </w:r>
          </w:p>
          <w:p w:rsidR="003D614D" w:rsidRDefault="003D614D" w:rsidP="003D614D">
            <w:pPr>
              <w:spacing w:line="360" w:lineRule="auto"/>
              <w:ind w:leftChars="100" w:left="200" w:firstLineChars="100" w:firstLine="210"/>
              <w:rPr>
                <w:rFonts w:ascii="宋体" w:hAnsi="宋体" w:hint="eastAsia"/>
                <w:sz w:val="21"/>
                <w:szCs w:val="21"/>
              </w:rPr>
            </w:pPr>
            <w:r>
              <w:rPr>
                <w:rFonts w:ascii="宋体" w:hAnsi="宋体" w:hint="eastAsia"/>
                <w:sz w:val="21"/>
                <w:szCs w:val="21"/>
              </w:rPr>
              <w:t>&lt;/HEAD&gt;</w:t>
            </w:r>
          </w:p>
          <w:p w:rsidR="003D614D" w:rsidRPr="00DF20C5" w:rsidRDefault="003D614D" w:rsidP="003D614D">
            <w:pPr>
              <w:spacing w:line="360" w:lineRule="auto"/>
              <w:ind w:leftChars="100" w:left="200" w:firstLineChars="100" w:firstLine="210"/>
              <w:rPr>
                <w:rFonts w:ascii="宋体" w:hAnsi="宋体" w:hint="eastAsia"/>
                <w:sz w:val="21"/>
                <w:szCs w:val="21"/>
              </w:rPr>
            </w:pPr>
            <w:r>
              <w:rPr>
                <w:rFonts w:ascii="宋体" w:hAnsi="宋体" w:hint="eastAsia"/>
                <w:sz w:val="21"/>
                <w:szCs w:val="21"/>
              </w:rPr>
              <w:t>&lt;BODY&gt;加密后的消息体&lt;/BODY&gt;</w:t>
            </w:r>
          </w:p>
          <w:p w:rsidR="003D614D" w:rsidRPr="002A2B82" w:rsidRDefault="003D614D" w:rsidP="003D614D">
            <w:pPr>
              <w:rPr>
                <w:rFonts w:ascii="宋体" w:hAnsi="宋体" w:hint="eastAsia"/>
                <w:sz w:val="21"/>
                <w:szCs w:val="21"/>
              </w:rPr>
            </w:pPr>
            <w:r w:rsidRPr="002A2B82">
              <w:rPr>
                <w:rFonts w:ascii="宋体" w:hAnsi="宋体" w:hint="eastAsia"/>
                <w:sz w:val="21"/>
                <w:szCs w:val="21"/>
              </w:rPr>
              <w:t>&lt;/</w:t>
            </w:r>
            <w:r>
              <w:rPr>
                <w:rFonts w:ascii="宋体" w:hAnsi="宋体" w:hint="eastAsia"/>
              </w:rPr>
              <w:t>APSend</w:t>
            </w:r>
            <w:r w:rsidRPr="006C46CF">
              <w:rPr>
                <w:rFonts w:ascii="宋体" w:hAnsi="宋体" w:hint="eastAsia"/>
              </w:rPr>
              <w:t>MsgReq</w:t>
            </w:r>
            <w:r w:rsidRPr="002A2B82">
              <w:rPr>
                <w:rFonts w:ascii="宋体" w:hAnsi="宋体" w:hint="eastAsia"/>
                <w:sz w:val="21"/>
                <w:szCs w:val="21"/>
              </w:rPr>
              <w:t>&gt;</w:t>
            </w:r>
          </w:p>
        </w:tc>
      </w:tr>
      <w:tr w:rsidR="003D614D">
        <w:tblPrEx>
          <w:tblCellMar>
            <w:top w:w="0" w:type="dxa"/>
            <w:bottom w:w="0" w:type="dxa"/>
          </w:tblCellMar>
        </w:tblPrEx>
        <w:trPr>
          <w:jc w:val="center"/>
        </w:trPr>
        <w:tc>
          <w:tcPr>
            <w:tcW w:w="1728"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803"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363"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314"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b/>
                <w:sz w:val="21"/>
                <w:szCs w:val="21"/>
              </w:rPr>
              <w:t>长度（字节）</w:t>
            </w: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CODE</w:t>
            </w:r>
          </w:p>
        </w:tc>
        <w:tc>
          <w:tcPr>
            <w:tcW w:w="3803" w:type="dxa"/>
            <w:vAlign w:val="center"/>
          </w:tcPr>
          <w:p w:rsidR="003D614D" w:rsidRPr="00DF20C5" w:rsidRDefault="003D614D" w:rsidP="003D614D">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Pr>
                <w:rFonts w:ascii="宋体" w:hAnsi="宋体" w:hint="eastAsia"/>
              </w:rPr>
              <w:t>APSend</w:t>
            </w:r>
            <w:r w:rsidRPr="006C46CF">
              <w:rPr>
                <w:rFonts w:ascii="宋体" w:hAnsi="宋体" w:hint="eastAsia"/>
              </w:rPr>
              <w:t>Msg</w:t>
            </w:r>
          </w:p>
        </w:tc>
        <w:tc>
          <w:tcPr>
            <w:tcW w:w="1363"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314"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SID</w:t>
            </w:r>
          </w:p>
        </w:tc>
        <w:tc>
          <w:tcPr>
            <w:tcW w:w="3803" w:type="dxa"/>
            <w:vAlign w:val="center"/>
          </w:tcPr>
          <w:p w:rsidR="003D614D" w:rsidRPr="00DF20C5" w:rsidRDefault="003D614D" w:rsidP="003D614D">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363" w:type="dxa"/>
            <w:vAlign w:val="center"/>
          </w:tcPr>
          <w:p w:rsidR="003D614D" w:rsidRPr="00DF20C5" w:rsidRDefault="003D614D" w:rsidP="003D614D">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314" w:type="dxa"/>
            <w:vAlign w:val="center"/>
          </w:tcPr>
          <w:p w:rsidR="003D614D" w:rsidRPr="00DF20C5" w:rsidRDefault="003D614D" w:rsidP="003D614D">
            <w:pPr>
              <w:spacing w:line="360" w:lineRule="auto"/>
              <w:jc w:val="center"/>
              <w:rPr>
                <w:rFonts w:ascii="宋体" w:hAnsi="宋体" w:hint="eastAsia"/>
                <w:szCs w:val="21"/>
              </w:rPr>
            </w:pP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803" w:type="dxa"/>
            <w:vAlign w:val="center"/>
          </w:tcPr>
          <w:p w:rsidR="003D614D" w:rsidRPr="00F80A4A" w:rsidRDefault="003D614D" w:rsidP="003D614D">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008C2484">
              <w:rPr>
                <w:rFonts w:ascii="宋体" w:hAnsi="宋体" w:hint="eastAsia"/>
                <w:sz w:val="21"/>
                <w:szCs w:val="21"/>
              </w:rPr>
              <w:t>YY</w:t>
            </w:r>
            <w:r w:rsidRPr="00F80A4A">
              <w:rPr>
                <w:rFonts w:ascii="宋体" w:hAnsi="宋体"/>
                <w:sz w:val="21"/>
                <w:szCs w:val="21"/>
              </w:rPr>
              <w:t>YYMMDDHHmmssnnn</w:t>
            </w:r>
          </w:p>
        </w:tc>
        <w:tc>
          <w:tcPr>
            <w:tcW w:w="1363"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314"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24</w:t>
            </w:r>
          </w:p>
        </w:tc>
      </w:tr>
      <w:tr w:rsidR="003D614D">
        <w:tblPrEx>
          <w:tblCellMar>
            <w:top w:w="0" w:type="dxa"/>
            <w:bottom w:w="0" w:type="dxa"/>
          </w:tblCellMar>
        </w:tblPrEx>
        <w:trPr>
          <w:jc w:val="center"/>
        </w:trPr>
        <w:tc>
          <w:tcPr>
            <w:tcW w:w="17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803" w:type="dxa"/>
            <w:tcBorders>
              <w:bottom w:val="single" w:sz="4" w:space="0" w:color="auto"/>
            </w:tcBorders>
            <w:vAlign w:val="center"/>
          </w:tcPr>
          <w:p w:rsidR="003D614D" w:rsidRPr="00DF20C5" w:rsidRDefault="003D614D" w:rsidP="003D614D">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363"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314"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7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ROUTENO</w:t>
            </w:r>
          </w:p>
        </w:tc>
        <w:tc>
          <w:tcPr>
            <w:tcW w:w="3803" w:type="dxa"/>
            <w:tcBorders>
              <w:bottom w:val="single" w:sz="4" w:space="0" w:color="auto"/>
            </w:tcBorders>
            <w:vAlign w:val="center"/>
          </w:tcPr>
          <w:p w:rsidR="003D614D" w:rsidRPr="00DF20C5" w:rsidRDefault="003D614D" w:rsidP="003D614D">
            <w:pPr>
              <w:spacing w:line="360" w:lineRule="auto"/>
              <w:rPr>
                <w:rFonts w:ascii="宋体" w:hAnsi="宋体" w:hint="eastAsia"/>
                <w:sz w:val="21"/>
                <w:szCs w:val="21"/>
              </w:rPr>
            </w:pPr>
            <w:r>
              <w:rPr>
                <w:rFonts w:ascii="宋体" w:hAnsi="宋体" w:hint="eastAsia"/>
                <w:sz w:val="21"/>
                <w:szCs w:val="21"/>
              </w:rPr>
              <w:t>路由号码</w:t>
            </w:r>
          </w:p>
        </w:tc>
        <w:tc>
          <w:tcPr>
            <w:tcW w:w="1363"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314" w:type="dxa"/>
            <w:tcBorders>
              <w:bottom w:val="single" w:sz="4" w:space="0" w:color="auto"/>
            </w:tcBorders>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t>16</w:t>
            </w:r>
          </w:p>
        </w:tc>
      </w:tr>
      <w:tr w:rsidR="003D614D">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3D614D">
        <w:tblPrEx>
          <w:tblCellMar>
            <w:top w:w="0" w:type="dxa"/>
            <w:bottom w:w="0" w:type="dxa"/>
          </w:tblCellMar>
        </w:tblPrEx>
        <w:trPr>
          <w:jc w:val="center"/>
        </w:trPr>
        <w:tc>
          <w:tcPr>
            <w:tcW w:w="1728" w:type="dxa"/>
            <w:tcBorders>
              <w:bottom w:val="single" w:sz="4" w:space="0" w:color="auto"/>
            </w:tcBorders>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3D614D" w:rsidRPr="00DF20C5" w:rsidRDefault="003D614D" w:rsidP="003D614D">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3D614D" w:rsidRDefault="003D614D" w:rsidP="003D614D">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3D614D" w:rsidRPr="004C083A" w:rsidRDefault="003D614D" w:rsidP="003D614D">
            <w:pPr>
              <w:spacing w:line="360" w:lineRule="auto"/>
              <w:ind w:firstLineChars="100" w:firstLine="210"/>
              <w:rPr>
                <w:rFonts w:ascii="宋体" w:hAnsi="宋体" w:hint="eastAsia"/>
                <w:sz w:val="21"/>
                <w:szCs w:val="21"/>
              </w:rPr>
            </w:pPr>
            <w:r w:rsidRPr="002A2B82">
              <w:rPr>
                <w:rFonts w:ascii="宋体" w:hAnsi="宋体"/>
                <w:sz w:val="21"/>
                <w:szCs w:val="21"/>
              </w:rPr>
              <w:t>&lt;</w:t>
            </w:r>
            <w:r w:rsidRPr="002A2B82">
              <w:rPr>
                <w:rFonts w:ascii="宋体" w:hAnsi="宋体" w:hint="eastAsia"/>
                <w:sz w:val="21"/>
                <w:szCs w:val="21"/>
              </w:rPr>
              <w:t>TOKEN</w:t>
            </w:r>
            <w:r w:rsidRPr="002A2B82">
              <w:rPr>
                <w:rFonts w:ascii="宋体" w:hAnsi="宋体"/>
                <w:sz w:val="21"/>
                <w:szCs w:val="21"/>
              </w:rPr>
              <w:t>&gt;</w:t>
            </w:r>
            <w:r w:rsidRPr="004C083A">
              <w:rPr>
                <w:rFonts w:ascii="宋体" w:hAnsi="宋体" w:hint="eastAsia"/>
                <w:sz w:val="21"/>
                <w:szCs w:val="21"/>
              </w:rPr>
              <w:t>令牌</w:t>
            </w:r>
            <w:r w:rsidRPr="002A2B82">
              <w:rPr>
                <w:rFonts w:ascii="宋体" w:hAnsi="宋体"/>
                <w:sz w:val="21"/>
                <w:szCs w:val="21"/>
              </w:rPr>
              <w:t>&lt;/</w:t>
            </w:r>
            <w:r w:rsidRPr="002A2B82">
              <w:rPr>
                <w:rFonts w:ascii="宋体" w:hAnsi="宋体" w:hint="eastAsia"/>
                <w:sz w:val="21"/>
                <w:szCs w:val="21"/>
              </w:rPr>
              <w:t>TOKEN</w:t>
            </w:r>
            <w:r w:rsidRPr="002A2B82">
              <w:rPr>
                <w:rFonts w:ascii="宋体" w:hAnsi="宋体"/>
                <w:sz w:val="21"/>
                <w:szCs w:val="21"/>
              </w:rPr>
              <w:t>&gt;</w:t>
            </w:r>
          </w:p>
          <w:p w:rsidR="003D614D" w:rsidRPr="00DF20C5" w:rsidRDefault="003D614D" w:rsidP="003D614D">
            <w:pPr>
              <w:spacing w:line="360" w:lineRule="auto"/>
              <w:ind w:firstLineChars="100" w:firstLine="210"/>
              <w:rPr>
                <w:rFonts w:ascii="宋体" w:hAnsi="宋体" w:hint="eastAsia"/>
                <w:sz w:val="21"/>
                <w:szCs w:val="21"/>
              </w:rPr>
            </w:pPr>
            <w:r w:rsidRPr="00DF20C5">
              <w:rPr>
                <w:rFonts w:ascii="宋体" w:hAnsi="宋体"/>
                <w:sz w:val="21"/>
                <w:szCs w:val="21"/>
              </w:rPr>
              <w:t>&lt;</w:t>
            </w:r>
            <w:r>
              <w:rPr>
                <w:rFonts w:ascii="宋体" w:hAnsi="宋体" w:hint="eastAsia"/>
                <w:sz w:val="21"/>
                <w:szCs w:val="21"/>
              </w:rPr>
              <w:t>SENDER</w:t>
            </w:r>
            <w:r w:rsidRPr="00DF20C5">
              <w:rPr>
                <w:rFonts w:ascii="宋体" w:hAnsi="宋体"/>
                <w:sz w:val="21"/>
                <w:szCs w:val="21"/>
              </w:rPr>
              <w:t>&gt;</w:t>
            </w:r>
            <w:r>
              <w:rPr>
                <w:rFonts w:ascii="宋体" w:hAnsi="宋体" w:hint="eastAsia"/>
                <w:sz w:val="21"/>
                <w:szCs w:val="21"/>
              </w:rPr>
              <w:t>发送者</w:t>
            </w:r>
            <w:r w:rsidRPr="00DF20C5">
              <w:rPr>
                <w:rFonts w:ascii="宋体" w:hAnsi="宋体"/>
                <w:sz w:val="21"/>
                <w:szCs w:val="21"/>
              </w:rPr>
              <w:t>&lt;</w:t>
            </w:r>
            <w:r w:rsidRPr="00DF20C5">
              <w:rPr>
                <w:rFonts w:ascii="宋体" w:hAnsi="宋体" w:hint="eastAsia"/>
                <w:sz w:val="21"/>
                <w:szCs w:val="21"/>
              </w:rPr>
              <w:t>/</w:t>
            </w:r>
            <w:r>
              <w:rPr>
                <w:rFonts w:ascii="宋体" w:hAnsi="宋体" w:hint="eastAsia"/>
                <w:sz w:val="21"/>
                <w:szCs w:val="21"/>
              </w:rPr>
              <w:t>SENDER</w:t>
            </w:r>
            <w:r w:rsidRPr="00DF20C5">
              <w:rPr>
                <w:rFonts w:ascii="宋体" w:hAnsi="宋体"/>
                <w:sz w:val="21"/>
                <w:szCs w:val="21"/>
              </w:rPr>
              <w:t>&gt;</w:t>
            </w:r>
          </w:p>
          <w:p w:rsidR="003D614D" w:rsidRDefault="003D614D" w:rsidP="003D614D">
            <w:pPr>
              <w:spacing w:line="360" w:lineRule="auto"/>
              <w:ind w:firstLineChars="100" w:firstLine="210"/>
              <w:rPr>
                <w:rFonts w:ascii="宋体" w:hAnsi="宋体" w:hint="eastAsia"/>
                <w:sz w:val="21"/>
                <w:szCs w:val="21"/>
              </w:rPr>
            </w:pPr>
            <w:r w:rsidRPr="00DF20C5">
              <w:rPr>
                <w:rFonts w:ascii="宋体" w:hAnsi="宋体"/>
                <w:sz w:val="21"/>
                <w:szCs w:val="21"/>
              </w:rPr>
              <w:t>&lt;</w:t>
            </w:r>
            <w:r>
              <w:rPr>
                <w:rFonts w:ascii="宋体" w:hAnsi="宋体" w:hint="eastAsia"/>
                <w:sz w:val="21"/>
                <w:szCs w:val="21"/>
              </w:rPr>
              <w:t>RECEIVER</w:t>
            </w:r>
            <w:r w:rsidRPr="00DF20C5">
              <w:rPr>
                <w:rFonts w:ascii="宋体" w:hAnsi="宋体"/>
                <w:sz w:val="21"/>
                <w:szCs w:val="21"/>
              </w:rPr>
              <w:t>&gt;</w:t>
            </w:r>
            <w:r>
              <w:rPr>
                <w:rFonts w:ascii="宋体" w:hAnsi="宋体" w:hint="eastAsia"/>
                <w:sz w:val="21"/>
                <w:szCs w:val="21"/>
              </w:rPr>
              <w:t>接收者</w:t>
            </w:r>
            <w:r w:rsidRPr="00DF20C5">
              <w:rPr>
                <w:rFonts w:ascii="宋体" w:hAnsi="宋体"/>
                <w:sz w:val="21"/>
                <w:szCs w:val="21"/>
              </w:rPr>
              <w:t>&lt;/</w:t>
            </w:r>
            <w:r>
              <w:rPr>
                <w:rFonts w:ascii="宋体" w:hAnsi="宋体" w:hint="eastAsia"/>
                <w:sz w:val="21"/>
                <w:szCs w:val="21"/>
              </w:rPr>
              <w:t>RECEIVER</w:t>
            </w:r>
            <w:r w:rsidRPr="00DF20C5">
              <w:rPr>
                <w:rFonts w:ascii="宋体" w:hAnsi="宋体"/>
                <w:sz w:val="21"/>
                <w:szCs w:val="21"/>
              </w:rPr>
              <w:t>&gt;</w:t>
            </w:r>
          </w:p>
          <w:p w:rsidR="003D614D" w:rsidRDefault="003D614D" w:rsidP="003D614D">
            <w:pPr>
              <w:spacing w:line="360" w:lineRule="auto"/>
              <w:ind w:firstLineChars="100" w:firstLine="210"/>
              <w:rPr>
                <w:rFonts w:ascii="宋体" w:hAnsi="宋体" w:hint="eastAsia"/>
                <w:sz w:val="21"/>
                <w:szCs w:val="21"/>
              </w:rPr>
            </w:pPr>
            <w:r w:rsidRPr="00DF20C5">
              <w:rPr>
                <w:rFonts w:ascii="宋体" w:hAnsi="宋体"/>
                <w:sz w:val="21"/>
                <w:szCs w:val="21"/>
              </w:rPr>
              <w:t>&lt;</w:t>
            </w:r>
            <w:r>
              <w:rPr>
                <w:rFonts w:ascii="宋体" w:hAnsi="宋体" w:hint="eastAsia"/>
                <w:sz w:val="21"/>
                <w:szCs w:val="21"/>
              </w:rPr>
              <w:t>CHARGENUMBER</w:t>
            </w:r>
            <w:r w:rsidRPr="00DF20C5">
              <w:rPr>
                <w:rFonts w:ascii="宋体" w:hAnsi="宋体"/>
                <w:sz w:val="21"/>
                <w:szCs w:val="21"/>
              </w:rPr>
              <w:t>&gt;</w:t>
            </w:r>
            <w:r>
              <w:rPr>
                <w:rFonts w:ascii="宋体" w:hAnsi="宋体" w:hint="eastAsia"/>
                <w:sz w:val="21"/>
                <w:szCs w:val="21"/>
              </w:rPr>
              <w:t>计费号码</w:t>
            </w:r>
            <w:r w:rsidRPr="00DF20C5">
              <w:rPr>
                <w:rFonts w:ascii="宋体" w:hAnsi="宋体"/>
                <w:sz w:val="21"/>
                <w:szCs w:val="21"/>
              </w:rPr>
              <w:t>&lt;/</w:t>
            </w:r>
            <w:r>
              <w:rPr>
                <w:rFonts w:ascii="宋体" w:hAnsi="宋体" w:hint="eastAsia"/>
                <w:sz w:val="21"/>
                <w:szCs w:val="21"/>
              </w:rPr>
              <w:t>CHARGENUMBER</w:t>
            </w:r>
            <w:r w:rsidRPr="00DF20C5">
              <w:rPr>
                <w:rFonts w:ascii="宋体" w:hAnsi="宋体"/>
                <w:sz w:val="21"/>
                <w:szCs w:val="21"/>
              </w:rPr>
              <w:t>&gt;</w:t>
            </w:r>
          </w:p>
          <w:p w:rsidR="003D614D"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&lt;MSGTYPE&gt;消息类型&lt;/MSGTYPE&gt;</w:t>
            </w:r>
          </w:p>
          <w:p w:rsidR="003D614D"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&lt;TITLE&gt;消息标题&lt;/TITLE&gt;</w:t>
            </w:r>
          </w:p>
          <w:p w:rsidR="003D614D"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&lt;CONTENTTYPE&gt;内容类型&lt;/CONTENTTYPE&gt;</w:t>
            </w:r>
          </w:p>
          <w:p w:rsidR="003D614D"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&lt;CONTENT&gt;消息内容&lt;/CONTENT&gt;</w:t>
            </w:r>
          </w:p>
          <w:p w:rsidR="003D614D"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&lt;ISASYNC&gt;是否同步发送&lt;/ISASYSC&gt;</w:t>
            </w:r>
          </w:p>
          <w:p w:rsidR="003D614D"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&lt;FEETYPE&gt;</w:t>
            </w:r>
            <w:r w:rsidRPr="0034265F">
              <w:rPr>
                <w:rFonts w:ascii="宋体" w:hAnsi="宋体" w:hint="eastAsia"/>
                <w:sz w:val="21"/>
                <w:szCs w:val="21"/>
              </w:rPr>
              <w:t>资费类别</w:t>
            </w:r>
            <w:r>
              <w:rPr>
                <w:rFonts w:ascii="宋体" w:hAnsi="宋体" w:hint="eastAsia"/>
                <w:sz w:val="21"/>
                <w:szCs w:val="21"/>
              </w:rPr>
              <w:t>&lt;/FEETYPE&gt;</w:t>
            </w:r>
          </w:p>
          <w:p w:rsidR="003D614D" w:rsidRPr="00DF20C5" w:rsidRDefault="003D614D" w:rsidP="003D614D">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3D614D">
        <w:tblPrEx>
          <w:tblCellMar>
            <w:top w:w="0" w:type="dxa"/>
            <w:bottom w:w="0" w:type="dxa"/>
          </w:tblCellMar>
        </w:tblPrEx>
        <w:trPr>
          <w:jc w:val="center"/>
        </w:trPr>
        <w:tc>
          <w:tcPr>
            <w:tcW w:w="1728"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803"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363"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314"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b/>
                <w:sz w:val="21"/>
                <w:szCs w:val="21"/>
              </w:rPr>
              <w:t>长度（字节）</w:t>
            </w:r>
          </w:p>
        </w:tc>
      </w:tr>
      <w:tr w:rsidR="003D614D">
        <w:tblPrEx>
          <w:tblCellMar>
            <w:top w:w="0" w:type="dxa"/>
            <w:bottom w:w="0" w:type="dxa"/>
          </w:tblCellMar>
        </w:tblPrEx>
        <w:trPr>
          <w:jc w:val="center"/>
        </w:trPr>
        <w:tc>
          <w:tcPr>
            <w:tcW w:w="1728" w:type="dxa"/>
            <w:vAlign w:val="center"/>
          </w:tcPr>
          <w:p w:rsidR="003D614D" w:rsidRPr="00050607" w:rsidRDefault="003D614D" w:rsidP="003D614D">
            <w:pPr>
              <w:spacing w:line="360" w:lineRule="auto"/>
              <w:jc w:val="center"/>
              <w:rPr>
                <w:rFonts w:ascii="宋体" w:hAnsi="宋体" w:hint="eastAsia"/>
                <w:sz w:val="21"/>
                <w:szCs w:val="21"/>
              </w:rPr>
            </w:pPr>
            <w:r w:rsidRPr="00EB6C59">
              <w:rPr>
                <w:rFonts w:ascii="宋体" w:hAnsi="宋体" w:hint="eastAsia"/>
                <w:sz w:val="21"/>
                <w:szCs w:val="21"/>
              </w:rPr>
              <w:lastRenderedPageBreak/>
              <w:t>TOKEN</w:t>
            </w:r>
          </w:p>
        </w:tc>
        <w:tc>
          <w:tcPr>
            <w:tcW w:w="3803" w:type="dxa"/>
            <w:vAlign w:val="center"/>
          </w:tcPr>
          <w:p w:rsidR="003D614D" w:rsidRPr="00050607" w:rsidRDefault="003D614D" w:rsidP="003D614D">
            <w:pPr>
              <w:spacing w:line="360" w:lineRule="auto"/>
              <w:rPr>
                <w:rFonts w:ascii="宋体" w:hAnsi="宋体" w:hint="eastAsia"/>
                <w:sz w:val="21"/>
                <w:szCs w:val="21"/>
              </w:rPr>
            </w:pPr>
            <w:r>
              <w:rPr>
                <w:rFonts w:ascii="宋体" w:hAnsi="宋体" w:hint="eastAsia"/>
                <w:sz w:val="21"/>
                <w:szCs w:val="21"/>
              </w:rPr>
              <w:t>用户</w:t>
            </w:r>
            <w:r w:rsidRPr="00050607">
              <w:rPr>
                <w:rFonts w:ascii="宋体" w:hAnsi="宋体" w:hint="eastAsia"/>
                <w:sz w:val="21"/>
                <w:szCs w:val="21"/>
              </w:rPr>
              <w:t>令牌</w:t>
            </w:r>
          </w:p>
        </w:tc>
        <w:tc>
          <w:tcPr>
            <w:tcW w:w="1363" w:type="dxa"/>
            <w:vAlign w:val="center"/>
          </w:tcPr>
          <w:p w:rsidR="003D614D" w:rsidRPr="00050607" w:rsidRDefault="003D614D" w:rsidP="003D614D">
            <w:pPr>
              <w:spacing w:line="360" w:lineRule="auto"/>
              <w:jc w:val="center"/>
              <w:rPr>
                <w:rFonts w:ascii="宋体" w:hAnsi="宋体"/>
                <w:sz w:val="21"/>
                <w:szCs w:val="21"/>
              </w:rPr>
            </w:pPr>
            <w:r w:rsidRPr="00050607">
              <w:rPr>
                <w:rFonts w:ascii="宋体" w:hAnsi="宋体" w:hint="eastAsia"/>
                <w:sz w:val="21"/>
                <w:szCs w:val="21"/>
              </w:rPr>
              <w:t>String</w:t>
            </w:r>
          </w:p>
        </w:tc>
        <w:tc>
          <w:tcPr>
            <w:tcW w:w="1314" w:type="dxa"/>
            <w:vAlign w:val="center"/>
          </w:tcPr>
          <w:p w:rsidR="003D614D" w:rsidRPr="00050607" w:rsidRDefault="003D614D" w:rsidP="003D614D">
            <w:pPr>
              <w:spacing w:line="360" w:lineRule="auto"/>
              <w:jc w:val="center"/>
              <w:rPr>
                <w:rFonts w:ascii="宋体" w:hAnsi="宋体" w:hint="eastAsia"/>
                <w:sz w:val="21"/>
                <w:szCs w:val="21"/>
              </w:rPr>
            </w:pPr>
            <w:r>
              <w:rPr>
                <w:rFonts w:ascii="宋体" w:hAnsi="宋体" w:hint="eastAsia"/>
                <w:sz w:val="21"/>
                <w:szCs w:val="21"/>
              </w:rPr>
              <w:t>64</w:t>
            </w: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SENDER</w:t>
            </w:r>
          </w:p>
        </w:tc>
        <w:tc>
          <w:tcPr>
            <w:tcW w:w="3803" w:type="dxa"/>
            <w:vAlign w:val="center"/>
          </w:tcPr>
          <w:p w:rsidR="003D614D" w:rsidRPr="00DF20C5" w:rsidRDefault="003D614D" w:rsidP="003D614D">
            <w:pPr>
              <w:spacing w:line="360" w:lineRule="auto"/>
              <w:rPr>
                <w:rFonts w:ascii="宋体" w:hAnsi="宋体" w:hint="eastAsia"/>
                <w:sz w:val="21"/>
                <w:szCs w:val="21"/>
              </w:rPr>
            </w:pPr>
            <w:r>
              <w:rPr>
                <w:rFonts w:ascii="宋体" w:hAnsi="宋体" w:hint="eastAsia"/>
                <w:sz w:val="21"/>
                <w:szCs w:val="21"/>
              </w:rPr>
              <w:t>发送者号码</w:t>
            </w:r>
          </w:p>
        </w:tc>
        <w:tc>
          <w:tcPr>
            <w:tcW w:w="1363" w:type="dxa"/>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String</w:t>
            </w:r>
          </w:p>
        </w:tc>
        <w:tc>
          <w:tcPr>
            <w:tcW w:w="1314"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32</w:t>
            </w: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RECEIVER</w:t>
            </w:r>
          </w:p>
        </w:tc>
        <w:tc>
          <w:tcPr>
            <w:tcW w:w="3803" w:type="dxa"/>
            <w:vAlign w:val="center"/>
          </w:tcPr>
          <w:p w:rsidR="003D614D" w:rsidRPr="00DF20C5" w:rsidRDefault="003D614D" w:rsidP="003D614D">
            <w:pPr>
              <w:spacing w:line="360" w:lineRule="auto"/>
              <w:rPr>
                <w:rFonts w:ascii="宋体" w:hAnsi="宋体" w:hint="eastAsia"/>
                <w:sz w:val="21"/>
                <w:szCs w:val="21"/>
              </w:rPr>
            </w:pPr>
            <w:r>
              <w:rPr>
                <w:rFonts w:ascii="宋体" w:hAnsi="宋体" w:hint="eastAsia"/>
                <w:sz w:val="21"/>
                <w:szCs w:val="21"/>
              </w:rPr>
              <w:t>接受者号码</w:t>
            </w:r>
          </w:p>
        </w:tc>
        <w:tc>
          <w:tcPr>
            <w:tcW w:w="1363"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String</w:t>
            </w:r>
          </w:p>
        </w:tc>
        <w:tc>
          <w:tcPr>
            <w:tcW w:w="1314"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32</w:t>
            </w:r>
          </w:p>
        </w:tc>
      </w:tr>
      <w:tr w:rsidR="003D614D">
        <w:tblPrEx>
          <w:tblCellMar>
            <w:top w:w="0" w:type="dxa"/>
            <w:bottom w:w="0" w:type="dxa"/>
          </w:tblCellMar>
        </w:tblPrEx>
        <w:trPr>
          <w:jc w:val="center"/>
        </w:trPr>
        <w:tc>
          <w:tcPr>
            <w:tcW w:w="1728"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CHARGENUMBER</w:t>
            </w:r>
          </w:p>
        </w:tc>
        <w:tc>
          <w:tcPr>
            <w:tcW w:w="3803" w:type="dxa"/>
            <w:vAlign w:val="center"/>
          </w:tcPr>
          <w:p w:rsidR="003D614D" w:rsidRDefault="003D614D" w:rsidP="003D614D">
            <w:pPr>
              <w:spacing w:line="360" w:lineRule="auto"/>
              <w:rPr>
                <w:rFonts w:ascii="宋体" w:hAnsi="宋体" w:hint="eastAsia"/>
                <w:sz w:val="21"/>
                <w:szCs w:val="21"/>
              </w:rPr>
            </w:pPr>
            <w:r>
              <w:rPr>
                <w:rFonts w:ascii="宋体" w:hAnsi="宋体" w:hint="eastAsia"/>
                <w:sz w:val="21"/>
                <w:szCs w:val="21"/>
              </w:rPr>
              <w:t>计费号码</w:t>
            </w:r>
          </w:p>
        </w:tc>
        <w:tc>
          <w:tcPr>
            <w:tcW w:w="1363"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String</w:t>
            </w:r>
          </w:p>
        </w:tc>
        <w:tc>
          <w:tcPr>
            <w:tcW w:w="1314"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64</w:t>
            </w:r>
          </w:p>
        </w:tc>
      </w:tr>
      <w:tr w:rsidR="003D614D">
        <w:tblPrEx>
          <w:tblCellMar>
            <w:top w:w="0" w:type="dxa"/>
            <w:bottom w:w="0" w:type="dxa"/>
          </w:tblCellMar>
        </w:tblPrEx>
        <w:trPr>
          <w:jc w:val="center"/>
        </w:trPr>
        <w:tc>
          <w:tcPr>
            <w:tcW w:w="1728"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MSGTYPE</w:t>
            </w:r>
          </w:p>
        </w:tc>
        <w:tc>
          <w:tcPr>
            <w:tcW w:w="3803" w:type="dxa"/>
            <w:vAlign w:val="center"/>
          </w:tcPr>
          <w:p w:rsidR="003D614D" w:rsidRDefault="003D614D" w:rsidP="003D614D">
            <w:pPr>
              <w:spacing w:line="360" w:lineRule="auto"/>
              <w:rPr>
                <w:rFonts w:ascii="宋体" w:hAnsi="宋体" w:hint="eastAsia"/>
                <w:sz w:val="21"/>
                <w:szCs w:val="21"/>
              </w:rPr>
            </w:pPr>
            <w:r>
              <w:rPr>
                <w:rFonts w:ascii="宋体" w:hAnsi="宋体" w:hint="eastAsia"/>
                <w:sz w:val="21"/>
                <w:szCs w:val="21"/>
              </w:rPr>
              <w:t>消息类型：1－短信；2－彩信</w:t>
            </w:r>
          </w:p>
        </w:tc>
        <w:tc>
          <w:tcPr>
            <w:tcW w:w="1363"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int</w:t>
            </w:r>
          </w:p>
        </w:tc>
        <w:tc>
          <w:tcPr>
            <w:tcW w:w="1314" w:type="dxa"/>
            <w:vAlign w:val="center"/>
          </w:tcPr>
          <w:p w:rsidR="003D614D" w:rsidRDefault="003D614D" w:rsidP="003D614D">
            <w:pPr>
              <w:spacing w:line="360" w:lineRule="auto"/>
              <w:jc w:val="center"/>
              <w:rPr>
                <w:rFonts w:ascii="宋体" w:hAnsi="宋体" w:hint="eastAsia"/>
                <w:sz w:val="21"/>
                <w:szCs w:val="21"/>
              </w:rPr>
            </w:pP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TITLE</w:t>
            </w:r>
          </w:p>
        </w:tc>
        <w:tc>
          <w:tcPr>
            <w:tcW w:w="3803" w:type="dxa"/>
            <w:vAlign w:val="center"/>
          </w:tcPr>
          <w:p w:rsidR="003D614D" w:rsidRPr="00DF20C5" w:rsidRDefault="003D614D" w:rsidP="003D614D">
            <w:pPr>
              <w:spacing w:line="360" w:lineRule="auto"/>
              <w:rPr>
                <w:rFonts w:ascii="宋体" w:hAnsi="宋体" w:hint="eastAsia"/>
                <w:sz w:val="21"/>
                <w:szCs w:val="21"/>
              </w:rPr>
            </w:pPr>
            <w:r>
              <w:rPr>
                <w:rFonts w:ascii="宋体" w:hAnsi="宋体" w:hint="eastAsia"/>
                <w:sz w:val="21"/>
                <w:szCs w:val="21"/>
              </w:rPr>
              <w:t>消息标题</w:t>
            </w:r>
          </w:p>
        </w:tc>
        <w:tc>
          <w:tcPr>
            <w:tcW w:w="1363" w:type="dxa"/>
            <w:vAlign w:val="center"/>
          </w:tcPr>
          <w:p w:rsidR="003D614D" w:rsidRPr="00DF20C5" w:rsidRDefault="003D614D" w:rsidP="003D614D">
            <w:pPr>
              <w:spacing w:line="360" w:lineRule="auto"/>
              <w:jc w:val="center"/>
              <w:rPr>
                <w:rFonts w:ascii="宋体" w:hAnsi="宋体"/>
                <w:sz w:val="21"/>
                <w:szCs w:val="21"/>
              </w:rPr>
            </w:pPr>
            <w:r w:rsidRPr="00DF20C5">
              <w:rPr>
                <w:rFonts w:ascii="宋体" w:hAnsi="宋体" w:hint="eastAsia"/>
                <w:sz w:val="21"/>
                <w:szCs w:val="21"/>
              </w:rPr>
              <w:t>String</w:t>
            </w:r>
          </w:p>
        </w:tc>
        <w:tc>
          <w:tcPr>
            <w:tcW w:w="1314"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256</w:t>
            </w:r>
          </w:p>
        </w:tc>
      </w:tr>
      <w:tr w:rsidR="003D614D">
        <w:tblPrEx>
          <w:tblCellMar>
            <w:top w:w="0" w:type="dxa"/>
            <w:bottom w:w="0" w:type="dxa"/>
          </w:tblCellMar>
        </w:tblPrEx>
        <w:trPr>
          <w:jc w:val="center"/>
        </w:trPr>
        <w:tc>
          <w:tcPr>
            <w:tcW w:w="1728"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CONTENTTYPE</w:t>
            </w:r>
          </w:p>
        </w:tc>
        <w:tc>
          <w:tcPr>
            <w:tcW w:w="3803" w:type="dxa"/>
            <w:vAlign w:val="center"/>
          </w:tcPr>
          <w:p w:rsidR="003D614D" w:rsidRDefault="003D614D" w:rsidP="003D614D">
            <w:pPr>
              <w:spacing w:line="360" w:lineRule="auto"/>
              <w:rPr>
                <w:rFonts w:ascii="宋体" w:hAnsi="宋体" w:hint="eastAsia"/>
                <w:sz w:val="21"/>
                <w:szCs w:val="21"/>
              </w:rPr>
            </w:pPr>
            <w:r>
              <w:rPr>
                <w:rFonts w:ascii="宋体" w:hAnsi="宋体" w:hint="eastAsia"/>
                <w:sz w:val="21"/>
                <w:szCs w:val="21"/>
              </w:rPr>
              <w:t>内容类型：1－文本；2－二进制</w:t>
            </w:r>
          </w:p>
        </w:tc>
        <w:tc>
          <w:tcPr>
            <w:tcW w:w="1363" w:type="dxa"/>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int</w:t>
            </w:r>
          </w:p>
        </w:tc>
        <w:tc>
          <w:tcPr>
            <w:tcW w:w="1314" w:type="dxa"/>
            <w:vAlign w:val="center"/>
          </w:tcPr>
          <w:p w:rsidR="003D614D" w:rsidRDefault="003D614D" w:rsidP="003D614D">
            <w:pPr>
              <w:spacing w:line="360" w:lineRule="auto"/>
              <w:jc w:val="center"/>
              <w:rPr>
                <w:rFonts w:ascii="宋体" w:hAnsi="宋体" w:hint="eastAsia"/>
                <w:sz w:val="21"/>
                <w:szCs w:val="21"/>
              </w:rPr>
            </w:pPr>
          </w:p>
        </w:tc>
      </w:tr>
      <w:tr w:rsidR="003D614D">
        <w:tblPrEx>
          <w:tblCellMar>
            <w:top w:w="0" w:type="dxa"/>
            <w:bottom w:w="0" w:type="dxa"/>
          </w:tblCellMar>
        </w:tblPrEx>
        <w:trPr>
          <w:jc w:val="center"/>
        </w:trPr>
        <w:tc>
          <w:tcPr>
            <w:tcW w:w="1728"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CONTENT</w:t>
            </w:r>
          </w:p>
        </w:tc>
        <w:tc>
          <w:tcPr>
            <w:tcW w:w="3803" w:type="dxa"/>
            <w:vAlign w:val="center"/>
          </w:tcPr>
          <w:p w:rsidR="003D614D" w:rsidRDefault="003D614D" w:rsidP="003D614D">
            <w:pPr>
              <w:spacing w:line="360" w:lineRule="auto"/>
              <w:rPr>
                <w:rFonts w:ascii="宋体" w:hAnsi="宋体" w:hint="eastAsia"/>
                <w:sz w:val="21"/>
                <w:szCs w:val="21"/>
              </w:rPr>
            </w:pPr>
            <w:r>
              <w:rPr>
                <w:rFonts w:ascii="宋体" w:hAnsi="宋体" w:hint="eastAsia"/>
                <w:sz w:val="21"/>
                <w:szCs w:val="21"/>
              </w:rPr>
              <w:t>内容</w:t>
            </w:r>
          </w:p>
        </w:tc>
        <w:tc>
          <w:tcPr>
            <w:tcW w:w="1363"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String</w:t>
            </w:r>
          </w:p>
        </w:tc>
        <w:tc>
          <w:tcPr>
            <w:tcW w:w="1314"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2048</w:t>
            </w:r>
          </w:p>
        </w:tc>
      </w:tr>
      <w:tr w:rsidR="003D614D">
        <w:tblPrEx>
          <w:tblCellMar>
            <w:top w:w="0" w:type="dxa"/>
            <w:bottom w:w="0" w:type="dxa"/>
          </w:tblCellMar>
        </w:tblPrEx>
        <w:trPr>
          <w:jc w:val="center"/>
        </w:trPr>
        <w:tc>
          <w:tcPr>
            <w:tcW w:w="1728"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ISASYNC</w:t>
            </w:r>
          </w:p>
        </w:tc>
        <w:tc>
          <w:tcPr>
            <w:tcW w:w="3803" w:type="dxa"/>
            <w:vAlign w:val="center"/>
          </w:tcPr>
          <w:p w:rsidR="003D614D" w:rsidRDefault="003D614D" w:rsidP="003D614D">
            <w:pPr>
              <w:spacing w:line="360" w:lineRule="auto"/>
              <w:rPr>
                <w:rFonts w:ascii="宋体" w:hAnsi="宋体" w:hint="eastAsia"/>
                <w:sz w:val="21"/>
                <w:szCs w:val="21"/>
              </w:rPr>
            </w:pPr>
            <w:r>
              <w:rPr>
                <w:rFonts w:ascii="宋体" w:hAnsi="宋体" w:hint="eastAsia"/>
                <w:sz w:val="21"/>
                <w:szCs w:val="21"/>
              </w:rPr>
              <w:t>是否同步发送，否则为异步发送</w:t>
            </w:r>
          </w:p>
        </w:tc>
        <w:tc>
          <w:tcPr>
            <w:tcW w:w="1363" w:type="dxa"/>
            <w:vAlign w:val="center"/>
          </w:tcPr>
          <w:p w:rsidR="003D614D" w:rsidRPr="006C46CF" w:rsidRDefault="003D614D" w:rsidP="003D614D">
            <w:pPr>
              <w:spacing w:line="360" w:lineRule="auto"/>
              <w:jc w:val="center"/>
              <w:rPr>
                <w:rFonts w:ascii="宋体" w:hAnsi="宋体" w:hint="eastAsia"/>
                <w:sz w:val="21"/>
                <w:szCs w:val="21"/>
              </w:rPr>
            </w:pPr>
            <w:r>
              <w:rPr>
                <w:rFonts w:ascii="宋体" w:hAnsi="宋体" w:hint="eastAsia"/>
                <w:sz w:val="21"/>
                <w:szCs w:val="21"/>
              </w:rPr>
              <w:t>int</w:t>
            </w:r>
          </w:p>
        </w:tc>
        <w:tc>
          <w:tcPr>
            <w:tcW w:w="1314" w:type="dxa"/>
            <w:vAlign w:val="center"/>
          </w:tcPr>
          <w:p w:rsidR="003D614D" w:rsidRDefault="003D614D" w:rsidP="003D614D">
            <w:pPr>
              <w:spacing w:line="360" w:lineRule="auto"/>
              <w:jc w:val="center"/>
              <w:rPr>
                <w:rFonts w:ascii="宋体" w:hAnsi="宋体" w:hint="eastAsia"/>
                <w:sz w:val="21"/>
                <w:szCs w:val="21"/>
              </w:rPr>
            </w:pPr>
          </w:p>
        </w:tc>
      </w:tr>
      <w:tr w:rsidR="003D614D">
        <w:tblPrEx>
          <w:tblCellMar>
            <w:top w:w="0" w:type="dxa"/>
            <w:bottom w:w="0" w:type="dxa"/>
          </w:tblCellMar>
        </w:tblPrEx>
        <w:trPr>
          <w:jc w:val="center"/>
        </w:trPr>
        <w:tc>
          <w:tcPr>
            <w:tcW w:w="1728"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FEETYPE</w:t>
            </w:r>
          </w:p>
        </w:tc>
        <w:tc>
          <w:tcPr>
            <w:tcW w:w="3803" w:type="dxa"/>
            <w:vAlign w:val="center"/>
          </w:tcPr>
          <w:p w:rsidR="003D614D" w:rsidRDefault="003D614D" w:rsidP="003D614D">
            <w:pPr>
              <w:spacing w:line="360" w:lineRule="auto"/>
              <w:rPr>
                <w:rFonts w:ascii="宋体" w:hAnsi="宋体" w:hint="eastAsia"/>
                <w:sz w:val="21"/>
                <w:szCs w:val="21"/>
              </w:rPr>
            </w:pPr>
            <w:r>
              <w:rPr>
                <w:rFonts w:ascii="宋体" w:hAnsi="宋体" w:hint="eastAsia"/>
                <w:sz w:val="21"/>
                <w:szCs w:val="21"/>
              </w:rPr>
              <w:t>资费类别，取值如下</w:t>
            </w:r>
          </w:p>
          <w:p w:rsidR="003D614D" w:rsidRDefault="003D614D" w:rsidP="003D614D">
            <w:pPr>
              <w:spacing w:line="360" w:lineRule="auto"/>
              <w:rPr>
                <w:rFonts w:ascii="宋体" w:hAnsi="宋体" w:hint="eastAsia"/>
                <w:sz w:val="21"/>
                <w:szCs w:val="21"/>
              </w:rPr>
            </w:pPr>
            <w:r w:rsidRPr="0034265F">
              <w:rPr>
                <w:rFonts w:ascii="宋体" w:hAnsi="宋体" w:hint="eastAsia"/>
                <w:sz w:val="21"/>
                <w:szCs w:val="21"/>
              </w:rPr>
              <w:t>01：对“计费用户号码”免费</w:t>
            </w:r>
          </w:p>
          <w:p w:rsidR="003D614D" w:rsidRDefault="003D614D" w:rsidP="003D614D">
            <w:pPr>
              <w:spacing w:line="360" w:lineRule="auto"/>
              <w:rPr>
                <w:rFonts w:ascii="宋体" w:hAnsi="宋体" w:hint="eastAsia"/>
                <w:sz w:val="21"/>
                <w:szCs w:val="21"/>
              </w:rPr>
            </w:pPr>
            <w:r w:rsidRPr="0034265F">
              <w:rPr>
                <w:rFonts w:ascii="宋体" w:hAnsi="宋体" w:hint="eastAsia"/>
                <w:sz w:val="21"/>
                <w:szCs w:val="21"/>
              </w:rPr>
              <w:t>02：对“计费用户号码”按条计信息费</w:t>
            </w:r>
          </w:p>
          <w:p w:rsidR="003D614D" w:rsidRDefault="003D614D" w:rsidP="003D614D">
            <w:pPr>
              <w:spacing w:line="360" w:lineRule="auto"/>
              <w:rPr>
                <w:rFonts w:ascii="宋体" w:hAnsi="宋体" w:hint="eastAsia"/>
                <w:sz w:val="21"/>
                <w:szCs w:val="21"/>
              </w:rPr>
            </w:pPr>
            <w:r w:rsidRPr="0034265F">
              <w:rPr>
                <w:rFonts w:ascii="宋体" w:hAnsi="宋体" w:hint="eastAsia"/>
                <w:sz w:val="21"/>
                <w:szCs w:val="21"/>
              </w:rPr>
              <w:t>03：对“计费用户号码”按包月收取信息费</w:t>
            </w:r>
          </w:p>
          <w:p w:rsidR="003D614D" w:rsidRPr="0034265F" w:rsidRDefault="003D614D" w:rsidP="003D614D">
            <w:pPr>
              <w:spacing w:line="360" w:lineRule="auto"/>
              <w:rPr>
                <w:rFonts w:ascii="宋体" w:hAnsi="宋体" w:hint="eastAsia"/>
                <w:sz w:val="21"/>
                <w:szCs w:val="21"/>
              </w:rPr>
            </w:pPr>
            <w:r w:rsidRPr="0034265F">
              <w:rPr>
                <w:rFonts w:ascii="宋体" w:hAnsi="宋体" w:hint="eastAsia"/>
                <w:sz w:val="21"/>
                <w:szCs w:val="21"/>
              </w:rPr>
              <w:t>04：对“计费用户号码”的信息费封顶</w:t>
            </w:r>
          </w:p>
        </w:tc>
        <w:tc>
          <w:tcPr>
            <w:tcW w:w="1363"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String</w:t>
            </w:r>
          </w:p>
        </w:tc>
        <w:tc>
          <w:tcPr>
            <w:tcW w:w="1314" w:type="dxa"/>
            <w:vAlign w:val="center"/>
          </w:tcPr>
          <w:p w:rsidR="003D614D" w:rsidRDefault="003D614D" w:rsidP="003D614D">
            <w:pPr>
              <w:spacing w:line="360" w:lineRule="auto"/>
              <w:jc w:val="center"/>
              <w:rPr>
                <w:rFonts w:ascii="宋体" w:hAnsi="宋体" w:hint="eastAsia"/>
                <w:sz w:val="21"/>
                <w:szCs w:val="21"/>
              </w:rPr>
            </w:pPr>
            <w:r>
              <w:rPr>
                <w:rFonts w:ascii="宋体" w:hAnsi="宋体" w:hint="eastAsia"/>
                <w:sz w:val="21"/>
                <w:szCs w:val="21"/>
              </w:rPr>
              <w:t>8</w:t>
            </w:r>
          </w:p>
        </w:tc>
      </w:tr>
    </w:tbl>
    <w:p w:rsidR="003D614D" w:rsidRPr="00A80661" w:rsidRDefault="003D614D" w:rsidP="003D614D">
      <w:pPr>
        <w:pStyle w:val="4"/>
        <w:numPr>
          <w:ilvl w:val="3"/>
          <w:numId w:val="0"/>
        </w:numPr>
        <w:tabs>
          <w:tab w:val="num" w:pos="737"/>
        </w:tabs>
        <w:ind w:left="1106" w:hanging="680"/>
        <w:rPr>
          <w:rFonts w:ascii="宋体" w:eastAsia="宋体" w:hAnsi="宋体" w:hint="eastAsia"/>
        </w:rPr>
      </w:pPr>
      <w:r>
        <w:rPr>
          <w:rFonts w:ascii="宋体" w:eastAsia="宋体" w:hAnsi="宋体" w:hint="eastAsia"/>
        </w:rPr>
        <w:t>下行</w:t>
      </w:r>
      <w:r w:rsidRPr="00A80661">
        <w:rPr>
          <w:rFonts w:ascii="宋体" w:eastAsia="宋体" w:hAnsi="宋体" w:hint="eastAsia"/>
        </w:rPr>
        <w:t>短信发送响应消息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623"/>
        <w:gridCol w:w="1328"/>
        <w:gridCol w:w="1529"/>
      </w:tblGrid>
      <w:tr w:rsidR="003D614D">
        <w:tblPrEx>
          <w:tblCellMar>
            <w:top w:w="0" w:type="dxa"/>
            <w:bottom w:w="0" w:type="dxa"/>
          </w:tblCellMar>
        </w:tblPrEx>
        <w:trPr>
          <w:jc w:val="center"/>
        </w:trPr>
        <w:tc>
          <w:tcPr>
            <w:tcW w:w="1728" w:type="dxa"/>
            <w:tcBorders>
              <w:bottom w:val="single" w:sz="4" w:space="0" w:color="auto"/>
            </w:tcBorders>
            <w:shd w:val="clear" w:color="auto" w:fill="A6A6A6"/>
          </w:tcPr>
          <w:p w:rsidR="003D614D" w:rsidRPr="00DF20C5" w:rsidRDefault="003D614D" w:rsidP="003D614D">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3D614D" w:rsidRPr="00DF20C5" w:rsidRDefault="003D614D" w:rsidP="003D614D">
            <w:pPr>
              <w:tabs>
                <w:tab w:val="center" w:pos="3402"/>
              </w:tabs>
              <w:rPr>
                <w:rFonts w:ascii="宋体" w:hAnsi="宋体" w:hint="eastAsia"/>
                <w:sz w:val="21"/>
                <w:szCs w:val="21"/>
              </w:rPr>
            </w:pPr>
            <w:r>
              <w:rPr>
                <w:rFonts w:ascii="宋体" w:hAnsi="宋体" w:hint="eastAsia"/>
              </w:rPr>
              <w:t>APSend</w:t>
            </w:r>
            <w:r w:rsidRPr="006C46CF">
              <w:rPr>
                <w:rFonts w:ascii="宋体" w:hAnsi="宋体" w:hint="eastAsia"/>
              </w:rPr>
              <w:t>MsgR</w:t>
            </w:r>
            <w:r>
              <w:rPr>
                <w:rFonts w:ascii="宋体" w:hAnsi="宋体" w:hint="eastAsia"/>
              </w:rPr>
              <w:t>sp</w:t>
            </w:r>
            <w:r w:rsidRPr="00DF20C5">
              <w:rPr>
                <w:rFonts w:ascii="宋体" w:hAnsi="宋体"/>
                <w:sz w:val="21"/>
                <w:szCs w:val="21"/>
              </w:rPr>
              <w:tab/>
            </w:r>
          </w:p>
        </w:tc>
      </w:tr>
      <w:tr w:rsidR="003D614D" w:rsidRPr="002A2B82">
        <w:tblPrEx>
          <w:tblCellMar>
            <w:top w:w="0" w:type="dxa"/>
            <w:bottom w:w="0" w:type="dxa"/>
          </w:tblCellMar>
        </w:tblPrEx>
        <w:trPr>
          <w:jc w:val="center"/>
        </w:trPr>
        <w:tc>
          <w:tcPr>
            <w:tcW w:w="1728" w:type="dxa"/>
            <w:shd w:val="clear" w:color="auto" w:fill="auto"/>
          </w:tcPr>
          <w:p w:rsidR="003D614D" w:rsidRPr="00DF20C5" w:rsidRDefault="003D614D" w:rsidP="003D614D">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3D614D" w:rsidRPr="00DF20C5" w:rsidRDefault="003D614D" w:rsidP="003D614D">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3D614D" w:rsidRDefault="003D614D" w:rsidP="003D614D">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rPr>
              <w:t>APSend</w:t>
            </w:r>
            <w:r w:rsidRPr="006C46CF">
              <w:rPr>
                <w:rFonts w:ascii="宋体" w:hAnsi="宋体" w:hint="eastAsia"/>
              </w:rPr>
              <w:t>MsgR</w:t>
            </w:r>
            <w:r>
              <w:rPr>
                <w:rFonts w:ascii="宋体" w:hAnsi="宋体" w:hint="eastAsia"/>
              </w:rPr>
              <w:t>sp</w:t>
            </w:r>
            <w:r w:rsidRPr="00DF20C5">
              <w:rPr>
                <w:rFonts w:ascii="宋体" w:hAnsi="宋体" w:hint="eastAsia"/>
                <w:sz w:val="21"/>
                <w:szCs w:val="21"/>
              </w:rPr>
              <w:t>&gt;</w:t>
            </w:r>
          </w:p>
          <w:p w:rsidR="003D614D" w:rsidRPr="00DF20C5" w:rsidRDefault="003D614D" w:rsidP="003D614D">
            <w:pPr>
              <w:spacing w:line="360" w:lineRule="auto"/>
              <w:rPr>
                <w:rFonts w:ascii="宋体" w:hAnsi="宋体" w:hint="eastAsia"/>
                <w:sz w:val="21"/>
                <w:szCs w:val="21"/>
              </w:rPr>
            </w:pPr>
            <w:r>
              <w:rPr>
                <w:rFonts w:ascii="宋体" w:hAnsi="宋体" w:hint="eastAsia"/>
                <w:sz w:val="21"/>
                <w:szCs w:val="21"/>
              </w:rPr>
              <w:t xml:space="preserve">  &lt;HEAD&gt;</w:t>
            </w:r>
          </w:p>
          <w:p w:rsidR="003D614D" w:rsidRPr="00DF20C5" w:rsidRDefault="003D614D" w:rsidP="003D614D">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3D614D" w:rsidRPr="00DF20C5" w:rsidRDefault="003D614D" w:rsidP="003D614D">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3D614D" w:rsidRPr="00DF20C5" w:rsidRDefault="003D614D" w:rsidP="003D614D">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3D614D" w:rsidRDefault="003D614D" w:rsidP="003D614D">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Pr>
                <w:rFonts w:ascii="宋体" w:hAnsi="宋体" w:hint="eastAsia"/>
                <w:sz w:val="21"/>
                <w:szCs w:val="21"/>
              </w:rPr>
              <w:t>业务代码</w:t>
            </w:r>
            <w:r w:rsidRPr="00DF20C5">
              <w:rPr>
                <w:rFonts w:ascii="宋体" w:hAnsi="宋体" w:hint="eastAsia"/>
                <w:sz w:val="21"/>
                <w:szCs w:val="21"/>
              </w:rPr>
              <w:t>&lt;/SERVICEID&gt;</w:t>
            </w:r>
          </w:p>
          <w:p w:rsidR="003D614D" w:rsidRDefault="003D614D" w:rsidP="003D614D">
            <w:pPr>
              <w:spacing w:line="360" w:lineRule="auto"/>
              <w:ind w:firstLineChars="200" w:firstLine="420"/>
              <w:rPr>
                <w:rFonts w:ascii="宋体" w:hAnsi="宋体" w:hint="eastAsia"/>
                <w:sz w:val="21"/>
                <w:szCs w:val="21"/>
              </w:rPr>
            </w:pPr>
            <w:r>
              <w:rPr>
                <w:rFonts w:ascii="宋体" w:hAnsi="宋体" w:hint="eastAsia"/>
                <w:sz w:val="21"/>
                <w:szCs w:val="21"/>
              </w:rPr>
              <w:t>&lt;ROUTENO&gt;路由号码&lt;/ROUTENO&gt;</w:t>
            </w:r>
          </w:p>
          <w:p w:rsidR="003D614D"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&lt;/HEAD&gt;</w:t>
            </w:r>
          </w:p>
          <w:p w:rsidR="003D614D" w:rsidRPr="00DF20C5"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3D614D" w:rsidRPr="002A2B82" w:rsidRDefault="003D614D" w:rsidP="003D614D">
            <w:pPr>
              <w:rPr>
                <w:rFonts w:ascii="宋体" w:hAnsi="宋体" w:hint="eastAsia"/>
                <w:sz w:val="21"/>
                <w:szCs w:val="21"/>
              </w:rPr>
            </w:pPr>
            <w:r w:rsidRPr="002A2B82">
              <w:rPr>
                <w:rFonts w:ascii="宋体" w:hAnsi="宋体" w:hint="eastAsia"/>
                <w:sz w:val="21"/>
                <w:szCs w:val="21"/>
              </w:rPr>
              <w:t>&lt;/</w:t>
            </w:r>
            <w:r>
              <w:rPr>
                <w:rFonts w:ascii="宋体" w:hAnsi="宋体" w:hint="eastAsia"/>
              </w:rPr>
              <w:t>APSend</w:t>
            </w:r>
            <w:r w:rsidRPr="006C46CF">
              <w:rPr>
                <w:rFonts w:ascii="宋体" w:hAnsi="宋体" w:hint="eastAsia"/>
              </w:rPr>
              <w:t>MsgR</w:t>
            </w:r>
            <w:r>
              <w:rPr>
                <w:rFonts w:ascii="宋体" w:hAnsi="宋体" w:hint="eastAsia"/>
              </w:rPr>
              <w:t>sp</w:t>
            </w:r>
            <w:r w:rsidRPr="002A2B82">
              <w:rPr>
                <w:rFonts w:ascii="宋体" w:hAnsi="宋体" w:hint="eastAsia"/>
                <w:sz w:val="21"/>
                <w:szCs w:val="21"/>
              </w:rPr>
              <w:t>&gt;</w:t>
            </w:r>
          </w:p>
        </w:tc>
      </w:tr>
      <w:tr w:rsidR="003D614D">
        <w:tblPrEx>
          <w:tblCellMar>
            <w:top w:w="0" w:type="dxa"/>
            <w:bottom w:w="0" w:type="dxa"/>
          </w:tblCellMar>
        </w:tblPrEx>
        <w:trPr>
          <w:jc w:val="center"/>
        </w:trPr>
        <w:tc>
          <w:tcPr>
            <w:tcW w:w="1728"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623"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328"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b/>
                <w:sz w:val="21"/>
                <w:szCs w:val="21"/>
              </w:rPr>
              <w:t>长度（字节）</w:t>
            </w: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CODE</w:t>
            </w:r>
          </w:p>
        </w:tc>
        <w:tc>
          <w:tcPr>
            <w:tcW w:w="3623" w:type="dxa"/>
            <w:vAlign w:val="center"/>
          </w:tcPr>
          <w:p w:rsidR="003D614D" w:rsidRPr="00DF20C5" w:rsidRDefault="003D614D" w:rsidP="003D614D">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Pr>
                <w:rFonts w:ascii="宋体" w:hAnsi="宋体" w:hint="eastAsia"/>
              </w:rPr>
              <w:t>APSend</w:t>
            </w:r>
            <w:r w:rsidRPr="006C46CF">
              <w:rPr>
                <w:rFonts w:ascii="宋体" w:hAnsi="宋体" w:hint="eastAsia"/>
              </w:rPr>
              <w:t>Msg</w:t>
            </w:r>
          </w:p>
        </w:tc>
        <w:tc>
          <w:tcPr>
            <w:tcW w:w="1328"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728" w:type="dxa"/>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SID</w:t>
            </w:r>
          </w:p>
        </w:tc>
        <w:tc>
          <w:tcPr>
            <w:tcW w:w="3623" w:type="dxa"/>
            <w:vAlign w:val="center"/>
          </w:tcPr>
          <w:p w:rsidR="003D614D" w:rsidRPr="00DF20C5" w:rsidRDefault="003D614D" w:rsidP="003D614D">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，与请求消息同值</w:t>
            </w:r>
          </w:p>
        </w:tc>
        <w:tc>
          <w:tcPr>
            <w:tcW w:w="1328" w:type="dxa"/>
            <w:vAlign w:val="center"/>
          </w:tcPr>
          <w:p w:rsidR="003D614D" w:rsidRPr="00DF20C5" w:rsidRDefault="003D614D" w:rsidP="003D614D">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3D614D" w:rsidRPr="00DF20C5" w:rsidRDefault="003D614D" w:rsidP="003D614D">
            <w:pPr>
              <w:spacing w:line="360" w:lineRule="auto"/>
              <w:jc w:val="center"/>
              <w:rPr>
                <w:rFonts w:ascii="宋体" w:hAnsi="宋体" w:hint="eastAsia"/>
                <w:szCs w:val="21"/>
              </w:rPr>
            </w:pPr>
          </w:p>
        </w:tc>
      </w:tr>
      <w:tr w:rsidR="003D614D">
        <w:tblPrEx>
          <w:tblCellMar>
            <w:top w:w="0" w:type="dxa"/>
            <w:bottom w:w="0" w:type="dxa"/>
          </w:tblCellMar>
        </w:tblPrEx>
        <w:trPr>
          <w:jc w:val="center"/>
        </w:trPr>
        <w:tc>
          <w:tcPr>
            <w:tcW w:w="17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623" w:type="dxa"/>
            <w:tcBorders>
              <w:bottom w:val="single" w:sz="4" w:space="0" w:color="auto"/>
            </w:tcBorders>
            <w:vAlign w:val="center"/>
          </w:tcPr>
          <w:p w:rsidR="003D614D" w:rsidRPr="00DF20C5" w:rsidRDefault="003D614D" w:rsidP="003D614D">
            <w:pPr>
              <w:spacing w:line="360" w:lineRule="auto"/>
              <w:rPr>
                <w:rFonts w:ascii="宋体" w:hAnsi="宋体" w:hint="eastAsia"/>
                <w:sz w:val="21"/>
                <w:szCs w:val="21"/>
              </w:rPr>
            </w:pPr>
            <w:r w:rsidRPr="005922BF">
              <w:rPr>
                <w:szCs w:val="21"/>
                <w:lang w:val="zh-CN"/>
              </w:rPr>
              <w:t>系统时间戳</w:t>
            </w:r>
            <w:r>
              <w:rPr>
                <w:rFonts w:hint="eastAsia"/>
                <w:szCs w:val="21"/>
              </w:rPr>
              <w:t>：</w:t>
            </w:r>
            <w:r w:rsidRPr="005922BF">
              <w:rPr>
                <w:szCs w:val="21"/>
              </w:rPr>
              <w:t>YY</w:t>
            </w:r>
            <w:r w:rsidR="008C2484">
              <w:rPr>
                <w:rFonts w:hint="eastAsia"/>
                <w:szCs w:val="21"/>
              </w:rPr>
              <w:t>YY</w:t>
            </w:r>
            <w:r w:rsidRPr="005922BF">
              <w:rPr>
                <w:szCs w:val="21"/>
              </w:rPr>
              <w:t>MMDDHHmmssnnn</w:t>
            </w:r>
          </w:p>
        </w:tc>
        <w:tc>
          <w:tcPr>
            <w:tcW w:w="13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24</w:t>
            </w:r>
          </w:p>
        </w:tc>
      </w:tr>
      <w:tr w:rsidR="003D614D">
        <w:tblPrEx>
          <w:tblCellMar>
            <w:top w:w="0" w:type="dxa"/>
            <w:bottom w:w="0" w:type="dxa"/>
          </w:tblCellMar>
        </w:tblPrEx>
        <w:trPr>
          <w:jc w:val="center"/>
        </w:trPr>
        <w:tc>
          <w:tcPr>
            <w:tcW w:w="17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623" w:type="dxa"/>
            <w:tcBorders>
              <w:bottom w:val="single" w:sz="4" w:space="0" w:color="auto"/>
            </w:tcBorders>
            <w:vAlign w:val="center"/>
          </w:tcPr>
          <w:p w:rsidR="003D614D" w:rsidRPr="00DF20C5" w:rsidRDefault="003D614D" w:rsidP="003D614D">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3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7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ROUTENO</w:t>
            </w:r>
          </w:p>
        </w:tc>
        <w:tc>
          <w:tcPr>
            <w:tcW w:w="3623" w:type="dxa"/>
            <w:tcBorders>
              <w:bottom w:val="single" w:sz="4" w:space="0" w:color="auto"/>
            </w:tcBorders>
            <w:vAlign w:val="center"/>
          </w:tcPr>
          <w:p w:rsidR="003D614D" w:rsidRPr="00DF20C5" w:rsidRDefault="003D614D" w:rsidP="003D614D">
            <w:pPr>
              <w:spacing w:line="360" w:lineRule="auto"/>
              <w:rPr>
                <w:rFonts w:ascii="宋体" w:hAnsi="宋体" w:hint="eastAsia"/>
                <w:sz w:val="21"/>
                <w:szCs w:val="21"/>
              </w:rPr>
            </w:pPr>
            <w:r>
              <w:rPr>
                <w:rFonts w:ascii="宋体" w:hAnsi="宋体" w:hint="eastAsia"/>
                <w:sz w:val="21"/>
                <w:szCs w:val="21"/>
              </w:rPr>
              <w:t>路由号码</w:t>
            </w:r>
          </w:p>
        </w:tc>
        <w:tc>
          <w:tcPr>
            <w:tcW w:w="1328"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t>16</w:t>
            </w:r>
          </w:p>
        </w:tc>
      </w:tr>
      <w:tr w:rsidR="003D614D">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3D614D">
        <w:tblPrEx>
          <w:tblCellMar>
            <w:top w:w="0" w:type="dxa"/>
            <w:bottom w:w="0" w:type="dxa"/>
          </w:tblCellMar>
        </w:tblPrEx>
        <w:trPr>
          <w:jc w:val="center"/>
        </w:trPr>
        <w:tc>
          <w:tcPr>
            <w:tcW w:w="1728" w:type="dxa"/>
            <w:tcBorders>
              <w:bottom w:val="single" w:sz="4" w:space="0" w:color="auto"/>
            </w:tcBorders>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3D614D" w:rsidRPr="00DF20C5" w:rsidRDefault="003D614D" w:rsidP="003D614D">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3D614D" w:rsidRDefault="003D614D" w:rsidP="003D614D">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3D614D" w:rsidRPr="00DF20C5" w:rsidRDefault="003D614D" w:rsidP="003D614D">
            <w:pPr>
              <w:spacing w:line="360" w:lineRule="auto"/>
              <w:ind w:firstLineChars="100" w:firstLine="210"/>
              <w:rPr>
                <w:rFonts w:ascii="宋体" w:hAnsi="宋体" w:hint="eastAsia"/>
                <w:sz w:val="21"/>
                <w:szCs w:val="21"/>
              </w:rPr>
            </w:pPr>
            <w:r>
              <w:rPr>
                <w:rFonts w:ascii="宋体" w:hAnsi="宋体" w:hint="eastAsia"/>
                <w:sz w:val="21"/>
                <w:szCs w:val="21"/>
              </w:rPr>
              <w:t>&lt;MSGID&gt;网关返回消息ID&lt;/MSGID&gt;</w:t>
            </w:r>
          </w:p>
          <w:p w:rsidR="003D614D" w:rsidRPr="00DF20C5" w:rsidRDefault="003D614D" w:rsidP="003D614D">
            <w:pPr>
              <w:spacing w:line="360" w:lineRule="auto"/>
              <w:ind w:firstLineChars="100" w:firstLine="210"/>
              <w:rPr>
                <w:rFonts w:ascii="宋体" w:hAnsi="宋体" w:cs="Arial"/>
                <w:sz w:val="21"/>
                <w:szCs w:val="21"/>
              </w:rPr>
            </w:pPr>
            <w:r w:rsidRPr="00DF20C5">
              <w:rPr>
                <w:rFonts w:ascii="宋体" w:hAnsi="宋体" w:cs="Arial"/>
                <w:sz w:val="21"/>
                <w:szCs w:val="21"/>
              </w:rPr>
              <w:t>&lt;RESULTCODE&gt;返回结果代码</w:t>
            </w:r>
            <w:r>
              <w:rPr>
                <w:rFonts w:ascii="宋体" w:hAnsi="宋体" w:cs="Arial"/>
                <w:sz w:val="21"/>
                <w:szCs w:val="21"/>
              </w:rPr>
              <w:t>&lt;/RESULTCODE</w:t>
            </w:r>
            <w:r w:rsidRPr="00DF20C5">
              <w:rPr>
                <w:rFonts w:ascii="宋体" w:hAnsi="宋体" w:cs="Arial"/>
                <w:sz w:val="21"/>
                <w:szCs w:val="21"/>
              </w:rPr>
              <w:t>&gt;</w:t>
            </w:r>
          </w:p>
          <w:p w:rsidR="003D614D" w:rsidRPr="00DF20C5" w:rsidRDefault="003D614D" w:rsidP="003D614D">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3D614D">
        <w:tblPrEx>
          <w:tblCellMar>
            <w:top w:w="0" w:type="dxa"/>
            <w:bottom w:w="0" w:type="dxa"/>
          </w:tblCellMar>
        </w:tblPrEx>
        <w:trPr>
          <w:jc w:val="center"/>
        </w:trPr>
        <w:tc>
          <w:tcPr>
            <w:tcW w:w="1728"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623"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328"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3D614D" w:rsidRPr="00DF20C5" w:rsidRDefault="003D614D" w:rsidP="003D614D">
            <w:pPr>
              <w:spacing w:line="360" w:lineRule="auto"/>
              <w:jc w:val="center"/>
              <w:rPr>
                <w:rFonts w:ascii="宋体" w:hAnsi="宋体" w:hint="eastAsia"/>
                <w:b/>
                <w:sz w:val="21"/>
                <w:szCs w:val="21"/>
              </w:rPr>
            </w:pPr>
            <w:r w:rsidRPr="00DF20C5">
              <w:rPr>
                <w:rFonts w:ascii="宋体" w:hAnsi="宋体"/>
                <w:b/>
                <w:sz w:val="21"/>
                <w:szCs w:val="21"/>
              </w:rPr>
              <w:t>长度（字节）</w:t>
            </w:r>
          </w:p>
        </w:tc>
      </w:tr>
      <w:tr w:rsidR="003D614D">
        <w:tblPrEx>
          <w:tblCellMar>
            <w:top w:w="0" w:type="dxa"/>
            <w:bottom w:w="0" w:type="dxa"/>
          </w:tblCellMar>
        </w:tblPrEx>
        <w:trPr>
          <w:jc w:val="center"/>
        </w:trPr>
        <w:tc>
          <w:tcPr>
            <w:tcW w:w="1728" w:type="dxa"/>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MSGID</w:t>
            </w:r>
          </w:p>
        </w:tc>
        <w:tc>
          <w:tcPr>
            <w:tcW w:w="3623" w:type="dxa"/>
          </w:tcPr>
          <w:p w:rsidR="003D614D" w:rsidRPr="00DF20C5" w:rsidRDefault="003D614D" w:rsidP="003D614D">
            <w:pPr>
              <w:spacing w:line="360" w:lineRule="auto"/>
              <w:rPr>
                <w:rFonts w:ascii="宋体" w:hAnsi="宋体" w:hint="eastAsia"/>
                <w:sz w:val="21"/>
                <w:szCs w:val="21"/>
              </w:rPr>
            </w:pPr>
            <w:r>
              <w:rPr>
                <w:rFonts w:ascii="宋体" w:hAnsi="宋体" w:hint="eastAsia"/>
                <w:sz w:val="21"/>
                <w:szCs w:val="21"/>
              </w:rPr>
              <w:t>网关返回消息ID</w:t>
            </w:r>
          </w:p>
        </w:tc>
        <w:tc>
          <w:tcPr>
            <w:tcW w:w="1328" w:type="dxa"/>
          </w:tcPr>
          <w:p w:rsidR="003D614D" w:rsidRPr="00DF20C5" w:rsidRDefault="003D614D" w:rsidP="003D614D">
            <w:pPr>
              <w:spacing w:line="360" w:lineRule="auto"/>
              <w:jc w:val="center"/>
              <w:rPr>
                <w:rFonts w:ascii="宋体" w:hAnsi="宋体" w:hint="eastAsia"/>
                <w:sz w:val="21"/>
                <w:szCs w:val="21"/>
              </w:rPr>
            </w:pPr>
            <w:r>
              <w:rPr>
                <w:rFonts w:ascii="宋体" w:hAnsi="宋体" w:hint="eastAsia"/>
                <w:sz w:val="21"/>
                <w:szCs w:val="21"/>
              </w:rPr>
              <w:t>Long</w:t>
            </w:r>
          </w:p>
        </w:tc>
        <w:tc>
          <w:tcPr>
            <w:tcW w:w="1529" w:type="dxa"/>
          </w:tcPr>
          <w:p w:rsidR="003D614D" w:rsidRDefault="003D614D" w:rsidP="003D614D">
            <w:pPr>
              <w:spacing w:line="360" w:lineRule="auto"/>
              <w:jc w:val="center"/>
              <w:rPr>
                <w:rFonts w:ascii="宋体" w:hAnsi="宋体" w:hint="eastAsia"/>
                <w:sz w:val="21"/>
                <w:szCs w:val="21"/>
              </w:rPr>
            </w:pPr>
          </w:p>
        </w:tc>
      </w:tr>
      <w:tr w:rsidR="003D614D">
        <w:tblPrEx>
          <w:tblCellMar>
            <w:top w:w="0" w:type="dxa"/>
            <w:bottom w:w="0" w:type="dxa"/>
          </w:tblCellMar>
        </w:tblPrEx>
        <w:trPr>
          <w:jc w:val="center"/>
        </w:trPr>
        <w:tc>
          <w:tcPr>
            <w:tcW w:w="1728" w:type="dxa"/>
          </w:tcPr>
          <w:p w:rsidR="003D614D" w:rsidRPr="00DF20C5" w:rsidRDefault="003D614D" w:rsidP="003D614D">
            <w:pPr>
              <w:spacing w:line="360" w:lineRule="auto"/>
              <w:jc w:val="center"/>
              <w:rPr>
                <w:rFonts w:ascii="宋体" w:hAnsi="宋体" w:hint="eastAsia"/>
                <w:sz w:val="21"/>
                <w:szCs w:val="21"/>
              </w:rPr>
            </w:pPr>
            <w:r w:rsidRPr="00DF20C5">
              <w:rPr>
                <w:rFonts w:ascii="宋体" w:hAnsi="宋体" w:cs="Arial"/>
                <w:sz w:val="21"/>
                <w:szCs w:val="21"/>
              </w:rPr>
              <w:t>RESULTCODE</w:t>
            </w:r>
          </w:p>
        </w:tc>
        <w:tc>
          <w:tcPr>
            <w:tcW w:w="3623" w:type="dxa"/>
          </w:tcPr>
          <w:p w:rsidR="003D614D" w:rsidRPr="00DF20C5" w:rsidRDefault="003D614D" w:rsidP="003D614D">
            <w:pPr>
              <w:spacing w:line="360" w:lineRule="auto"/>
              <w:rPr>
                <w:rFonts w:ascii="宋体" w:hAnsi="宋体" w:hint="eastAsia"/>
                <w:sz w:val="21"/>
                <w:szCs w:val="21"/>
              </w:rPr>
            </w:pPr>
            <w:r w:rsidRPr="00DF20C5">
              <w:rPr>
                <w:rFonts w:ascii="宋体" w:hAnsi="宋体" w:hint="eastAsia"/>
                <w:sz w:val="21"/>
                <w:szCs w:val="21"/>
              </w:rPr>
              <w:t>0:成功</w:t>
            </w:r>
            <w:r>
              <w:rPr>
                <w:rFonts w:ascii="宋体" w:hAnsi="宋体" w:hint="eastAsia"/>
                <w:sz w:val="21"/>
                <w:szCs w:val="21"/>
              </w:rPr>
              <w:t>；</w:t>
            </w:r>
            <w:r w:rsidRPr="00DF20C5">
              <w:rPr>
                <w:rFonts w:ascii="宋体" w:hAnsi="宋体" w:hint="eastAsia"/>
                <w:sz w:val="21"/>
                <w:szCs w:val="21"/>
              </w:rPr>
              <w:t>-1：失败</w:t>
            </w:r>
          </w:p>
        </w:tc>
        <w:tc>
          <w:tcPr>
            <w:tcW w:w="1328" w:type="dxa"/>
          </w:tcPr>
          <w:p w:rsidR="003D614D" w:rsidRPr="00DF20C5" w:rsidRDefault="003D614D" w:rsidP="003D614D">
            <w:pPr>
              <w:spacing w:line="360" w:lineRule="auto"/>
              <w:jc w:val="center"/>
              <w:rPr>
                <w:rFonts w:ascii="宋体" w:hAnsi="宋体" w:hint="eastAsia"/>
                <w:sz w:val="21"/>
                <w:szCs w:val="21"/>
              </w:rPr>
            </w:pPr>
            <w:r>
              <w:rPr>
                <w:rFonts w:ascii="宋体" w:hAnsi="宋体"/>
                <w:sz w:val="21"/>
                <w:szCs w:val="21"/>
              </w:rPr>
              <w:t>I</w:t>
            </w:r>
            <w:r>
              <w:rPr>
                <w:rFonts w:ascii="宋体" w:hAnsi="宋体" w:hint="eastAsia"/>
                <w:sz w:val="21"/>
                <w:szCs w:val="21"/>
              </w:rPr>
              <w:t>nt</w:t>
            </w:r>
          </w:p>
        </w:tc>
        <w:tc>
          <w:tcPr>
            <w:tcW w:w="1529" w:type="dxa"/>
          </w:tcPr>
          <w:p w:rsidR="003D614D" w:rsidRPr="00DF20C5" w:rsidRDefault="003D614D" w:rsidP="003D614D">
            <w:pPr>
              <w:spacing w:line="360" w:lineRule="auto"/>
              <w:jc w:val="center"/>
              <w:rPr>
                <w:rFonts w:ascii="宋体" w:hAnsi="宋体" w:hint="eastAsia"/>
                <w:sz w:val="21"/>
                <w:szCs w:val="21"/>
              </w:rPr>
            </w:pPr>
          </w:p>
        </w:tc>
      </w:tr>
    </w:tbl>
    <w:p w:rsidR="003D614D" w:rsidRPr="0049332E" w:rsidRDefault="003D614D" w:rsidP="003D614D">
      <w:pPr>
        <w:pStyle w:val="3"/>
        <w:keepLines w:val="0"/>
        <w:widowControl/>
        <w:tabs>
          <w:tab w:val="clear" w:pos="720"/>
          <w:tab w:val="num" w:pos="918"/>
        </w:tabs>
        <w:autoSpaceDE w:val="0"/>
        <w:autoSpaceDN w:val="0"/>
        <w:spacing w:before="240" w:after="240" w:line="240" w:lineRule="auto"/>
        <w:ind w:left="918"/>
        <w:rPr>
          <w:rFonts w:hint="eastAsia"/>
        </w:rPr>
      </w:pPr>
      <w:bookmarkStart w:id="118" w:name="_Toc153198946"/>
      <w:bookmarkStart w:id="119" w:name="_获取帐号接口"/>
      <w:bookmarkStart w:id="120" w:name="_Toc166594440"/>
      <w:bookmarkEnd w:id="119"/>
      <w:r w:rsidRPr="0049332E">
        <w:rPr>
          <w:rFonts w:hint="eastAsia"/>
        </w:rPr>
        <w:t>获取帐号接口</w:t>
      </w:r>
      <w:bookmarkEnd w:id="118"/>
      <w:bookmarkEnd w:id="120"/>
    </w:p>
    <w:p w:rsidR="003D614D" w:rsidRDefault="003D614D" w:rsidP="003D614D">
      <w:pPr>
        <w:ind w:left="420"/>
        <w:rPr>
          <w:rFonts w:hint="eastAsia"/>
        </w:rPr>
      </w:pPr>
      <w:r>
        <w:rPr>
          <w:rFonts w:hint="eastAsia"/>
        </w:rPr>
        <w:t>ADC</w:t>
      </w:r>
      <w:r>
        <w:rPr>
          <w:rFonts w:hint="eastAsia"/>
        </w:rPr>
        <w:t>平台增加获取用户明文帐号和密码的接口，供黄页等业务系统调用。</w:t>
      </w:r>
    </w:p>
    <w:p w:rsidR="003D614D" w:rsidRDefault="003D614D" w:rsidP="003D614D">
      <w:pPr>
        <w:ind w:left="420"/>
        <w:rPr>
          <w:rFonts w:hint="eastAsia"/>
        </w:rPr>
      </w:pPr>
      <w:r>
        <w:rPr>
          <w:rFonts w:hint="eastAsia"/>
        </w:rPr>
        <w:t>接口模型：</w:t>
      </w:r>
    </w:p>
    <w:p w:rsidR="003D614D" w:rsidRPr="00E228DE" w:rsidRDefault="00172722" w:rsidP="003D614D">
      <w:pPr>
        <w:ind w:left="420"/>
        <w:rPr>
          <w:rFonts w:hint="eastAsia"/>
        </w:rPr>
      </w:pPr>
      <w:r>
        <w:rPr>
          <w:noProof/>
        </w:rPr>
        <w:drawing>
          <wp:inline distT="0" distB="0" distL="0" distR="0">
            <wp:extent cx="1371600" cy="619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371600" cy="619125"/>
                    </a:xfrm>
                    <a:prstGeom prst="rect">
                      <a:avLst/>
                    </a:prstGeom>
                    <a:noFill/>
                    <a:ln w="9525">
                      <a:noFill/>
                      <a:miter lim="800000"/>
                      <a:headEnd/>
                      <a:tailEnd/>
                    </a:ln>
                  </pic:spPr>
                </pic:pic>
              </a:graphicData>
            </a:graphic>
          </wp:inline>
        </w:drawing>
      </w:r>
      <w:r w:rsidR="003D614D">
        <w:rPr>
          <w:rFonts w:hint="eastAsia"/>
        </w:rPr>
        <w:t xml:space="preserve">         </w:t>
      </w:r>
      <w:r>
        <w:rPr>
          <w:noProof/>
        </w:rPr>
        <w:drawing>
          <wp:inline distT="0" distB="0" distL="0" distR="0">
            <wp:extent cx="1762125" cy="1457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1762125" cy="1457325"/>
                    </a:xfrm>
                    <a:prstGeom prst="rect">
                      <a:avLst/>
                    </a:prstGeom>
                    <a:noFill/>
                    <a:ln w="9525">
                      <a:noFill/>
                      <a:miter lim="800000"/>
                      <a:headEnd/>
                      <a:tailEnd/>
                    </a:ln>
                  </pic:spPr>
                </pic:pic>
              </a:graphicData>
            </a:graphic>
          </wp:inline>
        </w:drawing>
      </w:r>
    </w:p>
    <w:p w:rsidR="003D614D" w:rsidRDefault="003D614D" w:rsidP="003D614D">
      <w:pPr>
        <w:ind w:left="420"/>
        <w:rPr>
          <w:rFonts w:hint="eastAsia"/>
        </w:rPr>
      </w:pPr>
      <w:r>
        <w:rPr>
          <w:rFonts w:hint="eastAsia"/>
        </w:rPr>
        <w:t>接口定义如下：</w:t>
      </w:r>
    </w:p>
    <w:p w:rsidR="003D614D" w:rsidRPr="00846E58" w:rsidRDefault="003D614D" w:rsidP="003D614D">
      <w:pPr>
        <w:pStyle w:val="4"/>
        <w:numPr>
          <w:ilvl w:val="3"/>
          <w:numId w:val="0"/>
        </w:numPr>
        <w:tabs>
          <w:tab w:val="num" w:pos="737"/>
        </w:tabs>
        <w:rPr>
          <w:rFonts w:ascii="黑体" w:cs="Arial" w:hint="eastAsia"/>
          <w:sz w:val="28"/>
          <w:szCs w:val="28"/>
        </w:rPr>
      </w:pPr>
      <w:r w:rsidRPr="00486B26">
        <w:rPr>
          <w:rFonts w:ascii="宋体" w:eastAsia="宋体" w:hAnsi="宋体" w:hint="eastAsia"/>
        </w:rPr>
        <w:t>GetAccountReq帐号请求消息</w:t>
      </w:r>
    </w:p>
    <w:tbl>
      <w:tblPr>
        <w:tblW w:w="8093" w:type="dxa"/>
        <w:jc w:val="center"/>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2"/>
        <w:gridCol w:w="4002"/>
        <w:gridCol w:w="1240"/>
        <w:gridCol w:w="1409"/>
      </w:tblGrid>
      <w:tr w:rsidR="003D614D">
        <w:tblPrEx>
          <w:tblCellMar>
            <w:top w:w="0" w:type="dxa"/>
            <w:bottom w:w="0" w:type="dxa"/>
          </w:tblCellMar>
        </w:tblPrEx>
        <w:trPr>
          <w:jc w:val="center"/>
        </w:trPr>
        <w:tc>
          <w:tcPr>
            <w:tcW w:w="1442" w:type="dxa"/>
            <w:tcBorders>
              <w:bottom w:val="single" w:sz="4" w:space="0" w:color="auto"/>
            </w:tcBorders>
            <w:shd w:val="clear" w:color="auto" w:fill="A6A6A6"/>
          </w:tcPr>
          <w:p w:rsidR="003D614D" w:rsidRPr="00DF20C5" w:rsidRDefault="003D614D" w:rsidP="003D614D">
            <w:pPr>
              <w:jc w:val="center"/>
              <w:rPr>
                <w:rFonts w:ascii="宋体" w:hAnsi="宋体" w:hint="eastAsia"/>
                <w:szCs w:val="21"/>
              </w:rPr>
            </w:pPr>
            <w:r w:rsidRPr="00DF20C5">
              <w:rPr>
                <w:rFonts w:ascii="宋体" w:hAnsi="宋体" w:hint="eastAsia"/>
                <w:szCs w:val="21"/>
              </w:rPr>
              <w:t>参数标识</w:t>
            </w:r>
          </w:p>
        </w:tc>
        <w:tc>
          <w:tcPr>
            <w:tcW w:w="6651" w:type="dxa"/>
            <w:gridSpan w:val="3"/>
            <w:tcBorders>
              <w:bottom w:val="single" w:sz="4" w:space="0" w:color="auto"/>
            </w:tcBorders>
            <w:shd w:val="clear" w:color="auto" w:fill="auto"/>
          </w:tcPr>
          <w:p w:rsidR="003D614D" w:rsidRPr="00DF20C5" w:rsidRDefault="003D614D" w:rsidP="003D614D">
            <w:pPr>
              <w:tabs>
                <w:tab w:val="center" w:pos="3402"/>
              </w:tabs>
              <w:rPr>
                <w:rFonts w:ascii="宋体" w:hAnsi="宋体" w:hint="eastAsia"/>
                <w:szCs w:val="21"/>
              </w:rPr>
            </w:pPr>
            <w:r>
              <w:rPr>
                <w:rFonts w:ascii="宋体" w:hAnsi="宋体" w:hint="eastAsia"/>
                <w:szCs w:val="21"/>
              </w:rPr>
              <w:t>Get</w:t>
            </w:r>
            <w:r w:rsidRPr="00913AC4">
              <w:rPr>
                <w:rFonts w:ascii="宋体" w:hAnsi="宋体" w:hint="eastAsia"/>
                <w:szCs w:val="21"/>
              </w:rPr>
              <w:t>AccountReq</w:t>
            </w:r>
            <w:r w:rsidRPr="00DF20C5">
              <w:rPr>
                <w:rFonts w:ascii="宋体" w:hAnsi="宋体"/>
                <w:szCs w:val="21"/>
              </w:rPr>
              <w:tab/>
            </w:r>
          </w:p>
        </w:tc>
      </w:tr>
      <w:tr w:rsidR="003D614D" w:rsidRPr="005C6DCF">
        <w:tblPrEx>
          <w:tblCellMar>
            <w:top w:w="0" w:type="dxa"/>
            <w:bottom w:w="0" w:type="dxa"/>
          </w:tblCellMar>
        </w:tblPrEx>
        <w:trPr>
          <w:jc w:val="center"/>
        </w:trPr>
        <w:tc>
          <w:tcPr>
            <w:tcW w:w="1442" w:type="dxa"/>
            <w:shd w:val="clear" w:color="auto" w:fill="auto"/>
          </w:tcPr>
          <w:p w:rsidR="003D614D" w:rsidRPr="00DF20C5" w:rsidRDefault="003D614D" w:rsidP="003D614D">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651" w:type="dxa"/>
            <w:gridSpan w:val="3"/>
            <w:shd w:val="clear" w:color="auto" w:fill="auto"/>
          </w:tcPr>
          <w:p w:rsidR="003D614D" w:rsidRPr="00DF20C5" w:rsidRDefault="003D614D" w:rsidP="003D614D">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3D614D" w:rsidRDefault="003D614D" w:rsidP="003D614D">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Get</w:t>
            </w:r>
            <w:r w:rsidRPr="00913AC4">
              <w:rPr>
                <w:rFonts w:ascii="宋体" w:hAnsi="宋体" w:hint="eastAsia"/>
                <w:szCs w:val="21"/>
              </w:rPr>
              <w:t>AccountReq</w:t>
            </w:r>
            <w:r w:rsidRPr="00DF20C5">
              <w:rPr>
                <w:rFonts w:ascii="宋体" w:hAnsi="宋体" w:hint="eastAsia"/>
                <w:szCs w:val="21"/>
              </w:rPr>
              <w:t>&gt;</w:t>
            </w:r>
          </w:p>
          <w:p w:rsidR="003D614D" w:rsidRPr="00DF20C5" w:rsidRDefault="003D614D" w:rsidP="003D614D">
            <w:pPr>
              <w:spacing w:line="360" w:lineRule="auto"/>
              <w:rPr>
                <w:rFonts w:ascii="宋体" w:hAnsi="宋体" w:hint="eastAsia"/>
                <w:szCs w:val="21"/>
              </w:rPr>
            </w:pPr>
            <w:r>
              <w:rPr>
                <w:rFonts w:ascii="宋体" w:hAnsi="宋体" w:hint="eastAsia"/>
                <w:szCs w:val="21"/>
              </w:rPr>
              <w:lastRenderedPageBreak/>
              <w:t xml:space="preserve">  &lt;HEAD&gt;</w:t>
            </w:r>
          </w:p>
          <w:p w:rsidR="003D614D" w:rsidRPr="00DF20C5"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3D614D" w:rsidRPr="00DF20C5"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3D614D" w:rsidRPr="00DF20C5"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3D614D"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t>&lt;SERVICEID&gt;</w:t>
            </w:r>
            <w:r>
              <w:rPr>
                <w:rFonts w:ascii="宋体" w:hAnsi="宋体" w:hint="eastAsia"/>
                <w:szCs w:val="21"/>
              </w:rPr>
              <w:t>业务代码</w:t>
            </w:r>
            <w:r w:rsidRPr="00DF20C5">
              <w:rPr>
                <w:rFonts w:ascii="宋体" w:hAnsi="宋体" w:hint="eastAsia"/>
                <w:szCs w:val="21"/>
              </w:rPr>
              <w:t>&lt;/SERVICEID&gt;</w:t>
            </w:r>
          </w:p>
          <w:p w:rsidR="003D614D" w:rsidRDefault="003D614D" w:rsidP="003D614D">
            <w:pPr>
              <w:spacing w:line="360" w:lineRule="auto"/>
              <w:ind w:firstLineChars="100" w:firstLine="200"/>
              <w:rPr>
                <w:rFonts w:ascii="宋体" w:hAnsi="宋体" w:hint="eastAsia"/>
                <w:szCs w:val="21"/>
              </w:rPr>
            </w:pPr>
            <w:r>
              <w:rPr>
                <w:rFonts w:ascii="宋体" w:hAnsi="宋体" w:hint="eastAsia"/>
                <w:szCs w:val="21"/>
              </w:rPr>
              <w:t>&lt;/HEAD&gt;</w:t>
            </w:r>
          </w:p>
          <w:p w:rsidR="003D614D" w:rsidRPr="00DF20C5" w:rsidRDefault="003D614D" w:rsidP="003D614D">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3D614D" w:rsidRPr="00DF20C5" w:rsidRDefault="003D614D" w:rsidP="003D614D">
            <w:pPr>
              <w:rPr>
                <w:rFonts w:ascii="宋体" w:hAnsi="宋体" w:hint="eastAsia"/>
                <w:szCs w:val="21"/>
                <w:lang w:val="fi-FI"/>
              </w:rPr>
            </w:pPr>
            <w:r w:rsidRPr="00DF20C5">
              <w:rPr>
                <w:rFonts w:ascii="宋体" w:hAnsi="宋体" w:hint="eastAsia"/>
                <w:szCs w:val="21"/>
                <w:lang w:val="fi-FI"/>
              </w:rPr>
              <w:t>&lt;/</w:t>
            </w:r>
            <w:r>
              <w:rPr>
                <w:rFonts w:ascii="宋体" w:hAnsi="宋体" w:hint="eastAsia"/>
                <w:szCs w:val="21"/>
                <w:lang w:val="fi-FI"/>
              </w:rPr>
              <w:t>Get</w:t>
            </w:r>
            <w:r w:rsidRPr="00913AC4">
              <w:rPr>
                <w:rFonts w:ascii="宋体" w:hAnsi="宋体" w:hint="eastAsia"/>
                <w:szCs w:val="21"/>
              </w:rPr>
              <w:t>AccountReq</w:t>
            </w:r>
            <w:r w:rsidRPr="00DF20C5">
              <w:rPr>
                <w:rFonts w:ascii="宋体" w:hAnsi="宋体" w:hint="eastAsia"/>
                <w:szCs w:val="21"/>
                <w:lang w:val="fi-FI"/>
              </w:rPr>
              <w:t>&gt;</w:t>
            </w:r>
          </w:p>
        </w:tc>
      </w:tr>
      <w:tr w:rsidR="003D614D">
        <w:tblPrEx>
          <w:tblCellMar>
            <w:top w:w="0" w:type="dxa"/>
            <w:bottom w:w="0" w:type="dxa"/>
          </w:tblCellMar>
        </w:tblPrEx>
        <w:trPr>
          <w:jc w:val="center"/>
        </w:trPr>
        <w:tc>
          <w:tcPr>
            <w:tcW w:w="1442"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4002"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说明</w:t>
            </w:r>
          </w:p>
        </w:tc>
        <w:tc>
          <w:tcPr>
            <w:tcW w:w="1240"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数据类型</w:t>
            </w:r>
          </w:p>
        </w:tc>
        <w:tc>
          <w:tcPr>
            <w:tcW w:w="1409"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b/>
                <w:szCs w:val="21"/>
              </w:rPr>
              <w:t>长度（字节）</w:t>
            </w:r>
          </w:p>
        </w:tc>
      </w:tr>
      <w:tr w:rsidR="003D614D">
        <w:tblPrEx>
          <w:tblCellMar>
            <w:top w:w="0" w:type="dxa"/>
            <w:bottom w:w="0" w:type="dxa"/>
          </w:tblCellMar>
        </w:tblPrEx>
        <w:trPr>
          <w:jc w:val="center"/>
        </w:trPr>
        <w:tc>
          <w:tcPr>
            <w:tcW w:w="1442"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CODE</w:t>
            </w:r>
          </w:p>
        </w:tc>
        <w:tc>
          <w:tcPr>
            <w:tcW w:w="4002" w:type="dxa"/>
            <w:vAlign w:val="center"/>
          </w:tcPr>
          <w:p w:rsidR="003D614D" w:rsidRPr="00DF20C5" w:rsidRDefault="003D614D" w:rsidP="003D614D">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：Get</w:t>
            </w:r>
            <w:r w:rsidRPr="00913AC4">
              <w:rPr>
                <w:rFonts w:ascii="宋体" w:hAnsi="宋体" w:hint="eastAsia"/>
                <w:szCs w:val="21"/>
              </w:rPr>
              <w:t>Account</w:t>
            </w:r>
          </w:p>
        </w:tc>
        <w:tc>
          <w:tcPr>
            <w:tcW w:w="1240"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409"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442"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SID</w:t>
            </w:r>
          </w:p>
        </w:tc>
        <w:tc>
          <w:tcPr>
            <w:tcW w:w="4002" w:type="dxa"/>
            <w:vAlign w:val="center"/>
          </w:tcPr>
          <w:p w:rsidR="003D614D" w:rsidRPr="00DF20C5" w:rsidRDefault="003D614D" w:rsidP="003D614D">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，自行生成</w:t>
            </w:r>
          </w:p>
        </w:tc>
        <w:tc>
          <w:tcPr>
            <w:tcW w:w="1240" w:type="dxa"/>
            <w:vAlign w:val="center"/>
          </w:tcPr>
          <w:p w:rsidR="003D614D" w:rsidRPr="00DF20C5" w:rsidRDefault="003D614D" w:rsidP="003D614D">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409" w:type="dxa"/>
            <w:vAlign w:val="center"/>
          </w:tcPr>
          <w:p w:rsidR="003D614D" w:rsidRPr="00DF20C5" w:rsidRDefault="003D614D" w:rsidP="003D614D">
            <w:pPr>
              <w:spacing w:line="360" w:lineRule="auto"/>
              <w:jc w:val="center"/>
              <w:rPr>
                <w:rFonts w:ascii="宋体" w:hAnsi="宋体" w:hint="eastAsia"/>
                <w:szCs w:val="21"/>
              </w:rPr>
            </w:pPr>
          </w:p>
        </w:tc>
      </w:tr>
      <w:tr w:rsidR="003D614D">
        <w:tblPrEx>
          <w:tblCellMar>
            <w:top w:w="0" w:type="dxa"/>
            <w:bottom w:w="0" w:type="dxa"/>
          </w:tblCellMar>
        </w:tblPrEx>
        <w:trPr>
          <w:jc w:val="center"/>
        </w:trPr>
        <w:tc>
          <w:tcPr>
            <w:tcW w:w="1442"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TIMESTAMP</w:t>
            </w:r>
          </w:p>
        </w:tc>
        <w:tc>
          <w:tcPr>
            <w:tcW w:w="4002" w:type="dxa"/>
            <w:vAlign w:val="center"/>
          </w:tcPr>
          <w:p w:rsidR="003D614D" w:rsidRPr="00DF20C5" w:rsidRDefault="003D614D" w:rsidP="003D614D">
            <w:pPr>
              <w:spacing w:line="360" w:lineRule="auto"/>
              <w:rPr>
                <w:rFonts w:ascii="宋体" w:hAnsi="宋体" w:hint="eastAsia"/>
                <w:szCs w:val="21"/>
              </w:rPr>
            </w:pPr>
            <w:r w:rsidRPr="005922BF">
              <w:rPr>
                <w:szCs w:val="21"/>
                <w:lang w:val="zh-CN"/>
              </w:rPr>
              <w:t>系统时间戳</w:t>
            </w:r>
            <w:r>
              <w:rPr>
                <w:rFonts w:hint="eastAsia"/>
                <w:szCs w:val="21"/>
              </w:rPr>
              <w:t>：</w:t>
            </w:r>
            <w:r w:rsidRPr="005922BF">
              <w:rPr>
                <w:szCs w:val="21"/>
              </w:rPr>
              <w:t>YYYYMMDDHHmmssnnn</w:t>
            </w:r>
          </w:p>
        </w:tc>
        <w:tc>
          <w:tcPr>
            <w:tcW w:w="1240"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409"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24</w:t>
            </w:r>
          </w:p>
        </w:tc>
      </w:tr>
      <w:tr w:rsidR="003D614D">
        <w:tblPrEx>
          <w:tblCellMar>
            <w:top w:w="0" w:type="dxa"/>
            <w:bottom w:w="0" w:type="dxa"/>
          </w:tblCellMar>
        </w:tblPrEx>
        <w:trPr>
          <w:jc w:val="center"/>
        </w:trPr>
        <w:tc>
          <w:tcPr>
            <w:tcW w:w="1442"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SERVICEID</w:t>
            </w:r>
          </w:p>
        </w:tc>
        <w:tc>
          <w:tcPr>
            <w:tcW w:w="4002" w:type="dxa"/>
            <w:tcBorders>
              <w:bottom w:val="single" w:sz="4" w:space="0" w:color="auto"/>
            </w:tcBorders>
            <w:vAlign w:val="center"/>
          </w:tcPr>
          <w:p w:rsidR="003D614D" w:rsidRPr="00DF20C5" w:rsidRDefault="003D614D" w:rsidP="003D614D">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240"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409"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8093" w:type="dxa"/>
            <w:gridSpan w:val="4"/>
            <w:tcBorders>
              <w:bottom w:val="single" w:sz="4" w:space="0" w:color="auto"/>
            </w:tcBorders>
            <w:shd w:val="clear" w:color="auto" w:fill="A6A6A6"/>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未加密的消息体格式</w:t>
            </w:r>
          </w:p>
        </w:tc>
      </w:tr>
      <w:tr w:rsidR="003D614D">
        <w:tblPrEx>
          <w:tblCellMar>
            <w:top w:w="0" w:type="dxa"/>
            <w:bottom w:w="0" w:type="dxa"/>
          </w:tblCellMar>
        </w:tblPrEx>
        <w:trPr>
          <w:jc w:val="center"/>
        </w:trPr>
        <w:tc>
          <w:tcPr>
            <w:tcW w:w="1442" w:type="dxa"/>
            <w:tcBorders>
              <w:bottom w:val="single" w:sz="4" w:space="0" w:color="auto"/>
            </w:tcBorders>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消息体格式</w:t>
            </w:r>
          </w:p>
        </w:tc>
        <w:tc>
          <w:tcPr>
            <w:tcW w:w="6651" w:type="dxa"/>
            <w:gridSpan w:val="3"/>
            <w:tcBorders>
              <w:bottom w:val="single" w:sz="4" w:space="0" w:color="auto"/>
            </w:tcBorders>
          </w:tcPr>
          <w:p w:rsidR="003D614D" w:rsidRPr="00DF20C5" w:rsidRDefault="003D614D" w:rsidP="003D614D">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3D614D" w:rsidRDefault="003D614D" w:rsidP="003D614D">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3D614D" w:rsidRDefault="003D614D" w:rsidP="003D614D">
            <w:pPr>
              <w:spacing w:line="360" w:lineRule="auto"/>
              <w:ind w:firstLineChars="100" w:firstLine="200"/>
              <w:rPr>
                <w:rFonts w:ascii="宋体" w:hAnsi="宋体" w:hint="eastAsia"/>
                <w:szCs w:val="21"/>
              </w:rPr>
            </w:pPr>
            <w:r w:rsidRPr="00DF20C5">
              <w:rPr>
                <w:rFonts w:ascii="宋体" w:hAnsi="宋体"/>
                <w:szCs w:val="21"/>
              </w:rPr>
              <w:t>&lt;</w:t>
            </w:r>
            <w:r w:rsidRPr="00DF20C5">
              <w:rPr>
                <w:rFonts w:ascii="宋体" w:hAnsi="宋体" w:hint="eastAsia"/>
                <w:szCs w:val="21"/>
              </w:rPr>
              <w:t>TOKEN</w:t>
            </w:r>
            <w:r w:rsidRPr="00DF20C5">
              <w:rPr>
                <w:rFonts w:ascii="宋体" w:hAnsi="宋体"/>
                <w:szCs w:val="21"/>
              </w:rPr>
              <w:t>&gt;</w:t>
            </w:r>
            <w:r w:rsidRPr="00DF20C5">
              <w:rPr>
                <w:rFonts w:ascii="宋体" w:hAnsi="宋体" w:hint="eastAsia"/>
                <w:szCs w:val="21"/>
              </w:rPr>
              <w:t>令牌</w:t>
            </w:r>
            <w:r w:rsidRPr="00DF20C5">
              <w:rPr>
                <w:rFonts w:ascii="宋体" w:hAnsi="宋体"/>
                <w:szCs w:val="21"/>
              </w:rPr>
              <w:t>&lt;/</w:t>
            </w:r>
            <w:r w:rsidRPr="00DF20C5">
              <w:rPr>
                <w:rFonts w:ascii="宋体" w:hAnsi="宋体" w:hint="eastAsia"/>
                <w:szCs w:val="21"/>
              </w:rPr>
              <w:t>TOKEN</w:t>
            </w:r>
            <w:r w:rsidRPr="00DF20C5">
              <w:rPr>
                <w:rFonts w:ascii="宋体" w:hAnsi="宋体"/>
                <w:szCs w:val="21"/>
              </w:rPr>
              <w:t>&gt;</w:t>
            </w:r>
          </w:p>
          <w:p w:rsidR="003D614D" w:rsidRPr="00DF20C5" w:rsidRDefault="003D614D" w:rsidP="003D614D">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3D614D">
        <w:tblPrEx>
          <w:tblCellMar>
            <w:top w:w="0" w:type="dxa"/>
            <w:bottom w:w="0" w:type="dxa"/>
          </w:tblCellMar>
        </w:tblPrEx>
        <w:trPr>
          <w:jc w:val="center"/>
        </w:trPr>
        <w:tc>
          <w:tcPr>
            <w:tcW w:w="1442"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名称</w:t>
            </w:r>
          </w:p>
        </w:tc>
        <w:tc>
          <w:tcPr>
            <w:tcW w:w="4002"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说明</w:t>
            </w:r>
          </w:p>
        </w:tc>
        <w:tc>
          <w:tcPr>
            <w:tcW w:w="1240"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数据类型</w:t>
            </w:r>
          </w:p>
        </w:tc>
        <w:tc>
          <w:tcPr>
            <w:tcW w:w="1409"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b/>
                <w:szCs w:val="21"/>
              </w:rPr>
              <w:t>长度（字节）</w:t>
            </w:r>
          </w:p>
        </w:tc>
      </w:tr>
      <w:tr w:rsidR="003D614D">
        <w:tblPrEx>
          <w:tblCellMar>
            <w:top w:w="0" w:type="dxa"/>
            <w:bottom w:w="0" w:type="dxa"/>
          </w:tblCellMar>
        </w:tblPrEx>
        <w:trPr>
          <w:jc w:val="center"/>
        </w:trPr>
        <w:tc>
          <w:tcPr>
            <w:tcW w:w="1442"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TOKEN</w:t>
            </w:r>
          </w:p>
        </w:tc>
        <w:tc>
          <w:tcPr>
            <w:tcW w:w="4002" w:type="dxa"/>
            <w:vAlign w:val="center"/>
          </w:tcPr>
          <w:p w:rsidR="003D614D" w:rsidRPr="00DF20C5" w:rsidRDefault="003D614D" w:rsidP="003D614D">
            <w:pPr>
              <w:spacing w:line="360" w:lineRule="auto"/>
              <w:rPr>
                <w:rFonts w:ascii="宋体" w:hAnsi="宋体" w:hint="eastAsia"/>
                <w:szCs w:val="21"/>
              </w:rPr>
            </w:pPr>
            <w:r w:rsidRPr="00DF20C5">
              <w:rPr>
                <w:rFonts w:ascii="宋体" w:hAnsi="宋体" w:hint="eastAsia"/>
                <w:szCs w:val="21"/>
              </w:rPr>
              <w:t>令牌</w:t>
            </w:r>
            <w:r w:rsidR="006D68FE" w:rsidRPr="006D68FE">
              <w:rPr>
                <w:rFonts w:ascii="宋体" w:hAnsi="宋体" w:hint="eastAsia"/>
                <w:color w:val="0000FF"/>
                <w:szCs w:val="21"/>
              </w:rPr>
              <w:t>（必填）</w:t>
            </w:r>
          </w:p>
        </w:tc>
        <w:tc>
          <w:tcPr>
            <w:tcW w:w="1240" w:type="dxa"/>
            <w:vAlign w:val="center"/>
          </w:tcPr>
          <w:p w:rsidR="003D614D" w:rsidRPr="00DF20C5" w:rsidRDefault="003D614D" w:rsidP="003D614D">
            <w:pPr>
              <w:spacing w:line="360" w:lineRule="auto"/>
              <w:jc w:val="center"/>
              <w:rPr>
                <w:rFonts w:ascii="宋体" w:hAnsi="宋体"/>
                <w:szCs w:val="21"/>
              </w:rPr>
            </w:pPr>
            <w:r w:rsidRPr="00DF20C5">
              <w:rPr>
                <w:rFonts w:ascii="宋体" w:hAnsi="宋体" w:hint="eastAsia"/>
                <w:szCs w:val="21"/>
              </w:rPr>
              <w:t>String</w:t>
            </w:r>
          </w:p>
        </w:tc>
        <w:tc>
          <w:tcPr>
            <w:tcW w:w="1409"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64</w:t>
            </w:r>
          </w:p>
        </w:tc>
      </w:tr>
    </w:tbl>
    <w:p w:rsidR="003D614D" w:rsidRPr="006E6101" w:rsidRDefault="003D614D" w:rsidP="003D614D">
      <w:pPr>
        <w:pStyle w:val="4"/>
        <w:numPr>
          <w:ilvl w:val="3"/>
          <w:numId w:val="0"/>
        </w:numPr>
        <w:tabs>
          <w:tab w:val="num" w:pos="737"/>
        </w:tabs>
        <w:rPr>
          <w:rFonts w:ascii="宋体" w:eastAsia="宋体" w:hAnsi="宋体" w:hint="eastAsia"/>
        </w:rPr>
      </w:pPr>
      <w:r w:rsidRPr="006E6101">
        <w:rPr>
          <w:rFonts w:ascii="宋体" w:eastAsia="宋体" w:hAnsi="宋体" w:hint="eastAsia"/>
        </w:rPr>
        <w:t>GetAccountRsp帐号响应消息</w:t>
      </w:r>
    </w:p>
    <w:tbl>
      <w:tblPr>
        <w:tblW w:w="8192" w:type="dxa"/>
        <w:jc w:val="center"/>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87"/>
        <w:gridCol w:w="4066"/>
        <w:gridCol w:w="1303"/>
        <w:gridCol w:w="1336"/>
      </w:tblGrid>
      <w:tr w:rsidR="003D614D">
        <w:tblPrEx>
          <w:tblCellMar>
            <w:top w:w="0" w:type="dxa"/>
            <w:bottom w:w="0" w:type="dxa"/>
          </w:tblCellMar>
        </w:tblPrEx>
        <w:trPr>
          <w:jc w:val="center"/>
        </w:trPr>
        <w:tc>
          <w:tcPr>
            <w:tcW w:w="1487" w:type="dxa"/>
            <w:tcBorders>
              <w:bottom w:val="single" w:sz="4" w:space="0" w:color="auto"/>
            </w:tcBorders>
            <w:shd w:val="clear" w:color="auto" w:fill="A6A6A6"/>
          </w:tcPr>
          <w:p w:rsidR="003D614D" w:rsidRPr="00DF20C5" w:rsidRDefault="003D614D" w:rsidP="003D614D">
            <w:pPr>
              <w:jc w:val="center"/>
              <w:rPr>
                <w:rFonts w:ascii="宋体" w:hAnsi="宋体" w:hint="eastAsia"/>
                <w:szCs w:val="21"/>
              </w:rPr>
            </w:pPr>
            <w:r w:rsidRPr="00DF20C5">
              <w:rPr>
                <w:rFonts w:ascii="宋体" w:hAnsi="宋体" w:hint="eastAsia"/>
                <w:szCs w:val="21"/>
              </w:rPr>
              <w:t>参数标识</w:t>
            </w:r>
          </w:p>
        </w:tc>
        <w:tc>
          <w:tcPr>
            <w:tcW w:w="6705" w:type="dxa"/>
            <w:gridSpan w:val="3"/>
            <w:tcBorders>
              <w:bottom w:val="single" w:sz="4" w:space="0" w:color="auto"/>
            </w:tcBorders>
            <w:shd w:val="clear" w:color="auto" w:fill="auto"/>
          </w:tcPr>
          <w:p w:rsidR="003D614D" w:rsidRPr="00DF20C5" w:rsidRDefault="003D614D" w:rsidP="003D614D">
            <w:pPr>
              <w:tabs>
                <w:tab w:val="center" w:pos="3402"/>
              </w:tabs>
              <w:rPr>
                <w:rFonts w:ascii="宋体" w:hAnsi="宋体" w:hint="eastAsia"/>
                <w:szCs w:val="21"/>
              </w:rPr>
            </w:pPr>
            <w:r>
              <w:rPr>
                <w:rFonts w:ascii="宋体" w:hAnsi="宋体" w:hint="eastAsia"/>
                <w:szCs w:val="21"/>
              </w:rPr>
              <w:t>Get</w:t>
            </w:r>
            <w:r w:rsidRPr="0009616E">
              <w:rPr>
                <w:rFonts w:ascii="宋体" w:hAnsi="宋体" w:hint="eastAsia"/>
                <w:szCs w:val="21"/>
              </w:rPr>
              <w:t>AccountRsp</w:t>
            </w:r>
            <w:r w:rsidRPr="00DF20C5">
              <w:rPr>
                <w:rFonts w:ascii="宋体" w:hAnsi="宋体"/>
                <w:szCs w:val="21"/>
              </w:rPr>
              <w:tab/>
            </w:r>
          </w:p>
        </w:tc>
      </w:tr>
      <w:tr w:rsidR="003D614D" w:rsidRPr="005C6DCF">
        <w:tblPrEx>
          <w:tblCellMar>
            <w:top w:w="0" w:type="dxa"/>
            <w:bottom w:w="0" w:type="dxa"/>
          </w:tblCellMar>
        </w:tblPrEx>
        <w:trPr>
          <w:jc w:val="center"/>
        </w:trPr>
        <w:tc>
          <w:tcPr>
            <w:tcW w:w="1487" w:type="dxa"/>
            <w:shd w:val="clear" w:color="auto" w:fill="auto"/>
          </w:tcPr>
          <w:p w:rsidR="003D614D" w:rsidRPr="00DF20C5" w:rsidRDefault="003D614D" w:rsidP="003D614D">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705" w:type="dxa"/>
            <w:gridSpan w:val="3"/>
            <w:shd w:val="clear" w:color="auto" w:fill="auto"/>
          </w:tcPr>
          <w:p w:rsidR="003D614D" w:rsidRPr="00DF20C5" w:rsidRDefault="003D614D" w:rsidP="003D614D">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3D614D" w:rsidRDefault="003D614D" w:rsidP="003D614D">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Get</w:t>
            </w:r>
            <w:r w:rsidRPr="0009616E">
              <w:rPr>
                <w:rFonts w:ascii="宋体" w:hAnsi="宋体" w:hint="eastAsia"/>
                <w:szCs w:val="21"/>
              </w:rPr>
              <w:t>AccountRsp</w:t>
            </w:r>
            <w:r w:rsidRPr="00DF20C5">
              <w:rPr>
                <w:rFonts w:ascii="宋体" w:hAnsi="宋体" w:hint="eastAsia"/>
                <w:szCs w:val="21"/>
              </w:rPr>
              <w:t>&gt;</w:t>
            </w:r>
          </w:p>
          <w:p w:rsidR="003D614D" w:rsidRPr="00DF20C5" w:rsidRDefault="003D614D" w:rsidP="003D614D">
            <w:pPr>
              <w:spacing w:line="360" w:lineRule="auto"/>
              <w:rPr>
                <w:rFonts w:ascii="宋体" w:hAnsi="宋体" w:hint="eastAsia"/>
                <w:szCs w:val="21"/>
              </w:rPr>
            </w:pPr>
            <w:r>
              <w:rPr>
                <w:rFonts w:ascii="宋体" w:hAnsi="宋体" w:hint="eastAsia"/>
                <w:szCs w:val="21"/>
              </w:rPr>
              <w:t xml:space="preserve">  &lt;HEAD&gt;</w:t>
            </w:r>
          </w:p>
          <w:p w:rsidR="003D614D" w:rsidRPr="00DF20C5"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3D614D" w:rsidRPr="00DF20C5"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3D614D" w:rsidRPr="00DF20C5"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3D614D" w:rsidRDefault="003D614D" w:rsidP="003D614D">
            <w:pPr>
              <w:spacing w:line="360" w:lineRule="auto"/>
              <w:ind w:firstLineChars="200" w:firstLine="400"/>
              <w:rPr>
                <w:rFonts w:ascii="宋体" w:hAnsi="宋体" w:hint="eastAsia"/>
                <w:szCs w:val="21"/>
              </w:rPr>
            </w:pPr>
            <w:r w:rsidRPr="00DF20C5">
              <w:rPr>
                <w:rFonts w:ascii="宋体" w:hAnsi="宋体" w:hint="eastAsia"/>
                <w:szCs w:val="21"/>
              </w:rPr>
              <w:lastRenderedPageBreak/>
              <w:t>&lt;SERVICEID&gt;</w:t>
            </w:r>
            <w:r>
              <w:rPr>
                <w:rFonts w:ascii="宋体" w:hAnsi="宋体" w:hint="eastAsia"/>
                <w:szCs w:val="21"/>
              </w:rPr>
              <w:t>业务代码</w:t>
            </w:r>
            <w:r w:rsidRPr="00DF20C5">
              <w:rPr>
                <w:rFonts w:ascii="宋体" w:hAnsi="宋体" w:hint="eastAsia"/>
                <w:szCs w:val="21"/>
              </w:rPr>
              <w:t>&lt;/SERVICEID&gt;</w:t>
            </w:r>
          </w:p>
          <w:p w:rsidR="003D614D" w:rsidRDefault="003D614D" w:rsidP="003D614D">
            <w:pPr>
              <w:spacing w:line="360" w:lineRule="auto"/>
              <w:ind w:firstLineChars="100" w:firstLine="200"/>
              <w:rPr>
                <w:rFonts w:ascii="宋体" w:hAnsi="宋体" w:hint="eastAsia"/>
                <w:szCs w:val="21"/>
              </w:rPr>
            </w:pPr>
            <w:r>
              <w:rPr>
                <w:rFonts w:ascii="宋体" w:hAnsi="宋体" w:hint="eastAsia"/>
                <w:szCs w:val="21"/>
              </w:rPr>
              <w:t>&lt;/HEAD&gt;</w:t>
            </w:r>
          </w:p>
          <w:p w:rsidR="003D614D" w:rsidRPr="00DF20C5" w:rsidRDefault="003D614D" w:rsidP="003D614D">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3D614D" w:rsidRPr="00DF20C5" w:rsidRDefault="003D614D" w:rsidP="003D614D">
            <w:pPr>
              <w:rPr>
                <w:rFonts w:ascii="宋体" w:hAnsi="宋体" w:hint="eastAsia"/>
                <w:szCs w:val="21"/>
                <w:lang w:val="fi-FI"/>
              </w:rPr>
            </w:pPr>
            <w:r w:rsidRPr="00DF20C5">
              <w:rPr>
                <w:rFonts w:ascii="宋体" w:hAnsi="宋体" w:hint="eastAsia"/>
                <w:szCs w:val="21"/>
                <w:lang w:val="fi-FI"/>
              </w:rPr>
              <w:t>&lt;/</w:t>
            </w:r>
            <w:r>
              <w:rPr>
                <w:rFonts w:ascii="宋体" w:hAnsi="宋体" w:hint="eastAsia"/>
                <w:szCs w:val="21"/>
                <w:lang w:val="fi-FI"/>
              </w:rPr>
              <w:t>Get</w:t>
            </w:r>
            <w:r w:rsidRPr="0009616E">
              <w:rPr>
                <w:rFonts w:ascii="宋体" w:hAnsi="宋体" w:hint="eastAsia"/>
                <w:szCs w:val="21"/>
              </w:rPr>
              <w:t>AccountRsp</w:t>
            </w:r>
            <w:r w:rsidRPr="00DF20C5">
              <w:rPr>
                <w:rFonts w:ascii="宋体" w:hAnsi="宋体" w:hint="eastAsia"/>
                <w:szCs w:val="21"/>
                <w:lang w:val="fi-FI"/>
              </w:rPr>
              <w:t>&gt;</w:t>
            </w:r>
          </w:p>
        </w:tc>
      </w:tr>
      <w:tr w:rsidR="003D614D">
        <w:tblPrEx>
          <w:tblCellMar>
            <w:top w:w="0" w:type="dxa"/>
            <w:bottom w:w="0" w:type="dxa"/>
          </w:tblCellMar>
        </w:tblPrEx>
        <w:trPr>
          <w:jc w:val="center"/>
        </w:trPr>
        <w:tc>
          <w:tcPr>
            <w:tcW w:w="1487"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4066"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说明</w:t>
            </w:r>
          </w:p>
        </w:tc>
        <w:tc>
          <w:tcPr>
            <w:tcW w:w="1303"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数据类型</w:t>
            </w:r>
          </w:p>
        </w:tc>
        <w:tc>
          <w:tcPr>
            <w:tcW w:w="1336"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b/>
                <w:szCs w:val="21"/>
              </w:rPr>
              <w:t>长度（字节）</w:t>
            </w:r>
          </w:p>
        </w:tc>
      </w:tr>
      <w:tr w:rsidR="003D614D">
        <w:tblPrEx>
          <w:tblCellMar>
            <w:top w:w="0" w:type="dxa"/>
            <w:bottom w:w="0" w:type="dxa"/>
          </w:tblCellMar>
        </w:tblPrEx>
        <w:trPr>
          <w:jc w:val="center"/>
        </w:trPr>
        <w:tc>
          <w:tcPr>
            <w:tcW w:w="1487"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CODE</w:t>
            </w:r>
          </w:p>
        </w:tc>
        <w:tc>
          <w:tcPr>
            <w:tcW w:w="4066" w:type="dxa"/>
            <w:vAlign w:val="center"/>
          </w:tcPr>
          <w:p w:rsidR="003D614D" w:rsidRPr="00DF20C5" w:rsidRDefault="003D614D" w:rsidP="003D614D">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sidRPr="00913AC4">
              <w:rPr>
                <w:rFonts w:ascii="宋体" w:hAnsi="宋体" w:hint="eastAsia"/>
                <w:szCs w:val="21"/>
              </w:rPr>
              <w:t>Account</w:t>
            </w:r>
          </w:p>
        </w:tc>
        <w:tc>
          <w:tcPr>
            <w:tcW w:w="1303"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336"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487"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SID</w:t>
            </w:r>
          </w:p>
        </w:tc>
        <w:tc>
          <w:tcPr>
            <w:tcW w:w="4066" w:type="dxa"/>
            <w:vAlign w:val="center"/>
          </w:tcPr>
          <w:p w:rsidR="003D614D" w:rsidRPr="00DF20C5" w:rsidRDefault="003D614D" w:rsidP="003D614D">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，与请求消息同值</w:t>
            </w:r>
          </w:p>
        </w:tc>
        <w:tc>
          <w:tcPr>
            <w:tcW w:w="1303" w:type="dxa"/>
            <w:vAlign w:val="center"/>
          </w:tcPr>
          <w:p w:rsidR="003D614D" w:rsidRPr="00DF20C5" w:rsidRDefault="003D614D" w:rsidP="003D614D">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336" w:type="dxa"/>
            <w:vAlign w:val="center"/>
          </w:tcPr>
          <w:p w:rsidR="003D614D" w:rsidRPr="00DF20C5" w:rsidRDefault="003D614D" w:rsidP="003D614D">
            <w:pPr>
              <w:spacing w:line="360" w:lineRule="auto"/>
              <w:jc w:val="center"/>
              <w:rPr>
                <w:rFonts w:ascii="宋体" w:hAnsi="宋体" w:hint="eastAsia"/>
                <w:szCs w:val="21"/>
              </w:rPr>
            </w:pPr>
          </w:p>
        </w:tc>
      </w:tr>
      <w:tr w:rsidR="003D614D">
        <w:tblPrEx>
          <w:tblCellMar>
            <w:top w:w="0" w:type="dxa"/>
            <w:bottom w:w="0" w:type="dxa"/>
          </w:tblCellMar>
        </w:tblPrEx>
        <w:trPr>
          <w:jc w:val="center"/>
        </w:trPr>
        <w:tc>
          <w:tcPr>
            <w:tcW w:w="1487"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TIMESTAMP</w:t>
            </w:r>
          </w:p>
        </w:tc>
        <w:tc>
          <w:tcPr>
            <w:tcW w:w="4066" w:type="dxa"/>
            <w:vAlign w:val="center"/>
          </w:tcPr>
          <w:p w:rsidR="003D614D" w:rsidRPr="00DF20C5" w:rsidRDefault="003D614D" w:rsidP="003D614D">
            <w:pPr>
              <w:spacing w:line="360" w:lineRule="auto"/>
              <w:rPr>
                <w:rFonts w:ascii="宋体" w:hAnsi="宋体" w:hint="eastAsia"/>
                <w:szCs w:val="21"/>
              </w:rPr>
            </w:pPr>
            <w:r w:rsidRPr="005922BF">
              <w:rPr>
                <w:szCs w:val="21"/>
                <w:lang w:val="zh-CN"/>
              </w:rPr>
              <w:t>系统时间戳</w:t>
            </w:r>
            <w:r>
              <w:rPr>
                <w:rFonts w:hint="eastAsia"/>
                <w:szCs w:val="21"/>
              </w:rPr>
              <w:t>：</w:t>
            </w:r>
            <w:r w:rsidRPr="005922BF">
              <w:rPr>
                <w:szCs w:val="21"/>
              </w:rPr>
              <w:t>YYYYMMDDHHmmssnnn</w:t>
            </w:r>
          </w:p>
        </w:tc>
        <w:tc>
          <w:tcPr>
            <w:tcW w:w="1303"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336"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24</w:t>
            </w:r>
          </w:p>
        </w:tc>
      </w:tr>
      <w:tr w:rsidR="003D614D">
        <w:tblPrEx>
          <w:tblCellMar>
            <w:top w:w="0" w:type="dxa"/>
            <w:bottom w:w="0" w:type="dxa"/>
          </w:tblCellMar>
        </w:tblPrEx>
        <w:trPr>
          <w:jc w:val="center"/>
        </w:trPr>
        <w:tc>
          <w:tcPr>
            <w:tcW w:w="1487"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SERVICEID</w:t>
            </w:r>
          </w:p>
        </w:tc>
        <w:tc>
          <w:tcPr>
            <w:tcW w:w="4066" w:type="dxa"/>
            <w:tcBorders>
              <w:bottom w:val="single" w:sz="4" w:space="0" w:color="auto"/>
            </w:tcBorders>
            <w:vAlign w:val="center"/>
          </w:tcPr>
          <w:p w:rsidR="003D614D" w:rsidRPr="00DF20C5" w:rsidRDefault="003D614D" w:rsidP="003D614D">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303"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hint="eastAsia"/>
                <w:szCs w:val="21"/>
              </w:rPr>
              <w:t>String</w:t>
            </w:r>
          </w:p>
        </w:tc>
        <w:tc>
          <w:tcPr>
            <w:tcW w:w="1336" w:type="dxa"/>
            <w:tcBorders>
              <w:bottom w:val="single" w:sz="4" w:space="0" w:color="auto"/>
            </w:tcBorders>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8192" w:type="dxa"/>
            <w:gridSpan w:val="4"/>
            <w:tcBorders>
              <w:bottom w:val="single" w:sz="4" w:space="0" w:color="auto"/>
            </w:tcBorders>
            <w:shd w:val="clear" w:color="auto" w:fill="A6A6A6"/>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未加密的消息体格式</w:t>
            </w:r>
          </w:p>
        </w:tc>
      </w:tr>
      <w:tr w:rsidR="003D614D">
        <w:tblPrEx>
          <w:tblCellMar>
            <w:top w:w="0" w:type="dxa"/>
            <w:bottom w:w="0" w:type="dxa"/>
          </w:tblCellMar>
        </w:tblPrEx>
        <w:trPr>
          <w:jc w:val="center"/>
        </w:trPr>
        <w:tc>
          <w:tcPr>
            <w:tcW w:w="1487" w:type="dxa"/>
            <w:tcBorders>
              <w:bottom w:val="single" w:sz="4" w:space="0" w:color="auto"/>
            </w:tcBorders>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消息体格式</w:t>
            </w:r>
          </w:p>
        </w:tc>
        <w:tc>
          <w:tcPr>
            <w:tcW w:w="6705" w:type="dxa"/>
            <w:gridSpan w:val="3"/>
            <w:tcBorders>
              <w:bottom w:val="single" w:sz="4" w:space="0" w:color="auto"/>
            </w:tcBorders>
          </w:tcPr>
          <w:p w:rsidR="003D614D" w:rsidRPr="00DF20C5" w:rsidRDefault="003D614D" w:rsidP="003D614D">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3D614D" w:rsidRDefault="003D614D" w:rsidP="003D614D">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3D614D" w:rsidRPr="00DF20C5" w:rsidRDefault="003D614D" w:rsidP="003D614D">
            <w:pPr>
              <w:spacing w:line="360" w:lineRule="auto"/>
              <w:ind w:firstLineChars="100" w:firstLine="200"/>
              <w:rPr>
                <w:rFonts w:ascii="宋体" w:hAnsi="宋体" w:cs="Arial"/>
                <w:szCs w:val="21"/>
              </w:rPr>
            </w:pPr>
            <w:r w:rsidRPr="00DF20C5">
              <w:rPr>
                <w:rFonts w:ascii="宋体" w:hAnsi="宋体" w:cs="Arial"/>
                <w:szCs w:val="21"/>
              </w:rPr>
              <w:t>&lt;RESULTCODE&gt;返回结果代码</w:t>
            </w:r>
            <w:r>
              <w:rPr>
                <w:rFonts w:ascii="宋体" w:hAnsi="宋体" w:cs="Arial"/>
                <w:szCs w:val="21"/>
              </w:rPr>
              <w:t>&lt;/RESULTCODE</w:t>
            </w:r>
            <w:r w:rsidRPr="00DF20C5">
              <w:rPr>
                <w:rFonts w:ascii="宋体" w:hAnsi="宋体" w:cs="Arial"/>
                <w:szCs w:val="21"/>
              </w:rPr>
              <w:t>&gt;</w:t>
            </w:r>
          </w:p>
          <w:p w:rsidR="003D614D" w:rsidRDefault="003D614D" w:rsidP="003D614D">
            <w:pPr>
              <w:spacing w:line="360" w:lineRule="auto"/>
              <w:ind w:firstLineChars="100" w:firstLine="200"/>
              <w:rPr>
                <w:rFonts w:ascii="宋体" w:hAnsi="宋体" w:cs="Arial" w:hint="eastAsia"/>
                <w:szCs w:val="21"/>
              </w:rPr>
            </w:pPr>
            <w:r w:rsidRPr="00DF20C5">
              <w:rPr>
                <w:rFonts w:ascii="宋体" w:hAnsi="宋体" w:cs="Arial"/>
                <w:szCs w:val="21"/>
              </w:rPr>
              <w:t>&lt;RESULTMSG&gt;返回结果消息描述</w:t>
            </w:r>
            <w:r>
              <w:rPr>
                <w:rFonts w:ascii="宋体" w:hAnsi="宋体" w:cs="Arial"/>
                <w:szCs w:val="21"/>
              </w:rPr>
              <w:t>&lt;/RESULTMSG</w:t>
            </w:r>
            <w:r w:rsidRPr="00DF20C5">
              <w:rPr>
                <w:rFonts w:ascii="宋体" w:hAnsi="宋体" w:cs="Arial"/>
                <w:szCs w:val="21"/>
              </w:rPr>
              <w:t>&gt;</w:t>
            </w:r>
          </w:p>
          <w:p w:rsidR="003D614D" w:rsidRDefault="003D614D" w:rsidP="003D614D">
            <w:pPr>
              <w:spacing w:line="360" w:lineRule="auto"/>
              <w:ind w:firstLineChars="100" w:firstLine="200"/>
              <w:rPr>
                <w:rFonts w:ascii="宋体" w:hAnsi="宋体" w:cs="Arial" w:hint="eastAsia"/>
                <w:szCs w:val="21"/>
              </w:rPr>
            </w:pPr>
            <w:r>
              <w:rPr>
                <w:rFonts w:ascii="宋体" w:hAnsi="宋体" w:cs="Arial" w:hint="eastAsia"/>
                <w:szCs w:val="21"/>
              </w:rPr>
              <w:t>&lt;CORPACCOUNT&gt;</w:t>
            </w:r>
            <w:r w:rsidR="006D68FE" w:rsidRPr="00804D7D">
              <w:rPr>
                <w:rFonts w:ascii="宋体" w:hAnsi="宋体" w:cs="Arial" w:hint="eastAsia"/>
                <w:color w:val="0000FF"/>
                <w:sz w:val="21"/>
                <w:szCs w:val="21"/>
              </w:rPr>
              <w:t>集团编号</w:t>
            </w:r>
            <w:r>
              <w:rPr>
                <w:rFonts w:ascii="宋体" w:hAnsi="宋体" w:cs="Arial" w:hint="eastAsia"/>
                <w:szCs w:val="21"/>
              </w:rPr>
              <w:t>&lt;/CORPACCOUNT&gt;</w:t>
            </w:r>
          </w:p>
          <w:p w:rsidR="003D614D" w:rsidRDefault="003D614D" w:rsidP="003D614D">
            <w:pPr>
              <w:spacing w:line="360" w:lineRule="auto"/>
              <w:rPr>
                <w:rFonts w:ascii="宋体" w:hAnsi="宋体" w:hint="eastAsia"/>
                <w:szCs w:val="21"/>
              </w:rPr>
            </w:pPr>
            <w:r>
              <w:rPr>
                <w:rFonts w:ascii="宋体" w:hAnsi="宋体" w:hint="eastAsia"/>
                <w:szCs w:val="21"/>
              </w:rPr>
              <w:t xml:space="preserve">  &lt;USERACCOUNT&gt;用户帐号&lt;/USERACCOUNT&gt;</w:t>
            </w:r>
          </w:p>
          <w:p w:rsidR="003D614D" w:rsidRDefault="003D614D" w:rsidP="003D614D">
            <w:pPr>
              <w:spacing w:line="360" w:lineRule="auto"/>
              <w:rPr>
                <w:rFonts w:ascii="宋体" w:hAnsi="宋体" w:hint="eastAsia"/>
                <w:szCs w:val="21"/>
              </w:rPr>
            </w:pPr>
            <w:r>
              <w:rPr>
                <w:rFonts w:ascii="宋体" w:hAnsi="宋体" w:hint="eastAsia"/>
                <w:szCs w:val="21"/>
              </w:rPr>
              <w:t xml:space="preserve">  &lt;PASSWORD&gt;用户密码&lt;/PASSWORD&gt;</w:t>
            </w:r>
          </w:p>
          <w:p w:rsidR="003D614D" w:rsidRPr="007E74D9" w:rsidRDefault="003D614D" w:rsidP="003D614D">
            <w:pPr>
              <w:spacing w:line="360" w:lineRule="auto"/>
              <w:ind w:firstLineChars="100" w:firstLine="210"/>
              <w:rPr>
                <w:rFonts w:ascii="宋体" w:hAnsi="宋体" w:hint="eastAsia"/>
                <w:szCs w:val="21"/>
              </w:rPr>
            </w:pPr>
            <w:r w:rsidRPr="007E74D9">
              <w:rPr>
                <w:rFonts w:ascii="宋体" w:hAnsi="宋体" w:cs="Arial" w:hint="eastAsia"/>
                <w:sz w:val="21"/>
                <w:szCs w:val="21"/>
              </w:rPr>
              <w:t>&lt;USERTYPE&gt;用户类型&lt;/USERTYPE&gt;</w:t>
            </w:r>
          </w:p>
          <w:p w:rsidR="003D614D" w:rsidRPr="00DF20C5" w:rsidRDefault="003D614D" w:rsidP="003D614D">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3D614D">
        <w:tblPrEx>
          <w:tblCellMar>
            <w:top w:w="0" w:type="dxa"/>
            <w:bottom w:w="0" w:type="dxa"/>
          </w:tblCellMar>
        </w:tblPrEx>
        <w:trPr>
          <w:jc w:val="center"/>
        </w:trPr>
        <w:tc>
          <w:tcPr>
            <w:tcW w:w="1487"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名称</w:t>
            </w:r>
          </w:p>
        </w:tc>
        <w:tc>
          <w:tcPr>
            <w:tcW w:w="4066"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说明</w:t>
            </w:r>
          </w:p>
        </w:tc>
        <w:tc>
          <w:tcPr>
            <w:tcW w:w="1303"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hint="eastAsia"/>
                <w:b/>
                <w:szCs w:val="21"/>
              </w:rPr>
              <w:t>数据类型</w:t>
            </w:r>
          </w:p>
        </w:tc>
        <w:tc>
          <w:tcPr>
            <w:tcW w:w="1336" w:type="dxa"/>
            <w:shd w:val="clear" w:color="auto" w:fill="A6A6A6"/>
          </w:tcPr>
          <w:p w:rsidR="003D614D" w:rsidRPr="00DF20C5" w:rsidRDefault="003D614D" w:rsidP="003D614D">
            <w:pPr>
              <w:spacing w:line="360" w:lineRule="auto"/>
              <w:jc w:val="center"/>
              <w:rPr>
                <w:rFonts w:ascii="宋体" w:hAnsi="宋体" w:hint="eastAsia"/>
                <w:b/>
                <w:szCs w:val="21"/>
              </w:rPr>
            </w:pPr>
            <w:r w:rsidRPr="00DF20C5">
              <w:rPr>
                <w:rFonts w:ascii="宋体" w:hAnsi="宋体"/>
                <w:b/>
                <w:szCs w:val="21"/>
              </w:rPr>
              <w:t>长度（字节）</w:t>
            </w:r>
          </w:p>
        </w:tc>
      </w:tr>
      <w:tr w:rsidR="003D614D">
        <w:tblPrEx>
          <w:tblCellMar>
            <w:top w:w="0" w:type="dxa"/>
            <w:bottom w:w="0" w:type="dxa"/>
          </w:tblCellMar>
        </w:tblPrEx>
        <w:trPr>
          <w:jc w:val="center"/>
        </w:trPr>
        <w:tc>
          <w:tcPr>
            <w:tcW w:w="1487"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cs="Arial"/>
                <w:szCs w:val="21"/>
              </w:rPr>
              <w:t>RESULTCODE</w:t>
            </w:r>
          </w:p>
        </w:tc>
        <w:tc>
          <w:tcPr>
            <w:tcW w:w="4066" w:type="dxa"/>
            <w:vAlign w:val="center"/>
          </w:tcPr>
          <w:p w:rsidR="003D614D" w:rsidRDefault="003D614D" w:rsidP="003D614D">
            <w:pPr>
              <w:spacing w:line="360" w:lineRule="auto"/>
              <w:rPr>
                <w:rFonts w:ascii="宋体" w:hAnsi="宋体" w:cs="Arial" w:hint="eastAsia"/>
                <w:szCs w:val="21"/>
              </w:rPr>
            </w:pPr>
            <w:r w:rsidRPr="00DF20C5">
              <w:rPr>
                <w:rFonts w:ascii="宋体" w:hAnsi="宋体" w:cs="Arial"/>
                <w:szCs w:val="21"/>
              </w:rPr>
              <w:t>返回结果代码</w:t>
            </w:r>
            <w:r w:rsidR="003F633D" w:rsidRPr="00BC71B6">
              <w:rPr>
                <w:rFonts w:ascii="宋体" w:hAnsi="宋体" w:hint="eastAsia"/>
                <w:color w:val="0000FF"/>
                <w:sz w:val="21"/>
                <w:szCs w:val="21"/>
              </w:rPr>
              <w:t>（必填）</w:t>
            </w:r>
          </w:p>
          <w:p w:rsidR="003D614D" w:rsidRDefault="003D614D" w:rsidP="003D614D">
            <w:pPr>
              <w:spacing w:line="360" w:lineRule="auto"/>
              <w:rPr>
                <w:rFonts w:ascii="宋体" w:hAnsi="宋体" w:hint="eastAsia"/>
                <w:szCs w:val="21"/>
              </w:rPr>
            </w:pPr>
            <w:r>
              <w:rPr>
                <w:rFonts w:ascii="宋体" w:hAnsi="宋体" w:hint="eastAsia"/>
                <w:szCs w:val="21"/>
              </w:rPr>
              <w:t>0：成功；-1：失败；-2：token不存在</w:t>
            </w:r>
          </w:p>
          <w:p w:rsidR="003D614D" w:rsidRPr="006678F8" w:rsidRDefault="003D614D" w:rsidP="003D614D">
            <w:pPr>
              <w:spacing w:line="360" w:lineRule="auto"/>
              <w:rPr>
                <w:rFonts w:ascii="宋体" w:hAnsi="宋体" w:hint="eastAsia"/>
                <w:szCs w:val="21"/>
              </w:rPr>
            </w:pPr>
            <w:r>
              <w:rPr>
                <w:rFonts w:ascii="宋体" w:hAnsi="宋体" w:hint="eastAsia"/>
                <w:szCs w:val="21"/>
              </w:rPr>
              <w:t>-3：业务无权获取密码</w:t>
            </w:r>
          </w:p>
        </w:tc>
        <w:tc>
          <w:tcPr>
            <w:tcW w:w="1303"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int</w:t>
            </w:r>
          </w:p>
        </w:tc>
        <w:tc>
          <w:tcPr>
            <w:tcW w:w="1336" w:type="dxa"/>
            <w:vAlign w:val="center"/>
          </w:tcPr>
          <w:p w:rsidR="003D614D" w:rsidRPr="00DF20C5" w:rsidRDefault="003D614D" w:rsidP="003D614D">
            <w:pPr>
              <w:spacing w:line="360" w:lineRule="auto"/>
              <w:jc w:val="center"/>
              <w:rPr>
                <w:rFonts w:ascii="宋体" w:hAnsi="宋体" w:hint="eastAsia"/>
                <w:szCs w:val="21"/>
              </w:rPr>
            </w:pPr>
          </w:p>
        </w:tc>
      </w:tr>
      <w:tr w:rsidR="003D614D">
        <w:tblPrEx>
          <w:tblCellMar>
            <w:top w:w="0" w:type="dxa"/>
            <w:bottom w:w="0" w:type="dxa"/>
          </w:tblCellMar>
        </w:tblPrEx>
        <w:trPr>
          <w:jc w:val="center"/>
        </w:trPr>
        <w:tc>
          <w:tcPr>
            <w:tcW w:w="1487" w:type="dxa"/>
            <w:vAlign w:val="center"/>
          </w:tcPr>
          <w:p w:rsidR="003D614D" w:rsidRPr="00DF20C5" w:rsidRDefault="003D614D" w:rsidP="003D614D">
            <w:pPr>
              <w:spacing w:line="360" w:lineRule="auto"/>
              <w:jc w:val="center"/>
              <w:rPr>
                <w:rFonts w:ascii="宋体" w:hAnsi="宋体" w:hint="eastAsia"/>
                <w:szCs w:val="21"/>
              </w:rPr>
            </w:pPr>
            <w:r w:rsidRPr="00DF20C5">
              <w:rPr>
                <w:rFonts w:ascii="宋体" w:hAnsi="宋体" w:cs="Arial"/>
                <w:szCs w:val="21"/>
              </w:rPr>
              <w:t>RESULTMSG</w:t>
            </w:r>
          </w:p>
        </w:tc>
        <w:tc>
          <w:tcPr>
            <w:tcW w:w="4066" w:type="dxa"/>
            <w:vAlign w:val="center"/>
          </w:tcPr>
          <w:p w:rsidR="003D614D" w:rsidRPr="00DF20C5" w:rsidRDefault="003D614D" w:rsidP="003D614D">
            <w:pPr>
              <w:spacing w:line="360" w:lineRule="auto"/>
              <w:rPr>
                <w:rFonts w:ascii="宋体" w:hAnsi="宋体" w:hint="eastAsia"/>
                <w:szCs w:val="21"/>
              </w:rPr>
            </w:pPr>
            <w:r w:rsidRPr="00DF20C5">
              <w:rPr>
                <w:rFonts w:ascii="宋体" w:hAnsi="宋体" w:cs="Arial"/>
                <w:szCs w:val="21"/>
              </w:rPr>
              <w:t>返回结果消息描述</w:t>
            </w:r>
            <w:r w:rsidR="003F633D" w:rsidRPr="00BC71B6">
              <w:rPr>
                <w:rFonts w:ascii="宋体" w:hAnsi="宋体" w:hint="eastAsia"/>
                <w:color w:val="0000FF"/>
                <w:sz w:val="21"/>
                <w:szCs w:val="21"/>
              </w:rPr>
              <w:t>（</w:t>
            </w:r>
            <w:r w:rsidR="003F633D">
              <w:rPr>
                <w:rFonts w:ascii="宋体" w:hAnsi="宋体" w:hint="eastAsia"/>
                <w:color w:val="0000FF"/>
                <w:sz w:val="21"/>
                <w:szCs w:val="21"/>
              </w:rPr>
              <w:t>非</w:t>
            </w:r>
            <w:r w:rsidR="003F633D" w:rsidRPr="00BC71B6">
              <w:rPr>
                <w:rFonts w:ascii="宋体" w:hAnsi="宋体" w:hint="eastAsia"/>
                <w:color w:val="0000FF"/>
                <w:sz w:val="21"/>
                <w:szCs w:val="21"/>
              </w:rPr>
              <w:t>必填</w:t>
            </w:r>
            <w:ins w:id="121" w:author="张光木" w:date="2008-09-10T09:44:00Z">
              <w:r w:rsidR="0045300C">
                <w:rPr>
                  <w:rFonts w:ascii="宋体" w:hAnsi="宋体" w:hint="eastAsia"/>
                  <w:color w:val="0000FF"/>
                  <w:sz w:val="21"/>
                  <w:szCs w:val="21"/>
                </w:rPr>
                <w:t>，如果返回结果为失败则必填</w:t>
              </w:r>
            </w:ins>
            <w:r w:rsidR="003F633D" w:rsidRPr="00BC71B6">
              <w:rPr>
                <w:rFonts w:ascii="宋体" w:hAnsi="宋体" w:hint="eastAsia"/>
                <w:color w:val="0000FF"/>
                <w:sz w:val="21"/>
                <w:szCs w:val="21"/>
              </w:rPr>
              <w:t>）</w:t>
            </w:r>
          </w:p>
        </w:tc>
        <w:tc>
          <w:tcPr>
            <w:tcW w:w="1303" w:type="dxa"/>
            <w:vAlign w:val="center"/>
          </w:tcPr>
          <w:p w:rsidR="003D614D" w:rsidRPr="00DF20C5" w:rsidRDefault="003D614D" w:rsidP="003D614D">
            <w:pPr>
              <w:spacing w:line="360" w:lineRule="auto"/>
              <w:jc w:val="center"/>
              <w:rPr>
                <w:rFonts w:ascii="宋体" w:hAnsi="宋体"/>
                <w:szCs w:val="21"/>
              </w:rPr>
            </w:pPr>
            <w:r w:rsidRPr="00DF20C5">
              <w:rPr>
                <w:rFonts w:ascii="宋体" w:hAnsi="宋体" w:hint="eastAsia"/>
                <w:szCs w:val="21"/>
              </w:rPr>
              <w:t>String</w:t>
            </w:r>
          </w:p>
        </w:tc>
        <w:tc>
          <w:tcPr>
            <w:tcW w:w="1336"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512</w:t>
            </w:r>
          </w:p>
        </w:tc>
      </w:tr>
      <w:tr w:rsidR="003D614D">
        <w:tblPrEx>
          <w:tblCellMar>
            <w:top w:w="0" w:type="dxa"/>
            <w:bottom w:w="0" w:type="dxa"/>
          </w:tblCellMar>
        </w:tblPrEx>
        <w:trPr>
          <w:jc w:val="center"/>
        </w:trPr>
        <w:tc>
          <w:tcPr>
            <w:tcW w:w="1487" w:type="dxa"/>
            <w:vAlign w:val="center"/>
          </w:tcPr>
          <w:p w:rsidR="003D614D" w:rsidRPr="00DF20C5" w:rsidRDefault="003D614D" w:rsidP="003D614D">
            <w:pPr>
              <w:spacing w:line="360" w:lineRule="auto"/>
              <w:jc w:val="center"/>
              <w:rPr>
                <w:rFonts w:ascii="宋体" w:hAnsi="宋体" w:hint="eastAsia"/>
                <w:szCs w:val="21"/>
              </w:rPr>
            </w:pPr>
            <w:r>
              <w:rPr>
                <w:rFonts w:ascii="宋体" w:hAnsi="宋体" w:cs="Arial" w:hint="eastAsia"/>
                <w:szCs w:val="21"/>
              </w:rPr>
              <w:t>CORPACCOUNT</w:t>
            </w:r>
          </w:p>
        </w:tc>
        <w:tc>
          <w:tcPr>
            <w:tcW w:w="4066" w:type="dxa"/>
            <w:vAlign w:val="center"/>
          </w:tcPr>
          <w:p w:rsidR="003D614D" w:rsidRPr="00DF20C5" w:rsidRDefault="006D68FE" w:rsidP="003D614D">
            <w:pPr>
              <w:spacing w:line="360" w:lineRule="auto"/>
              <w:rPr>
                <w:rFonts w:ascii="宋体" w:hAnsi="宋体" w:hint="eastAsia"/>
                <w:szCs w:val="21"/>
              </w:rPr>
            </w:pPr>
            <w:r w:rsidRPr="00804D7D">
              <w:rPr>
                <w:rFonts w:ascii="宋体" w:hAnsi="宋体" w:cs="Arial" w:hint="eastAsia"/>
                <w:color w:val="0000FF"/>
                <w:sz w:val="21"/>
                <w:szCs w:val="21"/>
              </w:rPr>
              <w:t>集团编号</w:t>
            </w:r>
            <w:r w:rsidR="003F633D" w:rsidRPr="00BC71B6">
              <w:rPr>
                <w:rFonts w:ascii="宋体" w:hAnsi="宋体" w:hint="eastAsia"/>
                <w:color w:val="0000FF"/>
                <w:sz w:val="21"/>
                <w:szCs w:val="21"/>
              </w:rPr>
              <w:t>（必填）</w:t>
            </w:r>
          </w:p>
        </w:tc>
        <w:tc>
          <w:tcPr>
            <w:tcW w:w="1303"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String</w:t>
            </w:r>
          </w:p>
        </w:tc>
        <w:tc>
          <w:tcPr>
            <w:tcW w:w="1336" w:type="dxa"/>
            <w:vAlign w:val="center"/>
          </w:tcPr>
          <w:p w:rsidR="003D614D" w:rsidRPr="00DF20C5"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487" w:type="dxa"/>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t>USERACCOUNT</w:t>
            </w:r>
          </w:p>
        </w:tc>
        <w:tc>
          <w:tcPr>
            <w:tcW w:w="4066" w:type="dxa"/>
            <w:vAlign w:val="center"/>
          </w:tcPr>
          <w:p w:rsidR="003D614D" w:rsidRDefault="003D614D" w:rsidP="003D614D">
            <w:pPr>
              <w:spacing w:line="360" w:lineRule="auto"/>
              <w:rPr>
                <w:rFonts w:ascii="宋体" w:hAnsi="宋体" w:hint="eastAsia"/>
                <w:szCs w:val="21"/>
              </w:rPr>
            </w:pPr>
            <w:r>
              <w:rPr>
                <w:rFonts w:ascii="宋体" w:hAnsi="宋体" w:hint="eastAsia"/>
                <w:szCs w:val="21"/>
              </w:rPr>
              <w:t>用户帐号</w:t>
            </w:r>
            <w:r w:rsidR="003F633D" w:rsidRPr="00BC71B6">
              <w:rPr>
                <w:rFonts w:ascii="宋体" w:hAnsi="宋体" w:hint="eastAsia"/>
                <w:color w:val="0000FF"/>
                <w:sz w:val="21"/>
                <w:szCs w:val="21"/>
              </w:rPr>
              <w:t>（必填）</w:t>
            </w:r>
          </w:p>
        </w:tc>
        <w:tc>
          <w:tcPr>
            <w:tcW w:w="1303" w:type="dxa"/>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t>String</w:t>
            </w:r>
          </w:p>
        </w:tc>
        <w:tc>
          <w:tcPr>
            <w:tcW w:w="1336" w:type="dxa"/>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487" w:type="dxa"/>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t>PASSWORD</w:t>
            </w:r>
          </w:p>
        </w:tc>
        <w:tc>
          <w:tcPr>
            <w:tcW w:w="4066" w:type="dxa"/>
            <w:vAlign w:val="center"/>
          </w:tcPr>
          <w:p w:rsidR="00751E01" w:rsidRDefault="003D614D" w:rsidP="003D614D">
            <w:pPr>
              <w:spacing w:line="360" w:lineRule="auto"/>
              <w:rPr>
                <w:ins w:id="122" w:author="张光木" w:date="2008-09-10T09:35:00Z"/>
                <w:rFonts w:ascii="宋体" w:hAnsi="宋体" w:hint="eastAsia"/>
                <w:szCs w:val="21"/>
              </w:rPr>
            </w:pPr>
            <w:r>
              <w:rPr>
                <w:rFonts w:ascii="宋体" w:hAnsi="宋体" w:hint="eastAsia"/>
                <w:szCs w:val="21"/>
              </w:rPr>
              <w:t>用户密码</w:t>
            </w:r>
            <w:ins w:id="123" w:author="张光木" w:date="2008-09-10T09:35:00Z">
              <w:r w:rsidR="00751E01">
                <w:rPr>
                  <w:rFonts w:ascii="宋体" w:hAnsi="宋体" w:hint="eastAsia"/>
                  <w:szCs w:val="21"/>
                </w:rPr>
                <w:t>，</w:t>
              </w:r>
            </w:ins>
            <w:ins w:id="124" w:author="张光木" w:date="2008-09-10T09:36:00Z">
              <w:r w:rsidR="00BD7AD3">
                <w:rPr>
                  <w:rFonts w:ascii="宋体" w:hAnsi="宋体" w:hint="eastAsia"/>
                  <w:szCs w:val="21"/>
                </w:rPr>
                <w:t>数据库中保存的密码字段</w:t>
              </w:r>
            </w:ins>
          </w:p>
          <w:p w:rsidR="003D614D" w:rsidRDefault="003F633D" w:rsidP="003D614D">
            <w:pPr>
              <w:numPr>
                <w:ins w:id="125" w:author="张光木" w:date="2008-09-10T09:35:00Z"/>
              </w:numPr>
              <w:spacing w:line="360" w:lineRule="auto"/>
              <w:rPr>
                <w:rFonts w:ascii="宋体" w:hAnsi="宋体" w:hint="eastAsia"/>
                <w:szCs w:val="21"/>
              </w:rPr>
            </w:pPr>
            <w:r w:rsidRPr="00BC71B6">
              <w:rPr>
                <w:rFonts w:ascii="宋体" w:hAnsi="宋体" w:hint="eastAsia"/>
                <w:color w:val="0000FF"/>
                <w:sz w:val="21"/>
                <w:szCs w:val="21"/>
              </w:rPr>
              <w:lastRenderedPageBreak/>
              <w:t>（必填）</w:t>
            </w:r>
          </w:p>
        </w:tc>
        <w:tc>
          <w:tcPr>
            <w:tcW w:w="1303" w:type="dxa"/>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lastRenderedPageBreak/>
              <w:t>String</w:t>
            </w:r>
          </w:p>
        </w:tc>
        <w:tc>
          <w:tcPr>
            <w:tcW w:w="1336" w:type="dxa"/>
            <w:vAlign w:val="center"/>
          </w:tcPr>
          <w:p w:rsidR="003D614D" w:rsidRDefault="003D614D" w:rsidP="003D614D">
            <w:pPr>
              <w:spacing w:line="360" w:lineRule="auto"/>
              <w:jc w:val="center"/>
              <w:rPr>
                <w:rFonts w:ascii="宋体" w:hAnsi="宋体" w:hint="eastAsia"/>
                <w:szCs w:val="21"/>
              </w:rPr>
            </w:pPr>
            <w:r>
              <w:rPr>
                <w:rFonts w:ascii="宋体" w:hAnsi="宋体" w:hint="eastAsia"/>
                <w:szCs w:val="21"/>
              </w:rPr>
              <w:t>32</w:t>
            </w:r>
          </w:p>
        </w:tc>
      </w:tr>
      <w:tr w:rsidR="003D614D">
        <w:tblPrEx>
          <w:tblCellMar>
            <w:top w:w="0" w:type="dxa"/>
            <w:bottom w:w="0" w:type="dxa"/>
          </w:tblCellMar>
        </w:tblPrEx>
        <w:trPr>
          <w:jc w:val="center"/>
        </w:trPr>
        <w:tc>
          <w:tcPr>
            <w:tcW w:w="1487" w:type="dxa"/>
            <w:vAlign w:val="center"/>
          </w:tcPr>
          <w:p w:rsidR="003D614D" w:rsidRPr="007E74D9" w:rsidRDefault="003D614D" w:rsidP="003D614D">
            <w:pPr>
              <w:spacing w:line="360" w:lineRule="auto"/>
              <w:jc w:val="center"/>
              <w:rPr>
                <w:rFonts w:ascii="宋体" w:hAnsi="宋体" w:cs="Arial" w:hint="eastAsia"/>
                <w:sz w:val="21"/>
                <w:szCs w:val="21"/>
              </w:rPr>
            </w:pPr>
            <w:r w:rsidRPr="007E74D9">
              <w:rPr>
                <w:rFonts w:ascii="宋体" w:hAnsi="宋体" w:cs="Arial" w:hint="eastAsia"/>
                <w:sz w:val="21"/>
                <w:szCs w:val="21"/>
              </w:rPr>
              <w:lastRenderedPageBreak/>
              <w:t>USERTYPE</w:t>
            </w:r>
          </w:p>
        </w:tc>
        <w:tc>
          <w:tcPr>
            <w:tcW w:w="4066" w:type="dxa"/>
            <w:vAlign w:val="center"/>
          </w:tcPr>
          <w:p w:rsidR="003D614D" w:rsidRPr="007E74D9" w:rsidRDefault="003D614D" w:rsidP="003D614D">
            <w:pPr>
              <w:spacing w:line="360" w:lineRule="auto"/>
              <w:rPr>
                <w:rFonts w:ascii="宋体" w:hAnsi="宋体" w:hint="eastAsia"/>
                <w:sz w:val="21"/>
                <w:szCs w:val="21"/>
              </w:rPr>
            </w:pPr>
            <w:r w:rsidRPr="007E74D9">
              <w:rPr>
                <w:rFonts w:ascii="宋体" w:hAnsi="宋体" w:hint="eastAsia"/>
                <w:sz w:val="21"/>
                <w:szCs w:val="21"/>
              </w:rPr>
              <w:t>用户类型</w:t>
            </w:r>
            <w:r w:rsidR="006D68FE" w:rsidRPr="006D68FE">
              <w:rPr>
                <w:rFonts w:ascii="宋体" w:hAnsi="宋体" w:hint="eastAsia"/>
                <w:color w:val="0000FF"/>
                <w:sz w:val="21"/>
                <w:szCs w:val="21"/>
              </w:rPr>
              <w:t>（必填）</w:t>
            </w:r>
            <w:r w:rsidRPr="007E74D9">
              <w:rPr>
                <w:rFonts w:ascii="宋体" w:hAnsi="宋体" w:hint="eastAsia"/>
                <w:sz w:val="21"/>
                <w:szCs w:val="21"/>
              </w:rPr>
              <w:t>：用户在业务系统中的角色。</w:t>
            </w:r>
          </w:p>
          <w:p w:rsidR="001E1E86" w:rsidRDefault="003D614D" w:rsidP="003D614D">
            <w:pPr>
              <w:spacing w:line="360" w:lineRule="auto"/>
              <w:rPr>
                <w:ins w:id="126" w:author="张光木" w:date="2008-09-10T09:36:00Z"/>
                <w:rFonts w:ascii="宋体" w:hAnsi="宋体" w:hint="eastAsia"/>
                <w:sz w:val="21"/>
                <w:szCs w:val="21"/>
              </w:rPr>
            </w:pPr>
            <w:r w:rsidRPr="007E74D9">
              <w:rPr>
                <w:rFonts w:ascii="宋体" w:hAnsi="宋体" w:hint="eastAsia"/>
                <w:sz w:val="21"/>
                <w:szCs w:val="21"/>
              </w:rPr>
              <w:t>ECADMIN</w:t>
            </w:r>
            <w:ins w:id="127" w:author="张光木" w:date="2008-09-10T09:36:00Z">
              <w:r w:rsidR="001E1E86">
                <w:rPr>
                  <w:rFonts w:ascii="宋体" w:hAnsi="宋体"/>
                  <w:sz w:val="21"/>
                  <w:szCs w:val="21"/>
                </w:rPr>
                <w:t>:</w:t>
              </w:r>
            </w:ins>
            <w:r w:rsidRPr="007E74D9">
              <w:rPr>
                <w:rFonts w:ascii="宋体" w:hAnsi="宋体" w:hint="eastAsia"/>
                <w:sz w:val="21"/>
                <w:szCs w:val="21"/>
              </w:rPr>
              <w:t>表示企业管理员;</w:t>
            </w:r>
          </w:p>
          <w:p w:rsidR="001E1E86" w:rsidRDefault="003D614D" w:rsidP="003D614D">
            <w:pPr>
              <w:numPr>
                <w:ins w:id="128" w:author="张光木" w:date="2008-09-10T09:36:00Z"/>
              </w:numPr>
              <w:spacing w:line="360" w:lineRule="auto"/>
              <w:rPr>
                <w:ins w:id="129" w:author="张光木" w:date="2008-09-10T09:36:00Z"/>
                <w:rFonts w:ascii="宋体" w:hAnsi="宋体" w:hint="eastAsia"/>
                <w:sz w:val="21"/>
                <w:szCs w:val="21"/>
              </w:rPr>
            </w:pPr>
            <w:r w:rsidRPr="007E74D9">
              <w:rPr>
                <w:rFonts w:ascii="宋体" w:hAnsi="宋体" w:hint="eastAsia"/>
                <w:sz w:val="21"/>
                <w:szCs w:val="21"/>
              </w:rPr>
              <w:t>ECUSER</w:t>
            </w:r>
            <w:ins w:id="130" w:author="张光木" w:date="2008-09-10T09:36:00Z">
              <w:r w:rsidR="001E1E86">
                <w:rPr>
                  <w:rFonts w:ascii="宋体" w:hAnsi="宋体" w:hint="eastAsia"/>
                  <w:sz w:val="21"/>
                  <w:szCs w:val="21"/>
                </w:rPr>
                <w:t>:</w:t>
              </w:r>
            </w:ins>
            <w:r w:rsidRPr="007E74D9">
              <w:rPr>
                <w:rFonts w:ascii="宋体" w:hAnsi="宋体" w:hint="eastAsia"/>
                <w:sz w:val="21"/>
                <w:szCs w:val="21"/>
              </w:rPr>
              <w:t>表示企业员工;</w:t>
            </w:r>
          </w:p>
          <w:p w:rsidR="001E1E86" w:rsidRDefault="003D614D" w:rsidP="003D614D">
            <w:pPr>
              <w:numPr>
                <w:ins w:id="131" w:author="张光木" w:date="2008-09-10T09:36:00Z"/>
              </w:numPr>
              <w:spacing w:line="360" w:lineRule="auto"/>
              <w:rPr>
                <w:ins w:id="132" w:author="张光木" w:date="2008-09-10T09:37:00Z"/>
                <w:rFonts w:ascii="宋体" w:hAnsi="宋体" w:hint="eastAsia"/>
                <w:sz w:val="21"/>
                <w:szCs w:val="21"/>
              </w:rPr>
            </w:pPr>
            <w:r w:rsidRPr="007E74D9">
              <w:rPr>
                <w:rFonts w:ascii="宋体" w:hAnsi="宋体" w:hint="eastAsia"/>
                <w:sz w:val="21"/>
                <w:szCs w:val="21"/>
              </w:rPr>
              <w:t>SIADMIN</w:t>
            </w:r>
            <w:ins w:id="133" w:author="张光木" w:date="2008-09-10T09:36:00Z">
              <w:r w:rsidR="001E1E86">
                <w:rPr>
                  <w:rFonts w:ascii="宋体" w:hAnsi="宋体" w:hint="eastAsia"/>
                  <w:sz w:val="21"/>
                  <w:szCs w:val="21"/>
                </w:rPr>
                <w:t>:</w:t>
              </w:r>
            </w:ins>
            <w:r w:rsidRPr="007E74D9">
              <w:rPr>
                <w:rFonts w:ascii="宋体" w:hAnsi="宋体" w:hint="eastAsia"/>
                <w:sz w:val="21"/>
                <w:szCs w:val="21"/>
              </w:rPr>
              <w:t>表示SI 管理员;</w:t>
            </w:r>
          </w:p>
          <w:p w:rsidR="001E1E86" w:rsidRDefault="003D614D" w:rsidP="003D614D">
            <w:pPr>
              <w:numPr>
                <w:ins w:id="134" w:author="张光木" w:date="2008-09-10T09:37:00Z"/>
              </w:numPr>
              <w:spacing w:line="360" w:lineRule="auto"/>
              <w:rPr>
                <w:ins w:id="135" w:author="张光木" w:date="2008-09-10T09:37:00Z"/>
                <w:rFonts w:ascii="宋体" w:hAnsi="宋体" w:hint="eastAsia"/>
                <w:sz w:val="21"/>
                <w:szCs w:val="21"/>
              </w:rPr>
            </w:pPr>
            <w:r w:rsidRPr="007E74D9">
              <w:rPr>
                <w:rFonts w:ascii="宋体" w:hAnsi="宋体" w:hint="eastAsia"/>
                <w:sz w:val="21"/>
                <w:szCs w:val="21"/>
              </w:rPr>
              <w:t>SYSADMIN</w:t>
            </w:r>
            <w:ins w:id="136" w:author="张光木" w:date="2008-09-10T09:37:00Z">
              <w:r w:rsidR="001E1E86">
                <w:rPr>
                  <w:rFonts w:ascii="宋体" w:hAnsi="宋体" w:hint="eastAsia"/>
                  <w:sz w:val="21"/>
                  <w:szCs w:val="21"/>
                </w:rPr>
                <w:t>:</w:t>
              </w:r>
            </w:ins>
            <w:r w:rsidRPr="007E74D9">
              <w:rPr>
                <w:rFonts w:ascii="宋体" w:hAnsi="宋体" w:hint="eastAsia"/>
                <w:sz w:val="21"/>
                <w:szCs w:val="21"/>
              </w:rPr>
              <w:t>表示运用商管理员；</w:t>
            </w:r>
          </w:p>
          <w:p w:rsidR="003D614D" w:rsidRPr="007E74D9" w:rsidRDefault="003D614D" w:rsidP="003D614D">
            <w:pPr>
              <w:numPr>
                <w:ins w:id="137" w:author="张光木" w:date="2008-09-10T09:37:00Z"/>
              </w:numPr>
              <w:spacing w:line="360" w:lineRule="auto"/>
              <w:rPr>
                <w:rFonts w:ascii="宋体" w:hAnsi="宋体" w:hint="eastAsia"/>
                <w:sz w:val="21"/>
                <w:szCs w:val="21"/>
              </w:rPr>
            </w:pPr>
            <w:r w:rsidRPr="007E74D9">
              <w:rPr>
                <w:rFonts w:ascii="宋体" w:hAnsi="宋体" w:hint="eastAsia"/>
                <w:sz w:val="21"/>
                <w:szCs w:val="21"/>
              </w:rPr>
              <w:t>ECBROKER</w:t>
            </w:r>
            <w:ins w:id="138" w:author="张光木" w:date="2008-09-10T09:37:00Z">
              <w:r w:rsidR="001E1E86">
                <w:rPr>
                  <w:rFonts w:ascii="宋体" w:hAnsi="宋体" w:hint="eastAsia"/>
                  <w:sz w:val="21"/>
                  <w:szCs w:val="21"/>
                </w:rPr>
                <w:t>:</w:t>
              </w:r>
            </w:ins>
            <w:r w:rsidR="00780CEA">
              <w:rPr>
                <w:rFonts w:ascii="宋体" w:hAnsi="宋体" w:hint="eastAsia"/>
                <w:sz w:val="21"/>
                <w:szCs w:val="21"/>
              </w:rPr>
              <w:t>表示</w:t>
            </w:r>
            <w:r w:rsidRPr="007E74D9">
              <w:rPr>
                <w:rFonts w:ascii="宋体" w:hAnsi="宋体" w:hint="eastAsia"/>
                <w:sz w:val="21"/>
                <w:szCs w:val="21"/>
              </w:rPr>
              <w:t>客服经理</w:t>
            </w:r>
          </w:p>
        </w:tc>
        <w:tc>
          <w:tcPr>
            <w:tcW w:w="1303" w:type="dxa"/>
            <w:vAlign w:val="center"/>
          </w:tcPr>
          <w:p w:rsidR="003D614D" w:rsidRPr="007E74D9" w:rsidRDefault="003D614D" w:rsidP="003D614D">
            <w:pPr>
              <w:spacing w:line="360" w:lineRule="auto"/>
              <w:jc w:val="center"/>
              <w:rPr>
                <w:rFonts w:ascii="宋体" w:hAnsi="宋体" w:hint="eastAsia"/>
                <w:sz w:val="21"/>
                <w:szCs w:val="21"/>
              </w:rPr>
            </w:pPr>
            <w:r w:rsidRPr="007E74D9">
              <w:rPr>
                <w:rFonts w:ascii="宋体" w:hAnsi="宋体" w:hint="eastAsia"/>
                <w:sz w:val="21"/>
                <w:szCs w:val="21"/>
              </w:rPr>
              <w:t>String</w:t>
            </w:r>
          </w:p>
        </w:tc>
        <w:tc>
          <w:tcPr>
            <w:tcW w:w="1336" w:type="dxa"/>
            <w:vAlign w:val="center"/>
          </w:tcPr>
          <w:p w:rsidR="003D614D" w:rsidRPr="007E74D9" w:rsidRDefault="001F746F" w:rsidP="003D614D">
            <w:pPr>
              <w:spacing w:line="360" w:lineRule="auto"/>
              <w:jc w:val="center"/>
              <w:rPr>
                <w:rFonts w:ascii="宋体" w:hAnsi="宋体" w:hint="eastAsia"/>
                <w:sz w:val="21"/>
                <w:szCs w:val="21"/>
              </w:rPr>
            </w:pPr>
            <w:r w:rsidRPr="007E74D9">
              <w:rPr>
                <w:rFonts w:ascii="宋体" w:hAnsi="宋体" w:hint="eastAsia"/>
                <w:sz w:val="21"/>
                <w:szCs w:val="21"/>
              </w:rPr>
              <w:t>16</w:t>
            </w:r>
          </w:p>
        </w:tc>
      </w:tr>
    </w:tbl>
    <w:p w:rsidR="00A44709" w:rsidRDefault="00A44709" w:rsidP="00A44709">
      <w:pPr>
        <w:pStyle w:val="3"/>
        <w:keepLines w:val="0"/>
        <w:widowControl/>
        <w:tabs>
          <w:tab w:val="clear" w:pos="720"/>
          <w:tab w:val="num" w:pos="918"/>
        </w:tabs>
        <w:autoSpaceDE w:val="0"/>
        <w:autoSpaceDN w:val="0"/>
        <w:spacing w:before="240" w:after="240" w:line="240" w:lineRule="auto"/>
        <w:ind w:left="918"/>
        <w:rPr>
          <w:rFonts w:hint="eastAsia"/>
        </w:rPr>
      </w:pPr>
      <w:bookmarkStart w:id="139" w:name="_Toc166594441"/>
      <w:r w:rsidRPr="0049332E">
        <w:rPr>
          <w:rFonts w:hint="eastAsia"/>
        </w:rPr>
        <w:t>业务统计信息报告接口</w:t>
      </w:r>
      <w:bookmarkEnd w:id="139"/>
    </w:p>
    <w:p w:rsidR="00B31141" w:rsidRPr="00B31141" w:rsidRDefault="00B31141" w:rsidP="00B31141">
      <w:pPr>
        <w:rPr>
          <w:rFonts w:hint="eastAsia"/>
        </w:rPr>
      </w:pPr>
      <w:r>
        <w:rPr>
          <w:rFonts w:hint="eastAsia"/>
        </w:rPr>
        <w:t>接口模型：</w:t>
      </w:r>
    </w:p>
    <w:p w:rsidR="00720659" w:rsidRPr="00720659" w:rsidRDefault="00172722" w:rsidP="00717BB0">
      <w:pPr>
        <w:jc w:val="center"/>
        <w:rPr>
          <w:rFonts w:hint="eastAsia"/>
        </w:rPr>
      </w:pPr>
      <w:r>
        <w:rPr>
          <w:noProof/>
        </w:rPr>
        <w:drawing>
          <wp:inline distT="0" distB="0" distL="0" distR="0">
            <wp:extent cx="4562475" cy="1457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562475" cy="1457325"/>
                    </a:xfrm>
                    <a:prstGeom prst="rect">
                      <a:avLst/>
                    </a:prstGeom>
                    <a:noFill/>
                    <a:ln w="9525">
                      <a:noFill/>
                      <a:miter lim="800000"/>
                      <a:headEnd/>
                      <a:tailEnd/>
                    </a:ln>
                  </pic:spPr>
                </pic:pic>
              </a:graphicData>
            </a:graphic>
          </wp:inline>
        </w:drawing>
      </w:r>
    </w:p>
    <w:p w:rsidR="00CD3BF1" w:rsidRDefault="00CD3BF1" w:rsidP="006E6101">
      <w:pPr>
        <w:pStyle w:val="4"/>
        <w:numPr>
          <w:ilvl w:val="3"/>
          <w:numId w:val="0"/>
        </w:numPr>
        <w:tabs>
          <w:tab w:val="num" w:pos="737"/>
        </w:tabs>
        <w:rPr>
          <w:rFonts w:ascii="宋体" w:eastAsia="宋体" w:hAnsi="宋体" w:hint="eastAsia"/>
        </w:rPr>
      </w:pPr>
      <w:r>
        <w:rPr>
          <w:rFonts w:ascii="宋体" w:eastAsia="宋体" w:hAnsi="宋体" w:hint="eastAsia"/>
        </w:rPr>
        <w:t>业务统计信息上报频率：每1小时一次</w:t>
      </w:r>
    </w:p>
    <w:p w:rsidR="00A44709" w:rsidRPr="006E6101" w:rsidRDefault="00A44709" w:rsidP="006E6101">
      <w:pPr>
        <w:pStyle w:val="4"/>
        <w:numPr>
          <w:ilvl w:val="3"/>
          <w:numId w:val="0"/>
        </w:numPr>
        <w:tabs>
          <w:tab w:val="num" w:pos="737"/>
        </w:tabs>
        <w:rPr>
          <w:rFonts w:ascii="宋体" w:eastAsia="宋体" w:hAnsi="宋体" w:hint="eastAsia"/>
        </w:rPr>
      </w:pPr>
      <w:r w:rsidRPr="006E6101">
        <w:rPr>
          <w:rFonts w:ascii="宋体" w:eastAsia="宋体" w:hAnsi="宋体" w:hint="eastAsia"/>
        </w:rPr>
        <w:t>SendStatInfoReq统计信息报告请求消息</w:t>
      </w:r>
    </w:p>
    <w:tbl>
      <w:tblPr>
        <w:tblW w:w="8312" w:type="dxa"/>
        <w:jc w:val="center"/>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1"/>
        <w:gridCol w:w="3440"/>
        <w:gridCol w:w="1240"/>
        <w:gridCol w:w="1661"/>
      </w:tblGrid>
      <w:tr w:rsidR="00A44709">
        <w:tblPrEx>
          <w:tblCellMar>
            <w:top w:w="0" w:type="dxa"/>
            <w:bottom w:w="0" w:type="dxa"/>
          </w:tblCellMar>
        </w:tblPrEx>
        <w:trPr>
          <w:jc w:val="center"/>
        </w:trPr>
        <w:tc>
          <w:tcPr>
            <w:tcW w:w="1971" w:type="dxa"/>
            <w:tcBorders>
              <w:bottom w:val="single" w:sz="4" w:space="0" w:color="auto"/>
            </w:tcBorders>
            <w:shd w:val="clear" w:color="auto" w:fill="A6A6A6"/>
          </w:tcPr>
          <w:p w:rsidR="00A44709" w:rsidRPr="00DF20C5" w:rsidRDefault="00A44709" w:rsidP="00A44709">
            <w:pPr>
              <w:jc w:val="center"/>
              <w:rPr>
                <w:rFonts w:ascii="宋体" w:hAnsi="宋体" w:hint="eastAsia"/>
                <w:szCs w:val="21"/>
              </w:rPr>
            </w:pPr>
            <w:r w:rsidRPr="00DF20C5">
              <w:rPr>
                <w:rFonts w:ascii="宋体" w:hAnsi="宋体" w:hint="eastAsia"/>
                <w:szCs w:val="21"/>
              </w:rPr>
              <w:t>参数标识</w:t>
            </w:r>
          </w:p>
        </w:tc>
        <w:tc>
          <w:tcPr>
            <w:tcW w:w="6341" w:type="dxa"/>
            <w:gridSpan w:val="3"/>
            <w:tcBorders>
              <w:bottom w:val="single" w:sz="4" w:space="0" w:color="auto"/>
            </w:tcBorders>
            <w:shd w:val="clear" w:color="auto" w:fill="auto"/>
          </w:tcPr>
          <w:p w:rsidR="00A44709" w:rsidRPr="00DF20C5" w:rsidRDefault="00A44709" w:rsidP="00A44709">
            <w:pPr>
              <w:tabs>
                <w:tab w:val="center" w:pos="3402"/>
              </w:tabs>
              <w:rPr>
                <w:rFonts w:ascii="宋体" w:hAnsi="宋体" w:hint="eastAsia"/>
                <w:szCs w:val="21"/>
              </w:rPr>
            </w:pPr>
            <w:r>
              <w:rPr>
                <w:rFonts w:hint="eastAsia"/>
              </w:rPr>
              <w:t>SendStatInfoReq</w:t>
            </w:r>
            <w:r w:rsidRPr="00DF20C5">
              <w:rPr>
                <w:rFonts w:ascii="宋体" w:hAnsi="宋体"/>
                <w:szCs w:val="21"/>
              </w:rPr>
              <w:tab/>
            </w:r>
          </w:p>
        </w:tc>
      </w:tr>
      <w:tr w:rsidR="00A44709" w:rsidRPr="005C6DCF">
        <w:tblPrEx>
          <w:tblCellMar>
            <w:top w:w="0" w:type="dxa"/>
            <w:bottom w:w="0" w:type="dxa"/>
          </w:tblCellMar>
        </w:tblPrEx>
        <w:trPr>
          <w:jc w:val="center"/>
        </w:trPr>
        <w:tc>
          <w:tcPr>
            <w:tcW w:w="1971" w:type="dxa"/>
            <w:shd w:val="clear" w:color="auto" w:fill="auto"/>
          </w:tcPr>
          <w:p w:rsidR="00A44709" w:rsidRPr="00DF20C5" w:rsidRDefault="00A44709" w:rsidP="00A44709">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341" w:type="dxa"/>
            <w:gridSpan w:val="3"/>
            <w:shd w:val="clear" w:color="auto" w:fill="auto"/>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hint="eastAsia"/>
              </w:rPr>
              <w:t>SendStatInfoReq</w:t>
            </w:r>
            <w:r w:rsidRPr="00DF20C5">
              <w:rPr>
                <w:rFonts w:ascii="宋体" w:hAnsi="宋体" w:hint="eastAsia"/>
                <w:szCs w:val="21"/>
              </w:rPr>
              <w:t>&gt;</w:t>
            </w:r>
          </w:p>
          <w:p w:rsidR="00A44709" w:rsidRPr="00DF20C5" w:rsidRDefault="00A44709" w:rsidP="00A44709">
            <w:pPr>
              <w:spacing w:line="360" w:lineRule="auto"/>
              <w:rPr>
                <w:rFonts w:ascii="宋体" w:hAnsi="宋体" w:hint="eastAsia"/>
                <w:szCs w:val="21"/>
              </w:rPr>
            </w:pPr>
            <w:r>
              <w:rPr>
                <w:rFonts w:ascii="宋体" w:hAnsi="宋体" w:hint="eastAsia"/>
                <w:szCs w:val="21"/>
              </w:rPr>
              <w:t xml:space="preserve">  &lt;HEAD&gt;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A44709"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&lt;SERVICEID&gt;</w:t>
            </w:r>
            <w:r w:rsidR="00D33948">
              <w:rPr>
                <w:rFonts w:ascii="宋体" w:hAnsi="宋体" w:hint="eastAsia"/>
                <w:szCs w:val="21"/>
              </w:rPr>
              <w:t>业务代码</w:t>
            </w:r>
            <w:r w:rsidRPr="00DF20C5">
              <w:rPr>
                <w:rFonts w:ascii="宋体" w:hAnsi="宋体" w:hint="eastAsia"/>
                <w:szCs w:val="21"/>
              </w:rPr>
              <w:t>&lt;/SERVICEID&gt;</w:t>
            </w:r>
          </w:p>
          <w:p w:rsidR="00A44709" w:rsidRDefault="00A44709" w:rsidP="0010138F">
            <w:pPr>
              <w:spacing w:line="360" w:lineRule="auto"/>
              <w:ind w:firstLineChars="100" w:firstLine="200"/>
              <w:rPr>
                <w:rFonts w:ascii="宋体" w:hAnsi="宋体" w:hint="eastAsia"/>
                <w:szCs w:val="21"/>
              </w:rPr>
            </w:pPr>
            <w:r>
              <w:rPr>
                <w:rFonts w:ascii="宋体" w:hAnsi="宋体" w:hint="eastAsia"/>
                <w:szCs w:val="21"/>
              </w:rPr>
              <w:t>&lt;/HEAD&gt;</w:t>
            </w:r>
          </w:p>
          <w:p w:rsidR="00A44709" w:rsidRPr="00DF20C5" w:rsidRDefault="00A44709" w:rsidP="0010138F">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A44709" w:rsidRPr="00DF20C5" w:rsidRDefault="00A44709" w:rsidP="00A44709">
            <w:pPr>
              <w:rPr>
                <w:rFonts w:ascii="宋体" w:hAnsi="宋体" w:hint="eastAsia"/>
                <w:szCs w:val="21"/>
                <w:lang w:val="fi-FI"/>
              </w:rPr>
            </w:pPr>
            <w:r w:rsidRPr="00DF20C5">
              <w:rPr>
                <w:rFonts w:ascii="宋体" w:hAnsi="宋体" w:hint="eastAsia"/>
                <w:szCs w:val="21"/>
                <w:lang w:val="fi-FI"/>
              </w:rPr>
              <w:t>&lt;/</w:t>
            </w:r>
            <w:r>
              <w:rPr>
                <w:rFonts w:hint="eastAsia"/>
              </w:rPr>
              <w:t>SendStatInfoReq</w:t>
            </w:r>
            <w:r w:rsidRPr="00DF20C5">
              <w:rPr>
                <w:rFonts w:ascii="宋体" w:hAnsi="宋体" w:hint="eastAsia"/>
                <w:szCs w:val="21"/>
                <w:lang w:val="fi-FI"/>
              </w:rPr>
              <w:t>&gt;</w:t>
            </w:r>
          </w:p>
        </w:tc>
      </w:tr>
      <w:tr w:rsidR="00A44709">
        <w:tblPrEx>
          <w:tblCellMar>
            <w:top w:w="0" w:type="dxa"/>
            <w:bottom w:w="0" w:type="dxa"/>
          </w:tblCellMar>
        </w:tblPrEx>
        <w:trPr>
          <w:jc w:val="center"/>
        </w:trPr>
        <w:tc>
          <w:tcPr>
            <w:tcW w:w="1971"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3440"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240"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661"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9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CODE</w:t>
            </w:r>
          </w:p>
        </w:tc>
        <w:tc>
          <w:tcPr>
            <w:tcW w:w="3440"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Pr>
                <w:rFonts w:hint="eastAsia"/>
              </w:rPr>
              <w:t>SendStatInfo</w:t>
            </w:r>
          </w:p>
        </w:tc>
        <w:tc>
          <w:tcPr>
            <w:tcW w:w="1240"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661"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19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SID</w:t>
            </w:r>
          </w:p>
        </w:tc>
        <w:tc>
          <w:tcPr>
            <w:tcW w:w="3440"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，自行生成</w:t>
            </w:r>
          </w:p>
        </w:tc>
        <w:tc>
          <w:tcPr>
            <w:tcW w:w="1240" w:type="dxa"/>
            <w:vAlign w:val="center"/>
          </w:tcPr>
          <w:p w:rsidR="00A44709" w:rsidRPr="00DF20C5" w:rsidRDefault="00A44709"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661" w:type="dxa"/>
            <w:vAlign w:val="center"/>
          </w:tcPr>
          <w:p w:rsidR="00A44709" w:rsidRPr="00DF20C5" w:rsidRDefault="007E7B9F" w:rsidP="00A44709">
            <w:pPr>
              <w:spacing w:line="360" w:lineRule="auto"/>
              <w:jc w:val="center"/>
              <w:rPr>
                <w:rFonts w:ascii="宋体" w:hAnsi="宋体" w:hint="eastAsia"/>
                <w:szCs w:val="21"/>
              </w:rPr>
            </w:pPr>
            <w:r>
              <w:rPr>
                <w:rFonts w:ascii="宋体" w:hAnsi="宋体" w:hint="eastAsia"/>
                <w:szCs w:val="21"/>
              </w:rPr>
              <w:t>--</w:t>
            </w:r>
          </w:p>
        </w:tc>
      </w:tr>
      <w:tr w:rsidR="00A44709">
        <w:tblPrEx>
          <w:tblCellMar>
            <w:top w:w="0" w:type="dxa"/>
            <w:bottom w:w="0" w:type="dxa"/>
          </w:tblCellMar>
        </w:tblPrEx>
        <w:trPr>
          <w:jc w:val="center"/>
        </w:trPr>
        <w:tc>
          <w:tcPr>
            <w:tcW w:w="19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TIMESTAMP</w:t>
            </w:r>
          </w:p>
        </w:tc>
        <w:tc>
          <w:tcPr>
            <w:tcW w:w="3440" w:type="dxa"/>
          </w:tcPr>
          <w:p w:rsidR="00A44709" w:rsidRPr="00E57FBF" w:rsidRDefault="00A44709" w:rsidP="00A44709">
            <w:pPr>
              <w:spacing w:line="360" w:lineRule="auto"/>
              <w:rPr>
                <w:rFonts w:ascii="宋体" w:hAnsi="宋体" w:hint="eastAsia"/>
                <w:sz w:val="21"/>
                <w:szCs w:val="21"/>
              </w:rPr>
            </w:pPr>
            <w:r w:rsidRPr="00E57FBF">
              <w:rPr>
                <w:rFonts w:ascii="宋体" w:hAnsi="宋体"/>
                <w:sz w:val="21"/>
                <w:szCs w:val="21"/>
                <w:lang w:val="zh-CN"/>
              </w:rPr>
              <w:t>系统时间戳</w:t>
            </w:r>
            <w:r w:rsidRPr="00E57FBF">
              <w:rPr>
                <w:rFonts w:ascii="宋体" w:hAnsi="宋体" w:hint="eastAsia"/>
                <w:sz w:val="21"/>
                <w:szCs w:val="21"/>
              </w:rPr>
              <w:t>：</w:t>
            </w:r>
            <w:r w:rsidRPr="00E57FBF">
              <w:rPr>
                <w:rFonts w:ascii="宋体" w:hAnsi="宋体"/>
                <w:sz w:val="21"/>
                <w:szCs w:val="21"/>
              </w:rPr>
              <w:t>YYYYMMDDHHmmssnnn</w:t>
            </w:r>
          </w:p>
        </w:tc>
        <w:tc>
          <w:tcPr>
            <w:tcW w:w="1240"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661"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24</w:t>
            </w:r>
          </w:p>
        </w:tc>
      </w:tr>
      <w:tr w:rsidR="00A44709">
        <w:tblPrEx>
          <w:tblCellMar>
            <w:top w:w="0" w:type="dxa"/>
            <w:bottom w:w="0" w:type="dxa"/>
          </w:tblCellMar>
        </w:tblPrEx>
        <w:trPr>
          <w:jc w:val="center"/>
        </w:trPr>
        <w:tc>
          <w:tcPr>
            <w:tcW w:w="1971"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SERVICEID</w:t>
            </w:r>
          </w:p>
        </w:tc>
        <w:tc>
          <w:tcPr>
            <w:tcW w:w="3440" w:type="dxa"/>
            <w:tcBorders>
              <w:bottom w:val="single" w:sz="4" w:space="0" w:color="auto"/>
            </w:tcBorders>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240"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661"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8312" w:type="dxa"/>
            <w:gridSpan w:val="4"/>
            <w:tcBorders>
              <w:bottom w:val="single" w:sz="4" w:space="0" w:color="auto"/>
            </w:tcBorders>
            <w:shd w:val="clear" w:color="auto" w:fill="A6A6A6"/>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未加密的消息体格式</w:t>
            </w:r>
          </w:p>
        </w:tc>
      </w:tr>
      <w:tr w:rsidR="00A44709">
        <w:tblPrEx>
          <w:tblCellMar>
            <w:top w:w="0" w:type="dxa"/>
            <w:bottom w:w="0" w:type="dxa"/>
          </w:tblCellMar>
        </w:tblPrEx>
        <w:trPr>
          <w:jc w:val="center"/>
        </w:trPr>
        <w:tc>
          <w:tcPr>
            <w:tcW w:w="1971" w:type="dxa"/>
            <w:tcBorders>
              <w:bottom w:val="single" w:sz="4" w:space="0" w:color="auto"/>
            </w:tcBorders>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消息体格式</w:t>
            </w:r>
          </w:p>
        </w:tc>
        <w:tc>
          <w:tcPr>
            <w:tcW w:w="6341" w:type="dxa"/>
            <w:gridSpan w:val="3"/>
            <w:tcBorders>
              <w:bottom w:val="single" w:sz="4" w:space="0" w:color="auto"/>
            </w:tcBorders>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A44709" w:rsidRDefault="00A44709" w:rsidP="0010138F">
            <w:pPr>
              <w:spacing w:line="360" w:lineRule="auto"/>
              <w:ind w:leftChars="100" w:left="200" w:firstLineChars="100" w:firstLine="200"/>
              <w:rPr>
                <w:rFonts w:ascii="宋体" w:hAnsi="宋体" w:hint="eastAsia"/>
                <w:szCs w:val="21"/>
              </w:rPr>
            </w:pPr>
            <w:r w:rsidRPr="000829E4">
              <w:rPr>
                <w:rFonts w:ascii="宋体" w:hAnsi="宋体"/>
                <w:szCs w:val="21"/>
              </w:rPr>
              <w:t>&lt;</w:t>
            </w:r>
            <w:r w:rsidRPr="00787459">
              <w:rPr>
                <w:rFonts w:ascii="宋体" w:hAnsi="宋体"/>
                <w:szCs w:val="21"/>
              </w:rPr>
              <w:t>A</w:t>
            </w:r>
            <w:r>
              <w:rPr>
                <w:rFonts w:ascii="宋体" w:hAnsi="宋体" w:hint="eastAsia"/>
                <w:szCs w:val="21"/>
              </w:rPr>
              <w:t>SP</w:t>
            </w:r>
            <w:r w:rsidRPr="00787459">
              <w:rPr>
                <w:rFonts w:ascii="宋体" w:hAnsi="宋体"/>
                <w:szCs w:val="21"/>
              </w:rPr>
              <w:t>ID</w:t>
            </w:r>
            <w:r w:rsidRPr="000829E4">
              <w:rPr>
                <w:rFonts w:ascii="宋体" w:hAnsi="宋体"/>
                <w:szCs w:val="21"/>
              </w:rPr>
              <w:t>&gt;</w:t>
            </w:r>
            <w:r w:rsidR="00086E15" w:rsidRPr="00086E15">
              <w:rPr>
                <w:rFonts w:ascii="宋体" w:hAnsi="宋体" w:hint="eastAsia"/>
                <w:color w:val="0000FF"/>
                <w:szCs w:val="21"/>
              </w:rPr>
              <w:t>合作伙伴编号</w:t>
            </w:r>
            <w:r w:rsidRPr="000829E4">
              <w:rPr>
                <w:rFonts w:ascii="宋体" w:hAnsi="宋体"/>
                <w:szCs w:val="21"/>
              </w:rPr>
              <w:t>&lt;</w:t>
            </w:r>
            <w:r w:rsidRPr="000829E4">
              <w:rPr>
                <w:rFonts w:ascii="宋体" w:hAnsi="宋体" w:hint="eastAsia"/>
                <w:szCs w:val="21"/>
              </w:rPr>
              <w:t>/</w:t>
            </w:r>
            <w:r w:rsidRPr="00787459">
              <w:rPr>
                <w:rFonts w:ascii="宋体" w:hAnsi="宋体"/>
                <w:szCs w:val="21"/>
              </w:rPr>
              <w:t>A</w:t>
            </w:r>
            <w:r>
              <w:rPr>
                <w:rFonts w:ascii="宋体" w:hAnsi="宋体" w:hint="eastAsia"/>
                <w:szCs w:val="21"/>
              </w:rPr>
              <w:t>SP</w:t>
            </w:r>
            <w:r w:rsidRPr="00787459">
              <w:rPr>
                <w:rFonts w:ascii="宋体" w:hAnsi="宋体"/>
                <w:szCs w:val="21"/>
              </w:rPr>
              <w:t>ID</w:t>
            </w:r>
            <w:r w:rsidRPr="000829E4">
              <w:rPr>
                <w:rFonts w:ascii="宋体" w:hAnsi="宋体"/>
                <w:szCs w:val="21"/>
              </w:rPr>
              <w:t>&gt;</w:t>
            </w:r>
          </w:p>
          <w:p w:rsidR="00A44709" w:rsidRDefault="00A44709" w:rsidP="0010138F">
            <w:pPr>
              <w:spacing w:line="360" w:lineRule="auto"/>
              <w:ind w:leftChars="100" w:left="200" w:firstLineChars="100" w:firstLine="200"/>
              <w:rPr>
                <w:rFonts w:ascii="宋体" w:hAnsi="宋体" w:hint="eastAsia"/>
                <w:szCs w:val="21"/>
              </w:rPr>
            </w:pPr>
            <w:r>
              <w:rPr>
                <w:rFonts w:ascii="宋体" w:hAnsi="宋体" w:hint="eastAsia"/>
                <w:szCs w:val="21"/>
              </w:rPr>
              <w:t>&lt;</w:t>
            </w:r>
            <w:r w:rsidRPr="0072268B">
              <w:rPr>
                <w:rFonts w:hint="eastAsia"/>
              </w:rPr>
              <w:t>BEGINTIME</w:t>
            </w:r>
            <w:r>
              <w:rPr>
                <w:rFonts w:ascii="宋体" w:hAnsi="宋体" w:hint="eastAsia"/>
                <w:szCs w:val="21"/>
              </w:rPr>
              <w:t>&gt;起始统计时间&lt;/</w:t>
            </w:r>
            <w:r w:rsidRPr="0072268B">
              <w:rPr>
                <w:rFonts w:hint="eastAsia"/>
              </w:rPr>
              <w:t>BEGINTIME</w:t>
            </w:r>
            <w:r>
              <w:rPr>
                <w:rFonts w:ascii="宋体" w:hAnsi="宋体" w:hint="eastAsia"/>
                <w:szCs w:val="21"/>
              </w:rPr>
              <w:t>&gt;</w:t>
            </w:r>
          </w:p>
          <w:p w:rsidR="00A44709" w:rsidRDefault="00A44709" w:rsidP="0010138F">
            <w:pPr>
              <w:spacing w:line="360" w:lineRule="auto"/>
              <w:ind w:leftChars="100" w:left="200" w:firstLineChars="100" w:firstLine="200"/>
              <w:rPr>
                <w:rFonts w:ascii="宋体" w:hAnsi="宋体" w:hint="eastAsia"/>
                <w:szCs w:val="21"/>
              </w:rPr>
            </w:pPr>
            <w:r>
              <w:rPr>
                <w:rFonts w:ascii="宋体" w:hAnsi="宋体" w:hint="eastAsia"/>
                <w:szCs w:val="21"/>
              </w:rPr>
              <w:t>&lt;</w:t>
            </w:r>
            <w:r w:rsidRPr="0072268B">
              <w:rPr>
                <w:rFonts w:hint="eastAsia"/>
              </w:rPr>
              <w:t>ENDTIME</w:t>
            </w:r>
            <w:r>
              <w:rPr>
                <w:rFonts w:ascii="宋体" w:hAnsi="宋体" w:hint="eastAsia"/>
                <w:szCs w:val="21"/>
              </w:rPr>
              <w:t>&gt;截止统计时间&lt;/</w:t>
            </w:r>
            <w:r w:rsidRPr="0072268B">
              <w:rPr>
                <w:rFonts w:hint="eastAsia"/>
              </w:rPr>
              <w:t>ENDTIME</w:t>
            </w:r>
            <w:r>
              <w:rPr>
                <w:rFonts w:ascii="宋体" w:hAnsi="宋体" w:hint="eastAsia"/>
                <w:szCs w:val="21"/>
              </w:rPr>
              <w:t>&gt;</w:t>
            </w:r>
          </w:p>
          <w:p w:rsidR="00CD315B" w:rsidRDefault="00CD315B" w:rsidP="0010138F">
            <w:pPr>
              <w:spacing w:line="360" w:lineRule="auto"/>
              <w:ind w:leftChars="100" w:left="200" w:firstLineChars="100" w:firstLine="200"/>
              <w:rPr>
                <w:rFonts w:ascii="宋体" w:hAnsi="宋体" w:hint="eastAsia"/>
                <w:szCs w:val="21"/>
              </w:rPr>
            </w:pPr>
            <w:r>
              <w:rPr>
                <w:rFonts w:ascii="宋体" w:hAnsi="宋体" w:hint="eastAsia"/>
                <w:szCs w:val="21"/>
              </w:rPr>
              <w:t>&lt;CORPLIST&gt;</w:t>
            </w:r>
            <w:r w:rsidR="00D7379B">
              <w:rPr>
                <w:rFonts w:ascii="宋体" w:hAnsi="宋体" w:hint="eastAsia"/>
                <w:szCs w:val="21"/>
              </w:rPr>
              <w:t xml:space="preserve"> </w:t>
            </w:r>
          </w:p>
          <w:p w:rsidR="00CD315B" w:rsidRDefault="00F1341B" w:rsidP="0010138F">
            <w:pPr>
              <w:spacing w:line="360" w:lineRule="auto"/>
              <w:ind w:leftChars="300" w:left="600" w:firstLineChars="100" w:firstLine="200"/>
              <w:rPr>
                <w:rFonts w:ascii="宋体" w:hAnsi="宋体" w:hint="eastAsia"/>
                <w:szCs w:val="21"/>
              </w:rPr>
            </w:pPr>
            <w:r>
              <w:rPr>
                <w:rFonts w:ascii="宋体" w:hAnsi="宋体" w:hint="eastAsia"/>
                <w:szCs w:val="21"/>
              </w:rPr>
              <w:t>&lt;CORPSTATINFO&gt;</w:t>
            </w:r>
            <w:r w:rsidR="00D7379B">
              <w:rPr>
                <w:rFonts w:ascii="宋体" w:hAnsi="宋体" w:hint="eastAsia"/>
                <w:szCs w:val="21"/>
              </w:rPr>
              <w:t xml:space="preserve"> </w:t>
            </w:r>
          </w:p>
          <w:p w:rsidR="00CD315B" w:rsidRDefault="00CD315B" w:rsidP="0010138F">
            <w:pPr>
              <w:spacing w:line="360" w:lineRule="auto"/>
              <w:ind w:leftChars="500" w:left="1000" w:firstLineChars="100" w:firstLine="200"/>
              <w:rPr>
                <w:rFonts w:ascii="宋体" w:hAnsi="宋体" w:hint="eastAsia"/>
                <w:szCs w:val="21"/>
              </w:rPr>
            </w:pPr>
            <w:r>
              <w:rPr>
                <w:rFonts w:ascii="宋体" w:hAnsi="宋体" w:hint="eastAsia"/>
                <w:szCs w:val="21"/>
              </w:rPr>
              <w:t>&lt;CORPACCOUNT&gt;</w:t>
            </w:r>
            <w:r w:rsidR="00086E15" w:rsidRPr="00086E15">
              <w:rPr>
                <w:rFonts w:ascii="宋体" w:hAnsi="宋体" w:hint="eastAsia"/>
                <w:color w:val="0000FF"/>
                <w:szCs w:val="21"/>
              </w:rPr>
              <w:t>集团</w:t>
            </w:r>
            <w:r w:rsidRPr="00086E15">
              <w:rPr>
                <w:rFonts w:ascii="宋体" w:hAnsi="宋体" w:hint="eastAsia"/>
                <w:color w:val="0000FF"/>
                <w:szCs w:val="21"/>
              </w:rPr>
              <w:t>编号</w:t>
            </w:r>
            <w:r>
              <w:rPr>
                <w:rFonts w:ascii="宋体" w:hAnsi="宋体" w:hint="eastAsia"/>
                <w:szCs w:val="21"/>
              </w:rPr>
              <w:t>&lt;/CORPACCOUNT&gt;</w:t>
            </w:r>
          </w:p>
          <w:p w:rsidR="00A44709" w:rsidRDefault="00A44709" w:rsidP="0010138F">
            <w:pPr>
              <w:spacing w:line="360" w:lineRule="auto"/>
              <w:ind w:leftChars="592" w:left="1184"/>
              <w:rPr>
                <w:rFonts w:ascii="宋体" w:hAnsi="宋体" w:hint="eastAsia"/>
                <w:szCs w:val="21"/>
              </w:rPr>
            </w:pPr>
            <w:r>
              <w:rPr>
                <w:rFonts w:ascii="宋体" w:hAnsi="宋体" w:hint="eastAsia"/>
                <w:szCs w:val="21"/>
              </w:rPr>
              <w:t>&lt;</w:t>
            </w:r>
            <w:r w:rsidRPr="0072268B">
              <w:rPr>
                <w:rFonts w:hint="eastAsia"/>
              </w:rPr>
              <w:t>CARRYTYPE</w:t>
            </w:r>
            <w:r>
              <w:rPr>
                <w:rFonts w:ascii="宋体" w:hAnsi="宋体" w:hint="eastAsia"/>
                <w:szCs w:val="21"/>
              </w:rPr>
              <w:t>&gt;</w:t>
            </w:r>
            <w:r w:rsidRPr="0072268B">
              <w:rPr>
                <w:rFonts w:hint="eastAsia"/>
              </w:rPr>
              <w:t>承载</w:t>
            </w:r>
            <w:r w:rsidRPr="0072268B">
              <w:rPr>
                <w:rFonts w:ascii="宋体" w:hAnsi="宋体" w:hint="eastAsia"/>
                <w:szCs w:val="21"/>
              </w:rPr>
              <w:t>方式</w:t>
            </w:r>
            <w:r>
              <w:rPr>
                <w:rFonts w:ascii="宋体" w:hAnsi="宋体" w:hint="eastAsia"/>
                <w:szCs w:val="21"/>
              </w:rPr>
              <w:t>&lt;/</w:t>
            </w:r>
            <w:r w:rsidRPr="0072268B">
              <w:rPr>
                <w:rFonts w:hint="eastAsia"/>
              </w:rPr>
              <w:t>CARRYTYPE</w:t>
            </w:r>
            <w:r>
              <w:rPr>
                <w:rFonts w:ascii="宋体" w:hAnsi="宋体" w:hint="eastAsia"/>
                <w:szCs w:val="21"/>
              </w:rPr>
              <w:t>&gt;</w:t>
            </w:r>
          </w:p>
          <w:p w:rsidR="00A44709" w:rsidRDefault="00A44709" w:rsidP="0010138F">
            <w:pPr>
              <w:spacing w:line="360" w:lineRule="auto"/>
              <w:ind w:leftChars="592" w:left="1184"/>
              <w:rPr>
                <w:rFonts w:ascii="宋体" w:hAnsi="宋体" w:hint="eastAsia"/>
                <w:szCs w:val="21"/>
              </w:rPr>
            </w:pPr>
            <w:r>
              <w:rPr>
                <w:rFonts w:ascii="宋体" w:hAnsi="宋体" w:hint="eastAsia"/>
                <w:szCs w:val="21"/>
              </w:rPr>
              <w:t>&lt;</w:t>
            </w:r>
            <w:r>
              <w:rPr>
                <w:rFonts w:hint="eastAsia"/>
              </w:rPr>
              <w:t>UPAMOUNT</w:t>
            </w:r>
            <w:r>
              <w:rPr>
                <w:rFonts w:ascii="宋体" w:hAnsi="宋体" w:hint="eastAsia"/>
                <w:szCs w:val="21"/>
              </w:rPr>
              <w:t>&gt;</w:t>
            </w:r>
            <w:r w:rsidRPr="0072268B">
              <w:rPr>
                <w:rFonts w:hint="eastAsia"/>
              </w:rPr>
              <w:t>上行业务量</w:t>
            </w:r>
            <w:r>
              <w:rPr>
                <w:rFonts w:ascii="宋体" w:hAnsi="宋体" w:hint="eastAsia"/>
                <w:szCs w:val="21"/>
              </w:rPr>
              <w:t>&lt;/</w:t>
            </w:r>
            <w:r>
              <w:rPr>
                <w:rFonts w:hint="eastAsia"/>
              </w:rPr>
              <w:t>UPAMOUNT</w:t>
            </w:r>
            <w:r>
              <w:rPr>
                <w:rFonts w:ascii="宋体" w:hAnsi="宋体" w:hint="eastAsia"/>
                <w:szCs w:val="21"/>
              </w:rPr>
              <w:t>&gt;</w:t>
            </w:r>
          </w:p>
          <w:p w:rsidR="00A44709" w:rsidRDefault="00A44709" w:rsidP="0010138F">
            <w:pPr>
              <w:spacing w:line="360" w:lineRule="auto"/>
              <w:ind w:leftChars="592" w:left="1184"/>
              <w:rPr>
                <w:rFonts w:hint="eastAsia"/>
              </w:rPr>
            </w:pPr>
            <w:r>
              <w:rPr>
                <w:rFonts w:ascii="宋体" w:hAnsi="宋体" w:hint="eastAsia"/>
                <w:szCs w:val="21"/>
              </w:rPr>
              <w:t>&lt;</w:t>
            </w:r>
            <w:r w:rsidRPr="007E43AB">
              <w:rPr>
                <w:rFonts w:hint="eastAsia"/>
              </w:rPr>
              <w:t>DOWNAMOUNT</w:t>
            </w:r>
            <w:r>
              <w:rPr>
                <w:rFonts w:hint="eastAsia"/>
              </w:rPr>
              <w:t>&gt;</w:t>
            </w:r>
            <w:r>
              <w:rPr>
                <w:rFonts w:hAnsi="宋体" w:hint="eastAsia"/>
                <w:szCs w:val="21"/>
              </w:rPr>
              <w:t>下行业务量</w:t>
            </w:r>
            <w:r>
              <w:rPr>
                <w:rFonts w:ascii="宋体" w:hAnsi="宋体" w:hint="eastAsia"/>
                <w:szCs w:val="21"/>
              </w:rPr>
              <w:t>&lt;/</w:t>
            </w:r>
            <w:r w:rsidRPr="007E43AB">
              <w:rPr>
                <w:rFonts w:hint="eastAsia"/>
              </w:rPr>
              <w:t>DOWNAMOUNT</w:t>
            </w:r>
            <w:r>
              <w:rPr>
                <w:rFonts w:hint="eastAsia"/>
              </w:rPr>
              <w:t>&gt;</w:t>
            </w:r>
          </w:p>
          <w:p w:rsidR="00B81C2B" w:rsidRDefault="00A44709" w:rsidP="0010138F">
            <w:pPr>
              <w:spacing w:line="360" w:lineRule="auto"/>
              <w:ind w:leftChars="592" w:left="1184"/>
              <w:rPr>
                <w:rFonts w:hint="eastAsia"/>
              </w:rPr>
            </w:pPr>
            <w:r>
              <w:rPr>
                <w:rFonts w:ascii="宋体" w:hAnsi="宋体" w:hint="eastAsia"/>
                <w:szCs w:val="21"/>
              </w:rPr>
              <w:t>&lt;</w:t>
            </w:r>
            <w:r>
              <w:rPr>
                <w:rFonts w:hint="eastAsia"/>
              </w:rPr>
              <w:t>UNI</w:t>
            </w:r>
            <w:r w:rsidRPr="007E43AB">
              <w:rPr>
                <w:rFonts w:hint="eastAsia"/>
              </w:rPr>
              <w:t>AMOUNT</w:t>
            </w:r>
            <w:r>
              <w:rPr>
                <w:rFonts w:hint="eastAsia"/>
              </w:rPr>
              <w:t>&gt;</w:t>
            </w:r>
            <w:r>
              <w:rPr>
                <w:rFonts w:hAnsi="宋体" w:hint="eastAsia"/>
                <w:szCs w:val="21"/>
              </w:rPr>
              <w:t>业务量</w:t>
            </w:r>
            <w:r>
              <w:rPr>
                <w:rFonts w:ascii="宋体" w:hAnsi="宋体" w:hint="eastAsia"/>
                <w:szCs w:val="21"/>
              </w:rPr>
              <w:t>&lt;/</w:t>
            </w:r>
            <w:r>
              <w:rPr>
                <w:rFonts w:hint="eastAsia"/>
              </w:rPr>
              <w:t>UNI</w:t>
            </w:r>
            <w:r w:rsidRPr="007E43AB">
              <w:rPr>
                <w:rFonts w:hint="eastAsia"/>
              </w:rPr>
              <w:t>AMOUNT</w:t>
            </w:r>
            <w:r>
              <w:rPr>
                <w:rFonts w:hint="eastAsia"/>
              </w:rPr>
              <w:t>&gt;</w:t>
            </w:r>
          </w:p>
          <w:p w:rsidR="00A44709" w:rsidRDefault="008F5DA4" w:rsidP="0010138F">
            <w:pPr>
              <w:spacing w:line="360" w:lineRule="auto"/>
              <w:ind w:leftChars="592" w:left="1184"/>
              <w:rPr>
                <w:rFonts w:ascii="宋体" w:hAnsi="宋体" w:hint="eastAsia"/>
                <w:szCs w:val="21"/>
              </w:rPr>
            </w:pPr>
            <w:r w:rsidRPr="007D3A25">
              <w:rPr>
                <w:rFonts w:ascii="宋体" w:hAnsi="宋体" w:hint="eastAsia"/>
                <w:szCs w:val="21"/>
              </w:rPr>
              <w:t>&lt;</w:t>
            </w:r>
            <w:r w:rsidR="00A44709" w:rsidRPr="007D3A25">
              <w:rPr>
                <w:rFonts w:ascii="宋体" w:hAnsi="宋体" w:hint="eastAsia"/>
                <w:szCs w:val="21"/>
              </w:rPr>
              <w:t>AMOUNT</w:t>
            </w:r>
            <w:r w:rsidRPr="007D3A25">
              <w:rPr>
                <w:rFonts w:ascii="宋体" w:hAnsi="宋体" w:hint="eastAsia"/>
                <w:szCs w:val="21"/>
              </w:rPr>
              <w:t>UNIT</w:t>
            </w:r>
            <w:r w:rsidR="00A44709" w:rsidRPr="007D3A25">
              <w:rPr>
                <w:rFonts w:ascii="宋体" w:hAnsi="宋体" w:hint="eastAsia"/>
                <w:szCs w:val="21"/>
              </w:rPr>
              <w:t>&gt;业务量单位&lt;/AMOUNTUNIT&gt;</w:t>
            </w:r>
          </w:p>
          <w:p w:rsidR="00F1341B" w:rsidRDefault="00F1341B" w:rsidP="0010138F">
            <w:pPr>
              <w:spacing w:line="360" w:lineRule="auto"/>
              <w:ind w:leftChars="300" w:left="600" w:firstLineChars="100" w:firstLine="200"/>
              <w:rPr>
                <w:rFonts w:ascii="宋体" w:hAnsi="宋体" w:hint="eastAsia"/>
                <w:szCs w:val="21"/>
              </w:rPr>
            </w:pPr>
            <w:r>
              <w:rPr>
                <w:rFonts w:ascii="宋体" w:hAnsi="宋体" w:hint="eastAsia"/>
                <w:szCs w:val="21"/>
              </w:rPr>
              <w:t>&lt;</w:t>
            </w:r>
            <w:r w:rsidR="00C25114">
              <w:rPr>
                <w:rFonts w:ascii="宋体" w:hAnsi="宋体" w:hint="eastAsia"/>
                <w:szCs w:val="21"/>
              </w:rPr>
              <w:t>/</w:t>
            </w:r>
            <w:r>
              <w:rPr>
                <w:rFonts w:ascii="宋体" w:hAnsi="宋体" w:hint="eastAsia"/>
                <w:szCs w:val="21"/>
              </w:rPr>
              <w:t>CORPSTATINFO&gt;</w:t>
            </w:r>
            <w:r w:rsidR="00D7379B">
              <w:rPr>
                <w:rFonts w:ascii="宋体" w:hAnsi="宋体" w:hint="eastAsia"/>
                <w:szCs w:val="21"/>
              </w:rPr>
              <w:t xml:space="preserve"> </w:t>
            </w:r>
          </w:p>
          <w:p w:rsidR="00C25114" w:rsidRDefault="00C25114" w:rsidP="0010138F">
            <w:pPr>
              <w:spacing w:line="360" w:lineRule="auto"/>
              <w:ind w:leftChars="300" w:left="600" w:firstLineChars="100" w:firstLine="200"/>
              <w:rPr>
                <w:rFonts w:ascii="宋体" w:hAnsi="宋体" w:hint="eastAsia"/>
                <w:szCs w:val="21"/>
              </w:rPr>
            </w:pPr>
            <w:r>
              <w:rPr>
                <w:rFonts w:ascii="宋体" w:hAnsi="宋体"/>
                <w:szCs w:val="21"/>
              </w:rPr>
              <w:t>……</w:t>
            </w:r>
          </w:p>
          <w:p w:rsidR="00B53033" w:rsidRDefault="00B53033" w:rsidP="0010138F">
            <w:pPr>
              <w:spacing w:line="360" w:lineRule="auto"/>
              <w:ind w:leftChars="100" w:left="200" w:firstLineChars="100" w:firstLine="200"/>
              <w:rPr>
                <w:rFonts w:ascii="宋体" w:hAnsi="宋体" w:hint="eastAsia"/>
                <w:szCs w:val="21"/>
              </w:rPr>
            </w:pPr>
            <w:r>
              <w:rPr>
                <w:rFonts w:ascii="宋体" w:hAnsi="宋体" w:hint="eastAsia"/>
                <w:szCs w:val="21"/>
              </w:rPr>
              <w:t>&lt;</w:t>
            </w:r>
            <w:r w:rsidR="00C25114">
              <w:rPr>
                <w:rFonts w:ascii="宋体" w:hAnsi="宋体" w:hint="eastAsia"/>
                <w:szCs w:val="21"/>
              </w:rPr>
              <w:t>/</w:t>
            </w:r>
            <w:r>
              <w:rPr>
                <w:rFonts w:ascii="宋体" w:hAnsi="宋体" w:hint="eastAsia"/>
                <w:szCs w:val="21"/>
              </w:rPr>
              <w:t>CORPLIST&gt;</w:t>
            </w:r>
          </w:p>
          <w:p w:rsidR="00A44709" w:rsidRPr="00DF20C5" w:rsidRDefault="00A44709" w:rsidP="00A44709">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A44709">
        <w:tblPrEx>
          <w:tblCellMar>
            <w:top w:w="0" w:type="dxa"/>
            <w:bottom w:w="0" w:type="dxa"/>
          </w:tblCellMar>
        </w:tblPrEx>
        <w:trPr>
          <w:jc w:val="center"/>
        </w:trPr>
        <w:tc>
          <w:tcPr>
            <w:tcW w:w="1971"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名称</w:t>
            </w:r>
          </w:p>
        </w:tc>
        <w:tc>
          <w:tcPr>
            <w:tcW w:w="3440"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240"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661"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971" w:type="dxa"/>
            <w:vAlign w:val="center"/>
          </w:tcPr>
          <w:p w:rsidR="00A44709" w:rsidRPr="00DF20C5" w:rsidRDefault="00A44709" w:rsidP="00A44709">
            <w:pPr>
              <w:spacing w:line="360" w:lineRule="auto"/>
              <w:jc w:val="center"/>
              <w:rPr>
                <w:rFonts w:ascii="宋体" w:hAnsi="宋体" w:hint="eastAsia"/>
                <w:szCs w:val="21"/>
              </w:rPr>
            </w:pPr>
            <w:r w:rsidRPr="00BB6A02">
              <w:rPr>
                <w:rFonts w:hint="eastAsia"/>
              </w:rPr>
              <w:t>ASPID</w:t>
            </w:r>
          </w:p>
        </w:tc>
        <w:tc>
          <w:tcPr>
            <w:tcW w:w="3440" w:type="dxa"/>
            <w:vAlign w:val="center"/>
          </w:tcPr>
          <w:p w:rsidR="00A44709" w:rsidRPr="00DF20C5" w:rsidRDefault="00086E15" w:rsidP="00A44709">
            <w:pPr>
              <w:spacing w:line="360" w:lineRule="auto"/>
              <w:rPr>
                <w:rFonts w:ascii="宋体" w:hAnsi="宋体" w:hint="eastAsia"/>
                <w:szCs w:val="21"/>
              </w:rPr>
            </w:pPr>
            <w:r w:rsidRPr="00086E15">
              <w:rPr>
                <w:rFonts w:ascii="宋体" w:hAnsi="宋体" w:hint="eastAsia"/>
                <w:color w:val="0000FF"/>
                <w:szCs w:val="21"/>
              </w:rPr>
              <w:t>合作伙伴编号</w:t>
            </w:r>
            <w:r w:rsidR="00BC71B6" w:rsidRPr="00BC71B6">
              <w:rPr>
                <w:rFonts w:ascii="宋体" w:hAnsi="宋体" w:hint="eastAsia"/>
                <w:color w:val="0000FF"/>
                <w:sz w:val="21"/>
                <w:szCs w:val="21"/>
              </w:rPr>
              <w:t>（必填）</w:t>
            </w:r>
          </w:p>
        </w:tc>
        <w:tc>
          <w:tcPr>
            <w:tcW w:w="1240"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661"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C25114">
        <w:tblPrEx>
          <w:tblCellMar>
            <w:top w:w="0" w:type="dxa"/>
            <w:bottom w:w="0" w:type="dxa"/>
          </w:tblCellMar>
        </w:tblPrEx>
        <w:trPr>
          <w:jc w:val="center"/>
        </w:trPr>
        <w:tc>
          <w:tcPr>
            <w:tcW w:w="1971" w:type="dxa"/>
            <w:vAlign w:val="center"/>
          </w:tcPr>
          <w:p w:rsidR="00C25114" w:rsidRPr="00EC32AA" w:rsidRDefault="00C25114" w:rsidP="007E15F0">
            <w:pPr>
              <w:spacing w:line="360" w:lineRule="auto"/>
              <w:jc w:val="center"/>
              <w:rPr>
                <w:rFonts w:ascii="宋体" w:hAnsi="宋体" w:hint="eastAsia"/>
                <w:szCs w:val="21"/>
              </w:rPr>
            </w:pPr>
            <w:r w:rsidRPr="00EC32AA">
              <w:rPr>
                <w:rFonts w:hint="eastAsia"/>
              </w:rPr>
              <w:t>BEGINTIME</w:t>
            </w:r>
          </w:p>
        </w:tc>
        <w:tc>
          <w:tcPr>
            <w:tcW w:w="3440" w:type="dxa"/>
            <w:vAlign w:val="center"/>
          </w:tcPr>
          <w:p w:rsidR="00C25114" w:rsidRPr="00EC32AA" w:rsidRDefault="00C25114" w:rsidP="007E15F0">
            <w:pPr>
              <w:spacing w:line="360" w:lineRule="auto"/>
              <w:rPr>
                <w:rFonts w:ascii="宋体" w:hAnsi="宋体" w:hint="eastAsia"/>
                <w:szCs w:val="21"/>
              </w:rPr>
            </w:pPr>
            <w:r w:rsidRPr="00EC32AA">
              <w:rPr>
                <w:rFonts w:ascii="宋体" w:hAnsi="宋体" w:hint="eastAsia"/>
                <w:szCs w:val="21"/>
              </w:rPr>
              <w:t>起始统计时间</w:t>
            </w:r>
            <w:r w:rsidR="00183E41" w:rsidRPr="00EC32AA">
              <w:rPr>
                <w:rFonts w:ascii="宋体" w:hAnsi="宋体" w:hint="eastAsia"/>
                <w:szCs w:val="21"/>
              </w:rPr>
              <w:t>（</w:t>
            </w:r>
            <w:r w:rsidR="00BD75E8" w:rsidRPr="00EC32AA">
              <w:rPr>
                <w:rFonts w:ascii="宋体" w:hAnsi="宋体"/>
                <w:sz w:val="21"/>
                <w:szCs w:val="21"/>
              </w:rPr>
              <w:t>YYYYMMDDHHmmss</w:t>
            </w:r>
            <w:r w:rsidR="00183E41" w:rsidRPr="00EC32AA">
              <w:rPr>
                <w:rFonts w:ascii="宋体" w:hAnsi="宋体" w:hint="eastAsia"/>
                <w:szCs w:val="21"/>
              </w:rPr>
              <w:t>）</w:t>
            </w:r>
            <w:r w:rsidR="00BC71B6" w:rsidRPr="00BC71B6">
              <w:rPr>
                <w:rFonts w:ascii="宋体" w:hAnsi="宋体" w:hint="eastAsia"/>
                <w:color w:val="0000FF"/>
                <w:sz w:val="21"/>
                <w:szCs w:val="21"/>
              </w:rPr>
              <w:t>（必填）</w:t>
            </w:r>
          </w:p>
        </w:tc>
        <w:tc>
          <w:tcPr>
            <w:tcW w:w="1240" w:type="dxa"/>
            <w:vAlign w:val="center"/>
          </w:tcPr>
          <w:p w:rsidR="00C25114" w:rsidRPr="00EC32AA" w:rsidRDefault="00C25114" w:rsidP="007E15F0">
            <w:pPr>
              <w:spacing w:line="360" w:lineRule="auto"/>
              <w:jc w:val="center"/>
              <w:rPr>
                <w:rFonts w:ascii="宋体" w:hAnsi="宋体" w:hint="eastAsia"/>
                <w:szCs w:val="21"/>
              </w:rPr>
            </w:pPr>
            <w:r w:rsidRPr="00EC32AA">
              <w:rPr>
                <w:rFonts w:ascii="宋体" w:hAnsi="宋体" w:hint="eastAsia"/>
                <w:szCs w:val="21"/>
              </w:rPr>
              <w:t>String</w:t>
            </w:r>
          </w:p>
        </w:tc>
        <w:tc>
          <w:tcPr>
            <w:tcW w:w="1661" w:type="dxa"/>
            <w:vAlign w:val="center"/>
          </w:tcPr>
          <w:p w:rsidR="00C25114" w:rsidRPr="00EC32AA" w:rsidRDefault="00C25114" w:rsidP="007E15F0">
            <w:pPr>
              <w:spacing w:line="360" w:lineRule="auto"/>
              <w:jc w:val="center"/>
              <w:rPr>
                <w:rFonts w:ascii="宋体" w:hAnsi="宋体" w:hint="eastAsia"/>
                <w:szCs w:val="21"/>
              </w:rPr>
            </w:pPr>
            <w:r w:rsidRPr="00EC32AA">
              <w:rPr>
                <w:rFonts w:ascii="宋体" w:hAnsi="宋体" w:hint="eastAsia"/>
                <w:szCs w:val="21"/>
              </w:rPr>
              <w:t>24</w:t>
            </w:r>
          </w:p>
        </w:tc>
      </w:tr>
      <w:tr w:rsidR="00C25114">
        <w:tblPrEx>
          <w:tblCellMar>
            <w:top w:w="0" w:type="dxa"/>
            <w:bottom w:w="0" w:type="dxa"/>
          </w:tblCellMar>
        </w:tblPrEx>
        <w:trPr>
          <w:jc w:val="center"/>
        </w:trPr>
        <w:tc>
          <w:tcPr>
            <w:tcW w:w="1971" w:type="dxa"/>
            <w:vAlign w:val="center"/>
          </w:tcPr>
          <w:p w:rsidR="00C25114" w:rsidRPr="00EC32AA" w:rsidRDefault="00C25114" w:rsidP="007E15F0">
            <w:pPr>
              <w:spacing w:line="360" w:lineRule="auto"/>
              <w:jc w:val="center"/>
              <w:rPr>
                <w:rFonts w:ascii="宋体" w:hAnsi="宋体" w:hint="eastAsia"/>
                <w:szCs w:val="21"/>
              </w:rPr>
            </w:pPr>
            <w:r w:rsidRPr="00EC32AA">
              <w:rPr>
                <w:rFonts w:hint="eastAsia"/>
              </w:rPr>
              <w:t>ENDTIME</w:t>
            </w:r>
          </w:p>
        </w:tc>
        <w:tc>
          <w:tcPr>
            <w:tcW w:w="3440" w:type="dxa"/>
            <w:vAlign w:val="center"/>
          </w:tcPr>
          <w:p w:rsidR="00C25114" w:rsidRPr="00EC32AA" w:rsidRDefault="00C25114" w:rsidP="007E15F0">
            <w:pPr>
              <w:spacing w:line="360" w:lineRule="auto"/>
              <w:rPr>
                <w:rFonts w:ascii="宋体" w:hAnsi="宋体" w:hint="eastAsia"/>
                <w:szCs w:val="21"/>
              </w:rPr>
            </w:pPr>
            <w:r w:rsidRPr="00EC32AA">
              <w:rPr>
                <w:rFonts w:ascii="宋体" w:hAnsi="宋体" w:hint="eastAsia"/>
                <w:szCs w:val="21"/>
              </w:rPr>
              <w:t>截止统计时间</w:t>
            </w:r>
            <w:r w:rsidR="006459BB" w:rsidRPr="00EC32AA">
              <w:rPr>
                <w:rFonts w:ascii="宋体" w:hAnsi="宋体" w:hint="eastAsia"/>
                <w:szCs w:val="21"/>
              </w:rPr>
              <w:t>（</w:t>
            </w:r>
            <w:r w:rsidR="006762E9" w:rsidRPr="00EC32AA">
              <w:rPr>
                <w:rFonts w:ascii="宋体" w:hAnsi="宋体"/>
                <w:sz w:val="21"/>
                <w:szCs w:val="21"/>
              </w:rPr>
              <w:t>YYYYMMDDHHmmss</w:t>
            </w:r>
            <w:r w:rsidR="006459BB" w:rsidRPr="00EC32AA">
              <w:rPr>
                <w:rFonts w:ascii="宋体" w:hAnsi="宋体" w:hint="eastAsia"/>
                <w:szCs w:val="21"/>
              </w:rPr>
              <w:t>）</w:t>
            </w:r>
            <w:r w:rsidR="00BC71B6" w:rsidRPr="00BC71B6">
              <w:rPr>
                <w:rFonts w:ascii="宋体" w:hAnsi="宋体" w:hint="eastAsia"/>
                <w:color w:val="0000FF"/>
                <w:sz w:val="21"/>
                <w:szCs w:val="21"/>
              </w:rPr>
              <w:t>（必</w:t>
            </w:r>
            <w:r w:rsidR="00BC71B6" w:rsidRPr="00BC71B6">
              <w:rPr>
                <w:rFonts w:ascii="宋体" w:hAnsi="宋体" w:hint="eastAsia"/>
                <w:color w:val="0000FF"/>
                <w:sz w:val="21"/>
                <w:szCs w:val="21"/>
              </w:rPr>
              <w:lastRenderedPageBreak/>
              <w:t>填）</w:t>
            </w:r>
          </w:p>
        </w:tc>
        <w:tc>
          <w:tcPr>
            <w:tcW w:w="1240" w:type="dxa"/>
            <w:vAlign w:val="center"/>
          </w:tcPr>
          <w:p w:rsidR="00C25114" w:rsidRPr="00EC32AA" w:rsidRDefault="00C25114" w:rsidP="007E15F0">
            <w:pPr>
              <w:spacing w:line="360" w:lineRule="auto"/>
              <w:jc w:val="center"/>
              <w:rPr>
                <w:rFonts w:ascii="宋体" w:hAnsi="宋体" w:hint="eastAsia"/>
                <w:szCs w:val="21"/>
              </w:rPr>
            </w:pPr>
            <w:r w:rsidRPr="00EC32AA">
              <w:rPr>
                <w:rFonts w:ascii="宋体" w:hAnsi="宋体" w:hint="eastAsia"/>
                <w:szCs w:val="21"/>
              </w:rPr>
              <w:lastRenderedPageBreak/>
              <w:t>String</w:t>
            </w:r>
          </w:p>
        </w:tc>
        <w:tc>
          <w:tcPr>
            <w:tcW w:w="1661" w:type="dxa"/>
            <w:vAlign w:val="center"/>
          </w:tcPr>
          <w:p w:rsidR="00C25114" w:rsidRPr="00EC32AA" w:rsidRDefault="00C25114" w:rsidP="007E15F0">
            <w:pPr>
              <w:spacing w:line="360" w:lineRule="auto"/>
              <w:jc w:val="center"/>
              <w:rPr>
                <w:rFonts w:ascii="宋体" w:hAnsi="宋体" w:hint="eastAsia"/>
                <w:szCs w:val="21"/>
              </w:rPr>
            </w:pPr>
            <w:r w:rsidRPr="00EC32AA">
              <w:rPr>
                <w:rFonts w:ascii="宋体" w:hAnsi="宋体" w:hint="eastAsia"/>
                <w:szCs w:val="21"/>
              </w:rPr>
              <w:t>24</w:t>
            </w:r>
          </w:p>
        </w:tc>
      </w:tr>
      <w:tr w:rsidR="00C25114">
        <w:tblPrEx>
          <w:tblCellMar>
            <w:top w:w="0" w:type="dxa"/>
            <w:bottom w:w="0" w:type="dxa"/>
          </w:tblCellMar>
        </w:tblPrEx>
        <w:trPr>
          <w:jc w:val="center"/>
        </w:trPr>
        <w:tc>
          <w:tcPr>
            <w:tcW w:w="1971" w:type="dxa"/>
            <w:vAlign w:val="center"/>
          </w:tcPr>
          <w:p w:rsidR="00C25114" w:rsidRPr="00BB6A02" w:rsidRDefault="00C25114" w:rsidP="007E15F0">
            <w:pPr>
              <w:spacing w:line="360" w:lineRule="auto"/>
              <w:jc w:val="center"/>
              <w:rPr>
                <w:rFonts w:hint="eastAsia"/>
              </w:rPr>
            </w:pPr>
            <w:r>
              <w:rPr>
                <w:rFonts w:ascii="宋体" w:hAnsi="宋体" w:hint="eastAsia"/>
                <w:szCs w:val="21"/>
              </w:rPr>
              <w:lastRenderedPageBreak/>
              <w:t>CORPLIST</w:t>
            </w:r>
          </w:p>
        </w:tc>
        <w:tc>
          <w:tcPr>
            <w:tcW w:w="3440" w:type="dxa"/>
            <w:vAlign w:val="center"/>
          </w:tcPr>
          <w:p w:rsidR="0034269D" w:rsidRDefault="00C25114" w:rsidP="007E15F0">
            <w:pPr>
              <w:spacing w:line="360" w:lineRule="auto"/>
              <w:rPr>
                <w:ins w:id="140" w:author="张光木" w:date="2008-09-10T09:39:00Z"/>
                <w:rFonts w:ascii="宋体" w:hAnsi="宋体" w:hint="eastAsia"/>
                <w:szCs w:val="21"/>
              </w:rPr>
            </w:pPr>
            <w:r>
              <w:rPr>
                <w:rFonts w:ascii="宋体" w:hAnsi="宋体" w:hint="eastAsia"/>
                <w:szCs w:val="21"/>
              </w:rPr>
              <w:t>企业业务统计信息列表</w:t>
            </w:r>
          </w:p>
          <w:p w:rsidR="00C25114" w:rsidRDefault="00587ABA" w:rsidP="007E15F0">
            <w:pPr>
              <w:numPr>
                <w:ins w:id="141" w:author="张光木" w:date="2008-09-10T09:39:00Z"/>
              </w:numPr>
              <w:spacing w:line="360" w:lineRule="auto"/>
              <w:rPr>
                <w:rFonts w:ascii="宋体" w:hAnsi="宋体" w:hint="eastAsia"/>
                <w:szCs w:val="21"/>
              </w:rPr>
            </w:pPr>
            <w:ins w:id="142" w:author="张光木" w:date="2008-09-10T09:41:00Z">
              <w:r w:rsidRPr="00BC71B6">
                <w:rPr>
                  <w:rFonts w:ascii="宋体" w:hAnsi="宋体" w:hint="eastAsia"/>
                  <w:color w:val="0000FF"/>
                  <w:sz w:val="21"/>
                  <w:szCs w:val="21"/>
                </w:rPr>
                <w:t>（必填）</w:t>
              </w:r>
            </w:ins>
          </w:p>
        </w:tc>
        <w:tc>
          <w:tcPr>
            <w:tcW w:w="1240" w:type="dxa"/>
            <w:vAlign w:val="center"/>
          </w:tcPr>
          <w:p w:rsidR="00C25114" w:rsidRPr="00DF20C5" w:rsidRDefault="00C25114" w:rsidP="007E15F0">
            <w:pPr>
              <w:spacing w:line="360" w:lineRule="auto"/>
              <w:jc w:val="center"/>
              <w:rPr>
                <w:rFonts w:ascii="宋体" w:hAnsi="宋体" w:hint="eastAsia"/>
                <w:szCs w:val="21"/>
              </w:rPr>
            </w:pPr>
            <w:r>
              <w:rPr>
                <w:rFonts w:ascii="宋体" w:hAnsi="宋体" w:hint="eastAsia"/>
                <w:szCs w:val="21"/>
              </w:rPr>
              <w:t>--</w:t>
            </w:r>
          </w:p>
        </w:tc>
        <w:tc>
          <w:tcPr>
            <w:tcW w:w="1661" w:type="dxa"/>
            <w:vAlign w:val="center"/>
          </w:tcPr>
          <w:p w:rsidR="00C25114" w:rsidRDefault="00C25114" w:rsidP="007E15F0">
            <w:pPr>
              <w:spacing w:line="360" w:lineRule="auto"/>
              <w:jc w:val="center"/>
              <w:rPr>
                <w:rFonts w:ascii="宋体" w:hAnsi="宋体" w:hint="eastAsia"/>
                <w:szCs w:val="21"/>
              </w:rPr>
            </w:pPr>
            <w:r>
              <w:rPr>
                <w:rFonts w:ascii="宋体" w:hAnsi="宋体" w:hint="eastAsia"/>
                <w:szCs w:val="21"/>
              </w:rPr>
              <w:t>--</w:t>
            </w:r>
          </w:p>
        </w:tc>
      </w:tr>
      <w:tr w:rsidR="00C25114">
        <w:tblPrEx>
          <w:tblCellMar>
            <w:top w:w="0" w:type="dxa"/>
            <w:bottom w:w="0" w:type="dxa"/>
          </w:tblCellMar>
        </w:tblPrEx>
        <w:trPr>
          <w:jc w:val="center"/>
        </w:trPr>
        <w:tc>
          <w:tcPr>
            <w:tcW w:w="1971" w:type="dxa"/>
            <w:vAlign w:val="center"/>
          </w:tcPr>
          <w:p w:rsidR="00C25114" w:rsidRPr="00BB6A02" w:rsidRDefault="00C25114" w:rsidP="00A44709">
            <w:pPr>
              <w:spacing w:line="360" w:lineRule="auto"/>
              <w:jc w:val="center"/>
              <w:rPr>
                <w:rFonts w:hint="eastAsia"/>
              </w:rPr>
            </w:pPr>
            <w:r>
              <w:rPr>
                <w:rFonts w:ascii="宋体" w:hAnsi="宋体" w:hint="eastAsia"/>
                <w:szCs w:val="21"/>
              </w:rPr>
              <w:t>CORPSTATINFO</w:t>
            </w:r>
          </w:p>
        </w:tc>
        <w:tc>
          <w:tcPr>
            <w:tcW w:w="3440" w:type="dxa"/>
            <w:vAlign w:val="center"/>
          </w:tcPr>
          <w:p w:rsidR="003F3598" w:rsidRDefault="00342C42" w:rsidP="00A44709">
            <w:pPr>
              <w:spacing w:line="360" w:lineRule="auto"/>
              <w:rPr>
                <w:ins w:id="143" w:author="张光木" w:date="2008-09-10T09:40:00Z"/>
                <w:rFonts w:ascii="宋体" w:hAnsi="宋体" w:hint="eastAsia"/>
                <w:color w:val="0000FF"/>
                <w:szCs w:val="21"/>
              </w:rPr>
            </w:pPr>
            <w:r w:rsidRPr="00342C42">
              <w:rPr>
                <w:rFonts w:ascii="宋体" w:hAnsi="宋体" w:hint="eastAsia"/>
                <w:color w:val="0000FF"/>
                <w:szCs w:val="21"/>
              </w:rPr>
              <w:t>企业业务</w:t>
            </w:r>
            <w:r w:rsidR="00C25114" w:rsidRPr="00342C42">
              <w:rPr>
                <w:rFonts w:ascii="宋体" w:hAnsi="宋体" w:hint="eastAsia"/>
                <w:color w:val="0000FF"/>
                <w:szCs w:val="21"/>
              </w:rPr>
              <w:t>统计信息</w:t>
            </w:r>
          </w:p>
          <w:p w:rsidR="00C25114" w:rsidRDefault="00086E15" w:rsidP="00A44709">
            <w:pPr>
              <w:numPr>
                <w:ins w:id="144" w:author="张光木" w:date="2008-09-10T09:40:00Z"/>
              </w:numPr>
              <w:spacing w:line="360" w:lineRule="auto"/>
              <w:rPr>
                <w:rFonts w:ascii="宋体" w:hAnsi="宋体" w:hint="eastAsia"/>
                <w:szCs w:val="21"/>
              </w:rPr>
            </w:pPr>
            <w:r w:rsidRPr="00BC71B6">
              <w:rPr>
                <w:rFonts w:ascii="宋体" w:hAnsi="宋体" w:hint="eastAsia"/>
                <w:color w:val="0000FF"/>
                <w:sz w:val="21"/>
                <w:szCs w:val="21"/>
              </w:rPr>
              <w:t>（</w:t>
            </w:r>
            <w:ins w:id="145" w:author="张光木" w:date="2008-09-10T09:40:00Z">
              <w:r w:rsidR="003F3598">
                <w:rPr>
                  <w:rFonts w:ascii="宋体" w:hAnsi="宋体" w:hint="eastAsia"/>
                  <w:color w:val="0000FF"/>
                  <w:sz w:val="21"/>
                  <w:szCs w:val="21"/>
                </w:rPr>
                <w:t>至少有一项，可以同时存在多个</w:t>
              </w:r>
              <w:r w:rsidR="00F26791">
                <w:rPr>
                  <w:rFonts w:ascii="宋体" w:hAnsi="宋体" w:hint="eastAsia"/>
                  <w:color w:val="0000FF"/>
                  <w:sz w:val="21"/>
                  <w:szCs w:val="21"/>
                </w:rPr>
                <w:t>节点</w:t>
              </w:r>
            </w:ins>
            <w:r w:rsidRPr="00BC71B6">
              <w:rPr>
                <w:rFonts w:ascii="宋体" w:hAnsi="宋体" w:hint="eastAsia"/>
                <w:color w:val="0000FF"/>
                <w:sz w:val="21"/>
                <w:szCs w:val="21"/>
              </w:rPr>
              <w:t>）</w:t>
            </w:r>
          </w:p>
        </w:tc>
        <w:tc>
          <w:tcPr>
            <w:tcW w:w="1240" w:type="dxa"/>
            <w:vAlign w:val="center"/>
          </w:tcPr>
          <w:p w:rsidR="00C25114" w:rsidRPr="00DF20C5" w:rsidRDefault="00DE517A" w:rsidP="00A44709">
            <w:pPr>
              <w:spacing w:line="360" w:lineRule="auto"/>
              <w:jc w:val="center"/>
              <w:rPr>
                <w:rFonts w:ascii="宋体" w:hAnsi="宋体" w:hint="eastAsia"/>
                <w:szCs w:val="21"/>
              </w:rPr>
            </w:pPr>
            <w:r>
              <w:rPr>
                <w:rFonts w:ascii="宋体" w:hAnsi="宋体" w:hint="eastAsia"/>
                <w:szCs w:val="21"/>
              </w:rPr>
              <w:t>--</w:t>
            </w:r>
          </w:p>
        </w:tc>
        <w:tc>
          <w:tcPr>
            <w:tcW w:w="1661" w:type="dxa"/>
            <w:vAlign w:val="center"/>
          </w:tcPr>
          <w:p w:rsidR="00C25114" w:rsidRDefault="00DE517A" w:rsidP="00A44709">
            <w:pPr>
              <w:spacing w:line="360" w:lineRule="auto"/>
              <w:jc w:val="center"/>
              <w:rPr>
                <w:rFonts w:ascii="宋体" w:hAnsi="宋体" w:hint="eastAsia"/>
                <w:szCs w:val="21"/>
              </w:rPr>
            </w:pPr>
            <w:r>
              <w:rPr>
                <w:rFonts w:ascii="宋体" w:hAnsi="宋体" w:hint="eastAsia"/>
                <w:szCs w:val="21"/>
              </w:rPr>
              <w:t>--</w:t>
            </w:r>
          </w:p>
        </w:tc>
      </w:tr>
      <w:tr w:rsidR="00C25114" w:rsidRPr="008578FE">
        <w:tblPrEx>
          <w:tblCellMar>
            <w:top w:w="0" w:type="dxa"/>
            <w:bottom w:w="0" w:type="dxa"/>
          </w:tblCellMar>
        </w:tblPrEx>
        <w:trPr>
          <w:jc w:val="center"/>
        </w:trPr>
        <w:tc>
          <w:tcPr>
            <w:tcW w:w="1971" w:type="dxa"/>
            <w:vAlign w:val="center"/>
          </w:tcPr>
          <w:p w:rsidR="00C25114" w:rsidRPr="008578FE" w:rsidRDefault="00C25114" w:rsidP="007E15F0">
            <w:pPr>
              <w:spacing w:line="360" w:lineRule="auto"/>
              <w:jc w:val="center"/>
              <w:rPr>
                <w:rFonts w:hint="eastAsia"/>
              </w:rPr>
            </w:pPr>
            <w:r w:rsidRPr="008578FE">
              <w:rPr>
                <w:rFonts w:ascii="宋体" w:hAnsi="宋体" w:hint="eastAsia"/>
                <w:szCs w:val="21"/>
              </w:rPr>
              <w:t>CORPACCOUNT</w:t>
            </w:r>
          </w:p>
        </w:tc>
        <w:tc>
          <w:tcPr>
            <w:tcW w:w="3440" w:type="dxa"/>
            <w:vAlign w:val="center"/>
          </w:tcPr>
          <w:p w:rsidR="00C25114" w:rsidRPr="008578FE" w:rsidRDefault="00086E15" w:rsidP="007E15F0">
            <w:pPr>
              <w:spacing w:line="360" w:lineRule="auto"/>
              <w:rPr>
                <w:rFonts w:ascii="宋体" w:hAnsi="宋体" w:hint="eastAsia"/>
                <w:szCs w:val="21"/>
              </w:rPr>
            </w:pPr>
            <w:r w:rsidRPr="00086E15">
              <w:rPr>
                <w:rFonts w:ascii="宋体" w:hAnsi="宋体" w:hint="eastAsia"/>
                <w:color w:val="0000FF"/>
                <w:szCs w:val="21"/>
              </w:rPr>
              <w:t>集团</w:t>
            </w:r>
            <w:r w:rsidR="00C25114" w:rsidRPr="00086E15">
              <w:rPr>
                <w:rFonts w:ascii="宋体" w:hAnsi="宋体" w:hint="eastAsia"/>
                <w:color w:val="0000FF"/>
                <w:szCs w:val="21"/>
              </w:rPr>
              <w:t>编号</w:t>
            </w:r>
            <w:r w:rsidR="00BC71B6" w:rsidRPr="00BC71B6">
              <w:rPr>
                <w:rFonts w:ascii="宋体" w:hAnsi="宋体" w:hint="eastAsia"/>
                <w:color w:val="0000FF"/>
                <w:sz w:val="21"/>
                <w:szCs w:val="21"/>
              </w:rPr>
              <w:t>（必填）</w:t>
            </w:r>
          </w:p>
        </w:tc>
        <w:tc>
          <w:tcPr>
            <w:tcW w:w="1240" w:type="dxa"/>
            <w:vAlign w:val="center"/>
          </w:tcPr>
          <w:p w:rsidR="00C25114" w:rsidRPr="008578FE" w:rsidRDefault="00C25114" w:rsidP="007E15F0">
            <w:pPr>
              <w:spacing w:line="360" w:lineRule="auto"/>
              <w:jc w:val="center"/>
              <w:rPr>
                <w:rFonts w:ascii="宋体" w:hAnsi="宋体" w:hint="eastAsia"/>
                <w:szCs w:val="21"/>
              </w:rPr>
            </w:pPr>
            <w:r w:rsidRPr="008578FE">
              <w:rPr>
                <w:rFonts w:ascii="宋体" w:hAnsi="宋体" w:hint="eastAsia"/>
                <w:szCs w:val="21"/>
              </w:rPr>
              <w:t>String</w:t>
            </w:r>
          </w:p>
        </w:tc>
        <w:tc>
          <w:tcPr>
            <w:tcW w:w="1661" w:type="dxa"/>
            <w:vAlign w:val="center"/>
          </w:tcPr>
          <w:p w:rsidR="00C25114" w:rsidRPr="008578FE" w:rsidRDefault="00C25114" w:rsidP="007E15F0">
            <w:pPr>
              <w:spacing w:line="360" w:lineRule="auto"/>
              <w:jc w:val="center"/>
              <w:rPr>
                <w:rFonts w:ascii="宋体" w:hAnsi="宋体" w:hint="eastAsia"/>
                <w:szCs w:val="21"/>
              </w:rPr>
            </w:pPr>
            <w:r w:rsidRPr="008578FE">
              <w:rPr>
                <w:rFonts w:ascii="宋体" w:hAnsi="宋体" w:hint="eastAsia"/>
                <w:szCs w:val="21"/>
              </w:rPr>
              <w:t>32</w:t>
            </w:r>
          </w:p>
        </w:tc>
      </w:tr>
      <w:tr w:rsidR="00C25114">
        <w:tblPrEx>
          <w:tblCellMar>
            <w:top w:w="0" w:type="dxa"/>
            <w:bottom w:w="0" w:type="dxa"/>
          </w:tblCellMar>
        </w:tblPrEx>
        <w:trPr>
          <w:jc w:val="center"/>
        </w:trPr>
        <w:tc>
          <w:tcPr>
            <w:tcW w:w="1971" w:type="dxa"/>
            <w:vAlign w:val="center"/>
          </w:tcPr>
          <w:p w:rsidR="00C25114" w:rsidRPr="00DF20C5" w:rsidRDefault="00C25114" w:rsidP="00A44709">
            <w:pPr>
              <w:spacing w:line="360" w:lineRule="auto"/>
              <w:jc w:val="center"/>
              <w:rPr>
                <w:rFonts w:ascii="宋体" w:hAnsi="宋体" w:hint="eastAsia"/>
                <w:szCs w:val="21"/>
              </w:rPr>
            </w:pPr>
            <w:r>
              <w:rPr>
                <w:rFonts w:hint="eastAsia"/>
              </w:rPr>
              <w:t>CARRYTYPE</w:t>
            </w:r>
          </w:p>
        </w:tc>
        <w:tc>
          <w:tcPr>
            <w:tcW w:w="3440" w:type="dxa"/>
            <w:vAlign w:val="center"/>
          </w:tcPr>
          <w:p w:rsidR="00C25114" w:rsidRPr="00342C42" w:rsidRDefault="00C25114" w:rsidP="00A44709">
            <w:pPr>
              <w:spacing w:line="360" w:lineRule="auto"/>
              <w:rPr>
                <w:rFonts w:hint="eastAsia"/>
                <w:szCs w:val="21"/>
              </w:rPr>
            </w:pPr>
            <w:r>
              <w:rPr>
                <w:rFonts w:hAnsi="宋体" w:hint="eastAsia"/>
                <w:szCs w:val="21"/>
              </w:rPr>
              <w:t>承载方式</w:t>
            </w:r>
            <w:r w:rsidR="00BC71B6" w:rsidRPr="00BC71B6">
              <w:rPr>
                <w:rFonts w:ascii="宋体" w:hAnsi="宋体" w:hint="eastAsia"/>
                <w:color w:val="0000FF"/>
                <w:sz w:val="21"/>
                <w:szCs w:val="21"/>
              </w:rPr>
              <w:t>（必填）</w:t>
            </w:r>
            <w:r>
              <w:rPr>
                <w:rFonts w:hAnsi="宋体" w:hint="eastAsia"/>
                <w:szCs w:val="21"/>
              </w:rPr>
              <w:t>：</w:t>
            </w:r>
            <w:r w:rsidRPr="009C2ABA">
              <w:rPr>
                <w:rFonts w:hint="eastAsia"/>
                <w:szCs w:val="21"/>
              </w:rPr>
              <w:t>01</w:t>
            </w:r>
            <w:r w:rsidRPr="009C2ABA">
              <w:rPr>
                <w:rFonts w:hint="eastAsia"/>
                <w:szCs w:val="21"/>
              </w:rPr>
              <w:t>：短信</w:t>
            </w:r>
            <w:r>
              <w:rPr>
                <w:rFonts w:hint="eastAsia"/>
                <w:szCs w:val="21"/>
              </w:rPr>
              <w:t>；</w:t>
            </w:r>
            <w:r w:rsidRPr="009C2ABA">
              <w:rPr>
                <w:rFonts w:hint="eastAsia"/>
                <w:szCs w:val="21"/>
              </w:rPr>
              <w:t>02</w:t>
            </w:r>
            <w:r w:rsidRPr="009C2ABA">
              <w:rPr>
                <w:rFonts w:hint="eastAsia"/>
                <w:szCs w:val="21"/>
              </w:rPr>
              <w:t>：</w:t>
            </w:r>
            <w:r w:rsidRPr="009C2ABA">
              <w:rPr>
                <w:rFonts w:hint="eastAsia"/>
                <w:szCs w:val="21"/>
              </w:rPr>
              <w:t>WAP</w:t>
            </w:r>
            <w:r>
              <w:rPr>
                <w:rFonts w:hint="eastAsia"/>
                <w:szCs w:val="21"/>
              </w:rPr>
              <w:t>；</w:t>
            </w:r>
            <w:r w:rsidRPr="009C2ABA">
              <w:rPr>
                <w:rFonts w:hint="eastAsia"/>
                <w:szCs w:val="21"/>
              </w:rPr>
              <w:t>03</w:t>
            </w:r>
            <w:r w:rsidRPr="009C2ABA">
              <w:rPr>
                <w:rFonts w:hint="eastAsia"/>
                <w:szCs w:val="21"/>
              </w:rPr>
              <w:t>：</w:t>
            </w:r>
            <w:r w:rsidRPr="009C2ABA">
              <w:rPr>
                <w:rFonts w:hint="eastAsia"/>
                <w:szCs w:val="21"/>
              </w:rPr>
              <w:t>WEB</w:t>
            </w:r>
            <w:r>
              <w:rPr>
                <w:rFonts w:hint="eastAsia"/>
                <w:szCs w:val="21"/>
              </w:rPr>
              <w:t>；</w:t>
            </w:r>
            <w:r w:rsidRPr="009C2ABA">
              <w:rPr>
                <w:rFonts w:hint="eastAsia"/>
                <w:szCs w:val="21"/>
              </w:rPr>
              <w:t>04</w:t>
            </w:r>
            <w:r w:rsidRPr="009C2ABA">
              <w:rPr>
                <w:rFonts w:hint="eastAsia"/>
                <w:szCs w:val="21"/>
              </w:rPr>
              <w:t>：</w:t>
            </w:r>
            <w:r w:rsidRPr="009C2ABA">
              <w:rPr>
                <w:rFonts w:hint="eastAsia"/>
                <w:szCs w:val="21"/>
              </w:rPr>
              <w:t>GPRS</w:t>
            </w:r>
            <w:r>
              <w:rPr>
                <w:rFonts w:hint="eastAsia"/>
                <w:szCs w:val="21"/>
              </w:rPr>
              <w:t>；</w:t>
            </w:r>
            <w:r w:rsidRPr="009C2ABA">
              <w:rPr>
                <w:rFonts w:hint="eastAsia"/>
                <w:szCs w:val="21"/>
              </w:rPr>
              <w:t>05</w:t>
            </w:r>
            <w:r w:rsidRPr="009C2ABA">
              <w:rPr>
                <w:rFonts w:hint="eastAsia"/>
                <w:szCs w:val="21"/>
              </w:rPr>
              <w:t>：彩信</w:t>
            </w:r>
            <w:r>
              <w:rPr>
                <w:rFonts w:hint="eastAsia"/>
                <w:szCs w:val="21"/>
              </w:rPr>
              <w:t>；</w:t>
            </w:r>
            <w:r>
              <w:rPr>
                <w:rFonts w:hint="eastAsia"/>
                <w:szCs w:val="21"/>
              </w:rPr>
              <w:t>06</w:t>
            </w:r>
            <w:r>
              <w:rPr>
                <w:rFonts w:hint="eastAsia"/>
                <w:szCs w:val="21"/>
              </w:rPr>
              <w:t>：</w:t>
            </w:r>
            <w:r>
              <w:rPr>
                <w:rFonts w:hint="eastAsia"/>
                <w:szCs w:val="21"/>
              </w:rPr>
              <w:t>Mail</w:t>
            </w:r>
            <w:r>
              <w:rPr>
                <w:rFonts w:hint="eastAsia"/>
                <w:szCs w:val="21"/>
              </w:rPr>
              <w:t>；</w:t>
            </w:r>
            <w:r>
              <w:rPr>
                <w:rFonts w:hint="eastAsia"/>
                <w:szCs w:val="21"/>
              </w:rPr>
              <w:t>09</w:t>
            </w:r>
            <w:r>
              <w:rPr>
                <w:rFonts w:hint="eastAsia"/>
                <w:szCs w:val="21"/>
              </w:rPr>
              <w:t>：其他</w:t>
            </w:r>
          </w:p>
        </w:tc>
        <w:tc>
          <w:tcPr>
            <w:tcW w:w="1240" w:type="dxa"/>
            <w:vAlign w:val="center"/>
          </w:tcPr>
          <w:p w:rsidR="00C25114" w:rsidRPr="00DF20C5" w:rsidRDefault="00C25114" w:rsidP="00A44709">
            <w:pPr>
              <w:spacing w:line="360" w:lineRule="auto"/>
              <w:jc w:val="center"/>
              <w:rPr>
                <w:rFonts w:ascii="宋体" w:hAnsi="宋体"/>
                <w:szCs w:val="21"/>
              </w:rPr>
            </w:pPr>
            <w:r w:rsidRPr="00DF20C5">
              <w:rPr>
                <w:rFonts w:ascii="宋体" w:hAnsi="宋体" w:hint="eastAsia"/>
                <w:szCs w:val="21"/>
              </w:rPr>
              <w:t>String</w:t>
            </w:r>
          </w:p>
        </w:tc>
        <w:tc>
          <w:tcPr>
            <w:tcW w:w="1661" w:type="dxa"/>
            <w:vAlign w:val="center"/>
          </w:tcPr>
          <w:p w:rsidR="00C25114" w:rsidRPr="00DF20C5" w:rsidRDefault="00C25114" w:rsidP="00A44709">
            <w:pPr>
              <w:spacing w:line="360" w:lineRule="auto"/>
              <w:jc w:val="center"/>
              <w:rPr>
                <w:rFonts w:ascii="宋体" w:hAnsi="宋体" w:hint="eastAsia"/>
                <w:szCs w:val="21"/>
              </w:rPr>
            </w:pPr>
            <w:r>
              <w:rPr>
                <w:rFonts w:ascii="宋体" w:hAnsi="宋体" w:hint="eastAsia"/>
                <w:szCs w:val="21"/>
              </w:rPr>
              <w:t>8</w:t>
            </w:r>
          </w:p>
        </w:tc>
      </w:tr>
      <w:tr w:rsidR="00C25114">
        <w:tblPrEx>
          <w:tblCellMar>
            <w:top w:w="0" w:type="dxa"/>
            <w:bottom w:w="0" w:type="dxa"/>
          </w:tblCellMar>
        </w:tblPrEx>
        <w:trPr>
          <w:jc w:val="center"/>
        </w:trPr>
        <w:tc>
          <w:tcPr>
            <w:tcW w:w="1971" w:type="dxa"/>
            <w:vAlign w:val="center"/>
          </w:tcPr>
          <w:p w:rsidR="00C25114" w:rsidRPr="00DF20C5" w:rsidRDefault="00C25114" w:rsidP="00A44709">
            <w:pPr>
              <w:spacing w:line="360" w:lineRule="auto"/>
              <w:jc w:val="center"/>
              <w:rPr>
                <w:rFonts w:ascii="宋体" w:hAnsi="宋体" w:hint="eastAsia"/>
                <w:szCs w:val="21"/>
              </w:rPr>
            </w:pPr>
            <w:r>
              <w:rPr>
                <w:rFonts w:hint="eastAsia"/>
              </w:rPr>
              <w:t>UPAMOUNT</w:t>
            </w:r>
          </w:p>
        </w:tc>
        <w:tc>
          <w:tcPr>
            <w:tcW w:w="3440" w:type="dxa"/>
            <w:vAlign w:val="center"/>
          </w:tcPr>
          <w:p w:rsidR="00C25114" w:rsidRDefault="00C25114" w:rsidP="00A44709">
            <w:pPr>
              <w:rPr>
                <w:rFonts w:hAnsi="宋体" w:hint="eastAsia"/>
                <w:szCs w:val="21"/>
              </w:rPr>
            </w:pPr>
            <w:r>
              <w:rPr>
                <w:rFonts w:hAnsi="宋体" w:hint="eastAsia"/>
                <w:szCs w:val="21"/>
              </w:rPr>
              <w:t>上行业务量</w:t>
            </w:r>
            <w:r w:rsidR="00BC71B6" w:rsidRPr="00BC71B6">
              <w:rPr>
                <w:rFonts w:ascii="宋体" w:hAnsi="宋体" w:hint="eastAsia"/>
                <w:color w:val="0000FF"/>
                <w:sz w:val="21"/>
                <w:szCs w:val="21"/>
              </w:rPr>
              <w:t>（</w:t>
            </w:r>
            <w:r w:rsidR="00BC71B6">
              <w:rPr>
                <w:rFonts w:ascii="宋体" w:hAnsi="宋体" w:hint="eastAsia"/>
                <w:color w:val="0000FF"/>
                <w:sz w:val="21"/>
                <w:szCs w:val="21"/>
              </w:rPr>
              <w:t>非</w:t>
            </w:r>
            <w:r w:rsidR="00BC71B6" w:rsidRPr="00BC71B6">
              <w:rPr>
                <w:rFonts w:ascii="宋体" w:hAnsi="宋体" w:hint="eastAsia"/>
                <w:color w:val="0000FF"/>
                <w:sz w:val="21"/>
                <w:szCs w:val="21"/>
              </w:rPr>
              <w:t>必填</w:t>
            </w:r>
            <w:r w:rsidR="00BC71B6">
              <w:rPr>
                <w:rFonts w:ascii="宋体" w:hAnsi="宋体" w:hint="eastAsia"/>
                <w:color w:val="0000FF"/>
                <w:sz w:val="21"/>
                <w:szCs w:val="21"/>
              </w:rPr>
              <w:t>，如果是短信、彩信或GPRS，填写</w:t>
            </w:r>
            <w:r w:rsidR="00BC71B6" w:rsidRPr="003B041A">
              <w:rPr>
                <w:rFonts w:hint="eastAsia"/>
                <w:color w:val="0000FF"/>
              </w:rPr>
              <w:t>UPAMOUNT</w:t>
            </w:r>
            <w:r w:rsidR="00BC71B6" w:rsidRPr="003B041A">
              <w:rPr>
                <w:rFonts w:hint="eastAsia"/>
                <w:color w:val="0000FF"/>
              </w:rPr>
              <w:t>或</w:t>
            </w:r>
            <w:r w:rsidR="00BC71B6" w:rsidRPr="003B041A">
              <w:rPr>
                <w:rFonts w:hint="eastAsia"/>
                <w:color w:val="0000FF"/>
              </w:rPr>
              <w:t>DOWNAMOUNT</w:t>
            </w:r>
            <w:r w:rsidR="00BC71B6" w:rsidRPr="003B041A">
              <w:rPr>
                <w:rFonts w:hint="eastAsia"/>
                <w:color w:val="0000FF"/>
              </w:rPr>
              <w:t>字</w:t>
            </w:r>
            <w:r w:rsidR="00BC71B6" w:rsidRPr="00BC71B6">
              <w:rPr>
                <w:rFonts w:hint="eastAsia"/>
                <w:color w:val="0000FF"/>
              </w:rPr>
              <w:t>段，不用填写</w:t>
            </w:r>
            <w:r w:rsidR="00BC71B6" w:rsidRPr="00BC71B6">
              <w:rPr>
                <w:rFonts w:hint="eastAsia"/>
                <w:color w:val="0000FF"/>
              </w:rPr>
              <w:t>UNIAMOUNT</w:t>
            </w:r>
            <w:r w:rsidR="00BC71B6" w:rsidRPr="00BC71B6">
              <w:rPr>
                <w:rFonts w:ascii="宋体" w:hAnsi="宋体" w:hint="eastAsia"/>
                <w:color w:val="0000FF"/>
                <w:sz w:val="21"/>
                <w:szCs w:val="21"/>
              </w:rPr>
              <w:t>）</w:t>
            </w:r>
          </w:p>
        </w:tc>
        <w:tc>
          <w:tcPr>
            <w:tcW w:w="1240" w:type="dxa"/>
            <w:vAlign w:val="center"/>
          </w:tcPr>
          <w:p w:rsidR="00C25114" w:rsidRPr="00DF20C5" w:rsidRDefault="00C25114"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661" w:type="dxa"/>
            <w:vAlign w:val="center"/>
          </w:tcPr>
          <w:p w:rsidR="00C25114" w:rsidRDefault="00DE517A" w:rsidP="00A44709">
            <w:pPr>
              <w:spacing w:line="360" w:lineRule="auto"/>
              <w:jc w:val="center"/>
              <w:rPr>
                <w:rFonts w:ascii="宋体" w:hAnsi="宋体" w:hint="eastAsia"/>
                <w:szCs w:val="21"/>
              </w:rPr>
            </w:pPr>
            <w:r>
              <w:rPr>
                <w:rFonts w:ascii="宋体" w:hAnsi="宋体" w:hint="eastAsia"/>
                <w:szCs w:val="21"/>
              </w:rPr>
              <w:t>--</w:t>
            </w:r>
          </w:p>
        </w:tc>
      </w:tr>
      <w:tr w:rsidR="00C25114">
        <w:tblPrEx>
          <w:tblCellMar>
            <w:top w:w="0" w:type="dxa"/>
            <w:bottom w:w="0" w:type="dxa"/>
          </w:tblCellMar>
        </w:tblPrEx>
        <w:trPr>
          <w:jc w:val="center"/>
        </w:trPr>
        <w:tc>
          <w:tcPr>
            <w:tcW w:w="1971" w:type="dxa"/>
            <w:vAlign w:val="center"/>
          </w:tcPr>
          <w:p w:rsidR="00C25114" w:rsidRPr="00DF20C5" w:rsidRDefault="00C25114" w:rsidP="00A44709">
            <w:pPr>
              <w:spacing w:line="360" w:lineRule="auto"/>
              <w:jc w:val="center"/>
              <w:rPr>
                <w:rFonts w:ascii="宋体" w:hAnsi="宋体" w:hint="eastAsia"/>
                <w:szCs w:val="21"/>
              </w:rPr>
            </w:pPr>
            <w:r w:rsidRPr="007E43AB">
              <w:rPr>
                <w:rFonts w:hint="eastAsia"/>
              </w:rPr>
              <w:t>DOWNAMOUNT</w:t>
            </w:r>
          </w:p>
        </w:tc>
        <w:tc>
          <w:tcPr>
            <w:tcW w:w="3440" w:type="dxa"/>
            <w:vAlign w:val="center"/>
          </w:tcPr>
          <w:p w:rsidR="00C25114" w:rsidRDefault="00C25114" w:rsidP="00A44709">
            <w:pPr>
              <w:rPr>
                <w:rFonts w:hAnsi="宋体" w:hint="eastAsia"/>
                <w:szCs w:val="21"/>
              </w:rPr>
            </w:pPr>
            <w:r>
              <w:rPr>
                <w:rFonts w:hAnsi="宋体" w:hint="eastAsia"/>
                <w:szCs w:val="21"/>
              </w:rPr>
              <w:t>下行业务量</w:t>
            </w:r>
            <w:r w:rsidR="00BC71B6" w:rsidRPr="00BC71B6">
              <w:rPr>
                <w:rFonts w:ascii="宋体" w:hAnsi="宋体" w:hint="eastAsia"/>
                <w:color w:val="0000FF"/>
                <w:sz w:val="21"/>
                <w:szCs w:val="21"/>
              </w:rPr>
              <w:t>（</w:t>
            </w:r>
            <w:r w:rsidR="00BC71B6">
              <w:rPr>
                <w:rFonts w:ascii="宋体" w:hAnsi="宋体" w:hint="eastAsia"/>
                <w:color w:val="0000FF"/>
                <w:sz w:val="21"/>
                <w:szCs w:val="21"/>
              </w:rPr>
              <w:t>非</w:t>
            </w:r>
            <w:r w:rsidR="00BC71B6" w:rsidRPr="00BC71B6">
              <w:rPr>
                <w:rFonts w:ascii="宋体" w:hAnsi="宋体" w:hint="eastAsia"/>
                <w:color w:val="0000FF"/>
                <w:sz w:val="21"/>
                <w:szCs w:val="21"/>
              </w:rPr>
              <w:t>必填</w:t>
            </w:r>
            <w:r w:rsidR="00BC71B6">
              <w:rPr>
                <w:rFonts w:ascii="宋体" w:hAnsi="宋体" w:hint="eastAsia"/>
                <w:color w:val="0000FF"/>
                <w:sz w:val="21"/>
                <w:szCs w:val="21"/>
              </w:rPr>
              <w:t>，如果是短信、彩信或GPRS，填写</w:t>
            </w:r>
            <w:r w:rsidR="00BC71B6" w:rsidRPr="003B041A">
              <w:rPr>
                <w:rFonts w:hint="eastAsia"/>
                <w:color w:val="0000FF"/>
              </w:rPr>
              <w:t>UPAMOUNT</w:t>
            </w:r>
            <w:r w:rsidR="00BC71B6" w:rsidRPr="003B041A">
              <w:rPr>
                <w:rFonts w:hint="eastAsia"/>
                <w:color w:val="0000FF"/>
              </w:rPr>
              <w:t>或</w:t>
            </w:r>
            <w:r w:rsidR="00BC71B6" w:rsidRPr="003B041A">
              <w:rPr>
                <w:rFonts w:hint="eastAsia"/>
                <w:color w:val="0000FF"/>
              </w:rPr>
              <w:t>DOWNAMOUNT</w:t>
            </w:r>
            <w:r w:rsidR="00BC71B6" w:rsidRPr="00BC71B6">
              <w:rPr>
                <w:rFonts w:hint="eastAsia"/>
                <w:color w:val="0000FF"/>
              </w:rPr>
              <w:t>字段，不用填写</w:t>
            </w:r>
            <w:r w:rsidR="00BC71B6" w:rsidRPr="00BC71B6">
              <w:rPr>
                <w:rFonts w:hint="eastAsia"/>
                <w:color w:val="0000FF"/>
              </w:rPr>
              <w:t>UNIAMOUNT</w:t>
            </w:r>
            <w:r w:rsidR="00BC71B6" w:rsidRPr="00BC71B6">
              <w:rPr>
                <w:rFonts w:ascii="宋体" w:hAnsi="宋体" w:hint="eastAsia"/>
                <w:color w:val="0000FF"/>
                <w:sz w:val="21"/>
                <w:szCs w:val="21"/>
              </w:rPr>
              <w:t>）</w:t>
            </w:r>
          </w:p>
        </w:tc>
        <w:tc>
          <w:tcPr>
            <w:tcW w:w="1240" w:type="dxa"/>
            <w:vAlign w:val="center"/>
          </w:tcPr>
          <w:p w:rsidR="00C25114" w:rsidRPr="00DF20C5" w:rsidRDefault="00C25114"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661" w:type="dxa"/>
            <w:vAlign w:val="center"/>
          </w:tcPr>
          <w:p w:rsidR="00C25114" w:rsidRDefault="00DE517A" w:rsidP="00A44709">
            <w:pPr>
              <w:spacing w:line="360" w:lineRule="auto"/>
              <w:jc w:val="center"/>
              <w:rPr>
                <w:rFonts w:ascii="宋体" w:hAnsi="宋体" w:hint="eastAsia"/>
                <w:szCs w:val="21"/>
              </w:rPr>
            </w:pPr>
            <w:r>
              <w:rPr>
                <w:rFonts w:ascii="宋体" w:hAnsi="宋体" w:hint="eastAsia"/>
                <w:szCs w:val="21"/>
              </w:rPr>
              <w:t>--</w:t>
            </w:r>
          </w:p>
        </w:tc>
      </w:tr>
      <w:tr w:rsidR="00C25114">
        <w:tblPrEx>
          <w:tblCellMar>
            <w:top w:w="0" w:type="dxa"/>
            <w:bottom w:w="0" w:type="dxa"/>
          </w:tblCellMar>
        </w:tblPrEx>
        <w:trPr>
          <w:jc w:val="center"/>
        </w:trPr>
        <w:tc>
          <w:tcPr>
            <w:tcW w:w="1971" w:type="dxa"/>
            <w:vAlign w:val="center"/>
          </w:tcPr>
          <w:p w:rsidR="00C25114" w:rsidRPr="00DF20C5" w:rsidRDefault="00C25114" w:rsidP="00A44709">
            <w:pPr>
              <w:spacing w:line="360" w:lineRule="auto"/>
              <w:jc w:val="center"/>
              <w:rPr>
                <w:rFonts w:ascii="宋体" w:hAnsi="宋体" w:hint="eastAsia"/>
                <w:szCs w:val="21"/>
              </w:rPr>
            </w:pPr>
            <w:r>
              <w:rPr>
                <w:rFonts w:hint="eastAsia"/>
              </w:rPr>
              <w:t>UNI</w:t>
            </w:r>
            <w:r w:rsidRPr="007E43AB">
              <w:rPr>
                <w:rFonts w:hint="eastAsia"/>
              </w:rPr>
              <w:t>AMOUNT</w:t>
            </w:r>
          </w:p>
        </w:tc>
        <w:tc>
          <w:tcPr>
            <w:tcW w:w="3440" w:type="dxa"/>
            <w:vAlign w:val="center"/>
          </w:tcPr>
          <w:p w:rsidR="00C25114" w:rsidRPr="00DF20C5" w:rsidRDefault="00C25114" w:rsidP="00A44709">
            <w:pPr>
              <w:spacing w:line="360" w:lineRule="auto"/>
              <w:rPr>
                <w:rFonts w:ascii="宋体" w:hAnsi="宋体" w:hint="eastAsia"/>
                <w:szCs w:val="21"/>
              </w:rPr>
            </w:pPr>
            <w:r>
              <w:rPr>
                <w:rFonts w:hAnsi="宋体" w:hint="eastAsia"/>
                <w:szCs w:val="21"/>
              </w:rPr>
              <w:t>业务量</w:t>
            </w:r>
            <w:r w:rsidR="00BC71B6" w:rsidRPr="00BC71B6">
              <w:rPr>
                <w:rFonts w:ascii="宋体" w:hAnsi="宋体" w:hint="eastAsia"/>
                <w:color w:val="0000FF"/>
                <w:sz w:val="21"/>
                <w:szCs w:val="21"/>
              </w:rPr>
              <w:t>（</w:t>
            </w:r>
            <w:r w:rsidR="00BC71B6">
              <w:rPr>
                <w:rFonts w:ascii="宋体" w:hAnsi="宋体" w:hint="eastAsia"/>
                <w:color w:val="0000FF"/>
                <w:sz w:val="21"/>
                <w:szCs w:val="21"/>
              </w:rPr>
              <w:t>非</w:t>
            </w:r>
            <w:r w:rsidR="00BC71B6" w:rsidRPr="00BC71B6">
              <w:rPr>
                <w:rFonts w:ascii="宋体" w:hAnsi="宋体" w:hint="eastAsia"/>
                <w:color w:val="0000FF"/>
                <w:sz w:val="21"/>
                <w:szCs w:val="21"/>
              </w:rPr>
              <w:t>必填</w:t>
            </w:r>
            <w:r w:rsidR="00BC71B6">
              <w:rPr>
                <w:rFonts w:ascii="宋体" w:hAnsi="宋体" w:hint="eastAsia"/>
                <w:color w:val="0000FF"/>
                <w:sz w:val="21"/>
                <w:szCs w:val="21"/>
              </w:rPr>
              <w:t>，如果</w:t>
            </w:r>
            <w:r w:rsidR="00982277">
              <w:rPr>
                <w:rFonts w:ascii="宋体" w:hAnsi="宋体" w:hint="eastAsia"/>
                <w:color w:val="0000FF"/>
                <w:sz w:val="21"/>
                <w:szCs w:val="21"/>
              </w:rPr>
              <w:t>非</w:t>
            </w:r>
            <w:r w:rsidR="00BC71B6">
              <w:rPr>
                <w:rFonts w:ascii="宋体" w:hAnsi="宋体" w:hint="eastAsia"/>
                <w:color w:val="0000FF"/>
                <w:sz w:val="21"/>
                <w:szCs w:val="21"/>
              </w:rPr>
              <w:t>短信、彩信或GPRS方式，</w:t>
            </w:r>
            <w:r w:rsidR="00982277">
              <w:rPr>
                <w:rFonts w:ascii="宋体" w:hAnsi="宋体" w:hint="eastAsia"/>
                <w:color w:val="0000FF"/>
                <w:sz w:val="21"/>
                <w:szCs w:val="21"/>
              </w:rPr>
              <w:t>则</w:t>
            </w:r>
            <w:r w:rsidR="00BC71B6">
              <w:rPr>
                <w:rFonts w:ascii="宋体" w:hAnsi="宋体" w:hint="eastAsia"/>
                <w:color w:val="0000FF"/>
                <w:sz w:val="21"/>
                <w:szCs w:val="21"/>
              </w:rPr>
              <w:t>必填</w:t>
            </w:r>
            <w:r w:rsidR="00BC71B6" w:rsidRPr="00BC71B6">
              <w:rPr>
                <w:rFonts w:ascii="宋体" w:hAnsi="宋体" w:hint="eastAsia"/>
                <w:color w:val="0000FF"/>
                <w:sz w:val="21"/>
                <w:szCs w:val="21"/>
              </w:rPr>
              <w:t>）</w:t>
            </w:r>
          </w:p>
        </w:tc>
        <w:tc>
          <w:tcPr>
            <w:tcW w:w="1240" w:type="dxa"/>
            <w:vAlign w:val="center"/>
          </w:tcPr>
          <w:p w:rsidR="00C25114" w:rsidRPr="00DF20C5" w:rsidRDefault="00C25114"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661" w:type="dxa"/>
            <w:vAlign w:val="center"/>
          </w:tcPr>
          <w:p w:rsidR="00C25114" w:rsidRDefault="00DE517A" w:rsidP="00A44709">
            <w:pPr>
              <w:spacing w:line="360" w:lineRule="auto"/>
              <w:jc w:val="center"/>
              <w:rPr>
                <w:rFonts w:ascii="宋体" w:hAnsi="宋体" w:hint="eastAsia"/>
                <w:szCs w:val="21"/>
              </w:rPr>
            </w:pPr>
            <w:r>
              <w:rPr>
                <w:rFonts w:ascii="宋体" w:hAnsi="宋体" w:hint="eastAsia"/>
                <w:szCs w:val="21"/>
              </w:rPr>
              <w:t>--</w:t>
            </w:r>
          </w:p>
        </w:tc>
      </w:tr>
      <w:tr w:rsidR="00C25114">
        <w:tblPrEx>
          <w:tblCellMar>
            <w:top w:w="0" w:type="dxa"/>
            <w:bottom w:w="0" w:type="dxa"/>
          </w:tblCellMar>
        </w:tblPrEx>
        <w:trPr>
          <w:jc w:val="center"/>
        </w:trPr>
        <w:tc>
          <w:tcPr>
            <w:tcW w:w="1971" w:type="dxa"/>
            <w:vAlign w:val="center"/>
          </w:tcPr>
          <w:p w:rsidR="00C25114" w:rsidRPr="00DF20C5" w:rsidRDefault="00C25114" w:rsidP="00A44709">
            <w:pPr>
              <w:spacing w:line="360" w:lineRule="auto"/>
              <w:jc w:val="center"/>
              <w:rPr>
                <w:rFonts w:ascii="宋体" w:hAnsi="宋体" w:hint="eastAsia"/>
                <w:szCs w:val="21"/>
              </w:rPr>
            </w:pPr>
            <w:r w:rsidRPr="007E43AB">
              <w:rPr>
                <w:rFonts w:hint="eastAsia"/>
              </w:rPr>
              <w:t>AMOUNT</w:t>
            </w:r>
            <w:r>
              <w:rPr>
                <w:rFonts w:hint="eastAsia"/>
              </w:rPr>
              <w:t>UNIT</w:t>
            </w:r>
          </w:p>
        </w:tc>
        <w:tc>
          <w:tcPr>
            <w:tcW w:w="3440" w:type="dxa"/>
            <w:vAlign w:val="center"/>
          </w:tcPr>
          <w:p w:rsidR="00C25114" w:rsidRDefault="00C25114" w:rsidP="00A44709">
            <w:pPr>
              <w:rPr>
                <w:rFonts w:hint="eastAsia"/>
                <w:szCs w:val="21"/>
              </w:rPr>
            </w:pPr>
            <w:r>
              <w:rPr>
                <w:rFonts w:hAnsi="宋体" w:hint="eastAsia"/>
                <w:szCs w:val="21"/>
              </w:rPr>
              <w:t>业务量单位</w:t>
            </w:r>
            <w:r w:rsidR="00BC71B6" w:rsidRPr="00BC71B6">
              <w:rPr>
                <w:rFonts w:ascii="宋体" w:hAnsi="宋体" w:hint="eastAsia"/>
                <w:color w:val="0000FF"/>
                <w:sz w:val="21"/>
                <w:szCs w:val="21"/>
              </w:rPr>
              <w:t>（必填）</w:t>
            </w:r>
            <w:r>
              <w:rPr>
                <w:rFonts w:hAnsi="宋体" w:hint="eastAsia"/>
                <w:szCs w:val="21"/>
              </w:rPr>
              <w:t>：</w:t>
            </w:r>
          </w:p>
          <w:p w:rsidR="00C25114" w:rsidRDefault="00C25114" w:rsidP="00A44709">
            <w:pPr>
              <w:rPr>
                <w:rFonts w:hint="eastAsia"/>
                <w:szCs w:val="21"/>
              </w:rPr>
            </w:pPr>
            <w:r>
              <w:rPr>
                <w:rFonts w:hint="eastAsia"/>
                <w:szCs w:val="21"/>
              </w:rPr>
              <w:t>1</w:t>
            </w:r>
            <w:r>
              <w:rPr>
                <w:rFonts w:hint="eastAsia"/>
                <w:szCs w:val="21"/>
              </w:rPr>
              <w:t>：字节；</w:t>
            </w:r>
            <w:r>
              <w:rPr>
                <w:rFonts w:hint="eastAsia"/>
                <w:szCs w:val="21"/>
              </w:rPr>
              <w:t>2</w:t>
            </w:r>
            <w:r>
              <w:rPr>
                <w:rFonts w:hint="eastAsia"/>
                <w:szCs w:val="21"/>
              </w:rPr>
              <w:t>：</w:t>
            </w:r>
            <w:r>
              <w:rPr>
                <w:rFonts w:hint="eastAsia"/>
                <w:szCs w:val="21"/>
              </w:rPr>
              <w:t>KB</w:t>
            </w:r>
            <w:r>
              <w:rPr>
                <w:rFonts w:hint="eastAsia"/>
                <w:szCs w:val="21"/>
              </w:rPr>
              <w:t>；</w:t>
            </w:r>
            <w:r>
              <w:rPr>
                <w:rFonts w:hint="eastAsia"/>
                <w:szCs w:val="21"/>
              </w:rPr>
              <w:t>3</w:t>
            </w:r>
            <w:r>
              <w:rPr>
                <w:rFonts w:hint="eastAsia"/>
                <w:szCs w:val="21"/>
              </w:rPr>
              <w:t>：</w:t>
            </w:r>
            <w:r>
              <w:rPr>
                <w:rFonts w:hint="eastAsia"/>
                <w:szCs w:val="21"/>
              </w:rPr>
              <w:t>MB</w:t>
            </w:r>
            <w:r>
              <w:rPr>
                <w:rFonts w:hint="eastAsia"/>
                <w:szCs w:val="21"/>
              </w:rPr>
              <w:t>；</w:t>
            </w:r>
            <w:r>
              <w:rPr>
                <w:rFonts w:hint="eastAsia"/>
                <w:szCs w:val="21"/>
              </w:rPr>
              <w:t>4</w:t>
            </w:r>
            <w:r>
              <w:rPr>
                <w:rFonts w:hint="eastAsia"/>
                <w:szCs w:val="21"/>
              </w:rPr>
              <w:t>：条；</w:t>
            </w:r>
          </w:p>
          <w:p w:rsidR="00C25114" w:rsidRPr="009C2ABA" w:rsidRDefault="00C25114" w:rsidP="00A44709">
            <w:pPr>
              <w:rPr>
                <w:rFonts w:hint="eastAsia"/>
                <w:szCs w:val="21"/>
              </w:rPr>
            </w:pPr>
            <w:r>
              <w:rPr>
                <w:rFonts w:hint="eastAsia"/>
                <w:szCs w:val="21"/>
              </w:rPr>
              <w:t>5</w:t>
            </w:r>
            <w:r>
              <w:rPr>
                <w:rFonts w:hint="eastAsia"/>
                <w:szCs w:val="21"/>
              </w:rPr>
              <w:t>：次；</w:t>
            </w:r>
            <w:r>
              <w:rPr>
                <w:rFonts w:hint="eastAsia"/>
                <w:szCs w:val="21"/>
              </w:rPr>
              <w:t>6</w:t>
            </w:r>
            <w:r>
              <w:rPr>
                <w:rFonts w:hint="eastAsia"/>
                <w:szCs w:val="21"/>
              </w:rPr>
              <w:t>：点击；</w:t>
            </w:r>
            <w:r>
              <w:rPr>
                <w:rFonts w:hint="eastAsia"/>
                <w:szCs w:val="21"/>
              </w:rPr>
              <w:t>9</w:t>
            </w:r>
            <w:r>
              <w:rPr>
                <w:rFonts w:hint="eastAsia"/>
                <w:szCs w:val="21"/>
              </w:rPr>
              <w:t>：其他</w:t>
            </w:r>
          </w:p>
        </w:tc>
        <w:tc>
          <w:tcPr>
            <w:tcW w:w="1240" w:type="dxa"/>
            <w:vAlign w:val="center"/>
          </w:tcPr>
          <w:p w:rsidR="00C25114" w:rsidRPr="00DF20C5" w:rsidRDefault="00C25114" w:rsidP="00A44709">
            <w:pPr>
              <w:spacing w:line="360" w:lineRule="auto"/>
              <w:jc w:val="center"/>
              <w:rPr>
                <w:rFonts w:ascii="宋体" w:hAnsi="宋体" w:hint="eastAsia"/>
                <w:szCs w:val="21"/>
              </w:rPr>
            </w:pPr>
            <w:r>
              <w:rPr>
                <w:rFonts w:ascii="宋体" w:hAnsi="宋体" w:hint="eastAsia"/>
                <w:szCs w:val="21"/>
              </w:rPr>
              <w:t>i</w:t>
            </w:r>
            <w:r w:rsidRPr="00DF20C5">
              <w:rPr>
                <w:rFonts w:ascii="宋体" w:hAnsi="宋体" w:hint="eastAsia"/>
                <w:szCs w:val="21"/>
              </w:rPr>
              <w:t>nt</w:t>
            </w:r>
          </w:p>
        </w:tc>
        <w:tc>
          <w:tcPr>
            <w:tcW w:w="1661" w:type="dxa"/>
            <w:vAlign w:val="center"/>
          </w:tcPr>
          <w:p w:rsidR="00C25114" w:rsidRDefault="00DE517A" w:rsidP="00A44709">
            <w:pPr>
              <w:spacing w:line="360" w:lineRule="auto"/>
              <w:jc w:val="center"/>
              <w:rPr>
                <w:rFonts w:ascii="宋体" w:hAnsi="宋体" w:hint="eastAsia"/>
                <w:szCs w:val="21"/>
              </w:rPr>
            </w:pPr>
            <w:r>
              <w:rPr>
                <w:rFonts w:ascii="宋体" w:hAnsi="宋体" w:hint="eastAsia"/>
                <w:szCs w:val="21"/>
              </w:rPr>
              <w:t>--</w:t>
            </w:r>
          </w:p>
        </w:tc>
      </w:tr>
    </w:tbl>
    <w:p w:rsidR="00A44709" w:rsidRPr="006E6101" w:rsidRDefault="00A44709" w:rsidP="006E6101">
      <w:pPr>
        <w:pStyle w:val="4"/>
        <w:numPr>
          <w:ilvl w:val="3"/>
          <w:numId w:val="0"/>
        </w:numPr>
        <w:tabs>
          <w:tab w:val="num" w:pos="737"/>
        </w:tabs>
        <w:rPr>
          <w:rFonts w:ascii="宋体" w:eastAsia="宋体" w:hAnsi="宋体" w:hint="eastAsia"/>
        </w:rPr>
      </w:pPr>
      <w:r w:rsidRPr="006E6101">
        <w:rPr>
          <w:rFonts w:ascii="宋体" w:eastAsia="宋体" w:hAnsi="宋体" w:hint="eastAsia"/>
        </w:rPr>
        <w:t>SendStatInfoRsp统计信息报告响应消息</w:t>
      </w:r>
    </w:p>
    <w:tbl>
      <w:tblPr>
        <w:tblW w:w="7971"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71"/>
        <w:gridCol w:w="3510"/>
        <w:gridCol w:w="1273"/>
        <w:gridCol w:w="1517"/>
      </w:tblGrid>
      <w:tr w:rsidR="00A44709">
        <w:tblPrEx>
          <w:tblCellMar>
            <w:top w:w="0" w:type="dxa"/>
            <w:bottom w:w="0" w:type="dxa"/>
          </w:tblCellMar>
        </w:tblPrEx>
        <w:trPr>
          <w:jc w:val="center"/>
        </w:trPr>
        <w:tc>
          <w:tcPr>
            <w:tcW w:w="1671" w:type="dxa"/>
            <w:tcBorders>
              <w:bottom w:val="single" w:sz="4" w:space="0" w:color="auto"/>
            </w:tcBorders>
            <w:shd w:val="clear" w:color="auto" w:fill="A6A6A6"/>
          </w:tcPr>
          <w:p w:rsidR="00A44709" w:rsidRPr="00DF20C5" w:rsidRDefault="00A44709" w:rsidP="00A44709">
            <w:pPr>
              <w:jc w:val="center"/>
              <w:rPr>
                <w:rFonts w:ascii="宋体" w:hAnsi="宋体" w:hint="eastAsia"/>
                <w:szCs w:val="21"/>
              </w:rPr>
            </w:pPr>
            <w:r w:rsidRPr="00DF20C5">
              <w:rPr>
                <w:rFonts w:ascii="宋体" w:hAnsi="宋体" w:hint="eastAsia"/>
                <w:szCs w:val="21"/>
              </w:rPr>
              <w:t>参数标识</w:t>
            </w:r>
          </w:p>
        </w:tc>
        <w:tc>
          <w:tcPr>
            <w:tcW w:w="6300" w:type="dxa"/>
            <w:gridSpan w:val="3"/>
            <w:tcBorders>
              <w:bottom w:val="single" w:sz="4" w:space="0" w:color="auto"/>
            </w:tcBorders>
            <w:shd w:val="clear" w:color="auto" w:fill="auto"/>
          </w:tcPr>
          <w:p w:rsidR="00A44709" w:rsidRPr="00DF20C5" w:rsidRDefault="00A44709" w:rsidP="00A44709">
            <w:pPr>
              <w:tabs>
                <w:tab w:val="center" w:pos="3402"/>
              </w:tabs>
              <w:rPr>
                <w:rFonts w:ascii="宋体" w:hAnsi="宋体" w:hint="eastAsia"/>
                <w:szCs w:val="21"/>
              </w:rPr>
            </w:pPr>
            <w:r>
              <w:rPr>
                <w:rFonts w:hint="eastAsia"/>
              </w:rPr>
              <w:t>SendStatInfoRsp</w:t>
            </w:r>
            <w:r w:rsidRPr="00DF20C5">
              <w:rPr>
                <w:rFonts w:ascii="宋体" w:hAnsi="宋体"/>
                <w:szCs w:val="21"/>
              </w:rPr>
              <w:tab/>
            </w:r>
          </w:p>
        </w:tc>
      </w:tr>
      <w:tr w:rsidR="00A44709" w:rsidRPr="005C6DCF">
        <w:tblPrEx>
          <w:tblCellMar>
            <w:top w:w="0" w:type="dxa"/>
            <w:bottom w:w="0" w:type="dxa"/>
          </w:tblCellMar>
        </w:tblPrEx>
        <w:trPr>
          <w:jc w:val="center"/>
        </w:trPr>
        <w:tc>
          <w:tcPr>
            <w:tcW w:w="1671" w:type="dxa"/>
            <w:shd w:val="clear" w:color="auto" w:fill="auto"/>
          </w:tcPr>
          <w:p w:rsidR="00A44709" w:rsidRPr="00DF20C5" w:rsidRDefault="00A44709" w:rsidP="00A44709">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300" w:type="dxa"/>
            <w:gridSpan w:val="3"/>
            <w:shd w:val="clear" w:color="auto" w:fill="auto"/>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hint="eastAsia"/>
              </w:rPr>
              <w:t>SendStatInfoRsp</w:t>
            </w:r>
            <w:r w:rsidRPr="00DF20C5">
              <w:rPr>
                <w:rFonts w:ascii="宋体" w:hAnsi="宋体" w:hint="eastAsia"/>
                <w:szCs w:val="21"/>
              </w:rPr>
              <w:t>&gt;</w:t>
            </w:r>
          </w:p>
          <w:p w:rsidR="00A44709" w:rsidRPr="00DF20C5" w:rsidRDefault="00A44709" w:rsidP="0010138F">
            <w:pPr>
              <w:spacing w:line="360" w:lineRule="auto"/>
              <w:ind w:leftChars="200" w:left="400"/>
              <w:rPr>
                <w:rFonts w:ascii="宋体" w:hAnsi="宋体" w:hint="eastAsia"/>
                <w:szCs w:val="21"/>
              </w:rPr>
            </w:pPr>
            <w:r>
              <w:rPr>
                <w:rFonts w:ascii="宋体" w:hAnsi="宋体" w:hint="eastAsia"/>
                <w:szCs w:val="21"/>
              </w:rPr>
              <w:t>&lt;HEAD&gt;</w:t>
            </w:r>
          </w:p>
          <w:p w:rsidR="00A44709" w:rsidRPr="00DF20C5" w:rsidRDefault="00A44709" w:rsidP="0010138F">
            <w:pPr>
              <w:spacing w:line="360" w:lineRule="auto"/>
              <w:ind w:leftChars="200" w:left="400" w:firstLineChars="200" w:firstLine="400"/>
              <w:rPr>
                <w:rFonts w:ascii="宋体" w:hAnsi="宋体" w:hint="eastAsia"/>
                <w:szCs w:val="21"/>
              </w:rPr>
            </w:pPr>
            <w:r w:rsidRPr="00DF20C5">
              <w:rPr>
                <w:rFonts w:ascii="宋体" w:hAnsi="宋体" w:hint="eastAsia"/>
                <w:szCs w:val="21"/>
              </w:rPr>
              <w:t>&lt;CODE&gt;消息标志&lt;/CODE&gt;</w:t>
            </w:r>
          </w:p>
          <w:p w:rsidR="00A44709" w:rsidRPr="00DF20C5" w:rsidRDefault="00A44709" w:rsidP="0010138F">
            <w:pPr>
              <w:spacing w:line="360" w:lineRule="auto"/>
              <w:ind w:leftChars="200" w:left="400" w:firstLineChars="200" w:firstLine="400"/>
              <w:rPr>
                <w:rFonts w:ascii="宋体" w:hAnsi="宋体" w:hint="eastAsia"/>
                <w:szCs w:val="21"/>
              </w:rPr>
            </w:pPr>
            <w:r w:rsidRPr="00DF20C5">
              <w:rPr>
                <w:rFonts w:ascii="宋体" w:hAnsi="宋体" w:hint="eastAsia"/>
                <w:szCs w:val="21"/>
              </w:rPr>
              <w:t>&lt;SID&gt;消息序列号&lt;/SID&gt;</w:t>
            </w:r>
          </w:p>
          <w:p w:rsidR="00A44709" w:rsidRPr="00DF20C5" w:rsidRDefault="00A44709" w:rsidP="0010138F">
            <w:pPr>
              <w:spacing w:line="360" w:lineRule="auto"/>
              <w:ind w:leftChars="200" w:left="400" w:firstLineChars="200" w:firstLine="400"/>
              <w:rPr>
                <w:rFonts w:ascii="宋体" w:hAnsi="宋体" w:hint="eastAsia"/>
                <w:szCs w:val="21"/>
              </w:rPr>
            </w:pPr>
            <w:r w:rsidRPr="00DF20C5">
              <w:rPr>
                <w:rFonts w:ascii="宋体" w:hAnsi="宋体" w:hint="eastAsia"/>
                <w:szCs w:val="21"/>
              </w:rPr>
              <w:t>&lt;TIMESTAMP&gt;时间戳&lt;/TIMESTAMP&gt;</w:t>
            </w:r>
          </w:p>
          <w:p w:rsidR="00A44709" w:rsidRDefault="00A44709" w:rsidP="0010138F">
            <w:pPr>
              <w:spacing w:line="360" w:lineRule="auto"/>
              <w:ind w:leftChars="200" w:left="400" w:firstLineChars="200" w:firstLine="400"/>
              <w:rPr>
                <w:rFonts w:ascii="宋体" w:hAnsi="宋体" w:hint="eastAsia"/>
                <w:szCs w:val="21"/>
              </w:rPr>
            </w:pPr>
            <w:r w:rsidRPr="00DF20C5">
              <w:rPr>
                <w:rFonts w:ascii="宋体" w:hAnsi="宋体" w:hint="eastAsia"/>
                <w:szCs w:val="21"/>
              </w:rPr>
              <w:t>&lt;SERVICEID&gt;</w:t>
            </w:r>
            <w:r w:rsidR="00D33948">
              <w:rPr>
                <w:rFonts w:ascii="宋体" w:hAnsi="宋体" w:hint="eastAsia"/>
                <w:szCs w:val="21"/>
              </w:rPr>
              <w:t>业务代码</w:t>
            </w:r>
            <w:r w:rsidRPr="00DF20C5">
              <w:rPr>
                <w:rFonts w:ascii="宋体" w:hAnsi="宋体" w:hint="eastAsia"/>
                <w:szCs w:val="21"/>
              </w:rPr>
              <w:t>&lt;/SERVICEID&gt;</w:t>
            </w:r>
          </w:p>
          <w:p w:rsidR="00A44709" w:rsidRDefault="00A44709" w:rsidP="0010138F">
            <w:pPr>
              <w:spacing w:line="360" w:lineRule="auto"/>
              <w:ind w:leftChars="100" w:left="200" w:firstLineChars="100" w:firstLine="200"/>
              <w:rPr>
                <w:rFonts w:ascii="宋体" w:hAnsi="宋体" w:hint="eastAsia"/>
                <w:szCs w:val="21"/>
              </w:rPr>
            </w:pPr>
            <w:r>
              <w:rPr>
                <w:rFonts w:ascii="宋体" w:hAnsi="宋体" w:hint="eastAsia"/>
                <w:szCs w:val="21"/>
              </w:rPr>
              <w:lastRenderedPageBreak/>
              <w:t>&lt;/HEAD&gt;</w:t>
            </w:r>
          </w:p>
          <w:p w:rsidR="00A44709" w:rsidRPr="00DF20C5" w:rsidRDefault="00A44709" w:rsidP="0010138F">
            <w:pPr>
              <w:spacing w:line="360" w:lineRule="auto"/>
              <w:ind w:leftChars="100" w:left="200" w:firstLineChars="100" w:firstLine="200"/>
              <w:rPr>
                <w:rFonts w:ascii="宋体" w:hAnsi="宋体" w:hint="eastAsia"/>
                <w:szCs w:val="21"/>
              </w:rPr>
            </w:pPr>
            <w:r>
              <w:rPr>
                <w:rFonts w:ascii="宋体" w:hAnsi="宋体" w:hint="eastAsia"/>
                <w:szCs w:val="21"/>
              </w:rPr>
              <w:t>&lt;BODY&gt;加密后的消息体&lt;/BODY&gt;</w:t>
            </w:r>
          </w:p>
          <w:p w:rsidR="00A44709" w:rsidRPr="00DF20C5" w:rsidRDefault="00A44709" w:rsidP="00A44709">
            <w:pPr>
              <w:rPr>
                <w:rFonts w:ascii="宋体" w:hAnsi="宋体" w:hint="eastAsia"/>
                <w:szCs w:val="21"/>
                <w:lang w:val="fi-FI"/>
              </w:rPr>
            </w:pPr>
            <w:r w:rsidRPr="00DF20C5">
              <w:rPr>
                <w:rFonts w:ascii="宋体" w:hAnsi="宋体" w:hint="eastAsia"/>
                <w:szCs w:val="21"/>
                <w:lang w:val="fi-FI"/>
              </w:rPr>
              <w:t>&lt;/</w:t>
            </w:r>
            <w:r>
              <w:rPr>
                <w:rFonts w:hint="eastAsia"/>
              </w:rPr>
              <w:t>SendStatInfoRsp</w:t>
            </w:r>
            <w:r w:rsidRPr="00DF20C5">
              <w:rPr>
                <w:rFonts w:ascii="宋体" w:hAnsi="宋体" w:hint="eastAsia"/>
                <w:szCs w:val="21"/>
                <w:lang w:val="fi-FI"/>
              </w:rPr>
              <w:t>&gt;</w:t>
            </w:r>
          </w:p>
        </w:tc>
      </w:tr>
      <w:tr w:rsidR="00A44709">
        <w:tblPrEx>
          <w:tblCellMar>
            <w:top w:w="0" w:type="dxa"/>
            <w:bottom w:w="0" w:type="dxa"/>
          </w:tblCellMar>
        </w:tblPrEx>
        <w:trPr>
          <w:jc w:val="center"/>
        </w:trPr>
        <w:tc>
          <w:tcPr>
            <w:tcW w:w="1671"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3510"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273"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517"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6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CODE</w:t>
            </w:r>
          </w:p>
        </w:tc>
        <w:tc>
          <w:tcPr>
            <w:tcW w:w="3510"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Pr>
                <w:rFonts w:hint="eastAsia"/>
              </w:rPr>
              <w:t>SendStatInfo</w:t>
            </w:r>
          </w:p>
        </w:tc>
        <w:tc>
          <w:tcPr>
            <w:tcW w:w="1273"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17"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16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SID</w:t>
            </w:r>
          </w:p>
        </w:tc>
        <w:tc>
          <w:tcPr>
            <w:tcW w:w="3510"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，与请求消息同值</w:t>
            </w:r>
          </w:p>
        </w:tc>
        <w:tc>
          <w:tcPr>
            <w:tcW w:w="1273" w:type="dxa"/>
            <w:vAlign w:val="center"/>
          </w:tcPr>
          <w:p w:rsidR="00A44709" w:rsidRPr="00DF20C5" w:rsidRDefault="00A44709"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17" w:type="dxa"/>
            <w:vAlign w:val="center"/>
          </w:tcPr>
          <w:p w:rsidR="00A44709" w:rsidRPr="00DF20C5" w:rsidRDefault="00DE517A" w:rsidP="00A44709">
            <w:pPr>
              <w:spacing w:line="360" w:lineRule="auto"/>
              <w:jc w:val="center"/>
              <w:rPr>
                <w:rFonts w:ascii="宋体" w:hAnsi="宋体" w:hint="eastAsia"/>
                <w:szCs w:val="21"/>
              </w:rPr>
            </w:pPr>
            <w:r>
              <w:rPr>
                <w:rFonts w:ascii="宋体" w:hAnsi="宋体" w:hint="eastAsia"/>
                <w:szCs w:val="21"/>
              </w:rPr>
              <w:t>--</w:t>
            </w:r>
          </w:p>
        </w:tc>
      </w:tr>
      <w:tr w:rsidR="00A44709">
        <w:tblPrEx>
          <w:tblCellMar>
            <w:top w:w="0" w:type="dxa"/>
            <w:bottom w:w="0" w:type="dxa"/>
          </w:tblCellMar>
        </w:tblPrEx>
        <w:trPr>
          <w:jc w:val="center"/>
        </w:trPr>
        <w:tc>
          <w:tcPr>
            <w:tcW w:w="16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TIMESTAMP</w:t>
            </w:r>
          </w:p>
        </w:tc>
        <w:tc>
          <w:tcPr>
            <w:tcW w:w="3510" w:type="dxa"/>
            <w:vAlign w:val="center"/>
          </w:tcPr>
          <w:p w:rsidR="00A44709" w:rsidRPr="00DF20C5" w:rsidRDefault="00A44709" w:rsidP="00A44709">
            <w:pPr>
              <w:spacing w:line="360" w:lineRule="auto"/>
              <w:rPr>
                <w:rFonts w:ascii="宋体" w:hAnsi="宋体" w:hint="eastAsia"/>
                <w:szCs w:val="21"/>
              </w:rPr>
            </w:pPr>
            <w:r w:rsidRPr="00E57FBF">
              <w:rPr>
                <w:rFonts w:ascii="宋体" w:hAnsi="宋体"/>
                <w:sz w:val="21"/>
                <w:szCs w:val="21"/>
                <w:lang w:val="zh-CN"/>
              </w:rPr>
              <w:t>系统时间戳</w:t>
            </w:r>
            <w:r w:rsidRPr="00E57FBF">
              <w:rPr>
                <w:rFonts w:ascii="宋体" w:hAnsi="宋体" w:hint="eastAsia"/>
                <w:sz w:val="21"/>
                <w:szCs w:val="21"/>
              </w:rPr>
              <w:t>：</w:t>
            </w:r>
            <w:r w:rsidRPr="00E57FBF">
              <w:rPr>
                <w:rFonts w:ascii="宋体" w:hAnsi="宋体"/>
                <w:sz w:val="21"/>
                <w:szCs w:val="21"/>
              </w:rPr>
              <w:t>YYYYMMDDHHmmssnnn</w:t>
            </w:r>
          </w:p>
        </w:tc>
        <w:tc>
          <w:tcPr>
            <w:tcW w:w="1273"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17"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24</w:t>
            </w:r>
          </w:p>
        </w:tc>
      </w:tr>
      <w:tr w:rsidR="00A44709">
        <w:tblPrEx>
          <w:tblCellMar>
            <w:top w:w="0" w:type="dxa"/>
            <w:bottom w:w="0" w:type="dxa"/>
          </w:tblCellMar>
        </w:tblPrEx>
        <w:trPr>
          <w:jc w:val="center"/>
        </w:trPr>
        <w:tc>
          <w:tcPr>
            <w:tcW w:w="1671"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SERVICEID</w:t>
            </w:r>
          </w:p>
        </w:tc>
        <w:tc>
          <w:tcPr>
            <w:tcW w:w="3510" w:type="dxa"/>
            <w:tcBorders>
              <w:bottom w:val="single" w:sz="4" w:space="0" w:color="auto"/>
            </w:tcBorders>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273"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17"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7971" w:type="dxa"/>
            <w:gridSpan w:val="4"/>
            <w:tcBorders>
              <w:bottom w:val="single" w:sz="4" w:space="0" w:color="auto"/>
            </w:tcBorders>
            <w:shd w:val="clear" w:color="auto" w:fill="A6A6A6"/>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未加密的消息体格式</w:t>
            </w:r>
          </w:p>
        </w:tc>
      </w:tr>
      <w:tr w:rsidR="00A44709">
        <w:tblPrEx>
          <w:tblCellMar>
            <w:top w:w="0" w:type="dxa"/>
            <w:bottom w:w="0" w:type="dxa"/>
          </w:tblCellMar>
        </w:tblPrEx>
        <w:trPr>
          <w:jc w:val="center"/>
        </w:trPr>
        <w:tc>
          <w:tcPr>
            <w:tcW w:w="1671" w:type="dxa"/>
            <w:tcBorders>
              <w:bottom w:val="single" w:sz="4" w:space="0" w:color="auto"/>
            </w:tcBorders>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消息体格式</w:t>
            </w:r>
          </w:p>
        </w:tc>
        <w:tc>
          <w:tcPr>
            <w:tcW w:w="6300" w:type="dxa"/>
            <w:gridSpan w:val="3"/>
            <w:tcBorders>
              <w:bottom w:val="single" w:sz="4" w:space="0" w:color="auto"/>
            </w:tcBorders>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A44709" w:rsidRPr="00DF20C5" w:rsidRDefault="00A44709" w:rsidP="0010138F">
            <w:pPr>
              <w:spacing w:line="360" w:lineRule="auto"/>
              <w:ind w:leftChars="100" w:left="200" w:firstLineChars="100" w:firstLine="200"/>
              <w:rPr>
                <w:rFonts w:ascii="宋体" w:hAnsi="宋体" w:cs="Arial"/>
                <w:szCs w:val="21"/>
              </w:rPr>
            </w:pPr>
            <w:r w:rsidRPr="00DF20C5">
              <w:rPr>
                <w:rFonts w:ascii="宋体" w:hAnsi="宋体" w:cs="Arial"/>
                <w:szCs w:val="21"/>
              </w:rPr>
              <w:t>&lt;RESULTCODE&gt;返回结果代码</w:t>
            </w:r>
            <w:r>
              <w:rPr>
                <w:rFonts w:ascii="宋体" w:hAnsi="宋体" w:cs="Arial"/>
                <w:szCs w:val="21"/>
              </w:rPr>
              <w:t>&lt;/RESULTCODE</w:t>
            </w:r>
            <w:r w:rsidRPr="00DF20C5">
              <w:rPr>
                <w:rFonts w:ascii="宋体" w:hAnsi="宋体" w:cs="Arial"/>
                <w:szCs w:val="21"/>
              </w:rPr>
              <w:t>&gt;</w:t>
            </w:r>
          </w:p>
          <w:p w:rsidR="00A44709" w:rsidRDefault="00A44709" w:rsidP="0010138F">
            <w:pPr>
              <w:spacing w:line="360" w:lineRule="auto"/>
              <w:ind w:leftChars="100" w:left="200" w:firstLineChars="100" w:firstLine="200"/>
              <w:rPr>
                <w:rFonts w:ascii="宋体" w:hAnsi="宋体" w:cs="Arial" w:hint="eastAsia"/>
                <w:szCs w:val="21"/>
              </w:rPr>
            </w:pPr>
            <w:r w:rsidRPr="00DF20C5">
              <w:rPr>
                <w:rFonts w:ascii="宋体" w:hAnsi="宋体" w:cs="Arial"/>
                <w:szCs w:val="21"/>
              </w:rPr>
              <w:t>&lt;RESULTMSG&gt;返回结果消息描述</w:t>
            </w:r>
            <w:r>
              <w:rPr>
                <w:rFonts w:ascii="宋体" w:hAnsi="宋体" w:cs="Arial"/>
                <w:szCs w:val="21"/>
              </w:rPr>
              <w:t>&lt;/RESULTMSG</w:t>
            </w:r>
            <w:r w:rsidRPr="00DF20C5">
              <w:rPr>
                <w:rFonts w:ascii="宋体" w:hAnsi="宋体" w:cs="Arial"/>
                <w:szCs w:val="21"/>
              </w:rPr>
              <w:t>&gt;</w:t>
            </w:r>
          </w:p>
          <w:p w:rsidR="00A44709" w:rsidRPr="00DF20C5" w:rsidRDefault="00A44709" w:rsidP="00A44709">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A44709">
        <w:tblPrEx>
          <w:tblCellMar>
            <w:top w:w="0" w:type="dxa"/>
            <w:bottom w:w="0" w:type="dxa"/>
          </w:tblCellMar>
        </w:tblPrEx>
        <w:trPr>
          <w:jc w:val="center"/>
        </w:trPr>
        <w:tc>
          <w:tcPr>
            <w:tcW w:w="1671"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名称</w:t>
            </w:r>
          </w:p>
        </w:tc>
        <w:tc>
          <w:tcPr>
            <w:tcW w:w="3510"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273"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517"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6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cs="Arial"/>
                <w:szCs w:val="21"/>
              </w:rPr>
              <w:t>RESULTCODE</w:t>
            </w:r>
          </w:p>
        </w:tc>
        <w:tc>
          <w:tcPr>
            <w:tcW w:w="3510" w:type="dxa"/>
            <w:vAlign w:val="center"/>
          </w:tcPr>
          <w:p w:rsidR="00A44709" w:rsidRPr="006678F8" w:rsidRDefault="00A44709" w:rsidP="00A44709">
            <w:pPr>
              <w:spacing w:line="360" w:lineRule="auto"/>
              <w:rPr>
                <w:rFonts w:ascii="宋体" w:hAnsi="宋体" w:hint="eastAsia"/>
                <w:szCs w:val="21"/>
              </w:rPr>
            </w:pPr>
            <w:r w:rsidRPr="00DF20C5">
              <w:rPr>
                <w:rFonts w:ascii="宋体" w:hAnsi="宋体" w:cs="Arial"/>
                <w:szCs w:val="21"/>
              </w:rPr>
              <w:t>返回结果代码</w:t>
            </w:r>
            <w:r w:rsidR="000848D8" w:rsidRPr="00BC71B6">
              <w:rPr>
                <w:rFonts w:ascii="宋体" w:hAnsi="宋体" w:hint="eastAsia"/>
                <w:color w:val="0000FF"/>
                <w:sz w:val="21"/>
                <w:szCs w:val="21"/>
              </w:rPr>
              <w:t>（必填）</w:t>
            </w:r>
            <w:r w:rsidR="00410842">
              <w:rPr>
                <w:rFonts w:ascii="宋体" w:hAnsi="宋体" w:cs="Arial" w:hint="eastAsia"/>
                <w:szCs w:val="21"/>
              </w:rPr>
              <w:t xml:space="preserve"> </w:t>
            </w:r>
            <w:r>
              <w:rPr>
                <w:rFonts w:ascii="宋体" w:hAnsi="宋体" w:hint="eastAsia"/>
                <w:szCs w:val="21"/>
              </w:rPr>
              <w:t>0：成功</w:t>
            </w:r>
            <w:r w:rsidR="00410842">
              <w:rPr>
                <w:rFonts w:ascii="宋体" w:hAnsi="宋体" w:hint="eastAsia"/>
                <w:szCs w:val="21"/>
              </w:rPr>
              <w:t>；</w:t>
            </w:r>
            <w:r>
              <w:rPr>
                <w:rFonts w:ascii="宋体" w:hAnsi="宋体" w:hint="eastAsia"/>
                <w:szCs w:val="21"/>
              </w:rPr>
              <w:t>-1：失败</w:t>
            </w:r>
          </w:p>
        </w:tc>
        <w:tc>
          <w:tcPr>
            <w:tcW w:w="1273"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int</w:t>
            </w:r>
          </w:p>
        </w:tc>
        <w:tc>
          <w:tcPr>
            <w:tcW w:w="1517" w:type="dxa"/>
            <w:vAlign w:val="center"/>
          </w:tcPr>
          <w:p w:rsidR="00A44709" w:rsidRPr="00DF20C5" w:rsidRDefault="00DE517A" w:rsidP="00A44709">
            <w:pPr>
              <w:spacing w:line="360" w:lineRule="auto"/>
              <w:jc w:val="center"/>
              <w:rPr>
                <w:rFonts w:ascii="宋体" w:hAnsi="宋体" w:hint="eastAsia"/>
                <w:szCs w:val="21"/>
              </w:rPr>
            </w:pPr>
            <w:r>
              <w:rPr>
                <w:rFonts w:ascii="宋体" w:hAnsi="宋体" w:hint="eastAsia"/>
                <w:szCs w:val="21"/>
              </w:rPr>
              <w:t>--</w:t>
            </w:r>
          </w:p>
        </w:tc>
      </w:tr>
      <w:tr w:rsidR="00A44709">
        <w:tblPrEx>
          <w:tblCellMar>
            <w:top w:w="0" w:type="dxa"/>
            <w:bottom w:w="0" w:type="dxa"/>
          </w:tblCellMar>
        </w:tblPrEx>
        <w:trPr>
          <w:jc w:val="center"/>
        </w:trPr>
        <w:tc>
          <w:tcPr>
            <w:tcW w:w="1671"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cs="Arial"/>
                <w:szCs w:val="21"/>
              </w:rPr>
              <w:t>RESULTMSG</w:t>
            </w:r>
          </w:p>
        </w:tc>
        <w:tc>
          <w:tcPr>
            <w:tcW w:w="3510" w:type="dxa"/>
            <w:vAlign w:val="center"/>
          </w:tcPr>
          <w:p w:rsidR="00604408" w:rsidRDefault="00A44709" w:rsidP="00A44709">
            <w:pPr>
              <w:spacing w:line="360" w:lineRule="auto"/>
              <w:rPr>
                <w:ins w:id="146" w:author="张光木" w:date="2008-09-10T09:42:00Z"/>
                <w:rFonts w:ascii="宋体" w:hAnsi="宋体" w:cs="Arial" w:hint="eastAsia"/>
                <w:szCs w:val="21"/>
              </w:rPr>
            </w:pPr>
            <w:r w:rsidRPr="00DF20C5">
              <w:rPr>
                <w:rFonts w:ascii="宋体" w:hAnsi="宋体" w:cs="Arial"/>
                <w:szCs w:val="21"/>
              </w:rPr>
              <w:t>返回结果消息描述</w:t>
            </w:r>
          </w:p>
          <w:p w:rsidR="00A44709" w:rsidRPr="00DF20C5" w:rsidRDefault="002B3FF8" w:rsidP="00A44709">
            <w:pPr>
              <w:numPr>
                <w:ins w:id="147" w:author="张光木" w:date="2008-09-10T09:42:00Z"/>
              </w:numPr>
              <w:spacing w:line="360" w:lineRule="auto"/>
              <w:rPr>
                <w:rFonts w:ascii="宋体" w:hAnsi="宋体" w:hint="eastAsia"/>
                <w:szCs w:val="21"/>
              </w:rPr>
            </w:pPr>
            <w:r w:rsidRPr="00BC71B6">
              <w:rPr>
                <w:rFonts w:ascii="宋体" w:hAnsi="宋体" w:hint="eastAsia"/>
                <w:color w:val="0000FF"/>
                <w:sz w:val="21"/>
                <w:szCs w:val="21"/>
              </w:rPr>
              <w:t>（</w:t>
            </w:r>
            <w:r>
              <w:rPr>
                <w:rFonts w:ascii="宋体" w:hAnsi="宋体" w:hint="eastAsia"/>
                <w:color w:val="0000FF"/>
                <w:sz w:val="21"/>
                <w:szCs w:val="21"/>
              </w:rPr>
              <w:t>非</w:t>
            </w:r>
            <w:r w:rsidRPr="00BC71B6">
              <w:rPr>
                <w:rFonts w:ascii="宋体" w:hAnsi="宋体" w:hint="eastAsia"/>
                <w:color w:val="0000FF"/>
                <w:sz w:val="21"/>
                <w:szCs w:val="21"/>
              </w:rPr>
              <w:t>必填</w:t>
            </w:r>
            <w:ins w:id="148" w:author="张光木" w:date="2008-09-10T09:42:00Z">
              <w:r w:rsidR="00D80360">
                <w:rPr>
                  <w:rFonts w:ascii="宋体" w:hAnsi="宋体" w:hint="eastAsia"/>
                  <w:color w:val="0000FF"/>
                  <w:sz w:val="21"/>
                  <w:szCs w:val="21"/>
                </w:rPr>
                <w:t>，如果返回结果为失败，则必填</w:t>
              </w:r>
            </w:ins>
            <w:r w:rsidRPr="00BC71B6">
              <w:rPr>
                <w:rFonts w:ascii="宋体" w:hAnsi="宋体" w:hint="eastAsia"/>
                <w:color w:val="0000FF"/>
                <w:sz w:val="21"/>
                <w:szCs w:val="21"/>
              </w:rPr>
              <w:t>）</w:t>
            </w:r>
          </w:p>
        </w:tc>
        <w:tc>
          <w:tcPr>
            <w:tcW w:w="1273" w:type="dxa"/>
            <w:vAlign w:val="center"/>
          </w:tcPr>
          <w:p w:rsidR="00A44709" w:rsidRPr="00DF20C5" w:rsidRDefault="00A44709" w:rsidP="00A44709">
            <w:pPr>
              <w:spacing w:line="360" w:lineRule="auto"/>
              <w:jc w:val="center"/>
              <w:rPr>
                <w:rFonts w:ascii="宋体" w:hAnsi="宋体"/>
                <w:szCs w:val="21"/>
              </w:rPr>
            </w:pPr>
            <w:r w:rsidRPr="00DF20C5">
              <w:rPr>
                <w:rFonts w:ascii="宋体" w:hAnsi="宋体" w:hint="eastAsia"/>
                <w:szCs w:val="21"/>
              </w:rPr>
              <w:t>String</w:t>
            </w:r>
          </w:p>
        </w:tc>
        <w:tc>
          <w:tcPr>
            <w:tcW w:w="1517"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512</w:t>
            </w:r>
          </w:p>
        </w:tc>
      </w:tr>
    </w:tbl>
    <w:p w:rsidR="00A44709" w:rsidRDefault="00A44709" w:rsidP="00A44709">
      <w:pPr>
        <w:pStyle w:val="3"/>
        <w:keepLines w:val="0"/>
        <w:widowControl/>
        <w:tabs>
          <w:tab w:val="clear" w:pos="720"/>
          <w:tab w:val="num" w:pos="918"/>
        </w:tabs>
        <w:autoSpaceDE w:val="0"/>
        <w:autoSpaceDN w:val="0"/>
        <w:spacing w:before="240" w:after="240" w:line="240" w:lineRule="auto"/>
        <w:ind w:left="918"/>
        <w:rPr>
          <w:rFonts w:hint="eastAsia"/>
        </w:rPr>
      </w:pPr>
      <w:bookmarkStart w:id="149" w:name="_Toc166594442"/>
      <w:r w:rsidRPr="0049332E">
        <w:rPr>
          <w:rFonts w:hint="eastAsia"/>
        </w:rPr>
        <w:t>业务监控信息报告接口</w:t>
      </w:r>
      <w:bookmarkEnd w:id="149"/>
    </w:p>
    <w:p w:rsidR="00B31141" w:rsidRPr="00B31141" w:rsidRDefault="00B31141" w:rsidP="00B31141">
      <w:pPr>
        <w:rPr>
          <w:rFonts w:hint="eastAsia"/>
        </w:rPr>
      </w:pPr>
      <w:r>
        <w:rPr>
          <w:rFonts w:hint="eastAsia"/>
        </w:rPr>
        <w:t>接口模型：</w:t>
      </w:r>
    </w:p>
    <w:p w:rsidR="000864D8" w:rsidRPr="000864D8" w:rsidRDefault="00172722" w:rsidP="003C5F79">
      <w:pPr>
        <w:jc w:val="center"/>
        <w:rPr>
          <w:rFonts w:hint="eastAsia"/>
        </w:rPr>
      </w:pPr>
      <w:r>
        <w:rPr>
          <w:noProof/>
        </w:rPr>
        <w:drawing>
          <wp:inline distT="0" distB="0" distL="0" distR="0">
            <wp:extent cx="4333875" cy="962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333875" cy="962025"/>
                    </a:xfrm>
                    <a:prstGeom prst="rect">
                      <a:avLst/>
                    </a:prstGeom>
                    <a:noFill/>
                    <a:ln w="9525">
                      <a:noFill/>
                      <a:miter lim="800000"/>
                      <a:headEnd/>
                      <a:tailEnd/>
                    </a:ln>
                  </pic:spPr>
                </pic:pic>
              </a:graphicData>
            </a:graphic>
          </wp:inline>
        </w:drawing>
      </w:r>
    </w:p>
    <w:p w:rsidR="00D33496" w:rsidRDefault="00D33496" w:rsidP="006E6101">
      <w:pPr>
        <w:pStyle w:val="4"/>
        <w:numPr>
          <w:ilvl w:val="3"/>
          <w:numId w:val="0"/>
        </w:numPr>
        <w:tabs>
          <w:tab w:val="num" w:pos="737"/>
        </w:tabs>
        <w:rPr>
          <w:rFonts w:ascii="宋体" w:eastAsia="宋体" w:hAnsi="宋体" w:hint="eastAsia"/>
        </w:rPr>
      </w:pPr>
      <w:r>
        <w:rPr>
          <w:rFonts w:ascii="宋体" w:eastAsia="宋体" w:hAnsi="宋体" w:hint="eastAsia"/>
        </w:rPr>
        <w:t>业务监控信息</w:t>
      </w:r>
      <w:r w:rsidR="00CD3BF1">
        <w:rPr>
          <w:rFonts w:ascii="宋体" w:eastAsia="宋体" w:hAnsi="宋体" w:hint="eastAsia"/>
        </w:rPr>
        <w:t>上报</w:t>
      </w:r>
      <w:r>
        <w:rPr>
          <w:rFonts w:ascii="宋体" w:eastAsia="宋体" w:hAnsi="宋体" w:hint="eastAsia"/>
        </w:rPr>
        <w:t>频率：</w:t>
      </w:r>
      <w:r w:rsidR="00CD3BF1">
        <w:rPr>
          <w:rFonts w:ascii="宋体" w:eastAsia="宋体" w:hAnsi="宋体" w:hint="eastAsia"/>
        </w:rPr>
        <w:t>每</w:t>
      </w:r>
      <w:r>
        <w:rPr>
          <w:rFonts w:ascii="宋体" w:eastAsia="宋体" w:hAnsi="宋体" w:hint="eastAsia"/>
        </w:rPr>
        <w:t>5分钟一次</w:t>
      </w:r>
    </w:p>
    <w:p w:rsidR="00A44709" w:rsidRPr="006E6101" w:rsidRDefault="00A44709" w:rsidP="006E6101">
      <w:pPr>
        <w:pStyle w:val="4"/>
        <w:numPr>
          <w:ilvl w:val="3"/>
          <w:numId w:val="0"/>
        </w:numPr>
        <w:tabs>
          <w:tab w:val="num" w:pos="737"/>
        </w:tabs>
        <w:rPr>
          <w:rFonts w:ascii="宋体" w:eastAsia="宋体" w:hAnsi="宋体" w:hint="eastAsia"/>
        </w:rPr>
      </w:pPr>
      <w:r w:rsidRPr="006E6101">
        <w:rPr>
          <w:rFonts w:ascii="宋体" w:eastAsia="宋体" w:hAnsi="宋体" w:hint="eastAsia"/>
        </w:rPr>
        <w:t>SendMonitorInfoReq监控信息报告请求消息：</w:t>
      </w:r>
    </w:p>
    <w:tbl>
      <w:tblPr>
        <w:tblW w:w="8819" w:type="dxa"/>
        <w:jc w:val="center"/>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7"/>
        <w:gridCol w:w="4433"/>
        <w:gridCol w:w="1435"/>
        <w:gridCol w:w="1504"/>
      </w:tblGrid>
      <w:tr w:rsidR="00A44709">
        <w:tblPrEx>
          <w:tblCellMar>
            <w:top w:w="0" w:type="dxa"/>
            <w:bottom w:w="0" w:type="dxa"/>
          </w:tblCellMar>
        </w:tblPrEx>
        <w:trPr>
          <w:jc w:val="center"/>
        </w:trPr>
        <w:tc>
          <w:tcPr>
            <w:tcW w:w="1447" w:type="dxa"/>
            <w:tcBorders>
              <w:bottom w:val="single" w:sz="4" w:space="0" w:color="auto"/>
            </w:tcBorders>
            <w:shd w:val="clear" w:color="auto" w:fill="A6A6A6"/>
          </w:tcPr>
          <w:p w:rsidR="00A44709" w:rsidRPr="00DF20C5" w:rsidRDefault="00A44709" w:rsidP="00A44709">
            <w:pPr>
              <w:jc w:val="center"/>
              <w:rPr>
                <w:rFonts w:ascii="宋体" w:hAnsi="宋体" w:hint="eastAsia"/>
                <w:szCs w:val="21"/>
              </w:rPr>
            </w:pPr>
            <w:r w:rsidRPr="00DF20C5">
              <w:rPr>
                <w:rFonts w:ascii="宋体" w:hAnsi="宋体" w:hint="eastAsia"/>
                <w:szCs w:val="21"/>
              </w:rPr>
              <w:lastRenderedPageBreak/>
              <w:t>参数标识</w:t>
            </w:r>
          </w:p>
        </w:tc>
        <w:tc>
          <w:tcPr>
            <w:tcW w:w="7372" w:type="dxa"/>
            <w:gridSpan w:val="3"/>
            <w:tcBorders>
              <w:bottom w:val="single" w:sz="4" w:space="0" w:color="auto"/>
            </w:tcBorders>
            <w:shd w:val="clear" w:color="auto" w:fill="auto"/>
          </w:tcPr>
          <w:p w:rsidR="00A44709" w:rsidRPr="00DF20C5" w:rsidRDefault="00A44709" w:rsidP="00A44709">
            <w:pPr>
              <w:tabs>
                <w:tab w:val="center" w:pos="3402"/>
              </w:tabs>
              <w:rPr>
                <w:rFonts w:ascii="宋体" w:hAnsi="宋体" w:hint="eastAsia"/>
                <w:szCs w:val="21"/>
              </w:rPr>
            </w:pPr>
            <w:r>
              <w:rPr>
                <w:rFonts w:hint="eastAsia"/>
              </w:rPr>
              <w:t>SendMonitorInfoReq</w:t>
            </w:r>
            <w:r w:rsidRPr="00DF20C5">
              <w:rPr>
                <w:rFonts w:ascii="宋体" w:hAnsi="宋体"/>
                <w:szCs w:val="21"/>
              </w:rPr>
              <w:tab/>
            </w:r>
          </w:p>
        </w:tc>
      </w:tr>
      <w:tr w:rsidR="00A44709" w:rsidRPr="005C6DCF">
        <w:tblPrEx>
          <w:tblCellMar>
            <w:top w:w="0" w:type="dxa"/>
            <w:bottom w:w="0" w:type="dxa"/>
          </w:tblCellMar>
        </w:tblPrEx>
        <w:trPr>
          <w:jc w:val="center"/>
        </w:trPr>
        <w:tc>
          <w:tcPr>
            <w:tcW w:w="1447" w:type="dxa"/>
            <w:shd w:val="clear" w:color="auto" w:fill="auto"/>
          </w:tcPr>
          <w:p w:rsidR="00A44709" w:rsidRPr="00DF20C5" w:rsidRDefault="00A44709" w:rsidP="00A44709">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7372" w:type="dxa"/>
            <w:gridSpan w:val="3"/>
            <w:shd w:val="clear" w:color="auto" w:fill="auto"/>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hint="eastAsia"/>
              </w:rPr>
              <w:t>SendMonitorInfoReq</w:t>
            </w:r>
            <w:r w:rsidRPr="00DF20C5">
              <w:rPr>
                <w:rFonts w:ascii="宋体" w:hAnsi="宋体" w:hint="eastAsia"/>
                <w:szCs w:val="21"/>
              </w:rPr>
              <w:t>&gt;</w:t>
            </w:r>
          </w:p>
          <w:p w:rsidR="00A44709" w:rsidRPr="00DF20C5" w:rsidRDefault="00A44709" w:rsidP="00A44709">
            <w:pPr>
              <w:spacing w:line="360" w:lineRule="auto"/>
              <w:rPr>
                <w:rFonts w:ascii="宋体" w:hAnsi="宋体" w:hint="eastAsia"/>
                <w:szCs w:val="21"/>
              </w:rPr>
            </w:pPr>
            <w:r>
              <w:rPr>
                <w:rFonts w:ascii="宋体" w:hAnsi="宋体" w:hint="eastAsia"/>
                <w:szCs w:val="21"/>
              </w:rPr>
              <w:t xml:space="preserve">  &lt;HEAD&gt;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A44709"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&lt;SERVICEID&gt;</w:t>
            </w:r>
            <w:r w:rsidR="00D33948">
              <w:rPr>
                <w:rFonts w:ascii="宋体" w:hAnsi="宋体" w:hint="eastAsia"/>
                <w:szCs w:val="21"/>
              </w:rPr>
              <w:t>业务代码</w:t>
            </w:r>
            <w:r w:rsidRPr="00DF20C5">
              <w:rPr>
                <w:rFonts w:ascii="宋体" w:hAnsi="宋体" w:hint="eastAsia"/>
                <w:szCs w:val="21"/>
              </w:rPr>
              <w:t>&lt;/SERVICEID&gt;</w:t>
            </w:r>
          </w:p>
          <w:p w:rsidR="00A44709" w:rsidRDefault="00A44709" w:rsidP="0010138F">
            <w:pPr>
              <w:spacing w:line="360" w:lineRule="auto"/>
              <w:ind w:firstLineChars="100" w:firstLine="200"/>
              <w:rPr>
                <w:rFonts w:ascii="宋体" w:hAnsi="宋体" w:hint="eastAsia"/>
                <w:szCs w:val="21"/>
              </w:rPr>
            </w:pPr>
            <w:r>
              <w:rPr>
                <w:rFonts w:ascii="宋体" w:hAnsi="宋体" w:hint="eastAsia"/>
                <w:szCs w:val="21"/>
              </w:rPr>
              <w:t>&lt;/HEAD&gt;</w:t>
            </w:r>
          </w:p>
          <w:p w:rsidR="00A44709" w:rsidRPr="00DF20C5" w:rsidRDefault="00A44709" w:rsidP="0010138F">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A44709" w:rsidRPr="00DF20C5" w:rsidRDefault="00A44709" w:rsidP="00A44709">
            <w:pPr>
              <w:rPr>
                <w:rFonts w:ascii="宋体" w:hAnsi="宋体" w:hint="eastAsia"/>
                <w:szCs w:val="21"/>
                <w:lang w:val="fi-FI"/>
              </w:rPr>
            </w:pPr>
            <w:r w:rsidRPr="00DF20C5">
              <w:rPr>
                <w:rFonts w:ascii="宋体" w:hAnsi="宋体" w:hint="eastAsia"/>
                <w:szCs w:val="21"/>
              </w:rPr>
              <w:t>&lt;</w:t>
            </w:r>
            <w:r>
              <w:rPr>
                <w:rFonts w:ascii="宋体" w:hAnsi="宋体" w:hint="eastAsia"/>
                <w:szCs w:val="21"/>
              </w:rPr>
              <w:t>/</w:t>
            </w:r>
            <w:r>
              <w:rPr>
                <w:rFonts w:hint="eastAsia"/>
              </w:rPr>
              <w:t>SendMonitorInfoReq</w:t>
            </w:r>
            <w:r w:rsidRPr="00DF20C5">
              <w:rPr>
                <w:rFonts w:ascii="宋体" w:hAnsi="宋体" w:hint="eastAsia"/>
                <w:szCs w:val="21"/>
              </w:rPr>
              <w:t>&gt;</w:t>
            </w:r>
          </w:p>
        </w:tc>
      </w:tr>
      <w:tr w:rsidR="00A44709">
        <w:tblPrEx>
          <w:tblCellMar>
            <w:top w:w="0" w:type="dxa"/>
            <w:bottom w:w="0" w:type="dxa"/>
          </w:tblCellMar>
        </w:tblPrEx>
        <w:trPr>
          <w:jc w:val="center"/>
        </w:trPr>
        <w:tc>
          <w:tcPr>
            <w:tcW w:w="1447"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名称</w:t>
            </w:r>
          </w:p>
        </w:tc>
        <w:tc>
          <w:tcPr>
            <w:tcW w:w="4433"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435"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504"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447"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CODE</w:t>
            </w:r>
          </w:p>
        </w:tc>
        <w:tc>
          <w:tcPr>
            <w:tcW w:w="4433"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Pr>
                <w:rFonts w:hint="eastAsia"/>
              </w:rPr>
              <w:t>SendMonitorInfo</w:t>
            </w:r>
          </w:p>
        </w:tc>
        <w:tc>
          <w:tcPr>
            <w:tcW w:w="1435"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04"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1447"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SID</w:t>
            </w:r>
          </w:p>
        </w:tc>
        <w:tc>
          <w:tcPr>
            <w:tcW w:w="4433"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，自行生成</w:t>
            </w:r>
          </w:p>
        </w:tc>
        <w:tc>
          <w:tcPr>
            <w:tcW w:w="1435" w:type="dxa"/>
            <w:vAlign w:val="center"/>
          </w:tcPr>
          <w:p w:rsidR="00A44709" w:rsidRPr="00DF20C5" w:rsidRDefault="00A44709"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04" w:type="dxa"/>
            <w:vAlign w:val="center"/>
          </w:tcPr>
          <w:p w:rsidR="00A44709" w:rsidRPr="00DF20C5" w:rsidRDefault="00DE517A" w:rsidP="00A44709">
            <w:pPr>
              <w:spacing w:line="360" w:lineRule="auto"/>
              <w:jc w:val="center"/>
              <w:rPr>
                <w:rFonts w:ascii="宋体" w:hAnsi="宋体" w:hint="eastAsia"/>
                <w:szCs w:val="21"/>
              </w:rPr>
            </w:pPr>
            <w:r>
              <w:rPr>
                <w:rFonts w:ascii="宋体" w:hAnsi="宋体" w:hint="eastAsia"/>
                <w:szCs w:val="21"/>
              </w:rPr>
              <w:t>--</w:t>
            </w:r>
          </w:p>
        </w:tc>
      </w:tr>
      <w:tr w:rsidR="00A44709">
        <w:tblPrEx>
          <w:tblCellMar>
            <w:top w:w="0" w:type="dxa"/>
            <w:bottom w:w="0" w:type="dxa"/>
          </w:tblCellMar>
        </w:tblPrEx>
        <w:trPr>
          <w:jc w:val="center"/>
        </w:trPr>
        <w:tc>
          <w:tcPr>
            <w:tcW w:w="1447"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TIMESTAMP</w:t>
            </w:r>
          </w:p>
        </w:tc>
        <w:tc>
          <w:tcPr>
            <w:tcW w:w="4433" w:type="dxa"/>
            <w:vAlign w:val="center"/>
          </w:tcPr>
          <w:p w:rsidR="00A44709" w:rsidRPr="00DF20C5" w:rsidRDefault="00A44709" w:rsidP="00A44709">
            <w:pPr>
              <w:spacing w:line="360" w:lineRule="auto"/>
              <w:rPr>
                <w:rFonts w:ascii="宋体" w:hAnsi="宋体" w:hint="eastAsia"/>
                <w:szCs w:val="21"/>
              </w:rPr>
            </w:pPr>
            <w:r w:rsidRPr="005922BF">
              <w:rPr>
                <w:szCs w:val="21"/>
                <w:lang w:val="zh-CN"/>
              </w:rPr>
              <w:t>系统时间戳</w:t>
            </w:r>
            <w:r>
              <w:rPr>
                <w:rFonts w:hint="eastAsia"/>
                <w:szCs w:val="21"/>
              </w:rPr>
              <w:t>：</w:t>
            </w:r>
            <w:r w:rsidRPr="005922BF">
              <w:rPr>
                <w:szCs w:val="21"/>
              </w:rPr>
              <w:t>YYYYMMDDHHmmssnnn</w:t>
            </w:r>
          </w:p>
        </w:tc>
        <w:tc>
          <w:tcPr>
            <w:tcW w:w="1435"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04"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24</w:t>
            </w:r>
          </w:p>
        </w:tc>
      </w:tr>
      <w:tr w:rsidR="00A44709">
        <w:tblPrEx>
          <w:tblCellMar>
            <w:top w:w="0" w:type="dxa"/>
            <w:bottom w:w="0" w:type="dxa"/>
          </w:tblCellMar>
        </w:tblPrEx>
        <w:trPr>
          <w:jc w:val="center"/>
        </w:trPr>
        <w:tc>
          <w:tcPr>
            <w:tcW w:w="1447"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SERVICEID</w:t>
            </w:r>
          </w:p>
        </w:tc>
        <w:tc>
          <w:tcPr>
            <w:tcW w:w="4433" w:type="dxa"/>
            <w:tcBorders>
              <w:bottom w:val="single" w:sz="4" w:space="0" w:color="auto"/>
            </w:tcBorders>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435"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04"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8819" w:type="dxa"/>
            <w:gridSpan w:val="4"/>
            <w:tcBorders>
              <w:bottom w:val="single" w:sz="4" w:space="0" w:color="auto"/>
            </w:tcBorders>
            <w:shd w:val="clear" w:color="auto" w:fill="A6A6A6"/>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未加密的消息体格式</w:t>
            </w:r>
          </w:p>
        </w:tc>
      </w:tr>
      <w:tr w:rsidR="00A44709">
        <w:tblPrEx>
          <w:tblCellMar>
            <w:top w:w="0" w:type="dxa"/>
            <w:bottom w:w="0" w:type="dxa"/>
          </w:tblCellMar>
        </w:tblPrEx>
        <w:trPr>
          <w:jc w:val="center"/>
        </w:trPr>
        <w:tc>
          <w:tcPr>
            <w:tcW w:w="1447" w:type="dxa"/>
            <w:tcBorders>
              <w:bottom w:val="single" w:sz="4" w:space="0" w:color="auto"/>
            </w:tcBorders>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消息体格式</w:t>
            </w:r>
          </w:p>
        </w:tc>
        <w:tc>
          <w:tcPr>
            <w:tcW w:w="7372" w:type="dxa"/>
            <w:gridSpan w:val="3"/>
            <w:tcBorders>
              <w:bottom w:val="single" w:sz="4" w:space="0" w:color="auto"/>
            </w:tcBorders>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A44709" w:rsidRDefault="00A44709" w:rsidP="0010138F">
            <w:pPr>
              <w:spacing w:line="360" w:lineRule="auto"/>
              <w:ind w:firstLineChars="100" w:firstLine="200"/>
              <w:rPr>
                <w:rFonts w:ascii="宋体" w:hAnsi="宋体" w:hint="eastAsia"/>
                <w:szCs w:val="21"/>
              </w:rPr>
            </w:pPr>
            <w:r w:rsidRPr="000829E4">
              <w:rPr>
                <w:rFonts w:ascii="宋体" w:hAnsi="宋体"/>
                <w:szCs w:val="21"/>
              </w:rPr>
              <w:t>&lt;</w:t>
            </w:r>
            <w:r w:rsidRPr="00787459">
              <w:rPr>
                <w:rFonts w:ascii="宋体" w:hAnsi="宋体"/>
                <w:szCs w:val="21"/>
              </w:rPr>
              <w:t>A</w:t>
            </w:r>
            <w:r>
              <w:rPr>
                <w:rFonts w:ascii="宋体" w:hAnsi="宋体" w:hint="eastAsia"/>
                <w:szCs w:val="21"/>
              </w:rPr>
              <w:t>SP</w:t>
            </w:r>
            <w:r w:rsidRPr="00787459">
              <w:rPr>
                <w:rFonts w:ascii="宋体" w:hAnsi="宋体"/>
                <w:szCs w:val="21"/>
              </w:rPr>
              <w:t>ID</w:t>
            </w:r>
            <w:r w:rsidRPr="000829E4">
              <w:rPr>
                <w:rFonts w:ascii="宋体" w:hAnsi="宋体"/>
                <w:szCs w:val="21"/>
              </w:rPr>
              <w:t>&gt;</w:t>
            </w:r>
            <w:r w:rsidR="001B1271" w:rsidRPr="001B1271">
              <w:rPr>
                <w:rFonts w:ascii="宋体" w:hAnsi="宋体" w:hint="eastAsia"/>
                <w:color w:val="0000FF"/>
                <w:szCs w:val="21"/>
              </w:rPr>
              <w:t>合作伙伴编号</w:t>
            </w:r>
            <w:r w:rsidRPr="000829E4">
              <w:rPr>
                <w:rFonts w:ascii="宋体" w:hAnsi="宋体"/>
                <w:szCs w:val="21"/>
              </w:rPr>
              <w:t>&lt;</w:t>
            </w:r>
            <w:r w:rsidRPr="000829E4">
              <w:rPr>
                <w:rFonts w:ascii="宋体" w:hAnsi="宋体" w:hint="eastAsia"/>
                <w:szCs w:val="21"/>
              </w:rPr>
              <w:t>/</w:t>
            </w:r>
            <w:r w:rsidRPr="00787459">
              <w:rPr>
                <w:rFonts w:ascii="宋体" w:hAnsi="宋体"/>
                <w:szCs w:val="21"/>
              </w:rPr>
              <w:t>A</w:t>
            </w:r>
            <w:r>
              <w:rPr>
                <w:rFonts w:ascii="宋体" w:hAnsi="宋体" w:hint="eastAsia"/>
                <w:szCs w:val="21"/>
              </w:rPr>
              <w:t>SP</w:t>
            </w:r>
            <w:r w:rsidRPr="00787459">
              <w:rPr>
                <w:rFonts w:ascii="宋体" w:hAnsi="宋体"/>
                <w:szCs w:val="21"/>
              </w:rPr>
              <w:t>ID</w:t>
            </w:r>
            <w:r w:rsidRPr="000829E4">
              <w:rPr>
                <w:rFonts w:ascii="宋体" w:hAnsi="宋体"/>
                <w:szCs w:val="21"/>
              </w:rPr>
              <w:t>&gt;</w:t>
            </w:r>
          </w:p>
          <w:p w:rsidR="00A44709" w:rsidRDefault="00A44709" w:rsidP="0010138F">
            <w:pPr>
              <w:spacing w:line="360" w:lineRule="auto"/>
              <w:ind w:firstLineChars="100" w:firstLine="200"/>
              <w:rPr>
                <w:rFonts w:ascii="宋体" w:hAnsi="宋体" w:hint="eastAsia"/>
                <w:szCs w:val="21"/>
              </w:rPr>
            </w:pPr>
            <w:r>
              <w:rPr>
                <w:rFonts w:ascii="宋体" w:hAnsi="宋体" w:hint="eastAsia"/>
                <w:szCs w:val="21"/>
              </w:rPr>
              <w:t>&lt;</w:t>
            </w:r>
            <w:r w:rsidRPr="0072268B">
              <w:rPr>
                <w:rFonts w:hint="eastAsia"/>
              </w:rPr>
              <w:t>BEGINTIME</w:t>
            </w:r>
            <w:r>
              <w:rPr>
                <w:rFonts w:ascii="宋体" w:hAnsi="宋体" w:hint="eastAsia"/>
                <w:szCs w:val="21"/>
              </w:rPr>
              <w:t>&gt;起始监控时间&lt;/</w:t>
            </w:r>
            <w:r w:rsidRPr="0072268B">
              <w:rPr>
                <w:rFonts w:hint="eastAsia"/>
              </w:rPr>
              <w:t>BEGINTIME</w:t>
            </w:r>
            <w:r>
              <w:rPr>
                <w:rFonts w:ascii="宋体" w:hAnsi="宋体" w:hint="eastAsia"/>
                <w:szCs w:val="21"/>
              </w:rPr>
              <w:t>&gt;</w:t>
            </w:r>
          </w:p>
          <w:p w:rsidR="00A44709" w:rsidRDefault="00A44709" w:rsidP="0010138F">
            <w:pPr>
              <w:spacing w:line="360" w:lineRule="auto"/>
              <w:ind w:firstLineChars="100" w:firstLine="200"/>
              <w:rPr>
                <w:rFonts w:ascii="宋体" w:hAnsi="宋体" w:hint="eastAsia"/>
                <w:szCs w:val="21"/>
              </w:rPr>
            </w:pPr>
            <w:r>
              <w:rPr>
                <w:rFonts w:ascii="宋体" w:hAnsi="宋体" w:hint="eastAsia"/>
                <w:szCs w:val="21"/>
              </w:rPr>
              <w:t>&lt;</w:t>
            </w:r>
            <w:r w:rsidRPr="0072268B">
              <w:rPr>
                <w:rFonts w:hint="eastAsia"/>
              </w:rPr>
              <w:t>ENDTIME</w:t>
            </w:r>
            <w:r>
              <w:rPr>
                <w:rFonts w:ascii="宋体" w:hAnsi="宋体" w:hint="eastAsia"/>
                <w:szCs w:val="21"/>
              </w:rPr>
              <w:t>&gt;截止监控时间&lt;/</w:t>
            </w:r>
            <w:r w:rsidRPr="0072268B">
              <w:rPr>
                <w:rFonts w:hint="eastAsia"/>
              </w:rPr>
              <w:t>ENDTIME</w:t>
            </w:r>
            <w:r>
              <w:rPr>
                <w:rFonts w:ascii="宋体" w:hAnsi="宋体" w:hint="eastAsia"/>
                <w:szCs w:val="21"/>
              </w:rPr>
              <w:t>&gt;</w:t>
            </w:r>
          </w:p>
          <w:p w:rsidR="00887BC8" w:rsidRPr="000829E4" w:rsidRDefault="00887BC8" w:rsidP="0010138F">
            <w:pPr>
              <w:spacing w:line="360" w:lineRule="auto"/>
              <w:ind w:firstLineChars="100" w:firstLine="200"/>
              <w:rPr>
                <w:rFonts w:ascii="宋体" w:hAnsi="宋体" w:hint="eastAsia"/>
                <w:szCs w:val="21"/>
              </w:rPr>
            </w:pPr>
            <w:r>
              <w:rPr>
                <w:rFonts w:hint="eastAsia"/>
              </w:rPr>
              <w:t>&lt;PARAMLIST&gt;</w:t>
            </w:r>
            <w:r w:rsidR="00D7379B" w:rsidRPr="000829E4">
              <w:rPr>
                <w:rFonts w:ascii="宋体" w:hAnsi="宋体" w:hint="eastAsia"/>
                <w:szCs w:val="21"/>
              </w:rPr>
              <w:t xml:space="preserve"> </w:t>
            </w:r>
          </w:p>
          <w:p w:rsidR="00887BC8" w:rsidRDefault="00887BC8" w:rsidP="0010138F">
            <w:pPr>
              <w:spacing w:line="360" w:lineRule="auto"/>
              <w:ind w:firstLineChars="250" w:firstLine="500"/>
              <w:rPr>
                <w:rFonts w:hint="eastAsia"/>
              </w:rPr>
            </w:pPr>
            <w:r>
              <w:rPr>
                <w:rFonts w:hint="eastAsia"/>
              </w:rPr>
              <w:t>&lt;PARAM&gt;</w:t>
            </w:r>
          </w:p>
          <w:p w:rsidR="00A44709" w:rsidRDefault="00A44709" w:rsidP="0010138F">
            <w:pPr>
              <w:spacing w:line="360" w:lineRule="auto"/>
              <w:ind w:firstLineChars="450" w:firstLine="900"/>
              <w:rPr>
                <w:rFonts w:hint="eastAsia"/>
              </w:rPr>
            </w:pPr>
            <w:r>
              <w:rPr>
                <w:rFonts w:ascii="宋体" w:hAnsi="宋体" w:hint="eastAsia"/>
                <w:szCs w:val="21"/>
              </w:rPr>
              <w:t>&lt;</w:t>
            </w:r>
            <w:r>
              <w:rPr>
                <w:rFonts w:hint="eastAsia"/>
              </w:rPr>
              <w:t>TYPE&gt;</w:t>
            </w:r>
            <w:r>
              <w:rPr>
                <w:rFonts w:hAnsi="宋体" w:hint="eastAsia"/>
                <w:szCs w:val="21"/>
              </w:rPr>
              <w:t>监控数据类型</w:t>
            </w:r>
            <w:r>
              <w:rPr>
                <w:rFonts w:ascii="宋体" w:hAnsi="宋体" w:hint="eastAsia"/>
                <w:szCs w:val="21"/>
              </w:rPr>
              <w:t>&lt;/</w:t>
            </w:r>
            <w:r>
              <w:rPr>
                <w:rFonts w:hint="eastAsia"/>
              </w:rPr>
              <w:t>TYPE&gt;</w:t>
            </w:r>
          </w:p>
          <w:p w:rsidR="00A44709" w:rsidRDefault="00A44709" w:rsidP="0010138F">
            <w:pPr>
              <w:spacing w:line="360" w:lineRule="auto"/>
              <w:ind w:firstLineChars="450" w:firstLine="900"/>
              <w:rPr>
                <w:rFonts w:hint="eastAsia"/>
              </w:rPr>
            </w:pPr>
            <w:r>
              <w:rPr>
                <w:rFonts w:ascii="宋体" w:hAnsi="宋体" w:hint="eastAsia"/>
                <w:szCs w:val="21"/>
              </w:rPr>
              <w:t>&lt;</w:t>
            </w:r>
            <w:r>
              <w:rPr>
                <w:rFonts w:hint="eastAsia"/>
              </w:rPr>
              <w:t>VALUE&gt;</w:t>
            </w:r>
            <w:r>
              <w:rPr>
                <w:rFonts w:hAnsi="宋体" w:hint="eastAsia"/>
                <w:szCs w:val="21"/>
              </w:rPr>
              <w:t>监控值</w:t>
            </w:r>
            <w:r>
              <w:rPr>
                <w:rFonts w:ascii="宋体" w:hAnsi="宋体" w:hint="eastAsia"/>
                <w:szCs w:val="21"/>
              </w:rPr>
              <w:t>&lt;/VALUE</w:t>
            </w:r>
            <w:r>
              <w:rPr>
                <w:rFonts w:hint="eastAsia"/>
              </w:rPr>
              <w:t>&gt;</w:t>
            </w:r>
          </w:p>
          <w:p w:rsidR="00A44709" w:rsidRDefault="00A44709" w:rsidP="0010138F">
            <w:pPr>
              <w:spacing w:line="360" w:lineRule="auto"/>
              <w:ind w:firstLineChars="450" w:firstLine="900"/>
              <w:rPr>
                <w:rFonts w:hint="eastAsia"/>
              </w:rPr>
            </w:pPr>
            <w:r>
              <w:rPr>
                <w:rFonts w:hint="eastAsia"/>
              </w:rPr>
              <w:t>&lt;SUCCRATE&gt;</w:t>
            </w:r>
            <w:r>
              <w:rPr>
                <w:rFonts w:hAnsi="宋体" w:hint="eastAsia"/>
                <w:szCs w:val="21"/>
              </w:rPr>
              <w:t>成功率</w:t>
            </w:r>
            <w:r>
              <w:rPr>
                <w:rFonts w:hint="eastAsia"/>
              </w:rPr>
              <w:t>&lt;/ SUCCRATE &gt;</w:t>
            </w:r>
          </w:p>
          <w:p w:rsidR="00887BC8" w:rsidRDefault="00887BC8" w:rsidP="0010138F">
            <w:pPr>
              <w:spacing w:line="360" w:lineRule="auto"/>
              <w:ind w:firstLineChars="300" w:firstLine="600"/>
              <w:rPr>
                <w:rFonts w:hint="eastAsia"/>
              </w:rPr>
            </w:pPr>
            <w:r>
              <w:rPr>
                <w:rFonts w:hint="eastAsia"/>
              </w:rPr>
              <w:t>&lt;/PARAM&gt;</w:t>
            </w:r>
          </w:p>
          <w:p w:rsidR="00720659" w:rsidRDefault="00720659" w:rsidP="0010138F">
            <w:pPr>
              <w:spacing w:line="360" w:lineRule="auto"/>
              <w:ind w:leftChars="300" w:left="600" w:firstLineChars="100" w:firstLine="200"/>
              <w:rPr>
                <w:rFonts w:hint="eastAsia"/>
              </w:rPr>
            </w:pPr>
            <w:r>
              <w:rPr>
                <w:rFonts w:ascii="宋体" w:hAnsi="宋体"/>
                <w:szCs w:val="21"/>
              </w:rPr>
              <w:t>……</w:t>
            </w:r>
          </w:p>
          <w:p w:rsidR="00887BC8" w:rsidRPr="000829E4" w:rsidRDefault="00887BC8" w:rsidP="0010138F">
            <w:pPr>
              <w:spacing w:line="360" w:lineRule="auto"/>
              <w:ind w:firstLineChars="100" w:firstLine="200"/>
              <w:rPr>
                <w:rFonts w:ascii="宋体" w:hAnsi="宋体" w:hint="eastAsia"/>
                <w:szCs w:val="21"/>
              </w:rPr>
            </w:pPr>
            <w:r>
              <w:rPr>
                <w:rFonts w:hint="eastAsia"/>
              </w:rPr>
              <w:lastRenderedPageBreak/>
              <w:t>&lt;/PARAMLIST&gt;</w:t>
            </w:r>
          </w:p>
          <w:p w:rsidR="00A44709" w:rsidRPr="00DF20C5" w:rsidRDefault="00A44709" w:rsidP="00A44709">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A44709">
        <w:tblPrEx>
          <w:tblCellMar>
            <w:top w:w="0" w:type="dxa"/>
            <w:bottom w:w="0" w:type="dxa"/>
          </w:tblCellMar>
        </w:tblPrEx>
        <w:trPr>
          <w:jc w:val="center"/>
        </w:trPr>
        <w:tc>
          <w:tcPr>
            <w:tcW w:w="1447"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4433"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435"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504"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447"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ASPID</w:t>
            </w:r>
          </w:p>
        </w:tc>
        <w:tc>
          <w:tcPr>
            <w:tcW w:w="4433" w:type="dxa"/>
            <w:vAlign w:val="center"/>
          </w:tcPr>
          <w:p w:rsidR="00A44709" w:rsidRPr="00DF20C5" w:rsidRDefault="001B1271" w:rsidP="00A44709">
            <w:pPr>
              <w:spacing w:line="360" w:lineRule="auto"/>
              <w:rPr>
                <w:rFonts w:ascii="宋体" w:hAnsi="宋体" w:hint="eastAsia"/>
                <w:szCs w:val="21"/>
              </w:rPr>
            </w:pPr>
            <w:r w:rsidRPr="001B1271">
              <w:rPr>
                <w:rFonts w:ascii="宋体" w:hAnsi="宋体" w:hint="eastAsia"/>
                <w:color w:val="0000FF"/>
                <w:szCs w:val="21"/>
              </w:rPr>
              <w:t>合作伙伴编号</w:t>
            </w:r>
            <w:r w:rsidR="000848D8" w:rsidRPr="00BC71B6">
              <w:rPr>
                <w:rFonts w:ascii="宋体" w:hAnsi="宋体" w:hint="eastAsia"/>
                <w:color w:val="0000FF"/>
                <w:sz w:val="21"/>
                <w:szCs w:val="21"/>
              </w:rPr>
              <w:t>（必填）</w:t>
            </w:r>
          </w:p>
        </w:tc>
        <w:tc>
          <w:tcPr>
            <w:tcW w:w="1435"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04"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1447" w:type="dxa"/>
            <w:vAlign w:val="center"/>
          </w:tcPr>
          <w:p w:rsidR="00A44709" w:rsidRPr="001F2778" w:rsidRDefault="00A44709" w:rsidP="00A44709">
            <w:pPr>
              <w:spacing w:line="360" w:lineRule="auto"/>
              <w:jc w:val="center"/>
              <w:rPr>
                <w:rFonts w:ascii="宋体" w:hAnsi="宋体" w:hint="eastAsia"/>
                <w:szCs w:val="21"/>
              </w:rPr>
            </w:pPr>
            <w:r w:rsidRPr="001F2778">
              <w:rPr>
                <w:rFonts w:hint="eastAsia"/>
              </w:rPr>
              <w:t>BEGINTIME</w:t>
            </w:r>
          </w:p>
        </w:tc>
        <w:tc>
          <w:tcPr>
            <w:tcW w:w="4433" w:type="dxa"/>
            <w:vAlign w:val="center"/>
          </w:tcPr>
          <w:p w:rsidR="00A44709" w:rsidRPr="001F2778" w:rsidRDefault="00A44709" w:rsidP="00A44709">
            <w:pPr>
              <w:spacing w:line="360" w:lineRule="auto"/>
              <w:rPr>
                <w:rFonts w:ascii="宋体" w:hAnsi="宋体" w:hint="eastAsia"/>
                <w:szCs w:val="21"/>
              </w:rPr>
            </w:pPr>
            <w:r w:rsidRPr="001F2778">
              <w:rPr>
                <w:rFonts w:ascii="宋体" w:hAnsi="宋体" w:hint="eastAsia"/>
                <w:szCs w:val="21"/>
              </w:rPr>
              <w:t>起始监控时间</w:t>
            </w:r>
            <w:r w:rsidR="00DD2FB3" w:rsidRPr="001F2778">
              <w:rPr>
                <w:rFonts w:ascii="宋体" w:hAnsi="宋体" w:hint="eastAsia"/>
                <w:szCs w:val="21"/>
              </w:rPr>
              <w:t>（</w:t>
            </w:r>
            <w:r w:rsidR="008B3AC9" w:rsidRPr="001F2778">
              <w:rPr>
                <w:rFonts w:ascii="宋体" w:hAnsi="宋体"/>
                <w:sz w:val="21"/>
                <w:szCs w:val="21"/>
              </w:rPr>
              <w:t>YYYYMMDDHHmmss</w:t>
            </w:r>
            <w:r w:rsidR="00DD2FB3" w:rsidRPr="001F2778">
              <w:rPr>
                <w:rFonts w:ascii="宋体" w:hAnsi="宋体" w:hint="eastAsia"/>
                <w:szCs w:val="21"/>
              </w:rPr>
              <w:t>）</w:t>
            </w:r>
            <w:r w:rsidR="000848D8" w:rsidRPr="00BC71B6">
              <w:rPr>
                <w:rFonts w:ascii="宋体" w:hAnsi="宋体" w:hint="eastAsia"/>
                <w:color w:val="0000FF"/>
                <w:sz w:val="21"/>
                <w:szCs w:val="21"/>
              </w:rPr>
              <w:t>（必填）</w:t>
            </w:r>
          </w:p>
        </w:tc>
        <w:tc>
          <w:tcPr>
            <w:tcW w:w="1435"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04" w:type="dxa"/>
            <w:vAlign w:val="center"/>
          </w:tcPr>
          <w:p w:rsidR="00A44709" w:rsidRDefault="00A44709" w:rsidP="00A44709">
            <w:pPr>
              <w:spacing w:line="360" w:lineRule="auto"/>
              <w:jc w:val="center"/>
              <w:rPr>
                <w:rFonts w:ascii="宋体" w:hAnsi="宋体" w:hint="eastAsia"/>
                <w:szCs w:val="21"/>
              </w:rPr>
            </w:pPr>
            <w:r>
              <w:rPr>
                <w:rFonts w:ascii="宋体" w:hAnsi="宋体" w:hint="eastAsia"/>
                <w:szCs w:val="21"/>
              </w:rPr>
              <w:t>24</w:t>
            </w:r>
          </w:p>
        </w:tc>
      </w:tr>
      <w:tr w:rsidR="00A44709">
        <w:tblPrEx>
          <w:tblCellMar>
            <w:top w:w="0" w:type="dxa"/>
            <w:bottom w:w="0" w:type="dxa"/>
          </w:tblCellMar>
        </w:tblPrEx>
        <w:trPr>
          <w:jc w:val="center"/>
        </w:trPr>
        <w:tc>
          <w:tcPr>
            <w:tcW w:w="1447" w:type="dxa"/>
            <w:vAlign w:val="center"/>
          </w:tcPr>
          <w:p w:rsidR="00A44709" w:rsidRPr="001F2778" w:rsidRDefault="00A44709" w:rsidP="00A44709">
            <w:pPr>
              <w:spacing w:line="360" w:lineRule="auto"/>
              <w:jc w:val="center"/>
              <w:rPr>
                <w:rFonts w:ascii="宋体" w:hAnsi="宋体" w:hint="eastAsia"/>
                <w:szCs w:val="21"/>
              </w:rPr>
            </w:pPr>
            <w:r w:rsidRPr="001F2778">
              <w:rPr>
                <w:rFonts w:hint="eastAsia"/>
              </w:rPr>
              <w:t>ENDTIME</w:t>
            </w:r>
          </w:p>
        </w:tc>
        <w:tc>
          <w:tcPr>
            <w:tcW w:w="4433" w:type="dxa"/>
            <w:vAlign w:val="center"/>
          </w:tcPr>
          <w:p w:rsidR="00A44709" w:rsidRPr="001F2778" w:rsidRDefault="00A44709" w:rsidP="00A44709">
            <w:pPr>
              <w:spacing w:line="360" w:lineRule="auto"/>
              <w:rPr>
                <w:rFonts w:ascii="宋体" w:hAnsi="宋体" w:hint="eastAsia"/>
                <w:szCs w:val="21"/>
              </w:rPr>
            </w:pPr>
            <w:r w:rsidRPr="001F2778">
              <w:rPr>
                <w:rFonts w:ascii="宋体" w:hAnsi="宋体" w:hint="eastAsia"/>
                <w:szCs w:val="21"/>
              </w:rPr>
              <w:t>截止监控时间</w:t>
            </w:r>
            <w:r w:rsidR="00DD2FB3" w:rsidRPr="001F2778">
              <w:rPr>
                <w:rFonts w:ascii="宋体" w:hAnsi="宋体" w:hint="eastAsia"/>
                <w:szCs w:val="21"/>
              </w:rPr>
              <w:t>（</w:t>
            </w:r>
            <w:r w:rsidR="008B3AC9" w:rsidRPr="001F2778">
              <w:rPr>
                <w:rFonts w:ascii="宋体" w:hAnsi="宋体"/>
                <w:sz w:val="21"/>
                <w:szCs w:val="21"/>
              </w:rPr>
              <w:t>YYYYMMDDHHmmss</w:t>
            </w:r>
            <w:r w:rsidR="00DD2FB3" w:rsidRPr="001F2778">
              <w:rPr>
                <w:rFonts w:ascii="宋体" w:hAnsi="宋体" w:hint="eastAsia"/>
                <w:szCs w:val="21"/>
              </w:rPr>
              <w:t>）</w:t>
            </w:r>
            <w:r w:rsidR="000848D8" w:rsidRPr="00BC71B6">
              <w:rPr>
                <w:rFonts w:ascii="宋体" w:hAnsi="宋体" w:hint="eastAsia"/>
                <w:color w:val="0000FF"/>
                <w:sz w:val="21"/>
                <w:szCs w:val="21"/>
              </w:rPr>
              <w:t>（必填）</w:t>
            </w:r>
          </w:p>
        </w:tc>
        <w:tc>
          <w:tcPr>
            <w:tcW w:w="1435"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04" w:type="dxa"/>
            <w:vAlign w:val="center"/>
          </w:tcPr>
          <w:p w:rsidR="00A44709" w:rsidRDefault="00A44709" w:rsidP="00A44709">
            <w:pPr>
              <w:spacing w:line="360" w:lineRule="auto"/>
              <w:jc w:val="center"/>
              <w:rPr>
                <w:rFonts w:ascii="宋体" w:hAnsi="宋体" w:hint="eastAsia"/>
                <w:szCs w:val="21"/>
              </w:rPr>
            </w:pPr>
            <w:r>
              <w:rPr>
                <w:rFonts w:ascii="宋体" w:hAnsi="宋体" w:hint="eastAsia"/>
                <w:szCs w:val="21"/>
              </w:rPr>
              <w:t>24</w:t>
            </w:r>
          </w:p>
        </w:tc>
      </w:tr>
      <w:tr w:rsidR="00A44709">
        <w:tblPrEx>
          <w:tblCellMar>
            <w:top w:w="0" w:type="dxa"/>
            <w:bottom w:w="0" w:type="dxa"/>
          </w:tblCellMar>
        </w:tblPrEx>
        <w:trPr>
          <w:jc w:val="center"/>
        </w:trPr>
        <w:tc>
          <w:tcPr>
            <w:tcW w:w="1447" w:type="dxa"/>
            <w:vAlign w:val="center"/>
          </w:tcPr>
          <w:p w:rsidR="00A44709" w:rsidRPr="00DF20C5" w:rsidRDefault="00A44709" w:rsidP="00A44709">
            <w:pPr>
              <w:spacing w:line="360" w:lineRule="auto"/>
              <w:jc w:val="center"/>
              <w:rPr>
                <w:rFonts w:ascii="宋体" w:hAnsi="宋体" w:hint="eastAsia"/>
                <w:szCs w:val="21"/>
              </w:rPr>
            </w:pPr>
            <w:r>
              <w:rPr>
                <w:rFonts w:hint="eastAsia"/>
              </w:rPr>
              <w:t>TYPE</w:t>
            </w:r>
          </w:p>
        </w:tc>
        <w:tc>
          <w:tcPr>
            <w:tcW w:w="4433" w:type="dxa"/>
            <w:vAlign w:val="center"/>
          </w:tcPr>
          <w:p w:rsidR="00A44709" w:rsidRPr="00AD0CA9" w:rsidRDefault="00A44709" w:rsidP="00A44709">
            <w:pPr>
              <w:spacing w:line="360" w:lineRule="auto"/>
              <w:rPr>
                <w:rFonts w:hAnsi="宋体" w:hint="eastAsia"/>
                <w:szCs w:val="21"/>
              </w:rPr>
            </w:pPr>
            <w:r w:rsidRPr="00AD0CA9">
              <w:rPr>
                <w:rFonts w:hAnsi="宋体" w:hint="eastAsia"/>
                <w:szCs w:val="21"/>
              </w:rPr>
              <w:t>监控数据类型：</w:t>
            </w:r>
            <w:r w:rsidR="000848D8" w:rsidRPr="00BC71B6">
              <w:rPr>
                <w:rFonts w:ascii="宋体" w:hAnsi="宋体" w:hint="eastAsia"/>
                <w:color w:val="0000FF"/>
                <w:sz w:val="21"/>
                <w:szCs w:val="21"/>
              </w:rPr>
              <w:t>（必填）</w:t>
            </w:r>
          </w:p>
          <w:p w:rsidR="00A44709" w:rsidRPr="00AD0CA9" w:rsidRDefault="00A44709" w:rsidP="00A44709">
            <w:pPr>
              <w:rPr>
                <w:rFonts w:hint="eastAsia"/>
                <w:szCs w:val="21"/>
              </w:rPr>
            </w:pPr>
            <w:r w:rsidRPr="00AD0CA9">
              <w:rPr>
                <w:rFonts w:hint="eastAsia"/>
                <w:szCs w:val="21"/>
              </w:rPr>
              <w:t>01</w:t>
            </w:r>
            <w:r w:rsidRPr="00AD0CA9">
              <w:rPr>
                <w:rFonts w:hint="eastAsia"/>
                <w:szCs w:val="21"/>
              </w:rPr>
              <w:t>：短信响应时间；</w:t>
            </w:r>
            <w:r w:rsidRPr="00AD0CA9">
              <w:rPr>
                <w:rFonts w:hint="eastAsia"/>
                <w:szCs w:val="21"/>
              </w:rPr>
              <w:t>02</w:t>
            </w:r>
            <w:r w:rsidRPr="00AD0CA9">
              <w:rPr>
                <w:rFonts w:hint="eastAsia"/>
                <w:szCs w:val="21"/>
              </w:rPr>
              <w:t>：</w:t>
            </w:r>
            <w:r w:rsidRPr="00AD0CA9">
              <w:rPr>
                <w:rFonts w:hint="eastAsia"/>
                <w:szCs w:val="21"/>
              </w:rPr>
              <w:t>WAP</w:t>
            </w:r>
            <w:r w:rsidRPr="00AD0CA9">
              <w:rPr>
                <w:rFonts w:hint="eastAsia"/>
                <w:szCs w:val="21"/>
              </w:rPr>
              <w:t>响应时间；</w:t>
            </w:r>
          </w:p>
          <w:p w:rsidR="00A44709" w:rsidRPr="00AD0CA9" w:rsidRDefault="00A44709" w:rsidP="00A44709">
            <w:pPr>
              <w:rPr>
                <w:rFonts w:hint="eastAsia"/>
                <w:szCs w:val="21"/>
              </w:rPr>
            </w:pPr>
            <w:r w:rsidRPr="00AD0CA9">
              <w:rPr>
                <w:rFonts w:hint="eastAsia"/>
                <w:szCs w:val="21"/>
              </w:rPr>
              <w:t>03</w:t>
            </w:r>
            <w:r w:rsidRPr="00AD0CA9">
              <w:rPr>
                <w:rFonts w:hint="eastAsia"/>
                <w:szCs w:val="21"/>
              </w:rPr>
              <w:t>：</w:t>
            </w:r>
            <w:r w:rsidRPr="00AD0CA9">
              <w:rPr>
                <w:rFonts w:hint="eastAsia"/>
                <w:szCs w:val="21"/>
              </w:rPr>
              <w:t>WEB</w:t>
            </w:r>
            <w:r w:rsidRPr="00AD0CA9">
              <w:rPr>
                <w:rFonts w:hint="eastAsia"/>
                <w:szCs w:val="21"/>
              </w:rPr>
              <w:t>响应时间；</w:t>
            </w:r>
            <w:r w:rsidRPr="00AD0CA9">
              <w:rPr>
                <w:rFonts w:hint="eastAsia"/>
                <w:szCs w:val="21"/>
              </w:rPr>
              <w:t>04</w:t>
            </w:r>
            <w:r w:rsidRPr="00AD0CA9">
              <w:rPr>
                <w:rFonts w:hint="eastAsia"/>
                <w:szCs w:val="21"/>
              </w:rPr>
              <w:t>：</w:t>
            </w:r>
            <w:r w:rsidRPr="00AD0CA9">
              <w:rPr>
                <w:rFonts w:hint="eastAsia"/>
                <w:szCs w:val="21"/>
              </w:rPr>
              <w:t>GPRS</w:t>
            </w:r>
            <w:r w:rsidRPr="00AD0CA9">
              <w:rPr>
                <w:rFonts w:hint="eastAsia"/>
                <w:szCs w:val="21"/>
              </w:rPr>
              <w:t>响应时间；</w:t>
            </w:r>
          </w:p>
          <w:p w:rsidR="00A44709" w:rsidRPr="00AD0CA9" w:rsidRDefault="00A44709" w:rsidP="00A44709">
            <w:pPr>
              <w:spacing w:line="360" w:lineRule="auto"/>
              <w:rPr>
                <w:rFonts w:ascii="宋体" w:hAnsi="宋体" w:hint="eastAsia"/>
                <w:szCs w:val="21"/>
              </w:rPr>
            </w:pPr>
            <w:r w:rsidRPr="00AD0CA9">
              <w:rPr>
                <w:rFonts w:hint="eastAsia"/>
                <w:szCs w:val="21"/>
              </w:rPr>
              <w:t>05</w:t>
            </w:r>
            <w:r w:rsidRPr="00AD0CA9">
              <w:rPr>
                <w:rFonts w:hint="eastAsia"/>
                <w:szCs w:val="21"/>
              </w:rPr>
              <w:t>：彩信响应时间；</w:t>
            </w:r>
            <w:r w:rsidRPr="00AD0CA9">
              <w:rPr>
                <w:rFonts w:hint="eastAsia"/>
                <w:szCs w:val="21"/>
              </w:rPr>
              <w:t>06</w:t>
            </w:r>
            <w:r w:rsidRPr="00AD0CA9">
              <w:rPr>
                <w:rFonts w:hint="eastAsia"/>
                <w:szCs w:val="21"/>
              </w:rPr>
              <w:t>：邮件响应时间；</w:t>
            </w:r>
          </w:p>
        </w:tc>
        <w:tc>
          <w:tcPr>
            <w:tcW w:w="1435" w:type="dxa"/>
            <w:vAlign w:val="center"/>
          </w:tcPr>
          <w:p w:rsidR="00A44709" w:rsidRPr="00DF20C5" w:rsidRDefault="00A44709" w:rsidP="00A44709">
            <w:pPr>
              <w:spacing w:line="360" w:lineRule="auto"/>
              <w:jc w:val="center"/>
              <w:rPr>
                <w:rFonts w:ascii="宋体" w:hAnsi="宋体"/>
                <w:szCs w:val="21"/>
              </w:rPr>
            </w:pPr>
            <w:r w:rsidRPr="00DF20C5">
              <w:rPr>
                <w:rFonts w:ascii="宋体" w:hAnsi="宋体" w:hint="eastAsia"/>
                <w:szCs w:val="21"/>
              </w:rPr>
              <w:t>String</w:t>
            </w:r>
          </w:p>
        </w:tc>
        <w:tc>
          <w:tcPr>
            <w:tcW w:w="1504"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8</w:t>
            </w:r>
          </w:p>
        </w:tc>
      </w:tr>
      <w:tr w:rsidR="00A44709">
        <w:tblPrEx>
          <w:tblCellMar>
            <w:top w:w="0" w:type="dxa"/>
            <w:bottom w:w="0" w:type="dxa"/>
          </w:tblCellMar>
        </w:tblPrEx>
        <w:trPr>
          <w:jc w:val="center"/>
        </w:trPr>
        <w:tc>
          <w:tcPr>
            <w:tcW w:w="1447" w:type="dxa"/>
            <w:vAlign w:val="center"/>
          </w:tcPr>
          <w:p w:rsidR="00A44709" w:rsidRPr="00DF20C5" w:rsidRDefault="00A44709" w:rsidP="00A44709">
            <w:pPr>
              <w:spacing w:line="360" w:lineRule="auto"/>
              <w:jc w:val="center"/>
              <w:rPr>
                <w:rFonts w:ascii="宋体" w:hAnsi="宋体" w:hint="eastAsia"/>
                <w:szCs w:val="21"/>
              </w:rPr>
            </w:pPr>
            <w:r>
              <w:rPr>
                <w:rFonts w:hint="eastAsia"/>
              </w:rPr>
              <w:t>VALUE</w:t>
            </w:r>
          </w:p>
        </w:tc>
        <w:tc>
          <w:tcPr>
            <w:tcW w:w="4433" w:type="dxa"/>
            <w:vAlign w:val="center"/>
          </w:tcPr>
          <w:p w:rsidR="00A44709" w:rsidRDefault="00A44709" w:rsidP="00A44709">
            <w:pPr>
              <w:rPr>
                <w:rFonts w:hAnsi="宋体" w:hint="eastAsia"/>
                <w:szCs w:val="21"/>
              </w:rPr>
            </w:pPr>
            <w:r>
              <w:rPr>
                <w:rFonts w:hAnsi="宋体" w:hint="eastAsia"/>
                <w:szCs w:val="21"/>
              </w:rPr>
              <w:t>监控值</w:t>
            </w:r>
            <w:r>
              <w:rPr>
                <w:rFonts w:hAnsi="宋体" w:hint="eastAsia"/>
                <w:szCs w:val="21"/>
              </w:rPr>
              <w:t>:</w:t>
            </w:r>
            <w:r>
              <w:rPr>
                <w:rFonts w:hint="eastAsia"/>
                <w:szCs w:val="21"/>
              </w:rPr>
              <w:t xml:space="preserve"> </w:t>
            </w:r>
            <w:r>
              <w:rPr>
                <w:rFonts w:hint="eastAsia"/>
                <w:szCs w:val="21"/>
              </w:rPr>
              <w:t>单位秒</w:t>
            </w:r>
            <w:r w:rsidR="000848D8" w:rsidRPr="00BC71B6">
              <w:rPr>
                <w:rFonts w:ascii="宋体" w:hAnsi="宋体" w:hint="eastAsia"/>
                <w:color w:val="0000FF"/>
                <w:sz w:val="21"/>
                <w:szCs w:val="21"/>
              </w:rPr>
              <w:t>（必填）</w:t>
            </w:r>
          </w:p>
        </w:tc>
        <w:tc>
          <w:tcPr>
            <w:tcW w:w="1435"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Number(</w:t>
            </w:r>
            <w:ins w:id="150" w:author="张光木" w:date="2008-09-10T09:44:00Z">
              <w:r w:rsidR="0045300C">
                <w:rPr>
                  <w:rFonts w:ascii="宋体" w:hAnsi="宋体" w:hint="eastAsia"/>
                  <w:szCs w:val="21"/>
                </w:rPr>
                <w:t>9</w:t>
              </w:r>
            </w:ins>
            <w:r>
              <w:rPr>
                <w:rFonts w:ascii="宋体" w:hAnsi="宋体" w:hint="eastAsia"/>
                <w:szCs w:val="21"/>
              </w:rPr>
              <w:t>,3)</w:t>
            </w:r>
          </w:p>
        </w:tc>
        <w:tc>
          <w:tcPr>
            <w:tcW w:w="1504" w:type="dxa"/>
            <w:vAlign w:val="center"/>
          </w:tcPr>
          <w:p w:rsidR="00A44709" w:rsidRDefault="00DE517A" w:rsidP="00A44709">
            <w:pPr>
              <w:spacing w:line="360" w:lineRule="auto"/>
              <w:jc w:val="center"/>
              <w:rPr>
                <w:rFonts w:ascii="宋体" w:hAnsi="宋体" w:hint="eastAsia"/>
                <w:szCs w:val="21"/>
              </w:rPr>
            </w:pPr>
            <w:r>
              <w:rPr>
                <w:rFonts w:ascii="宋体" w:hAnsi="宋体" w:hint="eastAsia"/>
                <w:szCs w:val="21"/>
              </w:rPr>
              <w:t>--</w:t>
            </w:r>
          </w:p>
        </w:tc>
      </w:tr>
      <w:tr w:rsidR="00A44709">
        <w:tblPrEx>
          <w:tblCellMar>
            <w:top w:w="0" w:type="dxa"/>
            <w:bottom w:w="0" w:type="dxa"/>
          </w:tblCellMar>
        </w:tblPrEx>
        <w:trPr>
          <w:jc w:val="center"/>
        </w:trPr>
        <w:tc>
          <w:tcPr>
            <w:tcW w:w="1447" w:type="dxa"/>
            <w:vAlign w:val="center"/>
          </w:tcPr>
          <w:p w:rsidR="00A44709" w:rsidRPr="00DF20C5" w:rsidRDefault="00A44709" w:rsidP="00A44709">
            <w:pPr>
              <w:spacing w:line="360" w:lineRule="auto"/>
              <w:jc w:val="center"/>
              <w:rPr>
                <w:rFonts w:ascii="宋体" w:hAnsi="宋体" w:hint="eastAsia"/>
                <w:szCs w:val="21"/>
              </w:rPr>
            </w:pPr>
            <w:r>
              <w:rPr>
                <w:rFonts w:hint="eastAsia"/>
              </w:rPr>
              <w:t>SUCCRATE</w:t>
            </w:r>
          </w:p>
        </w:tc>
        <w:tc>
          <w:tcPr>
            <w:tcW w:w="4433" w:type="dxa"/>
            <w:vAlign w:val="center"/>
          </w:tcPr>
          <w:p w:rsidR="00A44709" w:rsidRDefault="00A44709" w:rsidP="00A44709">
            <w:pPr>
              <w:rPr>
                <w:rFonts w:hAnsi="宋体" w:hint="eastAsia"/>
                <w:szCs w:val="21"/>
              </w:rPr>
            </w:pPr>
            <w:r>
              <w:rPr>
                <w:rFonts w:hAnsi="宋体" w:hint="eastAsia"/>
                <w:szCs w:val="21"/>
              </w:rPr>
              <w:t>成功率</w:t>
            </w:r>
            <w:r>
              <w:rPr>
                <w:rFonts w:hAnsi="宋体" w:hint="eastAsia"/>
                <w:szCs w:val="21"/>
              </w:rPr>
              <w:t>:</w:t>
            </w:r>
            <w:r>
              <w:rPr>
                <w:rFonts w:hint="eastAsia"/>
                <w:szCs w:val="21"/>
              </w:rPr>
              <w:t xml:space="preserve"> 00.00~100.00</w:t>
            </w:r>
            <w:r>
              <w:rPr>
                <w:rFonts w:hint="eastAsia"/>
                <w:szCs w:val="21"/>
              </w:rPr>
              <w:t>，为成功率的百分值</w:t>
            </w:r>
            <w:r w:rsidR="000848D8" w:rsidRPr="00BC71B6">
              <w:rPr>
                <w:rFonts w:ascii="宋体" w:hAnsi="宋体" w:hint="eastAsia"/>
                <w:color w:val="0000FF"/>
                <w:sz w:val="21"/>
                <w:szCs w:val="21"/>
              </w:rPr>
              <w:t>（必填）</w:t>
            </w:r>
          </w:p>
        </w:tc>
        <w:tc>
          <w:tcPr>
            <w:tcW w:w="1435"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Number(</w:t>
            </w:r>
            <w:ins w:id="151" w:author="张光木" w:date="2008-09-10T09:44:00Z">
              <w:r w:rsidR="0045300C">
                <w:rPr>
                  <w:rFonts w:ascii="宋体" w:hAnsi="宋体" w:hint="eastAsia"/>
                  <w:szCs w:val="21"/>
                </w:rPr>
                <w:t>5</w:t>
              </w:r>
            </w:ins>
            <w:r>
              <w:rPr>
                <w:rFonts w:ascii="宋体" w:hAnsi="宋体" w:hint="eastAsia"/>
                <w:szCs w:val="21"/>
              </w:rPr>
              <w:t>,2)</w:t>
            </w:r>
          </w:p>
        </w:tc>
        <w:tc>
          <w:tcPr>
            <w:tcW w:w="1504" w:type="dxa"/>
            <w:vAlign w:val="center"/>
          </w:tcPr>
          <w:p w:rsidR="00A44709" w:rsidRDefault="00DE517A" w:rsidP="00A44709">
            <w:pPr>
              <w:spacing w:line="360" w:lineRule="auto"/>
              <w:jc w:val="center"/>
              <w:rPr>
                <w:rFonts w:ascii="宋体" w:hAnsi="宋体" w:hint="eastAsia"/>
                <w:szCs w:val="21"/>
              </w:rPr>
            </w:pPr>
            <w:r>
              <w:rPr>
                <w:rFonts w:ascii="宋体" w:hAnsi="宋体" w:hint="eastAsia"/>
                <w:szCs w:val="21"/>
              </w:rPr>
              <w:t>--</w:t>
            </w:r>
          </w:p>
        </w:tc>
      </w:tr>
    </w:tbl>
    <w:p w:rsidR="00A44709" w:rsidRPr="006E6101" w:rsidRDefault="00A44709" w:rsidP="006E6101">
      <w:pPr>
        <w:pStyle w:val="4"/>
        <w:numPr>
          <w:ilvl w:val="3"/>
          <w:numId w:val="0"/>
        </w:numPr>
        <w:tabs>
          <w:tab w:val="num" w:pos="737"/>
        </w:tabs>
        <w:rPr>
          <w:rFonts w:ascii="宋体" w:eastAsia="宋体" w:hAnsi="宋体" w:hint="eastAsia"/>
        </w:rPr>
      </w:pPr>
      <w:r w:rsidRPr="006E6101">
        <w:rPr>
          <w:rFonts w:ascii="宋体" w:eastAsia="宋体" w:hAnsi="宋体" w:hint="eastAsia"/>
        </w:rPr>
        <w:t>SendMonitorInfoRsp</w:t>
      </w:r>
      <w:r w:rsidR="00A67E2E" w:rsidRPr="006E6101">
        <w:rPr>
          <w:rFonts w:ascii="宋体" w:eastAsia="宋体" w:hAnsi="宋体" w:hint="eastAsia"/>
        </w:rPr>
        <w:t>监控</w:t>
      </w:r>
      <w:r w:rsidRPr="006E6101">
        <w:rPr>
          <w:rFonts w:ascii="宋体" w:eastAsia="宋体" w:hAnsi="宋体" w:hint="eastAsia"/>
        </w:rPr>
        <w:t>信息报告响应消息</w:t>
      </w:r>
    </w:p>
    <w:tbl>
      <w:tblPr>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4066"/>
        <w:gridCol w:w="1303"/>
        <w:gridCol w:w="1529"/>
      </w:tblGrid>
      <w:tr w:rsidR="00A44709">
        <w:tblPrEx>
          <w:tblCellMar>
            <w:top w:w="0" w:type="dxa"/>
            <w:bottom w:w="0" w:type="dxa"/>
          </w:tblCellMar>
        </w:tblPrEx>
        <w:trPr>
          <w:jc w:val="center"/>
        </w:trPr>
        <w:tc>
          <w:tcPr>
            <w:tcW w:w="1728" w:type="dxa"/>
            <w:tcBorders>
              <w:bottom w:val="single" w:sz="4" w:space="0" w:color="auto"/>
            </w:tcBorders>
            <w:shd w:val="clear" w:color="auto" w:fill="A6A6A6"/>
          </w:tcPr>
          <w:p w:rsidR="00A44709" w:rsidRPr="00DF20C5" w:rsidRDefault="00A44709" w:rsidP="00A44709">
            <w:pPr>
              <w:jc w:val="center"/>
              <w:rPr>
                <w:rFonts w:ascii="宋体" w:hAnsi="宋体" w:hint="eastAsia"/>
                <w:szCs w:val="21"/>
              </w:rPr>
            </w:pPr>
            <w:r w:rsidRPr="00DF20C5">
              <w:rPr>
                <w:rFonts w:ascii="宋体" w:hAnsi="宋体" w:hint="eastAsia"/>
                <w:szCs w:val="21"/>
              </w:rPr>
              <w:t>参数标识</w:t>
            </w:r>
          </w:p>
        </w:tc>
        <w:tc>
          <w:tcPr>
            <w:tcW w:w="6898" w:type="dxa"/>
            <w:gridSpan w:val="3"/>
            <w:tcBorders>
              <w:bottom w:val="single" w:sz="4" w:space="0" w:color="auto"/>
            </w:tcBorders>
            <w:shd w:val="clear" w:color="auto" w:fill="auto"/>
          </w:tcPr>
          <w:p w:rsidR="00A44709" w:rsidRPr="00DF20C5" w:rsidRDefault="00A44709" w:rsidP="00A44709">
            <w:pPr>
              <w:tabs>
                <w:tab w:val="center" w:pos="3402"/>
              </w:tabs>
              <w:rPr>
                <w:rFonts w:ascii="宋体" w:hAnsi="宋体" w:hint="eastAsia"/>
                <w:szCs w:val="21"/>
              </w:rPr>
            </w:pPr>
            <w:r w:rsidRPr="00166AF2">
              <w:rPr>
                <w:rFonts w:hint="eastAsia"/>
              </w:rPr>
              <w:t>SendMonitorInfoRsp</w:t>
            </w:r>
            <w:r w:rsidRPr="00DF20C5">
              <w:rPr>
                <w:rFonts w:ascii="宋体" w:hAnsi="宋体"/>
                <w:szCs w:val="21"/>
              </w:rPr>
              <w:tab/>
            </w:r>
          </w:p>
        </w:tc>
      </w:tr>
      <w:tr w:rsidR="00A44709" w:rsidRPr="005C6DCF">
        <w:tblPrEx>
          <w:tblCellMar>
            <w:top w:w="0" w:type="dxa"/>
            <w:bottom w:w="0" w:type="dxa"/>
          </w:tblCellMar>
        </w:tblPrEx>
        <w:trPr>
          <w:jc w:val="center"/>
        </w:trPr>
        <w:tc>
          <w:tcPr>
            <w:tcW w:w="1728" w:type="dxa"/>
            <w:shd w:val="clear" w:color="auto" w:fill="auto"/>
          </w:tcPr>
          <w:p w:rsidR="00A44709" w:rsidRPr="00DF20C5" w:rsidRDefault="00A44709" w:rsidP="00A44709">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898" w:type="dxa"/>
            <w:gridSpan w:val="3"/>
            <w:shd w:val="clear" w:color="auto" w:fill="auto"/>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hint="eastAsia"/>
              </w:rPr>
              <w:t>Send</w:t>
            </w:r>
            <w:r w:rsidRPr="00166AF2">
              <w:rPr>
                <w:rFonts w:hint="eastAsia"/>
              </w:rPr>
              <w:t>Monitor</w:t>
            </w:r>
            <w:r>
              <w:rPr>
                <w:rFonts w:hint="eastAsia"/>
              </w:rPr>
              <w:t>InfoRsp</w:t>
            </w:r>
            <w:r w:rsidRPr="00DF20C5">
              <w:rPr>
                <w:rFonts w:ascii="宋体" w:hAnsi="宋体" w:hint="eastAsia"/>
                <w:szCs w:val="21"/>
              </w:rPr>
              <w:t>&gt;</w:t>
            </w:r>
          </w:p>
          <w:p w:rsidR="00A44709" w:rsidRPr="00DF20C5" w:rsidRDefault="00A44709" w:rsidP="00A44709">
            <w:pPr>
              <w:spacing w:line="360" w:lineRule="auto"/>
              <w:rPr>
                <w:rFonts w:ascii="宋体" w:hAnsi="宋体" w:hint="eastAsia"/>
                <w:szCs w:val="21"/>
              </w:rPr>
            </w:pPr>
            <w:r>
              <w:rPr>
                <w:rFonts w:ascii="宋体" w:hAnsi="宋体" w:hint="eastAsia"/>
                <w:szCs w:val="21"/>
              </w:rPr>
              <w:t xml:space="preserve">  &lt;HEAD&gt;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A44709" w:rsidRPr="00DF20C5"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A44709" w:rsidRDefault="00A44709" w:rsidP="0010138F">
            <w:pPr>
              <w:spacing w:line="360" w:lineRule="auto"/>
              <w:ind w:firstLineChars="200" w:firstLine="400"/>
              <w:rPr>
                <w:rFonts w:ascii="宋体" w:hAnsi="宋体" w:hint="eastAsia"/>
                <w:szCs w:val="21"/>
              </w:rPr>
            </w:pPr>
            <w:r w:rsidRPr="00DF20C5">
              <w:rPr>
                <w:rFonts w:ascii="宋体" w:hAnsi="宋体" w:hint="eastAsia"/>
                <w:szCs w:val="21"/>
              </w:rPr>
              <w:t>&lt;SERVICEID&gt;</w:t>
            </w:r>
            <w:r w:rsidR="00D33948">
              <w:rPr>
                <w:rFonts w:ascii="宋体" w:hAnsi="宋体" w:hint="eastAsia"/>
                <w:szCs w:val="21"/>
              </w:rPr>
              <w:t>业务代码</w:t>
            </w:r>
            <w:r w:rsidRPr="00DF20C5">
              <w:rPr>
                <w:rFonts w:ascii="宋体" w:hAnsi="宋体" w:hint="eastAsia"/>
                <w:szCs w:val="21"/>
              </w:rPr>
              <w:t>&lt;/SERVICEID&gt;</w:t>
            </w:r>
          </w:p>
          <w:p w:rsidR="00A44709" w:rsidRDefault="00A44709" w:rsidP="0010138F">
            <w:pPr>
              <w:spacing w:line="360" w:lineRule="auto"/>
              <w:ind w:firstLineChars="100" w:firstLine="200"/>
              <w:rPr>
                <w:rFonts w:ascii="宋体" w:hAnsi="宋体" w:hint="eastAsia"/>
                <w:szCs w:val="21"/>
              </w:rPr>
            </w:pPr>
            <w:r>
              <w:rPr>
                <w:rFonts w:ascii="宋体" w:hAnsi="宋体" w:hint="eastAsia"/>
                <w:szCs w:val="21"/>
              </w:rPr>
              <w:t>&lt;/HEAD&gt;</w:t>
            </w:r>
          </w:p>
          <w:p w:rsidR="00A44709" w:rsidRPr="00DF20C5" w:rsidRDefault="00A44709" w:rsidP="0010138F">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A44709" w:rsidRPr="00DF20C5" w:rsidRDefault="00A44709" w:rsidP="00A44709">
            <w:pPr>
              <w:rPr>
                <w:rFonts w:ascii="宋体" w:hAnsi="宋体" w:hint="eastAsia"/>
                <w:szCs w:val="21"/>
                <w:lang w:val="fi-FI"/>
              </w:rPr>
            </w:pPr>
            <w:r w:rsidRPr="00DF20C5">
              <w:rPr>
                <w:rFonts w:ascii="宋体" w:hAnsi="宋体" w:hint="eastAsia"/>
                <w:szCs w:val="21"/>
                <w:lang w:val="fi-FI"/>
              </w:rPr>
              <w:t>&lt;/</w:t>
            </w:r>
            <w:r>
              <w:rPr>
                <w:rFonts w:hint="eastAsia"/>
              </w:rPr>
              <w:t>Send</w:t>
            </w:r>
            <w:r w:rsidRPr="00166AF2">
              <w:rPr>
                <w:rFonts w:hint="eastAsia"/>
              </w:rPr>
              <w:t>Monitor</w:t>
            </w:r>
            <w:r>
              <w:rPr>
                <w:rFonts w:hint="eastAsia"/>
              </w:rPr>
              <w:t>InfoRsp</w:t>
            </w:r>
            <w:r w:rsidRPr="00DF20C5">
              <w:rPr>
                <w:rFonts w:ascii="宋体" w:hAnsi="宋体" w:hint="eastAsia"/>
                <w:szCs w:val="21"/>
                <w:lang w:val="fi-FI"/>
              </w:rPr>
              <w:t>&gt;</w:t>
            </w:r>
          </w:p>
        </w:tc>
      </w:tr>
      <w:tr w:rsidR="00A44709">
        <w:tblPrEx>
          <w:tblCellMar>
            <w:top w:w="0" w:type="dxa"/>
            <w:bottom w:w="0" w:type="dxa"/>
          </w:tblCellMar>
        </w:tblPrEx>
        <w:trPr>
          <w:jc w:val="center"/>
        </w:trPr>
        <w:tc>
          <w:tcPr>
            <w:tcW w:w="1728"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名称</w:t>
            </w:r>
          </w:p>
        </w:tc>
        <w:tc>
          <w:tcPr>
            <w:tcW w:w="4066"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303"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728"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CODE</w:t>
            </w:r>
          </w:p>
        </w:tc>
        <w:tc>
          <w:tcPr>
            <w:tcW w:w="4066"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Pr>
                <w:rFonts w:hint="eastAsia"/>
              </w:rPr>
              <w:t>SendMonitorInfo</w:t>
            </w:r>
          </w:p>
        </w:tc>
        <w:tc>
          <w:tcPr>
            <w:tcW w:w="1303"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1728"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SID</w:t>
            </w:r>
          </w:p>
        </w:tc>
        <w:tc>
          <w:tcPr>
            <w:tcW w:w="4066"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，与请求消息同值</w:t>
            </w:r>
          </w:p>
        </w:tc>
        <w:tc>
          <w:tcPr>
            <w:tcW w:w="1303" w:type="dxa"/>
            <w:vAlign w:val="center"/>
          </w:tcPr>
          <w:p w:rsidR="00A44709" w:rsidRPr="00DF20C5" w:rsidRDefault="00A44709" w:rsidP="00A44709">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A44709" w:rsidRPr="00DF20C5" w:rsidRDefault="00DE517A" w:rsidP="00A44709">
            <w:pPr>
              <w:spacing w:line="360" w:lineRule="auto"/>
              <w:jc w:val="center"/>
              <w:rPr>
                <w:rFonts w:ascii="宋体" w:hAnsi="宋体" w:hint="eastAsia"/>
                <w:szCs w:val="21"/>
              </w:rPr>
            </w:pPr>
            <w:r>
              <w:rPr>
                <w:rFonts w:ascii="宋体" w:hAnsi="宋体" w:hint="eastAsia"/>
                <w:szCs w:val="21"/>
              </w:rPr>
              <w:t>--</w:t>
            </w:r>
          </w:p>
        </w:tc>
      </w:tr>
      <w:tr w:rsidR="00A44709">
        <w:tblPrEx>
          <w:tblCellMar>
            <w:top w:w="0" w:type="dxa"/>
            <w:bottom w:w="0" w:type="dxa"/>
          </w:tblCellMar>
        </w:tblPrEx>
        <w:trPr>
          <w:jc w:val="center"/>
        </w:trPr>
        <w:tc>
          <w:tcPr>
            <w:tcW w:w="1728"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TIMESTAMP</w:t>
            </w:r>
          </w:p>
        </w:tc>
        <w:tc>
          <w:tcPr>
            <w:tcW w:w="4066" w:type="dxa"/>
            <w:vAlign w:val="center"/>
          </w:tcPr>
          <w:p w:rsidR="00A44709" w:rsidRPr="00DF20C5" w:rsidRDefault="00A44709" w:rsidP="00A44709">
            <w:pPr>
              <w:spacing w:line="360" w:lineRule="auto"/>
              <w:rPr>
                <w:rFonts w:ascii="宋体" w:hAnsi="宋体" w:hint="eastAsia"/>
                <w:szCs w:val="21"/>
              </w:rPr>
            </w:pPr>
            <w:r w:rsidRPr="005922BF">
              <w:rPr>
                <w:szCs w:val="21"/>
                <w:lang w:val="zh-CN"/>
              </w:rPr>
              <w:t>系统时间戳</w:t>
            </w:r>
            <w:r>
              <w:rPr>
                <w:rFonts w:hint="eastAsia"/>
                <w:szCs w:val="21"/>
              </w:rPr>
              <w:t>：</w:t>
            </w:r>
            <w:r w:rsidRPr="005922BF">
              <w:rPr>
                <w:szCs w:val="21"/>
              </w:rPr>
              <w:t>YYYYMMDDHHmmssnnn</w:t>
            </w:r>
          </w:p>
        </w:tc>
        <w:tc>
          <w:tcPr>
            <w:tcW w:w="1303"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24</w:t>
            </w:r>
          </w:p>
        </w:tc>
      </w:tr>
      <w:tr w:rsidR="00A44709">
        <w:tblPrEx>
          <w:tblCellMar>
            <w:top w:w="0" w:type="dxa"/>
            <w:bottom w:w="0" w:type="dxa"/>
          </w:tblCellMar>
        </w:tblPrEx>
        <w:trPr>
          <w:jc w:val="center"/>
        </w:trPr>
        <w:tc>
          <w:tcPr>
            <w:tcW w:w="1728"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SERVICEID</w:t>
            </w:r>
          </w:p>
        </w:tc>
        <w:tc>
          <w:tcPr>
            <w:tcW w:w="4066" w:type="dxa"/>
            <w:tcBorders>
              <w:bottom w:val="single" w:sz="4" w:space="0" w:color="auto"/>
            </w:tcBorders>
            <w:vAlign w:val="center"/>
          </w:tcPr>
          <w:p w:rsidR="00A44709" w:rsidRPr="00DF20C5" w:rsidRDefault="00A44709" w:rsidP="00A44709">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303"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32</w:t>
            </w:r>
          </w:p>
        </w:tc>
      </w:tr>
      <w:tr w:rsidR="00A44709">
        <w:tblPrEx>
          <w:tblCellMar>
            <w:top w:w="0" w:type="dxa"/>
            <w:bottom w:w="0" w:type="dxa"/>
          </w:tblCellMar>
        </w:tblPrEx>
        <w:trPr>
          <w:jc w:val="center"/>
        </w:trPr>
        <w:tc>
          <w:tcPr>
            <w:tcW w:w="8626" w:type="dxa"/>
            <w:gridSpan w:val="4"/>
            <w:tcBorders>
              <w:bottom w:val="single" w:sz="4" w:space="0" w:color="auto"/>
            </w:tcBorders>
            <w:shd w:val="clear" w:color="auto" w:fill="A6A6A6"/>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lastRenderedPageBreak/>
              <w:t>未加密的消息体格式</w:t>
            </w:r>
          </w:p>
        </w:tc>
      </w:tr>
      <w:tr w:rsidR="00A44709">
        <w:tblPrEx>
          <w:tblCellMar>
            <w:top w:w="0" w:type="dxa"/>
            <w:bottom w:w="0" w:type="dxa"/>
          </w:tblCellMar>
        </w:tblPrEx>
        <w:trPr>
          <w:jc w:val="center"/>
        </w:trPr>
        <w:tc>
          <w:tcPr>
            <w:tcW w:w="1728" w:type="dxa"/>
            <w:tcBorders>
              <w:bottom w:val="single" w:sz="4" w:space="0" w:color="auto"/>
            </w:tcBorders>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消息体格式</w:t>
            </w:r>
          </w:p>
        </w:tc>
        <w:tc>
          <w:tcPr>
            <w:tcW w:w="6898" w:type="dxa"/>
            <w:gridSpan w:val="3"/>
            <w:tcBorders>
              <w:bottom w:val="single" w:sz="4" w:space="0" w:color="auto"/>
            </w:tcBorders>
          </w:tcPr>
          <w:p w:rsidR="00A44709" w:rsidRPr="00DF20C5" w:rsidRDefault="00A44709" w:rsidP="00A44709">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A44709" w:rsidRDefault="00A44709" w:rsidP="00A44709">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A44709" w:rsidRPr="00DF20C5" w:rsidRDefault="00A44709" w:rsidP="0010138F">
            <w:pPr>
              <w:spacing w:line="360" w:lineRule="auto"/>
              <w:ind w:firstLineChars="100" w:firstLine="200"/>
              <w:rPr>
                <w:rFonts w:ascii="宋体" w:hAnsi="宋体" w:cs="Arial"/>
                <w:szCs w:val="21"/>
              </w:rPr>
            </w:pPr>
            <w:r w:rsidRPr="00DF20C5">
              <w:rPr>
                <w:rFonts w:ascii="宋体" w:hAnsi="宋体" w:cs="Arial"/>
                <w:szCs w:val="21"/>
              </w:rPr>
              <w:t>&lt;RESULTCODE&gt;返回结果代码</w:t>
            </w:r>
            <w:r>
              <w:rPr>
                <w:rFonts w:ascii="宋体" w:hAnsi="宋体" w:cs="Arial"/>
                <w:szCs w:val="21"/>
              </w:rPr>
              <w:t>&lt;/RESULTCODE</w:t>
            </w:r>
            <w:r w:rsidRPr="00DF20C5">
              <w:rPr>
                <w:rFonts w:ascii="宋体" w:hAnsi="宋体" w:cs="Arial"/>
                <w:szCs w:val="21"/>
              </w:rPr>
              <w:t>&gt;</w:t>
            </w:r>
          </w:p>
          <w:p w:rsidR="00A44709" w:rsidRDefault="00A44709" w:rsidP="0010138F">
            <w:pPr>
              <w:spacing w:line="360" w:lineRule="auto"/>
              <w:ind w:firstLineChars="100" w:firstLine="200"/>
              <w:rPr>
                <w:rFonts w:ascii="宋体" w:hAnsi="宋体" w:cs="Arial" w:hint="eastAsia"/>
                <w:szCs w:val="21"/>
              </w:rPr>
            </w:pPr>
            <w:r w:rsidRPr="00DF20C5">
              <w:rPr>
                <w:rFonts w:ascii="宋体" w:hAnsi="宋体" w:cs="Arial"/>
                <w:szCs w:val="21"/>
              </w:rPr>
              <w:t>&lt;RESULTMSG&gt;返回结果消息描述</w:t>
            </w:r>
            <w:r>
              <w:rPr>
                <w:rFonts w:ascii="宋体" w:hAnsi="宋体" w:cs="Arial"/>
                <w:szCs w:val="21"/>
              </w:rPr>
              <w:t>&lt;/RESULTMSG</w:t>
            </w:r>
            <w:r w:rsidRPr="00DF20C5">
              <w:rPr>
                <w:rFonts w:ascii="宋体" w:hAnsi="宋体" w:cs="Arial"/>
                <w:szCs w:val="21"/>
              </w:rPr>
              <w:t>&gt;</w:t>
            </w:r>
          </w:p>
          <w:p w:rsidR="00A44709" w:rsidRPr="00DF20C5" w:rsidRDefault="00A44709" w:rsidP="00A44709">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A44709">
        <w:tblPrEx>
          <w:tblCellMar>
            <w:top w:w="0" w:type="dxa"/>
            <w:bottom w:w="0" w:type="dxa"/>
          </w:tblCellMar>
        </w:tblPrEx>
        <w:trPr>
          <w:jc w:val="center"/>
        </w:trPr>
        <w:tc>
          <w:tcPr>
            <w:tcW w:w="1728"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名称</w:t>
            </w:r>
          </w:p>
        </w:tc>
        <w:tc>
          <w:tcPr>
            <w:tcW w:w="4066"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说明</w:t>
            </w:r>
          </w:p>
        </w:tc>
        <w:tc>
          <w:tcPr>
            <w:tcW w:w="1303"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A44709" w:rsidRPr="00DF20C5" w:rsidRDefault="00A44709" w:rsidP="00A44709">
            <w:pPr>
              <w:spacing w:line="360" w:lineRule="auto"/>
              <w:jc w:val="center"/>
              <w:rPr>
                <w:rFonts w:ascii="宋体" w:hAnsi="宋体" w:hint="eastAsia"/>
                <w:b/>
                <w:szCs w:val="21"/>
              </w:rPr>
            </w:pPr>
            <w:r w:rsidRPr="00DF20C5">
              <w:rPr>
                <w:rFonts w:ascii="宋体" w:hAnsi="宋体"/>
                <w:b/>
                <w:szCs w:val="21"/>
              </w:rPr>
              <w:t>长度（字节）</w:t>
            </w:r>
          </w:p>
        </w:tc>
      </w:tr>
      <w:tr w:rsidR="00A44709">
        <w:tblPrEx>
          <w:tblCellMar>
            <w:top w:w="0" w:type="dxa"/>
            <w:bottom w:w="0" w:type="dxa"/>
          </w:tblCellMar>
        </w:tblPrEx>
        <w:trPr>
          <w:jc w:val="center"/>
        </w:trPr>
        <w:tc>
          <w:tcPr>
            <w:tcW w:w="1728"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cs="Arial"/>
                <w:szCs w:val="21"/>
              </w:rPr>
              <w:t>RESULTCODE</w:t>
            </w:r>
          </w:p>
        </w:tc>
        <w:tc>
          <w:tcPr>
            <w:tcW w:w="4066" w:type="dxa"/>
            <w:vAlign w:val="center"/>
          </w:tcPr>
          <w:p w:rsidR="00A44709" w:rsidRPr="006678F8" w:rsidRDefault="00A44709" w:rsidP="00A44709">
            <w:pPr>
              <w:spacing w:line="360" w:lineRule="auto"/>
              <w:rPr>
                <w:rFonts w:ascii="宋体" w:hAnsi="宋体" w:hint="eastAsia"/>
                <w:szCs w:val="21"/>
              </w:rPr>
            </w:pPr>
            <w:r w:rsidRPr="00DF20C5">
              <w:rPr>
                <w:rFonts w:ascii="宋体" w:hAnsi="宋体" w:cs="Arial"/>
                <w:szCs w:val="21"/>
              </w:rPr>
              <w:t>返回结果代码</w:t>
            </w:r>
            <w:r w:rsidR="000848D8" w:rsidRPr="00BC71B6">
              <w:rPr>
                <w:rFonts w:ascii="宋体" w:hAnsi="宋体" w:hint="eastAsia"/>
                <w:color w:val="0000FF"/>
                <w:sz w:val="21"/>
                <w:szCs w:val="21"/>
              </w:rPr>
              <w:t>（必填）</w:t>
            </w:r>
            <w:r w:rsidR="00410842">
              <w:rPr>
                <w:rFonts w:ascii="宋体" w:hAnsi="宋体" w:cs="Arial" w:hint="eastAsia"/>
                <w:szCs w:val="21"/>
              </w:rPr>
              <w:t xml:space="preserve"> </w:t>
            </w:r>
            <w:r>
              <w:rPr>
                <w:rFonts w:ascii="宋体" w:hAnsi="宋体" w:hint="eastAsia"/>
                <w:szCs w:val="21"/>
              </w:rPr>
              <w:t>0：成功</w:t>
            </w:r>
            <w:r w:rsidR="00410842">
              <w:rPr>
                <w:rFonts w:ascii="宋体" w:hAnsi="宋体" w:hint="eastAsia"/>
                <w:szCs w:val="21"/>
              </w:rPr>
              <w:t>；</w:t>
            </w:r>
            <w:r>
              <w:rPr>
                <w:rFonts w:ascii="宋体" w:hAnsi="宋体" w:hint="eastAsia"/>
                <w:szCs w:val="21"/>
              </w:rPr>
              <w:t>-1：失败</w:t>
            </w:r>
            <w:r w:rsidR="00410842">
              <w:rPr>
                <w:rFonts w:ascii="宋体" w:hAnsi="宋体" w:hint="eastAsia"/>
                <w:szCs w:val="21"/>
              </w:rPr>
              <w:t>；</w:t>
            </w:r>
          </w:p>
        </w:tc>
        <w:tc>
          <w:tcPr>
            <w:tcW w:w="1303"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int</w:t>
            </w:r>
          </w:p>
        </w:tc>
        <w:tc>
          <w:tcPr>
            <w:tcW w:w="1529" w:type="dxa"/>
            <w:vAlign w:val="center"/>
          </w:tcPr>
          <w:p w:rsidR="00A44709" w:rsidRPr="00DF20C5" w:rsidRDefault="00DE517A" w:rsidP="00A44709">
            <w:pPr>
              <w:spacing w:line="360" w:lineRule="auto"/>
              <w:jc w:val="center"/>
              <w:rPr>
                <w:rFonts w:ascii="宋体" w:hAnsi="宋体" w:hint="eastAsia"/>
                <w:szCs w:val="21"/>
              </w:rPr>
            </w:pPr>
            <w:r>
              <w:rPr>
                <w:rFonts w:ascii="宋体" w:hAnsi="宋体" w:hint="eastAsia"/>
                <w:szCs w:val="21"/>
              </w:rPr>
              <w:t>--</w:t>
            </w:r>
          </w:p>
        </w:tc>
      </w:tr>
      <w:tr w:rsidR="00A44709">
        <w:tblPrEx>
          <w:tblCellMar>
            <w:top w:w="0" w:type="dxa"/>
            <w:bottom w:w="0" w:type="dxa"/>
          </w:tblCellMar>
        </w:tblPrEx>
        <w:trPr>
          <w:jc w:val="center"/>
        </w:trPr>
        <w:tc>
          <w:tcPr>
            <w:tcW w:w="1728" w:type="dxa"/>
            <w:vAlign w:val="center"/>
          </w:tcPr>
          <w:p w:rsidR="00A44709" w:rsidRPr="00DF20C5" w:rsidRDefault="00A44709" w:rsidP="00A44709">
            <w:pPr>
              <w:spacing w:line="360" w:lineRule="auto"/>
              <w:jc w:val="center"/>
              <w:rPr>
                <w:rFonts w:ascii="宋体" w:hAnsi="宋体" w:hint="eastAsia"/>
                <w:szCs w:val="21"/>
              </w:rPr>
            </w:pPr>
            <w:r w:rsidRPr="00DF20C5">
              <w:rPr>
                <w:rFonts w:ascii="宋体" w:hAnsi="宋体" w:cs="Arial"/>
                <w:szCs w:val="21"/>
              </w:rPr>
              <w:t>RESULTMSG</w:t>
            </w:r>
          </w:p>
        </w:tc>
        <w:tc>
          <w:tcPr>
            <w:tcW w:w="4066" w:type="dxa"/>
            <w:vAlign w:val="center"/>
          </w:tcPr>
          <w:p w:rsidR="00A44709" w:rsidRPr="00DF20C5" w:rsidRDefault="00A44709" w:rsidP="00A44709">
            <w:pPr>
              <w:spacing w:line="360" w:lineRule="auto"/>
              <w:rPr>
                <w:rFonts w:ascii="宋体" w:hAnsi="宋体" w:hint="eastAsia"/>
                <w:szCs w:val="21"/>
              </w:rPr>
            </w:pPr>
            <w:r w:rsidRPr="00DF20C5">
              <w:rPr>
                <w:rFonts w:ascii="宋体" w:hAnsi="宋体" w:cs="Arial"/>
                <w:szCs w:val="21"/>
              </w:rPr>
              <w:t>返回结果消息描述</w:t>
            </w:r>
            <w:r w:rsidR="002745B3" w:rsidRPr="00BC71B6">
              <w:rPr>
                <w:rFonts w:ascii="宋体" w:hAnsi="宋体" w:hint="eastAsia"/>
                <w:color w:val="0000FF"/>
                <w:sz w:val="21"/>
                <w:szCs w:val="21"/>
              </w:rPr>
              <w:t>（</w:t>
            </w:r>
            <w:r w:rsidR="002745B3">
              <w:rPr>
                <w:rFonts w:ascii="宋体" w:hAnsi="宋体" w:hint="eastAsia"/>
                <w:color w:val="0000FF"/>
                <w:sz w:val="21"/>
                <w:szCs w:val="21"/>
              </w:rPr>
              <w:t>非</w:t>
            </w:r>
            <w:r w:rsidR="002745B3" w:rsidRPr="00BC71B6">
              <w:rPr>
                <w:rFonts w:ascii="宋体" w:hAnsi="宋体" w:hint="eastAsia"/>
                <w:color w:val="0000FF"/>
                <w:sz w:val="21"/>
                <w:szCs w:val="21"/>
              </w:rPr>
              <w:t>必填</w:t>
            </w:r>
            <w:ins w:id="152" w:author="张光木" w:date="2008-09-10T09:45:00Z">
              <w:r w:rsidR="0045300C">
                <w:rPr>
                  <w:rFonts w:ascii="宋体" w:hAnsi="宋体" w:hint="eastAsia"/>
                  <w:color w:val="0000FF"/>
                  <w:sz w:val="21"/>
                  <w:szCs w:val="21"/>
                </w:rPr>
                <w:t>，如果返回结果为失败则必填</w:t>
              </w:r>
            </w:ins>
            <w:r w:rsidR="002745B3" w:rsidRPr="00BC71B6">
              <w:rPr>
                <w:rFonts w:ascii="宋体" w:hAnsi="宋体" w:hint="eastAsia"/>
                <w:color w:val="0000FF"/>
                <w:sz w:val="21"/>
                <w:szCs w:val="21"/>
              </w:rPr>
              <w:t>）</w:t>
            </w:r>
          </w:p>
        </w:tc>
        <w:tc>
          <w:tcPr>
            <w:tcW w:w="1303" w:type="dxa"/>
            <w:vAlign w:val="center"/>
          </w:tcPr>
          <w:p w:rsidR="00A44709" w:rsidRPr="00DF20C5" w:rsidRDefault="00A44709" w:rsidP="00A44709">
            <w:pPr>
              <w:spacing w:line="360" w:lineRule="auto"/>
              <w:jc w:val="center"/>
              <w:rPr>
                <w:rFonts w:ascii="宋体" w:hAnsi="宋体"/>
                <w:szCs w:val="21"/>
              </w:rPr>
            </w:pPr>
            <w:r w:rsidRPr="00DF20C5">
              <w:rPr>
                <w:rFonts w:ascii="宋体" w:hAnsi="宋体" w:hint="eastAsia"/>
                <w:szCs w:val="21"/>
              </w:rPr>
              <w:t>String</w:t>
            </w:r>
          </w:p>
        </w:tc>
        <w:tc>
          <w:tcPr>
            <w:tcW w:w="1529" w:type="dxa"/>
            <w:vAlign w:val="center"/>
          </w:tcPr>
          <w:p w:rsidR="00A44709" w:rsidRPr="00DF20C5" w:rsidRDefault="00A44709" w:rsidP="00A44709">
            <w:pPr>
              <w:spacing w:line="360" w:lineRule="auto"/>
              <w:jc w:val="center"/>
              <w:rPr>
                <w:rFonts w:ascii="宋体" w:hAnsi="宋体" w:hint="eastAsia"/>
                <w:szCs w:val="21"/>
              </w:rPr>
            </w:pPr>
            <w:r>
              <w:rPr>
                <w:rFonts w:ascii="宋体" w:hAnsi="宋体" w:hint="eastAsia"/>
                <w:szCs w:val="21"/>
              </w:rPr>
              <w:t>512</w:t>
            </w:r>
          </w:p>
        </w:tc>
      </w:tr>
    </w:tbl>
    <w:p w:rsidR="00EE207A" w:rsidRDefault="00EE207A" w:rsidP="00EE207A">
      <w:pPr>
        <w:pStyle w:val="3"/>
        <w:keepLines w:val="0"/>
        <w:widowControl/>
        <w:tabs>
          <w:tab w:val="clear" w:pos="720"/>
          <w:tab w:val="num" w:pos="918"/>
        </w:tabs>
        <w:autoSpaceDE w:val="0"/>
        <w:autoSpaceDN w:val="0"/>
        <w:spacing w:before="240" w:after="240" w:line="240" w:lineRule="auto"/>
        <w:ind w:left="918"/>
        <w:rPr>
          <w:rFonts w:hint="eastAsia"/>
        </w:rPr>
      </w:pPr>
      <w:bookmarkStart w:id="153" w:name="_Toc153198949"/>
      <w:bookmarkStart w:id="154" w:name="_Toc166594443"/>
      <w:r>
        <w:rPr>
          <w:rFonts w:hint="eastAsia"/>
        </w:rPr>
        <w:t>登录接口</w:t>
      </w:r>
      <w:bookmarkEnd w:id="153"/>
      <w:bookmarkEnd w:id="154"/>
    </w:p>
    <w:p w:rsidR="00EE207A" w:rsidRDefault="00EE207A" w:rsidP="00EE207A">
      <w:pPr>
        <w:pStyle w:val="a4"/>
        <w:rPr>
          <w:rFonts w:hint="eastAsia"/>
        </w:rPr>
      </w:pPr>
      <w:r>
        <w:rPr>
          <w:rFonts w:hint="eastAsia"/>
        </w:rPr>
        <w:t>用户若直接从</w:t>
      </w:r>
      <w:r>
        <w:rPr>
          <w:rFonts w:hint="eastAsia"/>
        </w:rPr>
        <w:t>SI</w:t>
      </w:r>
      <w:r>
        <w:rPr>
          <w:rFonts w:hint="eastAsia"/>
        </w:rPr>
        <w:t>系统登录，则</w:t>
      </w:r>
      <w:r>
        <w:rPr>
          <w:rFonts w:hint="eastAsia"/>
        </w:rPr>
        <w:t>SI</w:t>
      </w:r>
      <w:r>
        <w:rPr>
          <w:rFonts w:hint="eastAsia"/>
        </w:rPr>
        <w:t>系统采集用户名密码调用本接口到平台进行验证。验证通过之后平台返回用户</w:t>
      </w:r>
      <w:r>
        <w:rPr>
          <w:rFonts w:hint="eastAsia"/>
        </w:rPr>
        <w:t>token</w:t>
      </w:r>
      <w:r>
        <w:rPr>
          <w:rFonts w:hint="eastAsia"/>
        </w:rPr>
        <w:t>及用户个人信息和权限信息，用户可以使用其</w:t>
      </w:r>
      <w:r w:rsidR="00D87688">
        <w:rPr>
          <w:rFonts w:hint="eastAsia"/>
        </w:rPr>
        <w:t>订购</w:t>
      </w:r>
      <w:r>
        <w:rPr>
          <w:rFonts w:hint="eastAsia"/>
        </w:rPr>
        <w:t>的</w:t>
      </w:r>
      <w:r>
        <w:rPr>
          <w:rFonts w:hint="eastAsia"/>
        </w:rPr>
        <w:t>SI</w:t>
      </w:r>
      <w:r>
        <w:rPr>
          <w:rFonts w:hint="eastAsia"/>
        </w:rPr>
        <w:t>应用；验证失败则拒绝用户使用。流程如下：</w:t>
      </w:r>
    </w:p>
    <w:p w:rsidR="00EE207A" w:rsidRPr="00FE4810" w:rsidRDefault="00172722" w:rsidP="00EE207A">
      <w:pPr>
        <w:pStyle w:val="a4"/>
        <w:ind w:firstLineChars="0" w:firstLine="0"/>
        <w:rPr>
          <w:rFonts w:hint="eastAsia"/>
        </w:rPr>
      </w:pPr>
      <w:r>
        <w:rPr>
          <w:noProof/>
        </w:rPr>
        <w:drawing>
          <wp:inline distT="0" distB="0" distL="0" distR="0">
            <wp:extent cx="5734050" cy="26003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p>
    <w:p w:rsidR="00EE207A" w:rsidRPr="00DF20C5" w:rsidRDefault="00EE207A" w:rsidP="00EE207A">
      <w:pPr>
        <w:pStyle w:val="4"/>
        <w:numPr>
          <w:ilvl w:val="3"/>
          <w:numId w:val="0"/>
        </w:numPr>
        <w:tabs>
          <w:tab w:val="num" w:pos="737"/>
        </w:tabs>
        <w:rPr>
          <w:rFonts w:hint="eastAsia"/>
          <w:lang w:val="en-GB"/>
        </w:rPr>
      </w:pPr>
      <w:r>
        <w:rPr>
          <w:rFonts w:hint="eastAsia"/>
        </w:rPr>
        <w:t>Login</w:t>
      </w:r>
      <w:r w:rsidRPr="00DF20C5">
        <w:rPr>
          <w:rFonts w:hint="eastAsia"/>
        </w:rPr>
        <w:t>Req</w:t>
      </w:r>
      <w:r>
        <w:rPr>
          <w:rFonts w:hint="eastAsia"/>
          <w:bCs/>
          <w:iCs/>
        </w:rPr>
        <w:t>鉴权</w:t>
      </w:r>
      <w:r w:rsidRPr="006E6101">
        <w:rPr>
          <w:rFonts w:ascii="宋体" w:eastAsia="宋体" w:hAnsi="宋体" w:hint="eastAsia"/>
        </w:rPr>
        <w:t>请求</w:t>
      </w:r>
      <w:r>
        <w:rPr>
          <w:rFonts w:hint="eastAsia"/>
          <w:bCs/>
          <w:iCs/>
        </w:rPr>
        <w:t>消息</w:t>
      </w:r>
      <w:r w:rsidRPr="00DF20C5">
        <w:rPr>
          <w:rFonts w:hint="eastAsia"/>
        </w:rPr>
        <w:t>：</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795"/>
        <w:gridCol w:w="1259"/>
        <w:gridCol w:w="1426"/>
      </w:tblGrid>
      <w:tr w:rsidR="00EE207A">
        <w:tblPrEx>
          <w:tblCellMar>
            <w:top w:w="0" w:type="dxa"/>
            <w:bottom w:w="0" w:type="dxa"/>
          </w:tblCellMar>
        </w:tblPrEx>
        <w:trPr>
          <w:jc w:val="center"/>
        </w:trPr>
        <w:tc>
          <w:tcPr>
            <w:tcW w:w="1728" w:type="dxa"/>
            <w:tcBorders>
              <w:bottom w:val="single" w:sz="4" w:space="0" w:color="auto"/>
            </w:tcBorders>
            <w:shd w:val="clear" w:color="auto" w:fill="A6A6A6"/>
          </w:tcPr>
          <w:p w:rsidR="00EE207A" w:rsidRPr="00DF20C5" w:rsidRDefault="00EE207A" w:rsidP="007A72E3">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EE207A" w:rsidRPr="00DF20C5" w:rsidRDefault="00EE207A" w:rsidP="007A72E3">
            <w:pPr>
              <w:tabs>
                <w:tab w:val="center" w:pos="3402"/>
              </w:tabs>
              <w:rPr>
                <w:rFonts w:ascii="宋体" w:hAnsi="宋体" w:hint="eastAsia"/>
                <w:sz w:val="21"/>
                <w:szCs w:val="21"/>
              </w:rPr>
            </w:pPr>
            <w:r>
              <w:rPr>
                <w:rFonts w:hint="eastAsia"/>
              </w:rPr>
              <w:t>Login</w:t>
            </w:r>
            <w:r w:rsidRPr="00DF20C5">
              <w:rPr>
                <w:rFonts w:hint="eastAsia"/>
              </w:rPr>
              <w:t>Req</w:t>
            </w:r>
            <w:r w:rsidRPr="00DF20C5">
              <w:rPr>
                <w:rFonts w:ascii="宋体" w:hAnsi="宋体"/>
                <w:sz w:val="21"/>
                <w:szCs w:val="21"/>
              </w:rPr>
              <w:tab/>
            </w:r>
          </w:p>
        </w:tc>
      </w:tr>
      <w:tr w:rsidR="00EE207A" w:rsidRPr="005C6DCF">
        <w:tblPrEx>
          <w:tblCellMar>
            <w:top w:w="0" w:type="dxa"/>
            <w:bottom w:w="0" w:type="dxa"/>
          </w:tblCellMar>
        </w:tblPrEx>
        <w:trPr>
          <w:jc w:val="center"/>
        </w:trPr>
        <w:tc>
          <w:tcPr>
            <w:tcW w:w="1728" w:type="dxa"/>
            <w:shd w:val="clear" w:color="auto" w:fill="auto"/>
          </w:tcPr>
          <w:p w:rsidR="00EE207A" w:rsidRPr="00DF20C5" w:rsidRDefault="00EE207A" w:rsidP="007A72E3">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EE207A" w:rsidRPr="002A2B82" w:rsidRDefault="00EE207A" w:rsidP="007A72E3">
            <w:pPr>
              <w:spacing w:line="360" w:lineRule="auto"/>
              <w:rPr>
                <w:rFonts w:ascii="宋体" w:hAnsi="宋体" w:hint="eastAsia"/>
                <w:sz w:val="21"/>
                <w:szCs w:val="21"/>
                <w:lang w:val="sv-SE"/>
              </w:rPr>
            </w:pPr>
            <w:r w:rsidRPr="002A2B82">
              <w:rPr>
                <w:rFonts w:ascii="宋体" w:hAnsi="宋体"/>
                <w:sz w:val="21"/>
                <w:szCs w:val="21"/>
                <w:lang w:val="sv-SE"/>
              </w:rPr>
              <w:t>&lt;?xml version="1.0"</w:t>
            </w:r>
            <w:r w:rsidRPr="002A2B82">
              <w:rPr>
                <w:rFonts w:ascii="Arial" w:hAnsi="Arial" w:cs="Arial" w:hint="eastAsia"/>
                <w:sz w:val="21"/>
                <w:szCs w:val="21"/>
                <w:lang w:val="sv-SE"/>
              </w:rPr>
              <w:t xml:space="preserve"> </w:t>
            </w:r>
            <w:r w:rsidRPr="002A2B82">
              <w:rPr>
                <w:rFonts w:ascii="Arial" w:hAnsi="Arial" w:cs="Arial"/>
                <w:sz w:val="21"/>
                <w:szCs w:val="21"/>
                <w:lang w:val="sv-SE"/>
              </w:rPr>
              <w:t>encoding=</w:t>
            </w:r>
            <w:r w:rsidRPr="002A2B82">
              <w:rPr>
                <w:rFonts w:ascii="宋体" w:hAnsi="宋体"/>
                <w:sz w:val="21"/>
                <w:szCs w:val="21"/>
                <w:lang w:val="sv-SE"/>
              </w:rPr>
              <w:t>"</w:t>
            </w:r>
            <w:r w:rsidRPr="002A2B82">
              <w:rPr>
                <w:rFonts w:ascii="Arial" w:hAnsi="Arial" w:cs="Arial" w:hint="eastAsia"/>
                <w:sz w:val="21"/>
                <w:szCs w:val="21"/>
                <w:lang w:val="sv-SE"/>
              </w:rPr>
              <w:t>UTF-8</w:t>
            </w:r>
            <w:r w:rsidRPr="002A2B82">
              <w:rPr>
                <w:rFonts w:ascii="宋体" w:hAnsi="宋体"/>
                <w:sz w:val="21"/>
                <w:szCs w:val="21"/>
                <w:lang w:val="sv-SE"/>
              </w:rPr>
              <w:t>"?&gt;</w:t>
            </w:r>
          </w:p>
          <w:p w:rsidR="00EE207A" w:rsidRPr="002A2B82" w:rsidRDefault="00EE207A" w:rsidP="007A72E3">
            <w:pPr>
              <w:spacing w:line="360" w:lineRule="auto"/>
              <w:rPr>
                <w:rFonts w:ascii="宋体" w:hAnsi="宋体" w:hint="eastAsia"/>
                <w:sz w:val="21"/>
                <w:szCs w:val="21"/>
                <w:lang w:val="sv-SE"/>
              </w:rPr>
            </w:pPr>
            <w:r w:rsidRPr="002A2B82">
              <w:rPr>
                <w:rFonts w:ascii="宋体" w:hAnsi="宋体" w:hint="eastAsia"/>
                <w:sz w:val="21"/>
                <w:szCs w:val="21"/>
                <w:lang w:val="sv-SE"/>
              </w:rPr>
              <w:t>&lt;</w:t>
            </w:r>
            <w:r w:rsidRPr="002A2B82">
              <w:rPr>
                <w:rFonts w:hint="eastAsia"/>
                <w:lang w:val="sv-SE"/>
              </w:rPr>
              <w:t>LoginReq</w:t>
            </w:r>
            <w:r w:rsidRPr="002A2B82">
              <w:rPr>
                <w:rFonts w:ascii="宋体" w:hAnsi="宋体" w:hint="eastAsia"/>
                <w:sz w:val="21"/>
                <w:szCs w:val="21"/>
                <w:lang w:val="sv-SE"/>
              </w:rPr>
              <w:t>&gt;</w:t>
            </w:r>
          </w:p>
          <w:p w:rsidR="00EE207A" w:rsidRPr="00074460" w:rsidRDefault="00EE207A" w:rsidP="007A72E3">
            <w:pPr>
              <w:spacing w:line="360" w:lineRule="auto"/>
              <w:rPr>
                <w:rFonts w:ascii="宋体" w:hAnsi="宋体" w:hint="eastAsia"/>
                <w:sz w:val="21"/>
                <w:szCs w:val="21"/>
                <w:lang w:val="sv-SE"/>
              </w:rPr>
            </w:pPr>
            <w:r w:rsidRPr="002A2B82">
              <w:rPr>
                <w:rFonts w:ascii="宋体" w:hAnsi="宋体" w:hint="eastAsia"/>
                <w:sz w:val="21"/>
                <w:szCs w:val="21"/>
                <w:lang w:val="sv-SE"/>
              </w:rPr>
              <w:lastRenderedPageBreak/>
              <w:t xml:space="preserve">  </w:t>
            </w:r>
            <w:r w:rsidRPr="00074460">
              <w:rPr>
                <w:rFonts w:ascii="宋体" w:hAnsi="宋体" w:hint="eastAsia"/>
                <w:sz w:val="21"/>
                <w:szCs w:val="21"/>
                <w:lang w:val="sv-SE"/>
              </w:rPr>
              <w:t>&lt;HEAD&gt;</w:t>
            </w:r>
          </w:p>
          <w:p w:rsidR="00EE207A" w:rsidRPr="00074460" w:rsidRDefault="00EE207A" w:rsidP="007A72E3">
            <w:pPr>
              <w:spacing w:line="360" w:lineRule="auto"/>
              <w:ind w:leftChars="100" w:left="200" w:firstLineChars="200" w:firstLine="420"/>
              <w:rPr>
                <w:rFonts w:ascii="宋体" w:hAnsi="宋体" w:hint="eastAsia"/>
                <w:sz w:val="21"/>
                <w:szCs w:val="21"/>
                <w:lang w:val="sv-SE"/>
              </w:rPr>
            </w:pPr>
            <w:r w:rsidRPr="00074460">
              <w:rPr>
                <w:rFonts w:ascii="宋体" w:hAnsi="宋体" w:hint="eastAsia"/>
                <w:sz w:val="21"/>
                <w:szCs w:val="21"/>
                <w:lang w:val="sv-SE"/>
              </w:rPr>
              <w:t>&lt;CODE&gt;</w:t>
            </w:r>
            <w:r w:rsidRPr="00DF20C5">
              <w:rPr>
                <w:rFonts w:ascii="宋体" w:hAnsi="宋体" w:hint="eastAsia"/>
                <w:sz w:val="21"/>
                <w:szCs w:val="21"/>
              </w:rPr>
              <w:t>消息标志</w:t>
            </w:r>
            <w:r w:rsidRPr="00074460">
              <w:rPr>
                <w:rFonts w:ascii="宋体" w:hAnsi="宋体" w:hint="eastAsia"/>
                <w:sz w:val="21"/>
                <w:szCs w:val="21"/>
                <w:lang w:val="sv-SE"/>
              </w:rPr>
              <w:t>&lt;/CODE&gt;</w:t>
            </w:r>
          </w:p>
          <w:p w:rsidR="00EE207A" w:rsidRPr="00074460" w:rsidRDefault="00EE207A" w:rsidP="007A72E3">
            <w:pPr>
              <w:spacing w:line="360" w:lineRule="auto"/>
              <w:ind w:leftChars="100" w:left="200" w:firstLineChars="200" w:firstLine="420"/>
              <w:rPr>
                <w:rFonts w:ascii="宋体" w:hAnsi="宋体" w:hint="eastAsia"/>
                <w:sz w:val="21"/>
                <w:szCs w:val="21"/>
                <w:lang w:val="sv-SE"/>
              </w:rPr>
            </w:pPr>
            <w:r w:rsidRPr="00074460">
              <w:rPr>
                <w:rFonts w:ascii="宋体" w:hAnsi="宋体" w:hint="eastAsia"/>
                <w:sz w:val="21"/>
                <w:szCs w:val="21"/>
                <w:lang w:val="sv-SE"/>
              </w:rPr>
              <w:t>&lt;SID&gt;</w:t>
            </w:r>
            <w:r w:rsidRPr="00DF20C5">
              <w:rPr>
                <w:rFonts w:ascii="宋体" w:hAnsi="宋体" w:hint="eastAsia"/>
                <w:sz w:val="21"/>
                <w:szCs w:val="21"/>
              </w:rPr>
              <w:t>消息序列号</w:t>
            </w:r>
            <w:r w:rsidRPr="00074460">
              <w:rPr>
                <w:rFonts w:ascii="宋体" w:hAnsi="宋体" w:hint="eastAsia"/>
                <w:sz w:val="21"/>
                <w:szCs w:val="21"/>
                <w:lang w:val="sv-SE"/>
              </w:rPr>
              <w:t>&lt;/SID&gt;</w:t>
            </w:r>
          </w:p>
          <w:p w:rsidR="00EE207A" w:rsidRPr="00074460" w:rsidRDefault="00EE207A" w:rsidP="007A72E3">
            <w:pPr>
              <w:spacing w:line="360" w:lineRule="auto"/>
              <w:ind w:leftChars="100" w:left="200" w:firstLineChars="200" w:firstLine="420"/>
              <w:rPr>
                <w:rFonts w:ascii="宋体" w:hAnsi="宋体" w:hint="eastAsia"/>
                <w:sz w:val="21"/>
                <w:szCs w:val="21"/>
                <w:lang w:val="sv-SE"/>
              </w:rPr>
            </w:pPr>
            <w:r w:rsidRPr="00074460">
              <w:rPr>
                <w:rFonts w:ascii="宋体" w:hAnsi="宋体" w:hint="eastAsia"/>
                <w:sz w:val="21"/>
                <w:szCs w:val="21"/>
                <w:lang w:val="sv-SE"/>
              </w:rPr>
              <w:t>&lt;TIMESTAMP&gt;</w:t>
            </w:r>
            <w:r w:rsidRPr="00DF20C5">
              <w:rPr>
                <w:rFonts w:ascii="宋体" w:hAnsi="宋体" w:hint="eastAsia"/>
                <w:sz w:val="21"/>
                <w:szCs w:val="21"/>
              </w:rPr>
              <w:t>时间戳</w:t>
            </w:r>
            <w:r w:rsidRPr="00074460">
              <w:rPr>
                <w:rFonts w:ascii="宋体" w:hAnsi="宋体" w:hint="eastAsia"/>
                <w:sz w:val="21"/>
                <w:szCs w:val="21"/>
                <w:lang w:val="sv-SE"/>
              </w:rPr>
              <w:t>&lt;/TIMESTAMP&gt;</w:t>
            </w:r>
          </w:p>
          <w:p w:rsidR="00EE207A" w:rsidRPr="00074460" w:rsidRDefault="00EE207A" w:rsidP="007A72E3">
            <w:pPr>
              <w:spacing w:line="360" w:lineRule="auto"/>
              <w:ind w:leftChars="100" w:left="200" w:firstLineChars="200" w:firstLine="420"/>
              <w:rPr>
                <w:rFonts w:ascii="宋体" w:hAnsi="宋体" w:hint="eastAsia"/>
                <w:sz w:val="21"/>
                <w:szCs w:val="21"/>
                <w:lang w:val="sv-SE"/>
              </w:rPr>
            </w:pPr>
            <w:r w:rsidRPr="00074460">
              <w:rPr>
                <w:rFonts w:ascii="宋体" w:hAnsi="宋体" w:hint="eastAsia"/>
                <w:sz w:val="21"/>
                <w:szCs w:val="21"/>
                <w:lang w:val="sv-SE"/>
              </w:rPr>
              <w:t>&lt;SERVICEID&gt;</w:t>
            </w:r>
            <w:r>
              <w:rPr>
                <w:rFonts w:ascii="宋体" w:hAnsi="宋体" w:hint="eastAsia"/>
                <w:sz w:val="21"/>
                <w:szCs w:val="21"/>
              </w:rPr>
              <w:t>业务代码</w:t>
            </w:r>
            <w:r w:rsidRPr="00074460">
              <w:rPr>
                <w:rFonts w:ascii="宋体" w:hAnsi="宋体" w:hint="eastAsia"/>
                <w:sz w:val="21"/>
                <w:szCs w:val="21"/>
                <w:lang w:val="sv-SE"/>
              </w:rPr>
              <w:t>&lt;/SERVICEID&gt;</w:t>
            </w:r>
          </w:p>
          <w:p w:rsidR="00EE207A" w:rsidRPr="00074460" w:rsidRDefault="00EE207A" w:rsidP="007A72E3">
            <w:pPr>
              <w:spacing w:line="360" w:lineRule="auto"/>
              <w:ind w:firstLineChars="100" w:firstLine="210"/>
              <w:rPr>
                <w:rFonts w:ascii="宋体" w:hAnsi="宋体" w:hint="eastAsia"/>
                <w:sz w:val="21"/>
                <w:szCs w:val="21"/>
                <w:lang w:val="sv-SE"/>
              </w:rPr>
            </w:pPr>
            <w:r w:rsidRPr="00074460">
              <w:rPr>
                <w:rFonts w:ascii="宋体" w:hAnsi="宋体" w:hint="eastAsia"/>
                <w:sz w:val="21"/>
                <w:szCs w:val="21"/>
                <w:lang w:val="sv-SE"/>
              </w:rPr>
              <w:t>&lt;/HEAD&gt;</w:t>
            </w:r>
          </w:p>
          <w:p w:rsidR="00EE207A" w:rsidRPr="00074460" w:rsidRDefault="00EE207A" w:rsidP="007A72E3">
            <w:pPr>
              <w:spacing w:line="360" w:lineRule="auto"/>
              <w:ind w:firstLineChars="100" w:firstLine="210"/>
              <w:rPr>
                <w:rFonts w:ascii="宋体" w:hAnsi="宋体" w:hint="eastAsia"/>
                <w:sz w:val="21"/>
                <w:szCs w:val="21"/>
                <w:lang w:val="sv-SE"/>
              </w:rPr>
            </w:pPr>
            <w:r w:rsidRPr="00074460">
              <w:rPr>
                <w:rFonts w:ascii="宋体" w:hAnsi="宋体" w:hint="eastAsia"/>
                <w:sz w:val="21"/>
                <w:szCs w:val="21"/>
                <w:lang w:val="sv-SE"/>
              </w:rPr>
              <w:t>&lt;BODY&gt;</w:t>
            </w:r>
            <w:r>
              <w:rPr>
                <w:rFonts w:ascii="宋体" w:hAnsi="宋体" w:hint="eastAsia"/>
                <w:sz w:val="21"/>
                <w:szCs w:val="21"/>
              </w:rPr>
              <w:t>加密后的消息体</w:t>
            </w:r>
            <w:r w:rsidRPr="00074460">
              <w:rPr>
                <w:rFonts w:ascii="宋体" w:hAnsi="宋体" w:hint="eastAsia"/>
                <w:sz w:val="21"/>
                <w:szCs w:val="21"/>
                <w:lang w:val="sv-SE"/>
              </w:rPr>
              <w:t>&lt;/BODY&gt;</w:t>
            </w:r>
          </w:p>
          <w:p w:rsidR="00EE207A" w:rsidRPr="00DF20C5" w:rsidRDefault="00EE207A" w:rsidP="007A72E3">
            <w:pPr>
              <w:rPr>
                <w:rFonts w:ascii="宋体" w:hAnsi="宋体" w:hint="eastAsia"/>
                <w:sz w:val="21"/>
                <w:szCs w:val="21"/>
                <w:lang w:val="fi-FI"/>
              </w:rPr>
            </w:pPr>
            <w:r w:rsidRPr="00DF20C5">
              <w:rPr>
                <w:rFonts w:ascii="宋体" w:hAnsi="宋体" w:hint="eastAsia"/>
                <w:sz w:val="21"/>
                <w:szCs w:val="21"/>
                <w:lang w:val="fi-FI"/>
              </w:rPr>
              <w:t>&lt;/</w:t>
            </w:r>
            <w:r>
              <w:rPr>
                <w:rFonts w:hint="eastAsia"/>
              </w:rPr>
              <w:t>Login</w:t>
            </w:r>
            <w:r w:rsidRPr="00DF20C5">
              <w:rPr>
                <w:rFonts w:hint="eastAsia"/>
              </w:rPr>
              <w:t>Req</w:t>
            </w:r>
            <w:r w:rsidRPr="00DF20C5">
              <w:rPr>
                <w:rFonts w:ascii="宋体" w:hAnsi="宋体" w:hint="eastAsia"/>
                <w:sz w:val="21"/>
                <w:szCs w:val="21"/>
                <w:lang w:val="fi-FI"/>
              </w:rPr>
              <w:t>&gt;</w:t>
            </w:r>
          </w:p>
        </w:tc>
      </w:tr>
      <w:tr w:rsidR="00EE207A">
        <w:tblPrEx>
          <w:tblCellMar>
            <w:top w:w="0" w:type="dxa"/>
            <w:bottom w:w="0" w:type="dxa"/>
          </w:tblCellMar>
        </w:tblPrEx>
        <w:trPr>
          <w:jc w:val="center"/>
        </w:trPr>
        <w:tc>
          <w:tcPr>
            <w:tcW w:w="1728"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795"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259"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426"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b/>
                <w:sz w:val="21"/>
                <w:szCs w:val="21"/>
              </w:rPr>
              <w:t>长度（字节）</w:t>
            </w: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CODE</w:t>
            </w:r>
          </w:p>
        </w:tc>
        <w:tc>
          <w:tcPr>
            <w:tcW w:w="3795" w:type="dxa"/>
            <w:vAlign w:val="center"/>
          </w:tcPr>
          <w:p w:rsidR="00EE207A" w:rsidRPr="00DF20C5" w:rsidRDefault="00EE207A" w:rsidP="007A72E3">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Pr>
                <w:rFonts w:hint="eastAsia"/>
              </w:rPr>
              <w:t>Login</w:t>
            </w:r>
          </w:p>
        </w:tc>
        <w:tc>
          <w:tcPr>
            <w:tcW w:w="1259" w:type="dxa"/>
            <w:vAlign w:val="center"/>
          </w:tcPr>
          <w:p w:rsidR="00EE207A" w:rsidRPr="00DF20C5" w:rsidRDefault="00EE207A" w:rsidP="007A72E3">
            <w:pPr>
              <w:spacing w:line="360" w:lineRule="auto"/>
              <w:jc w:val="center"/>
              <w:rPr>
                <w:rFonts w:ascii="宋体" w:hAnsi="宋体" w:hint="eastAsia"/>
                <w:szCs w:val="21"/>
              </w:rPr>
            </w:pPr>
            <w:r w:rsidRPr="00DF20C5">
              <w:rPr>
                <w:rFonts w:ascii="宋体" w:hAnsi="宋体" w:hint="eastAsia"/>
                <w:szCs w:val="21"/>
              </w:rPr>
              <w:t>String</w:t>
            </w:r>
          </w:p>
        </w:tc>
        <w:tc>
          <w:tcPr>
            <w:tcW w:w="1426" w:type="dxa"/>
            <w:vAlign w:val="center"/>
          </w:tcPr>
          <w:p w:rsidR="00EE207A" w:rsidRPr="00DF20C5" w:rsidRDefault="00EE207A" w:rsidP="007A72E3">
            <w:pPr>
              <w:spacing w:line="360" w:lineRule="auto"/>
              <w:jc w:val="center"/>
              <w:rPr>
                <w:rFonts w:ascii="宋体" w:hAnsi="宋体" w:hint="eastAsia"/>
                <w:szCs w:val="21"/>
              </w:rPr>
            </w:pPr>
            <w:r>
              <w:rPr>
                <w:rFonts w:ascii="宋体" w:hAnsi="宋体" w:hint="eastAsia"/>
                <w:szCs w:val="21"/>
              </w:rPr>
              <w:t>32</w:t>
            </w: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SID</w:t>
            </w:r>
          </w:p>
        </w:tc>
        <w:tc>
          <w:tcPr>
            <w:tcW w:w="3795" w:type="dxa"/>
            <w:vAlign w:val="center"/>
          </w:tcPr>
          <w:p w:rsidR="00EE207A" w:rsidRPr="00DF20C5" w:rsidRDefault="00EE207A" w:rsidP="007A72E3">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259" w:type="dxa"/>
            <w:vAlign w:val="center"/>
          </w:tcPr>
          <w:p w:rsidR="00EE207A" w:rsidRPr="00DF20C5" w:rsidRDefault="00EE207A" w:rsidP="007A72E3">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426" w:type="dxa"/>
            <w:vAlign w:val="center"/>
          </w:tcPr>
          <w:p w:rsidR="00EE207A" w:rsidRPr="00DF20C5" w:rsidRDefault="00EE207A" w:rsidP="007A72E3">
            <w:pPr>
              <w:spacing w:line="360" w:lineRule="auto"/>
              <w:jc w:val="center"/>
              <w:rPr>
                <w:rFonts w:ascii="宋体" w:hAnsi="宋体" w:hint="eastAsia"/>
                <w:szCs w:val="21"/>
              </w:rPr>
            </w:pP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795" w:type="dxa"/>
            <w:vAlign w:val="center"/>
          </w:tcPr>
          <w:p w:rsidR="00EE207A" w:rsidRPr="00DF20C5" w:rsidRDefault="00EE207A" w:rsidP="007A72E3">
            <w:pPr>
              <w:spacing w:line="360" w:lineRule="auto"/>
              <w:rPr>
                <w:rFonts w:ascii="宋体" w:hAnsi="宋体" w:hint="eastAsia"/>
                <w:sz w:val="21"/>
                <w:szCs w:val="21"/>
              </w:rPr>
            </w:pPr>
            <w:r w:rsidRPr="005922BF">
              <w:rPr>
                <w:szCs w:val="21"/>
                <w:lang w:val="zh-CN"/>
              </w:rPr>
              <w:t>系统时间戳</w:t>
            </w:r>
            <w:r>
              <w:rPr>
                <w:rFonts w:hint="eastAsia"/>
                <w:szCs w:val="21"/>
              </w:rPr>
              <w:t>：</w:t>
            </w:r>
            <w:r w:rsidR="00900F93">
              <w:rPr>
                <w:szCs w:val="21"/>
              </w:rPr>
              <w:t>YYYYMMDDHHmmss</w:t>
            </w:r>
            <w:r w:rsidRPr="005922BF">
              <w:rPr>
                <w:szCs w:val="21"/>
              </w:rPr>
              <w:t>nnn</w:t>
            </w:r>
          </w:p>
        </w:tc>
        <w:tc>
          <w:tcPr>
            <w:tcW w:w="1259" w:type="dxa"/>
            <w:vAlign w:val="center"/>
          </w:tcPr>
          <w:p w:rsidR="00EE207A" w:rsidRPr="00DF20C5" w:rsidRDefault="00EE207A" w:rsidP="007A72E3">
            <w:pPr>
              <w:spacing w:line="360" w:lineRule="auto"/>
              <w:jc w:val="center"/>
              <w:rPr>
                <w:rFonts w:ascii="宋体" w:hAnsi="宋体" w:hint="eastAsia"/>
                <w:szCs w:val="21"/>
              </w:rPr>
            </w:pPr>
            <w:r w:rsidRPr="00DF20C5">
              <w:rPr>
                <w:rFonts w:ascii="宋体" w:hAnsi="宋体" w:hint="eastAsia"/>
                <w:szCs w:val="21"/>
              </w:rPr>
              <w:t>String</w:t>
            </w:r>
          </w:p>
        </w:tc>
        <w:tc>
          <w:tcPr>
            <w:tcW w:w="1426" w:type="dxa"/>
            <w:vAlign w:val="center"/>
          </w:tcPr>
          <w:p w:rsidR="00EE207A" w:rsidRPr="00DF20C5" w:rsidRDefault="00EE207A" w:rsidP="007A72E3">
            <w:pPr>
              <w:spacing w:line="360" w:lineRule="auto"/>
              <w:jc w:val="center"/>
              <w:rPr>
                <w:rFonts w:ascii="宋体" w:hAnsi="宋体" w:hint="eastAsia"/>
                <w:szCs w:val="21"/>
              </w:rPr>
            </w:pPr>
            <w:r>
              <w:rPr>
                <w:rFonts w:ascii="宋体" w:hAnsi="宋体" w:hint="eastAsia"/>
                <w:szCs w:val="21"/>
              </w:rPr>
              <w:t>24</w:t>
            </w:r>
          </w:p>
        </w:tc>
      </w:tr>
      <w:tr w:rsidR="00EE207A">
        <w:tblPrEx>
          <w:tblCellMar>
            <w:top w:w="0" w:type="dxa"/>
            <w:bottom w:w="0" w:type="dxa"/>
          </w:tblCellMar>
        </w:tblPrEx>
        <w:trPr>
          <w:jc w:val="center"/>
        </w:trPr>
        <w:tc>
          <w:tcPr>
            <w:tcW w:w="1728" w:type="dxa"/>
            <w:tcBorders>
              <w:bottom w:val="single" w:sz="4" w:space="0" w:color="auto"/>
            </w:tcBorders>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795" w:type="dxa"/>
            <w:tcBorders>
              <w:bottom w:val="single" w:sz="4" w:space="0" w:color="auto"/>
            </w:tcBorders>
            <w:vAlign w:val="center"/>
          </w:tcPr>
          <w:p w:rsidR="00EE207A" w:rsidRPr="00DF20C5" w:rsidRDefault="00EE207A" w:rsidP="007A72E3">
            <w:pPr>
              <w:spacing w:line="360" w:lineRule="auto"/>
              <w:rPr>
                <w:rFonts w:ascii="宋体" w:hAnsi="宋体" w:hint="eastAsia"/>
                <w:sz w:val="21"/>
                <w:szCs w:val="21"/>
              </w:rPr>
            </w:pPr>
            <w:r>
              <w:rPr>
                <w:rFonts w:ascii="宋体" w:hAnsi="宋体" w:hint="eastAsia"/>
                <w:sz w:val="21"/>
                <w:szCs w:val="21"/>
              </w:rPr>
              <w:t>业务代码</w:t>
            </w:r>
          </w:p>
        </w:tc>
        <w:tc>
          <w:tcPr>
            <w:tcW w:w="1259" w:type="dxa"/>
            <w:tcBorders>
              <w:bottom w:val="single" w:sz="4" w:space="0" w:color="auto"/>
            </w:tcBorders>
            <w:vAlign w:val="center"/>
          </w:tcPr>
          <w:p w:rsidR="00EE207A" w:rsidRPr="00DF20C5" w:rsidRDefault="00EE207A" w:rsidP="007A72E3">
            <w:pPr>
              <w:spacing w:line="360" w:lineRule="auto"/>
              <w:jc w:val="center"/>
              <w:rPr>
                <w:rFonts w:ascii="宋体" w:hAnsi="宋体" w:hint="eastAsia"/>
                <w:szCs w:val="21"/>
              </w:rPr>
            </w:pPr>
            <w:r w:rsidRPr="00DF20C5">
              <w:rPr>
                <w:rFonts w:ascii="宋体" w:hAnsi="宋体" w:hint="eastAsia"/>
                <w:szCs w:val="21"/>
              </w:rPr>
              <w:t>String</w:t>
            </w:r>
          </w:p>
        </w:tc>
        <w:tc>
          <w:tcPr>
            <w:tcW w:w="1426" w:type="dxa"/>
            <w:tcBorders>
              <w:bottom w:val="single" w:sz="4" w:space="0" w:color="auto"/>
            </w:tcBorders>
            <w:vAlign w:val="center"/>
          </w:tcPr>
          <w:p w:rsidR="00EE207A" w:rsidRPr="00DF20C5" w:rsidRDefault="00EE207A" w:rsidP="007A72E3">
            <w:pPr>
              <w:spacing w:line="360" w:lineRule="auto"/>
              <w:jc w:val="center"/>
              <w:rPr>
                <w:rFonts w:ascii="宋体" w:hAnsi="宋体" w:hint="eastAsia"/>
                <w:szCs w:val="21"/>
              </w:rPr>
            </w:pPr>
            <w:r>
              <w:rPr>
                <w:rFonts w:ascii="宋体" w:hAnsi="宋体" w:hint="eastAsia"/>
                <w:szCs w:val="21"/>
              </w:rPr>
              <w:t>32</w:t>
            </w:r>
          </w:p>
        </w:tc>
      </w:tr>
      <w:tr w:rsidR="00EE207A">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EE207A" w:rsidRPr="00DF20C5" w:rsidRDefault="00EE207A" w:rsidP="007A72E3">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EE207A">
        <w:tblPrEx>
          <w:tblCellMar>
            <w:top w:w="0" w:type="dxa"/>
            <w:bottom w:w="0" w:type="dxa"/>
          </w:tblCellMar>
        </w:tblPrEx>
        <w:trPr>
          <w:jc w:val="center"/>
        </w:trPr>
        <w:tc>
          <w:tcPr>
            <w:tcW w:w="1728" w:type="dxa"/>
            <w:tcBorders>
              <w:bottom w:val="single" w:sz="4" w:space="0" w:color="auto"/>
            </w:tcBorders>
          </w:tcPr>
          <w:p w:rsidR="00EE207A" w:rsidRPr="00DF20C5" w:rsidRDefault="00EE207A" w:rsidP="007A72E3">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EE207A" w:rsidRPr="00DF20C5" w:rsidRDefault="00EE207A" w:rsidP="007A72E3">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EE207A" w:rsidRDefault="00EE207A" w:rsidP="007A72E3">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CB112A" w:rsidRDefault="00CB112A" w:rsidP="007A72E3">
            <w:pPr>
              <w:spacing w:line="360" w:lineRule="auto"/>
              <w:ind w:leftChars="100" w:left="200" w:firstLineChars="100" w:firstLine="210"/>
              <w:rPr>
                <w:rFonts w:ascii="宋体" w:hAnsi="宋体" w:hint="eastAsia"/>
                <w:sz w:val="21"/>
                <w:szCs w:val="21"/>
              </w:rPr>
            </w:pPr>
            <w:r>
              <w:rPr>
                <w:rFonts w:ascii="宋体" w:hAnsi="宋体" w:hint="eastAsia"/>
                <w:sz w:val="21"/>
                <w:szCs w:val="21"/>
              </w:rPr>
              <w:t>&lt;CORPDOMAIN&gt;</w:t>
            </w:r>
            <w:r w:rsidR="00900F93" w:rsidRPr="00900F93">
              <w:rPr>
                <w:rFonts w:ascii="宋体" w:hAnsi="宋体" w:hint="eastAsia"/>
                <w:color w:val="0000FF"/>
                <w:sz w:val="21"/>
                <w:szCs w:val="21"/>
              </w:rPr>
              <w:t>集团</w:t>
            </w:r>
            <w:ins w:id="155" w:author="张光木" w:date="2008-09-10T10:21:00Z">
              <w:r w:rsidR="00915BC3">
                <w:rPr>
                  <w:rFonts w:ascii="宋体" w:hAnsi="宋体" w:hint="eastAsia"/>
                  <w:color w:val="0000FF"/>
                  <w:sz w:val="21"/>
                  <w:szCs w:val="21"/>
                </w:rPr>
                <w:t>域名</w:t>
              </w:r>
            </w:ins>
            <w:r>
              <w:rPr>
                <w:rFonts w:ascii="宋体" w:hAnsi="宋体" w:hint="eastAsia"/>
                <w:sz w:val="21"/>
                <w:szCs w:val="21"/>
              </w:rPr>
              <w:t>&lt;/CORPDOMAIN&gt;</w:t>
            </w:r>
          </w:p>
          <w:p w:rsidR="00EE207A" w:rsidRDefault="00EE207A" w:rsidP="007A72E3">
            <w:pPr>
              <w:spacing w:line="360" w:lineRule="auto"/>
              <w:ind w:leftChars="100" w:left="200" w:firstLineChars="100" w:firstLine="210"/>
              <w:rPr>
                <w:rFonts w:ascii="宋体" w:hAnsi="宋体" w:hint="eastAsia"/>
                <w:sz w:val="21"/>
                <w:szCs w:val="21"/>
              </w:rPr>
            </w:pPr>
            <w:r w:rsidRPr="000829E4">
              <w:rPr>
                <w:rFonts w:ascii="宋体" w:hAnsi="宋体"/>
                <w:sz w:val="21"/>
                <w:szCs w:val="21"/>
              </w:rPr>
              <w:t>&lt;</w:t>
            </w:r>
            <w:r w:rsidR="009E72C9">
              <w:rPr>
                <w:rFonts w:ascii="宋体" w:hAnsi="宋体" w:hint="eastAsia"/>
                <w:sz w:val="21"/>
                <w:szCs w:val="21"/>
              </w:rPr>
              <w:t>USER</w:t>
            </w:r>
            <w:r>
              <w:rPr>
                <w:rFonts w:ascii="宋体" w:hAnsi="宋体" w:hint="eastAsia"/>
                <w:sz w:val="21"/>
                <w:szCs w:val="21"/>
              </w:rPr>
              <w:t>ACCOUNT</w:t>
            </w:r>
            <w:r w:rsidRPr="000829E4">
              <w:rPr>
                <w:rFonts w:ascii="宋体" w:hAnsi="宋体"/>
                <w:sz w:val="21"/>
                <w:szCs w:val="21"/>
              </w:rPr>
              <w:t>&gt;</w:t>
            </w:r>
            <w:r>
              <w:rPr>
                <w:rFonts w:ascii="宋体" w:hAnsi="宋体" w:hint="eastAsia"/>
                <w:sz w:val="21"/>
                <w:szCs w:val="21"/>
              </w:rPr>
              <w:t>用户帐号</w:t>
            </w:r>
            <w:r w:rsidRPr="000829E4">
              <w:rPr>
                <w:rFonts w:ascii="宋体" w:hAnsi="宋体"/>
                <w:sz w:val="21"/>
                <w:szCs w:val="21"/>
              </w:rPr>
              <w:t>&lt;</w:t>
            </w:r>
            <w:r w:rsidRPr="000829E4">
              <w:rPr>
                <w:rFonts w:ascii="宋体" w:hAnsi="宋体" w:hint="eastAsia"/>
                <w:sz w:val="21"/>
                <w:szCs w:val="21"/>
              </w:rPr>
              <w:t>/</w:t>
            </w:r>
            <w:r w:rsidR="009E72C9">
              <w:rPr>
                <w:rFonts w:ascii="宋体" w:hAnsi="宋体" w:hint="eastAsia"/>
                <w:sz w:val="21"/>
                <w:szCs w:val="21"/>
              </w:rPr>
              <w:t>USER</w:t>
            </w:r>
            <w:r>
              <w:rPr>
                <w:rFonts w:ascii="宋体" w:hAnsi="宋体" w:hint="eastAsia"/>
                <w:sz w:val="21"/>
                <w:szCs w:val="21"/>
              </w:rPr>
              <w:t>ACCOUNT</w:t>
            </w:r>
            <w:r w:rsidRPr="000829E4">
              <w:rPr>
                <w:rFonts w:ascii="宋体" w:hAnsi="宋体"/>
                <w:sz w:val="21"/>
                <w:szCs w:val="21"/>
              </w:rPr>
              <w:t>&gt;</w:t>
            </w:r>
          </w:p>
          <w:p w:rsidR="00EE207A" w:rsidRPr="000829E4" w:rsidRDefault="00EE207A" w:rsidP="007A72E3">
            <w:pPr>
              <w:spacing w:line="360" w:lineRule="auto"/>
              <w:ind w:leftChars="100" w:left="200" w:firstLineChars="100" w:firstLine="210"/>
              <w:rPr>
                <w:rFonts w:ascii="宋体" w:hAnsi="宋体" w:hint="eastAsia"/>
                <w:sz w:val="21"/>
                <w:szCs w:val="21"/>
              </w:rPr>
            </w:pPr>
            <w:r>
              <w:rPr>
                <w:rFonts w:ascii="宋体" w:hAnsi="宋体" w:hint="eastAsia"/>
                <w:sz w:val="21"/>
                <w:szCs w:val="21"/>
              </w:rPr>
              <w:t>&lt;PASSWORD&gt;用户密码&lt;/PASSWORD&gt;</w:t>
            </w:r>
          </w:p>
          <w:p w:rsidR="00EE207A" w:rsidRDefault="00EE207A" w:rsidP="007A72E3">
            <w:pPr>
              <w:spacing w:line="360" w:lineRule="auto"/>
              <w:ind w:leftChars="100" w:left="200" w:firstLineChars="100" w:firstLine="210"/>
              <w:rPr>
                <w:rFonts w:ascii="宋体" w:hAnsi="宋体" w:hint="eastAsia"/>
                <w:sz w:val="21"/>
                <w:szCs w:val="21"/>
              </w:rPr>
            </w:pPr>
            <w:r w:rsidRPr="00DF20C5">
              <w:rPr>
                <w:rFonts w:ascii="宋体" w:hAnsi="宋体"/>
                <w:sz w:val="21"/>
                <w:szCs w:val="21"/>
              </w:rPr>
              <w:t>&lt;</w:t>
            </w:r>
            <w:r>
              <w:rPr>
                <w:rFonts w:ascii="宋体" w:hAnsi="宋体" w:hint="eastAsia"/>
                <w:sz w:val="21"/>
                <w:szCs w:val="21"/>
              </w:rPr>
              <w:t>USERTYPE</w:t>
            </w:r>
            <w:r w:rsidRPr="00DF20C5">
              <w:rPr>
                <w:rFonts w:ascii="宋体" w:hAnsi="宋体"/>
                <w:sz w:val="21"/>
                <w:szCs w:val="21"/>
              </w:rPr>
              <w:t>&gt;</w:t>
            </w:r>
            <w:r>
              <w:rPr>
                <w:rFonts w:ascii="宋体" w:hAnsi="宋体" w:hint="eastAsia"/>
                <w:sz w:val="21"/>
                <w:szCs w:val="21"/>
              </w:rPr>
              <w:t>用户类型</w:t>
            </w:r>
            <w:r w:rsidRPr="00DF20C5">
              <w:rPr>
                <w:rFonts w:ascii="宋体" w:hAnsi="宋体"/>
                <w:sz w:val="21"/>
                <w:szCs w:val="21"/>
              </w:rPr>
              <w:t>&lt;/</w:t>
            </w:r>
            <w:r>
              <w:rPr>
                <w:rFonts w:ascii="宋体" w:hAnsi="宋体" w:hint="eastAsia"/>
                <w:sz w:val="21"/>
                <w:szCs w:val="21"/>
              </w:rPr>
              <w:t>USERTYPE</w:t>
            </w:r>
            <w:r w:rsidRPr="00DF20C5">
              <w:rPr>
                <w:rFonts w:ascii="宋体" w:hAnsi="宋体"/>
                <w:sz w:val="21"/>
                <w:szCs w:val="21"/>
              </w:rPr>
              <w:t>&gt;</w:t>
            </w:r>
          </w:p>
          <w:p w:rsidR="00EE207A" w:rsidRPr="00DF20C5" w:rsidRDefault="00EE207A" w:rsidP="007A72E3">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EE207A">
        <w:tblPrEx>
          <w:tblCellMar>
            <w:top w:w="0" w:type="dxa"/>
            <w:bottom w:w="0" w:type="dxa"/>
          </w:tblCellMar>
        </w:tblPrEx>
        <w:trPr>
          <w:jc w:val="center"/>
        </w:trPr>
        <w:tc>
          <w:tcPr>
            <w:tcW w:w="1728"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795"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259"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426"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b/>
                <w:sz w:val="21"/>
                <w:szCs w:val="21"/>
              </w:rPr>
              <w:t>长度（字节）</w:t>
            </w:r>
          </w:p>
        </w:tc>
      </w:tr>
      <w:tr w:rsidR="00EE207A">
        <w:tblPrEx>
          <w:tblCellMar>
            <w:top w:w="0" w:type="dxa"/>
            <w:bottom w:w="0" w:type="dxa"/>
          </w:tblCellMar>
        </w:tblPrEx>
        <w:trPr>
          <w:jc w:val="center"/>
        </w:trPr>
        <w:tc>
          <w:tcPr>
            <w:tcW w:w="1728" w:type="dxa"/>
            <w:vAlign w:val="center"/>
          </w:tcPr>
          <w:p w:rsidR="00EE207A" w:rsidRPr="00DF20C5" w:rsidRDefault="000848D8" w:rsidP="007A72E3">
            <w:pPr>
              <w:spacing w:line="360" w:lineRule="auto"/>
              <w:jc w:val="center"/>
              <w:rPr>
                <w:rFonts w:ascii="宋体" w:hAnsi="宋体" w:hint="eastAsia"/>
                <w:sz w:val="21"/>
                <w:szCs w:val="21"/>
              </w:rPr>
            </w:pPr>
            <w:r>
              <w:rPr>
                <w:rFonts w:ascii="宋体" w:hAnsi="宋体" w:hint="eastAsia"/>
                <w:sz w:val="21"/>
                <w:szCs w:val="21"/>
              </w:rPr>
              <w:t>CORPDOMAIN</w:t>
            </w:r>
          </w:p>
        </w:tc>
        <w:tc>
          <w:tcPr>
            <w:tcW w:w="3795" w:type="dxa"/>
            <w:vAlign w:val="center"/>
          </w:tcPr>
          <w:p w:rsidR="00EE207A" w:rsidRPr="00DF20C5" w:rsidRDefault="00900F93" w:rsidP="007A72E3">
            <w:pPr>
              <w:spacing w:line="360" w:lineRule="auto"/>
              <w:rPr>
                <w:rFonts w:ascii="宋体" w:hAnsi="宋体" w:hint="eastAsia"/>
                <w:sz w:val="21"/>
                <w:szCs w:val="21"/>
              </w:rPr>
            </w:pPr>
            <w:r w:rsidRPr="00900F93">
              <w:rPr>
                <w:rFonts w:ascii="宋体" w:hAnsi="宋体" w:hint="eastAsia"/>
                <w:color w:val="0000FF"/>
                <w:sz w:val="21"/>
                <w:szCs w:val="21"/>
              </w:rPr>
              <w:t>集团</w:t>
            </w:r>
            <w:ins w:id="156" w:author="张光木" w:date="2008-09-10T10:21:00Z">
              <w:r w:rsidR="002C40DB">
                <w:rPr>
                  <w:rFonts w:ascii="宋体" w:hAnsi="宋体" w:hint="eastAsia"/>
                  <w:color w:val="0000FF"/>
                  <w:sz w:val="21"/>
                  <w:szCs w:val="21"/>
                </w:rPr>
                <w:t>域名</w:t>
              </w:r>
            </w:ins>
            <w:r w:rsidR="000848D8" w:rsidRPr="00BC71B6">
              <w:rPr>
                <w:rFonts w:ascii="宋体" w:hAnsi="宋体" w:hint="eastAsia"/>
                <w:color w:val="0000FF"/>
                <w:sz w:val="21"/>
                <w:szCs w:val="21"/>
              </w:rPr>
              <w:t>（</w:t>
            </w:r>
            <w:r w:rsidR="00A46E3B">
              <w:rPr>
                <w:rFonts w:ascii="宋体" w:hAnsi="宋体" w:hint="eastAsia"/>
                <w:color w:val="0000FF"/>
                <w:sz w:val="21"/>
                <w:szCs w:val="21"/>
              </w:rPr>
              <w:t>非</w:t>
            </w:r>
            <w:r w:rsidR="000848D8" w:rsidRPr="00BC71B6">
              <w:rPr>
                <w:rFonts w:ascii="宋体" w:hAnsi="宋体" w:hint="eastAsia"/>
                <w:color w:val="0000FF"/>
                <w:sz w:val="21"/>
                <w:szCs w:val="21"/>
              </w:rPr>
              <w:t>必填</w:t>
            </w:r>
            <w:ins w:id="157" w:author="张光木" w:date="2008-09-10T10:21:00Z">
              <w:r w:rsidR="008460CA">
                <w:rPr>
                  <w:rFonts w:ascii="宋体" w:hAnsi="宋体" w:hint="eastAsia"/>
                  <w:color w:val="0000FF"/>
                  <w:sz w:val="21"/>
                  <w:szCs w:val="21"/>
                </w:rPr>
                <w:t>，如果SI填写了此字段，即忽略</w:t>
              </w:r>
            </w:ins>
            <w:r w:rsidR="000848D8" w:rsidRPr="00BC71B6">
              <w:rPr>
                <w:rFonts w:ascii="宋体" w:hAnsi="宋体" w:hint="eastAsia"/>
                <w:color w:val="0000FF"/>
                <w:sz w:val="21"/>
                <w:szCs w:val="21"/>
              </w:rPr>
              <w:t>）</w:t>
            </w:r>
          </w:p>
        </w:tc>
        <w:tc>
          <w:tcPr>
            <w:tcW w:w="1259" w:type="dxa"/>
            <w:vAlign w:val="center"/>
          </w:tcPr>
          <w:p w:rsidR="00EE207A" w:rsidRPr="00DF20C5" w:rsidRDefault="000848D8" w:rsidP="007A72E3">
            <w:pPr>
              <w:spacing w:line="360" w:lineRule="auto"/>
              <w:jc w:val="center"/>
              <w:rPr>
                <w:rFonts w:ascii="宋体" w:hAnsi="宋体" w:hint="eastAsia"/>
                <w:sz w:val="21"/>
                <w:szCs w:val="21"/>
              </w:rPr>
            </w:pPr>
            <w:r w:rsidRPr="00DF20C5">
              <w:rPr>
                <w:rFonts w:ascii="宋体" w:hAnsi="宋体" w:hint="eastAsia"/>
                <w:sz w:val="21"/>
                <w:szCs w:val="21"/>
              </w:rPr>
              <w:t>String</w:t>
            </w:r>
          </w:p>
        </w:tc>
        <w:tc>
          <w:tcPr>
            <w:tcW w:w="1426" w:type="dxa"/>
            <w:vAlign w:val="center"/>
          </w:tcPr>
          <w:p w:rsidR="00EE207A" w:rsidRPr="00DF20C5" w:rsidRDefault="000848D8" w:rsidP="007A72E3">
            <w:pPr>
              <w:spacing w:line="360" w:lineRule="auto"/>
              <w:jc w:val="center"/>
              <w:rPr>
                <w:rFonts w:ascii="宋体" w:hAnsi="宋体" w:hint="eastAsia"/>
                <w:sz w:val="21"/>
                <w:szCs w:val="21"/>
              </w:rPr>
            </w:pPr>
            <w:r>
              <w:rPr>
                <w:rFonts w:ascii="宋体" w:hAnsi="宋体" w:hint="eastAsia"/>
                <w:sz w:val="21"/>
                <w:szCs w:val="21"/>
              </w:rPr>
              <w:t>32</w:t>
            </w:r>
          </w:p>
        </w:tc>
      </w:tr>
      <w:tr w:rsidR="000848D8">
        <w:tblPrEx>
          <w:tblCellMar>
            <w:top w:w="0" w:type="dxa"/>
            <w:bottom w:w="0" w:type="dxa"/>
          </w:tblCellMar>
        </w:tblPrEx>
        <w:trPr>
          <w:jc w:val="center"/>
        </w:trPr>
        <w:tc>
          <w:tcPr>
            <w:tcW w:w="1728" w:type="dxa"/>
            <w:vAlign w:val="center"/>
          </w:tcPr>
          <w:p w:rsidR="000848D8" w:rsidRPr="00DF20C5" w:rsidRDefault="000848D8" w:rsidP="002B7383">
            <w:pPr>
              <w:spacing w:line="360" w:lineRule="auto"/>
              <w:jc w:val="center"/>
              <w:rPr>
                <w:rFonts w:ascii="宋体" w:hAnsi="宋体" w:hint="eastAsia"/>
                <w:sz w:val="21"/>
                <w:szCs w:val="21"/>
              </w:rPr>
            </w:pPr>
            <w:r>
              <w:rPr>
                <w:rFonts w:ascii="宋体" w:hAnsi="宋体" w:hint="eastAsia"/>
                <w:sz w:val="21"/>
                <w:szCs w:val="21"/>
              </w:rPr>
              <w:t>UserAccount</w:t>
            </w:r>
          </w:p>
        </w:tc>
        <w:tc>
          <w:tcPr>
            <w:tcW w:w="3795" w:type="dxa"/>
            <w:vAlign w:val="center"/>
          </w:tcPr>
          <w:p w:rsidR="000848D8" w:rsidRPr="00DF20C5" w:rsidRDefault="000848D8" w:rsidP="002B7383">
            <w:pPr>
              <w:spacing w:line="360" w:lineRule="auto"/>
              <w:rPr>
                <w:rFonts w:ascii="宋体" w:hAnsi="宋体" w:hint="eastAsia"/>
                <w:sz w:val="21"/>
                <w:szCs w:val="21"/>
              </w:rPr>
            </w:pPr>
            <w:r>
              <w:rPr>
                <w:rFonts w:ascii="宋体" w:hAnsi="宋体" w:hint="eastAsia"/>
                <w:sz w:val="21"/>
                <w:szCs w:val="21"/>
              </w:rPr>
              <w:t>用户帐号</w:t>
            </w:r>
            <w:r w:rsidRPr="00BC71B6">
              <w:rPr>
                <w:rFonts w:ascii="宋体" w:hAnsi="宋体" w:hint="eastAsia"/>
                <w:color w:val="0000FF"/>
                <w:sz w:val="21"/>
                <w:szCs w:val="21"/>
              </w:rPr>
              <w:t>（必填）</w:t>
            </w:r>
          </w:p>
        </w:tc>
        <w:tc>
          <w:tcPr>
            <w:tcW w:w="1259" w:type="dxa"/>
            <w:vAlign w:val="center"/>
          </w:tcPr>
          <w:p w:rsidR="000848D8" w:rsidRPr="00DF20C5" w:rsidRDefault="000848D8" w:rsidP="002B7383">
            <w:pPr>
              <w:spacing w:line="360" w:lineRule="auto"/>
              <w:jc w:val="center"/>
              <w:rPr>
                <w:rFonts w:ascii="宋体" w:hAnsi="宋体" w:hint="eastAsia"/>
                <w:sz w:val="21"/>
                <w:szCs w:val="21"/>
              </w:rPr>
            </w:pPr>
            <w:r w:rsidRPr="00DF20C5">
              <w:rPr>
                <w:rFonts w:ascii="宋体" w:hAnsi="宋体" w:hint="eastAsia"/>
                <w:sz w:val="21"/>
                <w:szCs w:val="21"/>
              </w:rPr>
              <w:t>String</w:t>
            </w:r>
          </w:p>
        </w:tc>
        <w:tc>
          <w:tcPr>
            <w:tcW w:w="1426" w:type="dxa"/>
            <w:vAlign w:val="center"/>
          </w:tcPr>
          <w:p w:rsidR="000848D8" w:rsidRPr="00DF20C5" w:rsidRDefault="000848D8" w:rsidP="002B7383">
            <w:pPr>
              <w:spacing w:line="360" w:lineRule="auto"/>
              <w:jc w:val="center"/>
              <w:rPr>
                <w:rFonts w:ascii="宋体" w:hAnsi="宋体" w:hint="eastAsia"/>
                <w:sz w:val="21"/>
                <w:szCs w:val="21"/>
              </w:rPr>
            </w:pPr>
            <w:r>
              <w:rPr>
                <w:rFonts w:ascii="宋体" w:hAnsi="宋体" w:hint="eastAsia"/>
                <w:sz w:val="21"/>
                <w:szCs w:val="21"/>
              </w:rPr>
              <w:t>32</w:t>
            </w:r>
          </w:p>
        </w:tc>
      </w:tr>
      <w:tr w:rsidR="000848D8">
        <w:tblPrEx>
          <w:tblCellMar>
            <w:top w:w="0" w:type="dxa"/>
            <w:bottom w:w="0" w:type="dxa"/>
          </w:tblCellMar>
        </w:tblPrEx>
        <w:trPr>
          <w:jc w:val="center"/>
        </w:trPr>
        <w:tc>
          <w:tcPr>
            <w:tcW w:w="1728" w:type="dxa"/>
            <w:vAlign w:val="center"/>
          </w:tcPr>
          <w:p w:rsidR="000848D8" w:rsidRDefault="000848D8" w:rsidP="007A72E3">
            <w:pPr>
              <w:spacing w:line="360" w:lineRule="auto"/>
              <w:jc w:val="center"/>
              <w:rPr>
                <w:rFonts w:ascii="宋体" w:hAnsi="宋体" w:hint="eastAsia"/>
                <w:sz w:val="21"/>
                <w:szCs w:val="21"/>
              </w:rPr>
            </w:pPr>
            <w:r>
              <w:rPr>
                <w:rFonts w:ascii="宋体" w:hAnsi="宋体" w:hint="eastAsia"/>
                <w:sz w:val="21"/>
                <w:szCs w:val="21"/>
              </w:rPr>
              <w:t>Password</w:t>
            </w:r>
          </w:p>
        </w:tc>
        <w:tc>
          <w:tcPr>
            <w:tcW w:w="3795" w:type="dxa"/>
            <w:vAlign w:val="center"/>
          </w:tcPr>
          <w:p w:rsidR="000848D8" w:rsidRDefault="000848D8" w:rsidP="007A72E3">
            <w:pPr>
              <w:spacing w:line="360" w:lineRule="auto"/>
              <w:rPr>
                <w:rFonts w:ascii="宋体" w:hAnsi="宋体" w:hint="eastAsia"/>
                <w:sz w:val="21"/>
                <w:szCs w:val="21"/>
              </w:rPr>
            </w:pPr>
            <w:r>
              <w:rPr>
                <w:rFonts w:ascii="宋体" w:hAnsi="宋体" w:hint="eastAsia"/>
                <w:sz w:val="21"/>
                <w:szCs w:val="21"/>
              </w:rPr>
              <w:t>用户密码</w:t>
            </w:r>
            <w:r w:rsidRPr="00BC71B6">
              <w:rPr>
                <w:rFonts w:ascii="宋体" w:hAnsi="宋体" w:hint="eastAsia"/>
                <w:color w:val="0000FF"/>
                <w:sz w:val="21"/>
                <w:szCs w:val="21"/>
              </w:rPr>
              <w:t>（必填）</w:t>
            </w:r>
          </w:p>
        </w:tc>
        <w:tc>
          <w:tcPr>
            <w:tcW w:w="1259" w:type="dxa"/>
            <w:vAlign w:val="center"/>
          </w:tcPr>
          <w:p w:rsidR="000848D8" w:rsidRPr="00DF20C5" w:rsidRDefault="000848D8" w:rsidP="007A72E3">
            <w:pPr>
              <w:spacing w:line="360" w:lineRule="auto"/>
              <w:jc w:val="center"/>
              <w:rPr>
                <w:rFonts w:ascii="宋体" w:hAnsi="宋体" w:hint="eastAsia"/>
                <w:sz w:val="21"/>
                <w:szCs w:val="21"/>
              </w:rPr>
            </w:pPr>
            <w:r>
              <w:rPr>
                <w:rFonts w:ascii="宋体" w:hAnsi="宋体" w:hint="eastAsia"/>
                <w:sz w:val="21"/>
                <w:szCs w:val="21"/>
              </w:rPr>
              <w:t>String</w:t>
            </w:r>
          </w:p>
        </w:tc>
        <w:tc>
          <w:tcPr>
            <w:tcW w:w="1426" w:type="dxa"/>
            <w:vAlign w:val="center"/>
          </w:tcPr>
          <w:p w:rsidR="000848D8" w:rsidRDefault="000848D8" w:rsidP="007A72E3">
            <w:pPr>
              <w:spacing w:line="360" w:lineRule="auto"/>
              <w:jc w:val="center"/>
              <w:rPr>
                <w:rFonts w:ascii="宋体" w:hAnsi="宋体" w:hint="eastAsia"/>
                <w:sz w:val="21"/>
                <w:szCs w:val="21"/>
              </w:rPr>
            </w:pPr>
            <w:r>
              <w:rPr>
                <w:rFonts w:ascii="宋体" w:hAnsi="宋体" w:hint="eastAsia"/>
                <w:sz w:val="21"/>
                <w:szCs w:val="21"/>
              </w:rPr>
              <w:t>32</w:t>
            </w:r>
          </w:p>
        </w:tc>
      </w:tr>
      <w:tr w:rsidR="000848D8">
        <w:tblPrEx>
          <w:tblCellMar>
            <w:top w:w="0" w:type="dxa"/>
            <w:bottom w:w="0" w:type="dxa"/>
          </w:tblCellMar>
        </w:tblPrEx>
        <w:trPr>
          <w:jc w:val="center"/>
        </w:trPr>
        <w:tc>
          <w:tcPr>
            <w:tcW w:w="1728" w:type="dxa"/>
            <w:vAlign w:val="center"/>
          </w:tcPr>
          <w:p w:rsidR="000848D8" w:rsidRPr="00DF20C5" w:rsidRDefault="000848D8" w:rsidP="007A72E3">
            <w:pPr>
              <w:spacing w:line="360" w:lineRule="auto"/>
              <w:jc w:val="center"/>
              <w:rPr>
                <w:rFonts w:ascii="宋体" w:hAnsi="宋体" w:hint="eastAsia"/>
                <w:sz w:val="21"/>
                <w:szCs w:val="21"/>
              </w:rPr>
            </w:pPr>
            <w:r>
              <w:rPr>
                <w:rFonts w:ascii="宋体" w:hAnsi="宋体" w:hint="eastAsia"/>
                <w:sz w:val="21"/>
                <w:szCs w:val="21"/>
              </w:rPr>
              <w:t>UserType</w:t>
            </w:r>
          </w:p>
        </w:tc>
        <w:tc>
          <w:tcPr>
            <w:tcW w:w="3795" w:type="dxa"/>
            <w:vAlign w:val="center"/>
          </w:tcPr>
          <w:p w:rsidR="000848D8" w:rsidRPr="00DF20C5" w:rsidRDefault="000848D8" w:rsidP="007A72E3">
            <w:pPr>
              <w:spacing w:line="360" w:lineRule="auto"/>
              <w:rPr>
                <w:rFonts w:ascii="宋体" w:hAnsi="宋体" w:hint="eastAsia"/>
                <w:sz w:val="21"/>
                <w:szCs w:val="21"/>
              </w:rPr>
            </w:pPr>
            <w:r>
              <w:rPr>
                <w:rFonts w:ascii="宋体" w:hAnsi="宋体" w:hint="eastAsia"/>
                <w:sz w:val="21"/>
                <w:szCs w:val="21"/>
              </w:rPr>
              <w:t>用户类型：0－管理员；1－用户</w:t>
            </w:r>
            <w:r w:rsidR="00900F93" w:rsidRPr="00BC71B6">
              <w:rPr>
                <w:rFonts w:ascii="宋体" w:hAnsi="宋体" w:hint="eastAsia"/>
                <w:color w:val="0000FF"/>
                <w:sz w:val="21"/>
                <w:szCs w:val="21"/>
              </w:rPr>
              <w:t>（</w:t>
            </w:r>
            <w:r w:rsidR="00900F93">
              <w:rPr>
                <w:rFonts w:ascii="宋体" w:hAnsi="宋体" w:hint="eastAsia"/>
                <w:color w:val="0000FF"/>
                <w:sz w:val="21"/>
                <w:szCs w:val="21"/>
              </w:rPr>
              <w:t>非</w:t>
            </w:r>
            <w:r w:rsidR="00900F93" w:rsidRPr="00BC71B6">
              <w:rPr>
                <w:rFonts w:ascii="宋体" w:hAnsi="宋体" w:hint="eastAsia"/>
                <w:color w:val="0000FF"/>
                <w:sz w:val="21"/>
                <w:szCs w:val="21"/>
              </w:rPr>
              <w:t>必填）</w:t>
            </w:r>
          </w:p>
        </w:tc>
        <w:tc>
          <w:tcPr>
            <w:tcW w:w="1259" w:type="dxa"/>
            <w:vAlign w:val="center"/>
          </w:tcPr>
          <w:p w:rsidR="000848D8" w:rsidRPr="00DF20C5" w:rsidRDefault="000848D8" w:rsidP="007A72E3">
            <w:pPr>
              <w:spacing w:line="360" w:lineRule="auto"/>
              <w:jc w:val="center"/>
              <w:rPr>
                <w:rFonts w:ascii="宋体" w:hAnsi="宋体"/>
                <w:sz w:val="21"/>
                <w:szCs w:val="21"/>
              </w:rPr>
            </w:pPr>
            <w:r w:rsidRPr="00DF20C5">
              <w:rPr>
                <w:rFonts w:ascii="宋体" w:hAnsi="宋体" w:hint="eastAsia"/>
                <w:sz w:val="21"/>
                <w:szCs w:val="21"/>
              </w:rPr>
              <w:t>String</w:t>
            </w:r>
          </w:p>
        </w:tc>
        <w:tc>
          <w:tcPr>
            <w:tcW w:w="1426" w:type="dxa"/>
            <w:vAlign w:val="center"/>
          </w:tcPr>
          <w:p w:rsidR="000848D8" w:rsidRPr="00DF20C5" w:rsidRDefault="000848D8" w:rsidP="007A72E3">
            <w:pPr>
              <w:spacing w:line="360" w:lineRule="auto"/>
              <w:jc w:val="center"/>
              <w:rPr>
                <w:rFonts w:ascii="宋体" w:hAnsi="宋体" w:hint="eastAsia"/>
                <w:sz w:val="21"/>
                <w:szCs w:val="21"/>
              </w:rPr>
            </w:pPr>
            <w:r>
              <w:rPr>
                <w:rFonts w:ascii="宋体" w:hAnsi="宋体" w:hint="eastAsia"/>
                <w:sz w:val="21"/>
                <w:szCs w:val="21"/>
              </w:rPr>
              <w:t>16</w:t>
            </w:r>
          </w:p>
        </w:tc>
      </w:tr>
    </w:tbl>
    <w:p w:rsidR="00EE207A" w:rsidRDefault="00EE207A" w:rsidP="00EE207A">
      <w:pPr>
        <w:pStyle w:val="4"/>
        <w:numPr>
          <w:ilvl w:val="3"/>
          <w:numId w:val="0"/>
        </w:numPr>
        <w:tabs>
          <w:tab w:val="num" w:pos="737"/>
        </w:tabs>
        <w:rPr>
          <w:rFonts w:ascii="宋体" w:hAnsi="宋体" w:hint="eastAsia"/>
        </w:rPr>
      </w:pPr>
      <w:r>
        <w:rPr>
          <w:rFonts w:ascii="宋体" w:eastAsia="宋体" w:hAnsi="宋体" w:hint="eastAsia"/>
        </w:rPr>
        <w:lastRenderedPageBreak/>
        <w:t>Login</w:t>
      </w:r>
      <w:r w:rsidRPr="00371561">
        <w:rPr>
          <w:rFonts w:ascii="宋体" w:eastAsia="宋体" w:hAnsi="宋体" w:hint="eastAsia"/>
        </w:rPr>
        <w:t>Rsp</w:t>
      </w:r>
      <w:r>
        <w:rPr>
          <w:rFonts w:hint="eastAsia"/>
        </w:rPr>
        <w:t>鉴权响应消息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803"/>
        <w:gridCol w:w="1209"/>
        <w:gridCol w:w="1468"/>
      </w:tblGrid>
      <w:tr w:rsidR="00EE207A">
        <w:tblPrEx>
          <w:tblCellMar>
            <w:top w:w="0" w:type="dxa"/>
            <w:bottom w:w="0" w:type="dxa"/>
          </w:tblCellMar>
        </w:tblPrEx>
        <w:trPr>
          <w:jc w:val="center"/>
        </w:trPr>
        <w:tc>
          <w:tcPr>
            <w:tcW w:w="1728" w:type="dxa"/>
            <w:tcBorders>
              <w:bottom w:val="single" w:sz="4" w:space="0" w:color="auto"/>
            </w:tcBorders>
            <w:shd w:val="clear" w:color="auto" w:fill="A6A6A6"/>
          </w:tcPr>
          <w:p w:rsidR="00EE207A" w:rsidRPr="00DF20C5" w:rsidRDefault="00EE207A" w:rsidP="007A72E3">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EE207A" w:rsidRPr="00DF20C5" w:rsidRDefault="00EE207A" w:rsidP="007A72E3">
            <w:pPr>
              <w:tabs>
                <w:tab w:val="center" w:pos="3402"/>
              </w:tabs>
              <w:rPr>
                <w:rFonts w:ascii="宋体" w:hAnsi="宋体" w:hint="eastAsia"/>
                <w:sz w:val="21"/>
                <w:szCs w:val="21"/>
              </w:rPr>
            </w:pPr>
            <w:r>
              <w:rPr>
                <w:rFonts w:ascii="宋体" w:hAnsi="宋体" w:hint="eastAsia"/>
              </w:rPr>
              <w:t>Login</w:t>
            </w:r>
            <w:r w:rsidRPr="00371561">
              <w:rPr>
                <w:rFonts w:ascii="宋体" w:hAnsi="宋体" w:hint="eastAsia"/>
              </w:rPr>
              <w:t>Rsp</w:t>
            </w:r>
            <w:r w:rsidRPr="00DF20C5">
              <w:rPr>
                <w:rFonts w:ascii="宋体" w:hAnsi="宋体"/>
                <w:sz w:val="21"/>
                <w:szCs w:val="21"/>
              </w:rPr>
              <w:tab/>
            </w:r>
          </w:p>
        </w:tc>
      </w:tr>
      <w:tr w:rsidR="00EE207A" w:rsidRPr="005C6DCF">
        <w:tblPrEx>
          <w:tblCellMar>
            <w:top w:w="0" w:type="dxa"/>
            <w:bottom w:w="0" w:type="dxa"/>
          </w:tblCellMar>
        </w:tblPrEx>
        <w:trPr>
          <w:jc w:val="center"/>
        </w:trPr>
        <w:tc>
          <w:tcPr>
            <w:tcW w:w="1728" w:type="dxa"/>
            <w:shd w:val="clear" w:color="auto" w:fill="auto"/>
          </w:tcPr>
          <w:p w:rsidR="00EE207A" w:rsidRPr="00DF20C5" w:rsidRDefault="00EE207A" w:rsidP="007A72E3">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EE207A" w:rsidRPr="002A2B82" w:rsidRDefault="00EE207A" w:rsidP="007A72E3">
            <w:pPr>
              <w:spacing w:line="360" w:lineRule="auto"/>
              <w:rPr>
                <w:rFonts w:ascii="宋体" w:hAnsi="宋体" w:hint="eastAsia"/>
                <w:sz w:val="21"/>
                <w:szCs w:val="21"/>
                <w:lang w:val="sv-SE"/>
              </w:rPr>
            </w:pPr>
            <w:r w:rsidRPr="002A2B82">
              <w:rPr>
                <w:rFonts w:ascii="宋体" w:hAnsi="宋体"/>
                <w:sz w:val="21"/>
                <w:szCs w:val="21"/>
                <w:lang w:val="sv-SE"/>
              </w:rPr>
              <w:t>&lt;?xml version="1.0"</w:t>
            </w:r>
            <w:r w:rsidRPr="002A2B82">
              <w:rPr>
                <w:rFonts w:ascii="Arial" w:hAnsi="Arial" w:cs="Arial" w:hint="eastAsia"/>
                <w:sz w:val="21"/>
                <w:szCs w:val="21"/>
                <w:lang w:val="sv-SE"/>
              </w:rPr>
              <w:t xml:space="preserve"> </w:t>
            </w:r>
            <w:r w:rsidRPr="002A2B82">
              <w:rPr>
                <w:rFonts w:ascii="Arial" w:hAnsi="Arial" w:cs="Arial"/>
                <w:sz w:val="21"/>
                <w:szCs w:val="21"/>
                <w:lang w:val="sv-SE"/>
              </w:rPr>
              <w:t>encoding=</w:t>
            </w:r>
            <w:r w:rsidRPr="002A2B82">
              <w:rPr>
                <w:rFonts w:ascii="宋体" w:hAnsi="宋体"/>
                <w:sz w:val="21"/>
                <w:szCs w:val="21"/>
                <w:lang w:val="sv-SE"/>
              </w:rPr>
              <w:t>"</w:t>
            </w:r>
            <w:r w:rsidRPr="002A2B82">
              <w:rPr>
                <w:rFonts w:ascii="Arial" w:hAnsi="Arial" w:cs="Arial" w:hint="eastAsia"/>
                <w:sz w:val="21"/>
                <w:szCs w:val="21"/>
                <w:lang w:val="sv-SE"/>
              </w:rPr>
              <w:t>UTF-8</w:t>
            </w:r>
            <w:r w:rsidRPr="002A2B82">
              <w:rPr>
                <w:rFonts w:ascii="宋体" w:hAnsi="宋体"/>
                <w:sz w:val="21"/>
                <w:szCs w:val="21"/>
                <w:lang w:val="sv-SE"/>
              </w:rPr>
              <w:t>"?&gt;</w:t>
            </w:r>
          </w:p>
          <w:p w:rsidR="00EE207A" w:rsidRPr="002A2B82" w:rsidRDefault="00EE207A" w:rsidP="007A72E3">
            <w:pPr>
              <w:spacing w:line="360" w:lineRule="auto"/>
              <w:rPr>
                <w:rFonts w:ascii="宋体" w:hAnsi="宋体" w:hint="eastAsia"/>
                <w:sz w:val="21"/>
                <w:szCs w:val="21"/>
                <w:lang w:val="sv-SE"/>
              </w:rPr>
            </w:pPr>
            <w:r w:rsidRPr="002A2B82">
              <w:rPr>
                <w:rFonts w:ascii="宋体" w:hAnsi="宋体" w:hint="eastAsia"/>
                <w:sz w:val="21"/>
                <w:szCs w:val="21"/>
                <w:lang w:val="sv-SE"/>
              </w:rPr>
              <w:t>&lt;</w:t>
            </w:r>
            <w:r w:rsidRPr="002A2B82">
              <w:rPr>
                <w:rFonts w:ascii="宋体" w:hAnsi="宋体" w:hint="eastAsia"/>
                <w:lang w:val="sv-SE"/>
              </w:rPr>
              <w:t>LoginRsp</w:t>
            </w:r>
            <w:r w:rsidRPr="002A2B82">
              <w:rPr>
                <w:rFonts w:ascii="宋体" w:hAnsi="宋体" w:hint="eastAsia"/>
                <w:sz w:val="21"/>
                <w:szCs w:val="21"/>
                <w:lang w:val="sv-SE"/>
              </w:rPr>
              <w:t>&gt;</w:t>
            </w:r>
          </w:p>
          <w:p w:rsidR="00EE207A" w:rsidRPr="00074460" w:rsidRDefault="00EE207A" w:rsidP="007A72E3">
            <w:pPr>
              <w:spacing w:line="360" w:lineRule="auto"/>
              <w:rPr>
                <w:rFonts w:ascii="宋体" w:hAnsi="宋体" w:hint="eastAsia"/>
                <w:sz w:val="21"/>
                <w:szCs w:val="21"/>
                <w:lang w:val="sv-SE"/>
              </w:rPr>
            </w:pPr>
            <w:r w:rsidRPr="002A2B82">
              <w:rPr>
                <w:rFonts w:ascii="宋体" w:hAnsi="宋体" w:hint="eastAsia"/>
                <w:sz w:val="21"/>
                <w:szCs w:val="21"/>
                <w:lang w:val="sv-SE"/>
              </w:rPr>
              <w:t xml:space="preserve">  </w:t>
            </w:r>
            <w:r w:rsidRPr="00074460">
              <w:rPr>
                <w:rFonts w:ascii="宋体" w:hAnsi="宋体" w:hint="eastAsia"/>
                <w:sz w:val="21"/>
                <w:szCs w:val="21"/>
                <w:lang w:val="sv-SE"/>
              </w:rPr>
              <w:t>&lt;HEAD&gt;</w:t>
            </w:r>
          </w:p>
          <w:p w:rsidR="00EE207A" w:rsidRPr="00074460" w:rsidRDefault="00EE207A" w:rsidP="007A72E3">
            <w:pPr>
              <w:spacing w:line="360" w:lineRule="auto"/>
              <w:ind w:firstLineChars="200" w:firstLine="420"/>
              <w:rPr>
                <w:rFonts w:ascii="宋体" w:hAnsi="宋体" w:hint="eastAsia"/>
                <w:sz w:val="21"/>
                <w:szCs w:val="21"/>
                <w:lang w:val="sv-SE"/>
              </w:rPr>
            </w:pPr>
            <w:r w:rsidRPr="00074460">
              <w:rPr>
                <w:rFonts w:ascii="宋体" w:hAnsi="宋体" w:hint="eastAsia"/>
                <w:sz w:val="21"/>
                <w:szCs w:val="21"/>
                <w:lang w:val="sv-SE"/>
              </w:rPr>
              <w:t>&lt;CODE&gt;</w:t>
            </w:r>
            <w:r w:rsidRPr="00DF20C5">
              <w:rPr>
                <w:rFonts w:ascii="宋体" w:hAnsi="宋体" w:hint="eastAsia"/>
                <w:sz w:val="21"/>
                <w:szCs w:val="21"/>
              </w:rPr>
              <w:t>消息标志</w:t>
            </w:r>
            <w:r w:rsidRPr="00074460">
              <w:rPr>
                <w:rFonts w:ascii="宋体" w:hAnsi="宋体" w:hint="eastAsia"/>
                <w:sz w:val="21"/>
                <w:szCs w:val="21"/>
                <w:lang w:val="sv-SE"/>
              </w:rPr>
              <w:t>&lt;/CODE&gt;</w:t>
            </w:r>
          </w:p>
          <w:p w:rsidR="00EE207A" w:rsidRPr="00074460" w:rsidRDefault="00EE207A" w:rsidP="007A72E3">
            <w:pPr>
              <w:spacing w:line="360" w:lineRule="auto"/>
              <w:ind w:firstLineChars="200" w:firstLine="420"/>
              <w:rPr>
                <w:rFonts w:ascii="宋体" w:hAnsi="宋体" w:hint="eastAsia"/>
                <w:sz w:val="21"/>
                <w:szCs w:val="21"/>
                <w:lang w:val="sv-SE"/>
              </w:rPr>
            </w:pPr>
            <w:r w:rsidRPr="00074460">
              <w:rPr>
                <w:rFonts w:ascii="宋体" w:hAnsi="宋体" w:hint="eastAsia"/>
                <w:sz w:val="21"/>
                <w:szCs w:val="21"/>
                <w:lang w:val="sv-SE"/>
              </w:rPr>
              <w:t>&lt;SID&gt;</w:t>
            </w:r>
            <w:r w:rsidRPr="00DF20C5">
              <w:rPr>
                <w:rFonts w:ascii="宋体" w:hAnsi="宋体" w:hint="eastAsia"/>
                <w:sz w:val="21"/>
                <w:szCs w:val="21"/>
              </w:rPr>
              <w:t>消息序列号</w:t>
            </w:r>
            <w:r w:rsidRPr="00074460">
              <w:rPr>
                <w:rFonts w:ascii="宋体" w:hAnsi="宋体" w:hint="eastAsia"/>
                <w:sz w:val="21"/>
                <w:szCs w:val="21"/>
                <w:lang w:val="sv-SE"/>
              </w:rPr>
              <w:t>&lt;/SID&gt;</w:t>
            </w:r>
          </w:p>
          <w:p w:rsidR="00EE207A" w:rsidRPr="00074460" w:rsidRDefault="00EE207A" w:rsidP="007A72E3">
            <w:pPr>
              <w:spacing w:line="360" w:lineRule="auto"/>
              <w:ind w:firstLineChars="200" w:firstLine="420"/>
              <w:rPr>
                <w:rFonts w:ascii="宋体" w:hAnsi="宋体" w:hint="eastAsia"/>
                <w:sz w:val="21"/>
                <w:szCs w:val="21"/>
                <w:lang w:val="sv-SE"/>
              </w:rPr>
            </w:pPr>
            <w:r w:rsidRPr="00074460">
              <w:rPr>
                <w:rFonts w:ascii="宋体" w:hAnsi="宋体" w:hint="eastAsia"/>
                <w:sz w:val="21"/>
                <w:szCs w:val="21"/>
                <w:lang w:val="sv-SE"/>
              </w:rPr>
              <w:t>&lt;TIMESTAMP&gt;</w:t>
            </w:r>
            <w:r w:rsidRPr="00DF20C5">
              <w:rPr>
                <w:rFonts w:ascii="宋体" w:hAnsi="宋体" w:hint="eastAsia"/>
                <w:sz w:val="21"/>
                <w:szCs w:val="21"/>
              </w:rPr>
              <w:t>时间戳</w:t>
            </w:r>
            <w:r w:rsidRPr="00074460">
              <w:rPr>
                <w:rFonts w:ascii="宋体" w:hAnsi="宋体" w:hint="eastAsia"/>
                <w:sz w:val="21"/>
                <w:szCs w:val="21"/>
                <w:lang w:val="sv-SE"/>
              </w:rPr>
              <w:t>&lt;/TIMESTAMP&gt;</w:t>
            </w:r>
          </w:p>
          <w:p w:rsidR="00EE207A" w:rsidRPr="00074460" w:rsidRDefault="00EE207A" w:rsidP="007A72E3">
            <w:pPr>
              <w:spacing w:line="360" w:lineRule="auto"/>
              <w:ind w:firstLineChars="200" w:firstLine="420"/>
              <w:rPr>
                <w:rFonts w:ascii="宋体" w:hAnsi="宋体" w:hint="eastAsia"/>
                <w:sz w:val="21"/>
                <w:szCs w:val="21"/>
                <w:lang w:val="sv-SE"/>
              </w:rPr>
            </w:pPr>
            <w:r w:rsidRPr="00074460">
              <w:rPr>
                <w:rFonts w:ascii="宋体" w:hAnsi="宋体" w:hint="eastAsia"/>
                <w:sz w:val="21"/>
                <w:szCs w:val="21"/>
                <w:lang w:val="sv-SE"/>
              </w:rPr>
              <w:t>&lt;SERVICEID&gt;</w:t>
            </w:r>
            <w:r>
              <w:rPr>
                <w:rFonts w:ascii="宋体" w:hAnsi="宋体" w:hint="eastAsia"/>
                <w:sz w:val="21"/>
                <w:szCs w:val="21"/>
              </w:rPr>
              <w:t>业务代码</w:t>
            </w:r>
            <w:r w:rsidRPr="00074460">
              <w:rPr>
                <w:rFonts w:ascii="宋体" w:hAnsi="宋体" w:hint="eastAsia"/>
                <w:sz w:val="21"/>
                <w:szCs w:val="21"/>
                <w:lang w:val="sv-SE"/>
              </w:rPr>
              <w:t>&lt;/SERVICEID&gt;</w:t>
            </w:r>
          </w:p>
          <w:p w:rsidR="00EE207A" w:rsidRPr="00074460" w:rsidRDefault="00EE207A" w:rsidP="007A72E3">
            <w:pPr>
              <w:spacing w:line="360" w:lineRule="auto"/>
              <w:ind w:firstLineChars="100" w:firstLine="210"/>
              <w:rPr>
                <w:rFonts w:ascii="宋体" w:hAnsi="宋体" w:hint="eastAsia"/>
                <w:sz w:val="21"/>
                <w:szCs w:val="21"/>
                <w:lang w:val="sv-SE"/>
              </w:rPr>
            </w:pPr>
            <w:r w:rsidRPr="00074460">
              <w:rPr>
                <w:rFonts w:ascii="宋体" w:hAnsi="宋体" w:hint="eastAsia"/>
                <w:sz w:val="21"/>
                <w:szCs w:val="21"/>
                <w:lang w:val="sv-SE"/>
              </w:rPr>
              <w:t>&lt;/HEAD&gt;</w:t>
            </w:r>
          </w:p>
          <w:p w:rsidR="00EE207A" w:rsidRPr="00074460" w:rsidRDefault="00EE207A" w:rsidP="007A72E3">
            <w:pPr>
              <w:spacing w:line="360" w:lineRule="auto"/>
              <w:ind w:firstLineChars="100" w:firstLine="210"/>
              <w:rPr>
                <w:rFonts w:ascii="宋体" w:hAnsi="宋体" w:hint="eastAsia"/>
                <w:sz w:val="21"/>
                <w:szCs w:val="21"/>
                <w:lang w:val="sv-SE"/>
              </w:rPr>
            </w:pPr>
            <w:r w:rsidRPr="00074460">
              <w:rPr>
                <w:rFonts w:ascii="宋体" w:hAnsi="宋体" w:hint="eastAsia"/>
                <w:sz w:val="21"/>
                <w:szCs w:val="21"/>
                <w:lang w:val="sv-SE"/>
              </w:rPr>
              <w:t>&lt;BODY&gt;</w:t>
            </w:r>
            <w:r>
              <w:rPr>
                <w:rFonts w:ascii="宋体" w:hAnsi="宋体" w:hint="eastAsia"/>
                <w:sz w:val="21"/>
                <w:szCs w:val="21"/>
              </w:rPr>
              <w:t>加密后的消息体</w:t>
            </w:r>
            <w:r w:rsidRPr="00074460">
              <w:rPr>
                <w:rFonts w:ascii="宋体" w:hAnsi="宋体" w:hint="eastAsia"/>
                <w:sz w:val="21"/>
                <w:szCs w:val="21"/>
                <w:lang w:val="sv-SE"/>
              </w:rPr>
              <w:t>&lt;/BODY&gt;</w:t>
            </w:r>
          </w:p>
          <w:p w:rsidR="00EE207A" w:rsidRPr="00DF20C5" w:rsidRDefault="00EE207A" w:rsidP="007A72E3">
            <w:pPr>
              <w:rPr>
                <w:rFonts w:ascii="宋体" w:hAnsi="宋体" w:hint="eastAsia"/>
                <w:sz w:val="21"/>
                <w:szCs w:val="21"/>
                <w:lang w:val="fi-FI"/>
              </w:rPr>
            </w:pPr>
            <w:r w:rsidRPr="00DF20C5">
              <w:rPr>
                <w:rFonts w:ascii="宋体" w:hAnsi="宋体" w:hint="eastAsia"/>
                <w:sz w:val="21"/>
                <w:szCs w:val="21"/>
                <w:lang w:val="fi-FI"/>
              </w:rPr>
              <w:t>&lt;</w:t>
            </w:r>
            <w:r>
              <w:rPr>
                <w:rFonts w:ascii="宋体" w:hAnsi="宋体" w:hint="eastAsia"/>
                <w:sz w:val="21"/>
                <w:szCs w:val="21"/>
                <w:lang w:val="fi-FI"/>
              </w:rPr>
              <w:t>/</w:t>
            </w:r>
            <w:r>
              <w:rPr>
                <w:rFonts w:ascii="宋体" w:hAnsi="宋体" w:hint="eastAsia"/>
              </w:rPr>
              <w:t>Login</w:t>
            </w:r>
            <w:r w:rsidRPr="00371561">
              <w:rPr>
                <w:rFonts w:ascii="宋体" w:hAnsi="宋体" w:hint="eastAsia"/>
              </w:rPr>
              <w:t>Rsp</w:t>
            </w:r>
            <w:r w:rsidRPr="00DF20C5">
              <w:rPr>
                <w:rFonts w:ascii="宋体" w:hAnsi="宋体" w:hint="eastAsia"/>
                <w:sz w:val="21"/>
                <w:szCs w:val="21"/>
                <w:lang w:val="fi-FI"/>
              </w:rPr>
              <w:t>&gt;</w:t>
            </w:r>
          </w:p>
        </w:tc>
      </w:tr>
      <w:tr w:rsidR="00EE207A">
        <w:tblPrEx>
          <w:tblCellMar>
            <w:top w:w="0" w:type="dxa"/>
            <w:bottom w:w="0" w:type="dxa"/>
          </w:tblCellMar>
        </w:tblPrEx>
        <w:trPr>
          <w:jc w:val="center"/>
        </w:trPr>
        <w:tc>
          <w:tcPr>
            <w:tcW w:w="1728"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803"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209"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468"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b/>
                <w:sz w:val="21"/>
                <w:szCs w:val="21"/>
              </w:rPr>
              <w:t>长度（字节）</w:t>
            </w: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CODE</w:t>
            </w:r>
          </w:p>
        </w:tc>
        <w:tc>
          <w:tcPr>
            <w:tcW w:w="3803" w:type="dxa"/>
            <w:vAlign w:val="center"/>
          </w:tcPr>
          <w:p w:rsidR="00EE207A" w:rsidRPr="00DF20C5" w:rsidRDefault="00EE207A" w:rsidP="007A72E3">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Pr>
                <w:rFonts w:hint="eastAsia"/>
              </w:rPr>
              <w:t>Login</w:t>
            </w:r>
          </w:p>
        </w:tc>
        <w:tc>
          <w:tcPr>
            <w:tcW w:w="1209" w:type="dxa"/>
            <w:vAlign w:val="center"/>
          </w:tcPr>
          <w:p w:rsidR="00EE207A" w:rsidRPr="00DF20C5" w:rsidRDefault="00EE207A" w:rsidP="007A72E3">
            <w:pPr>
              <w:spacing w:line="360" w:lineRule="auto"/>
              <w:jc w:val="center"/>
              <w:rPr>
                <w:rFonts w:ascii="宋体" w:hAnsi="宋体" w:hint="eastAsia"/>
                <w:szCs w:val="21"/>
              </w:rPr>
            </w:pPr>
            <w:r w:rsidRPr="00DF20C5">
              <w:rPr>
                <w:rFonts w:ascii="宋体" w:hAnsi="宋体" w:hint="eastAsia"/>
                <w:szCs w:val="21"/>
              </w:rPr>
              <w:t>String</w:t>
            </w:r>
          </w:p>
        </w:tc>
        <w:tc>
          <w:tcPr>
            <w:tcW w:w="1468" w:type="dxa"/>
            <w:vAlign w:val="center"/>
          </w:tcPr>
          <w:p w:rsidR="00EE207A" w:rsidRPr="00DF20C5" w:rsidRDefault="00EE207A" w:rsidP="007A72E3">
            <w:pPr>
              <w:spacing w:line="360" w:lineRule="auto"/>
              <w:jc w:val="center"/>
              <w:rPr>
                <w:rFonts w:ascii="宋体" w:hAnsi="宋体" w:hint="eastAsia"/>
                <w:szCs w:val="21"/>
              </w:rPr>
            </w:pPr>
            <w:r>
              <w:rPr>
                <w:rFonts w:ascii="宋体" w:hAnsi="宋体" w:hint="eastAsia"/>
                <w:szCs w:val="21"/>
              </w:rPr>
              <w:t>32</w:t>
            </w: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SID</w:t>
            </w:r>
          </w:p>
        </w:tc>
        <w:tc>
          <w:tcPr>
            <w:tcW w:w="3803" w:type="dxa"/>
            <w:vAlign w:val="center"/>
          </w:tcPr>
          <w:p w:rsidR="00EE207A" w:rsidRPr="00DF20C5" w:rsidRDefault="00EE207A" w:rsidP="007A72E3">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:同请求消息</w:t>
            </w:r>
          </w:p>
        </w:tc>
        <w:tc>
          <w:tcPr>
            <w:tcW w:w="1209" w:type="dxa"/>
            <w:vAlign w:val="center"/>
          </w:tcPr>
          <w:p w:rsidR="00EE207A" w:rsidRPr="00DF20C5" w:rsidRDefault="00EE207A" w:rsidP="007A72E3">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468" w:type="dxa"/>
            <w:vAlign w:val="center"/>
          </w:tcPr>
          <w:p w:rsidR="00EE207A" w:rsidRPr="00DF20C5" w:rsidRDefault="00EE207A" w:rsidP="007A72E3">
            <w:pPr>
              <w:spacing w:line="360" w:lineRule="auto"/>
              <w:jc w:val="center"/>
              <w:rPr>
                <w:rFonts w:ascii="宋体" w:hAnsi="宋体" w:hint="eastAsia"/>
                <w:szCs w:val="21"/>
              </w:rPr>
            </w:pP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803" w:type="dxa"/>
            <w:vAlign w:val="center"/>
          </w:tcPr>
          <w:p w:rsidR="00EE207A" w:rsidRPr="00DF20C5" w:rsidRDefault="00EE207A" w:rsidP="007A72E3">
            <w:pPr>
              <w:spacing w:line="360" w:lineRule="auto"/>
              <w:rPr>
                <w:rFonts w:ascii="宋体" w:hAnsi="宋体" w:hint="eastAsia"/>
                <w:sz w:val="21"/>
                <w:szCs w:val="21"/>
              </w:rPr>
            </w:pPr>
            <w:r w:rsidRPr="005922BF">
              <w:rPr>
                <w:szCs w:val="21"/>
                <w:lang w:val="zh-CN"/>
              </w:rPr>
              <w:t>系统时间戳</w:t>
            </w:r>
            <w:r>
              <w:rPr>
                <w:rFonts w:hint="eastAsia"/>
                <w:szCs w:val="21"/>
              </w:rPr>
              <w:t>：</w:t>
            </w:r>
            <w:r w:rsidR="00900F93">
              <w:rPr>
                <w:szCs w:val="21"/>
              </w:rPr>
              <w:t>YYYYMMDDHHmmssn</w:t>
            </w:r>
            <w:r w:rsidRPr="005922BF">
              <w:rPr>
                <w:szCs w:val="21"/>
              </w:rPr>
              <w:t>nn</w:t>
            </w:r>
          </w:p>
        </w:tc>
        <w:tc>
          <w:tcPr>
            <w:tcW w:w="1209" w:type="dxa"/>
            <w:vAlign w:val="center"/>
          </w:tcPr>
          <w:p w:rsidR="00EE207A" w:rsidRPr="00DF20C5" w:rsidRDefault="00EE207A" w:rsidP="007A72E3">
            <w:pPr>
              <w:spacing w:line="360" w:lineRule="auto"/>
              <w:jc w:val="center"/>
              <w:rPr>
                <w:rFonts w:ascii="宋体" w:hAnsi="宋体" w:hint="eastAsia"/>
                <w:szCs w:val="21"/>
              </w:rPr>
            </w:pPr>
            <w:r w:rsidRPr="00DF20C5">
              <w:rPr>
                <w:rFonts w:ascii="宋体" w:hAnsi="宋体" w:hint="eastAsia"/>
                <w:szCs w:val="21"/>
              </w:rPr>
              <w:t>String</w:t>
            </w:r>
          </w:p>
        </w:tc>
        <w:tc>
          <w:tcPr>
            <w:tcW w:w="1468" w:type="dxa"/>
            <w:vAlign w:val="center"/>
          </w:tcPr>
          <w:p w:rsidR="00EE207A" w:rsidRPr="00DF20C5" w:rsidRDefault="00EE207A" w:rsidP="007A72E3">
            <w:pPr>
              <w:spacing w:line="360" w:lineRule="auto"/>
              <w:jc w:val="center"/>
              <w:rPr>
                <w:rFonts w:ascii="宋体" w:hAnsi="宋体" w:hint="eastAsia"/>
                <w:szCs w:val="21"/>
              </w:rPr>
            </w:pPr>
            <w:r>
              <w:rPr>
                <w:rFonts w:ascii="宋体" w:hAnsi="宋体" w:hint="eastAsia"/>
                <w:szCs w:val="21"/>
              </w:rPr>
              <w:t>24</w:t>
            </w:r>
          </w:p>
        </w:tc>
      </w:tr>
      <w:tr w:rsidR="00EE207A">
        <w:tblPrEx>
          <w:tblCellMar>
            <w:top w:w="0" w:type="dxa"/>
            <w:bottom w:w="0" w:type="dxa"/>
          </w:tblCellMar>
        </w:tblPrEx>
        <w:trPr>
          <w:jc w:val="center"/>
        </w:trPr>
        <w:tc>
          <w:tcPr>
            <w:tcW w:w="1728" w:type="dxa"/>
            <w:tcBorders>
              <w:bottom w:val="single" w:sz="4" w:space="0" w:color="auto"/>
            </w:tcBorders>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803" w:type="dxa"/>
            <w:tcBorders>
              <w:bottom w:val="single" w:sz="4" w:space="0" w:color="auto"/>
            </w:tcBorders>
            <w:vAlign w:val="center"/>
          </w:tcPr>
          <w:p w:rsidR="00EE207A" w:rsidRPr="00DF20C5" w:rsidRDefault="00EE207A" w:rsidP="007A72E3">
            <w:pPr>
              <w:spacing w:line="360" w:lineRule="auto"/>
              <w:rPr>
                <w:rFonts w:ascii="宋体" w:hAnsi="宋体" w:hint="eastAsia"/>
                <w:sz w:val="21"/>
                <w:szCs w:val="21"/>
              </w:rPr>
            </w:pPr>
            <w:r>
              <w:rPr>
                <w:rFonts w:ascii="宋体" w:hAnsi="宋体" w:hint="eastAsia"/>
                <w:sz w:val="21"/>
                <w:szCs w:val="21"/>
              </w:rPr>
              <w:t>业务代码</w:t>
            </w:r>
          </w:p>
        </w:tc>
        <w:tc>
          <w:tcPr>
            <w:tcW w:w="1209" w:type="dxa"/>
            <w:tcBorders>
              <w:bottom w:val="single" w:sz="4" w:space="0" w:color="auto"/>
            </w:tcBorders>
            <w:vAlign w:val="center"/>
          </w:tcPr>
          <w:p w:rsidR="00EE207A" w:rsidRPr="00DF20C5" w:rsidRDefault="00EE207A" w:rsidP="007A72E3">
            <w:pPr>
              <w:spacing w:line="360" w:lineRule="auto"/>
              <w:jc w:val="center"/>
              <w:rPr>
                <w:rFonts w:ascii="宋体" w:hAnsi="宋体" w:hint="eastAsia"/>
                <w:szCs w:val="21"/>
              </w:rPr>
            </w:pPr>
            <w:r w:rsidRPr="00DF20C5">
              <w:rPr>
                <w:rFonts w:ascii="宋体" w:hAnsi="宋体" w:hint="eastAsia"/>
                <w:szCs w:val="21"/>
              </w:rPr>
              <w:t>String</w:t>
            </w:r>
          </w:p>
        </w:tc>
        <w:tc>
          <w:tcPr>
            <w:tcW w:w="1468" w:type="dxa"/>
            <w:tcBorders>
              <w:bottom w:val="single" w:sz="4" w:space="0" w:color="auto"/>
            </w:tcBorders>
            <w:vAlign w:val="center"/>
          </w:tcPr>
          <w:p w:rsidR="00EE207A" w:rsidRPr="00DF20C5" w:rsidRDefault="00EE207A" w:rsidP="007A72E3">
            <w:pPr>
              <w:spacing w:line="360" w:lineRule="auto"/>
              <w:jc w:val="center"/>
              <w:rPr>
                <w:rFonts w:ascii="宋体" w:hAnsi="宋体" w:hint="eastAsia"/>
                <w:szCs w:val="21"/>
              </w:rPr>
            </w:pPr>
            <w:r>
              <w:rPr>
                <w:rFonts w:ascii="宋体" w:hAnsi="宋体" w:hint="eastAsia"/>
                <w:szCs w:val="21"/>
              </w:rPr>
              <w:t>32</w:t>
            </w:r>
          </w:p>
        </w:tc>
      </w:tr>
      <w:tr w:rsidR="00EE207A">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EE207A" w:rsidRPr="00DF20C5" w:rsidRDefault="00EE207A" w:rsidP="007A72E3">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EE207A">
        <w:tblPrEx>
          <w:tblCellMar>
            <w:top w:w="0" w:type="dxa"/>
            <w:bottom w:w="0" w:type="dxa"/>
          </w:tblCellMar>
        </w:tblPrEx>
        <w:trPr>
          <w:jc w:val="center"/>
        </w:trPr>
        <w:tc>
          <w:tcPr>
            <w:tcW w:w="1728" w:type="dxa"/>
            <w:tcBorders>
              <w:bottom w:val="single" w:sz="4" w:space="0" w:color="auto"/>
            </w:tcBorders>
          </w:tcPr>
          <w:p w:rsidR="00EE207A" w:rsidRPr="00DF20C5" w:rsidRDefault="00EE207A" w:rsidP="007A72E3">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EE207A" w:rsidRPr="00DF20C5" w:rsidRDefault="00EE207A" w:rsidP="007A72E3">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EE207A" w:rsidRDefault="00EE207A" w:rsidP="007A72E3">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EE207A" w:rsidRPr="00DF20C5" w:rsidRDefault="00EE207A" w:rsidP="007A72E3">
            <w:pPr>
              <w:spacing w:line="360" w:lineRule="auto"/>
              <w:ind w:firstLineChars="100" w:firstLine="210"/>
              <w:rPr>
                <w:rFonts w:ascii="宋体" w:hAnsi="宋体" w:cs="Arial"/>
                <w:sz w:val="21"/>
                <w:szCs w:val="21"/>
              </w:rPr>
            </w:pPr>
            <w:r w:rsidRPr="00DF20C5">
              <w:rPr>
                <w:rFonts w:ascii="宋体" w:hAnsi="宋体" w:cs="Arial"/>
                <w:sz w:val="21"/>
                <w:szCs w:val="21"/>
              </w:rPr>
              <w:t>&lt;RESULTCODE&gt;返回结果代码</w:t>
            </w:r>
            <w:r>
              <w:rPr>
                <w:rFonts w:ascii="宋体" w:hAnsi="宋体" w:cs="Arial"/>
                <w:sz w:val="21"/>
                <w:szCs w:val="21"/>
              </w:rPr>
              <w:t>&lt;/RESULTCODE</w:t>
            </w:r>
            <w:r w:rsidRPr="00DF20C5">
              <w:rPr>
                <w:rFonts w:ascii="宋体" w:hAnsi="宋体" w:cs="Arial"/>
                <w:sz w:val="21"/>
                <w:szCs w:val="21"/>
              </w:rPr>
              <w:t>&gt;</w:t>
            </w:r>
          </w:p>
          <w:p w:rsidR="00EE207A" w:rsidRDefault="00EE207A" w:rsidP="007A72E3">
            <w:pPr>
              <w:spacing w:line="360" w:lineRule="auto"/>
              <w:ind w:firstLineChars="100" w:firstLine="210"/>
              <w:rPr>
                <w:rFonts w:ascii="宋体" w:hAnsi="宋体" w:cs="Arial" w:hint="eastAsia"/>
                <w:sz w:val="21"/>
                <w:szCs w:val="21"/>
              </w:rPr>
            </w:pPr>
            <w:r w:rsidRPr="00DF20C5">
              <w:rPr>
                <w:rFonts w:ascii="宋体" w:hAnsi="宋体" w:cs="Arial"/>
                <w:sz w:val="21"/>
                <w:szCs w:val="21"/>
              </w:rPr>
              <w:t>&lt;RESULTMSG&gt;返回结果消息描述</w:t>
            </w:r>
            <w:r>
              <w:rPr>
                <w:rFonts w:ascii="宋体" w:hAnsi="宋体" w:cs="Arial"/>
                <w:sz w:val="21"/>
                <w:szCs w:val="21"/>
              </w:rPr>
              <w:t>&lt;/RESULTMSG</w:t>
            </w:r>
            <w:r w:rsidRPr="00DF20C5">
              <w:rPr>
                <w:rFonts w:ascii="宋体" w:hAnsi="宋体" w:cs="Arial"/>
                <w:sz w:val="21"/>
                <w:szCs w:val="21"/>
              </w:rPr>
              <w:t>&gt;</w:t>
            </w:r>
          </w:p>
          <w:p w:rsidR="00A40210" w:rsidRPr="001A2BD5" w:rsidRDefault="00A40210" w:rsidP="007A72E3">
            <w:pPr>
              <w:spacing w:line="360" w:lineRule="auto"/>
              <w:ind w:firstLineChars="100" w:firstLine="210"/>
              <w:rPr>
                <w:rFonts w:ascii="宋体" w:hAnsi="宋体" w:cs="Arial" w:hint="eastAsia"/>
                <w:sz w:val="21"/>
                <w:szCs w:val="21"/>
              </w:rPr>
            </w:pPr>
            <w:r w:rsidRPr="001A2BD5">
              <w:rPr>
                <w:rFonts w:ascii="宋体" w:hAnsi="宋体" w:cs="Arial" w:hint="eastAsia"/>
                <w:sz w:val="21"/>
                <w:szCs w:val="21"/>
              </w:rPr>
              <w:t>&lt;TOKEN&gt;令牌&lt;/TOKEN&gt;</w:t>
            </w:r>
          </w:p>
          <w:p w:rsidR="00EE207A" w:rsidRDefault="00EE207A" w:rsidP="007A72E3">
            <w:pPr>
              <w:spacing w:line="360" w:lineRule="auto"/>
              <w:ind w:firstLineChars="100" w:firstLine="210"/>
              <w:rPr>
                <w:rFonts w:ascii="宋体" w:hAnsi="宋体" w:cs="Arial" w:hint="eastAsia"/>
                <w:sz w:val="21"/>
                <w:szCs w:val="21"/>
              </w:rPr>
            </w:pPr>
            <w:r>
              <w:rPr>
                <w:rFonts w:ascii="宋体" w:hAnsi="宋体" w:cs="Arial" w:hint="eastAsia"/>
                <w:sz w:val="21"/>
                <w:szCs w:val="21"/>
              </w:rPr>
              <w:t>&lt;CORPACCOUNT&gt;</w:t>
            </w:r>
            <w:r w:rsidR="00900F93" w:rsidRPr="00900F93">
              <w:rPr>
                <w:rFonts w:ascii="宋体" w:hAnsi="宋体" w:cs="Arial" w:hint="eastAsia"/>
                <w:color w:val="0000FF"/>
                <w:sz w:val="21"/>
                <w:szCs w:val="21"/>
              </w:rPr>
              <w:t>集团编号</w:t>
            </w:r>
            <w:r>
              <w:rPr>
                <w:rFonts w:ascii="宋体" w:hAnsi="宋体" w:cs="Arial" w:hint="eastAsia"/>
                <w:sz w:val="21"/>
                <w:szCs w:val="21"/>
              </w:rPr>
              <w:t>&lt;/CORPACCOUNT&gt;</w:t>
            </w:r>
          </w:p>
          <w:p w:rsidR="00EE207A" w:rsidRPr="00DF20C5" w:rsidRDefault="00EE207A" w:rsidP="007A72E3">
            <w:pPr>
              <w:spacing w:line="360" w:lineRule="auto"/>
              <w:ind w:firstLineChars="100" w:firstLine="210"/>
              <w:rPr>
                <w:rFonts w:ascii="宋体" w:hAnsi="宋体" w:cs="Arial" w:hint="eastAsia"/>
                <w:sz w:val="21"/>
                <w:szCs w:val="21"/>
              </w:rPr>
            </w:pPr>
            <w:r>
              <w:rPr>
                <w:rFonts w:ascii="宋体" w:hAnsi="宋体" w:cs="Arial" w:hint="eastAsia"/>
                <w:sz w:val="21"/>
                <w:szCs w:val="21"/>
              </w:rPr>
              <w:t>&lt;UFID&gt;用户ID&lt;/UFID&gt;</w:t>
            </w:r>
          </w:p>
          <w:p w:rsidR="00EE207A" w:rsidRDefault="00EE207A" w:rsidP="007A72E3">
            <w:pPr>
              <w:spacing w:line="360" w:lineRule="auto"/>
              <w:ind w:firstLineChars="100" w:firstLine="210"/>
              <w:rPr>
                <w:rFonts w:ascii="宋体" w:hAnsi="宋体" w:hint="eastAsia"/>
                <w:sz w:val="21"/>
                <w:szCs w:val="21"/>
              </w:rPr>
            </w:pPr>
            <w:r w:rsidRPr="00DF20C5">
              <w:rPr>
                <w:rFonts w:ascii="宋体" w:hAnsi="宋体" w:cs="Arial"/>
                <w:sz w:val="21"/>
                <w:szCs w:val="21"/>
              </w:rPr>
              <w:t>&lt;</w:t>
            </w:r>
            <w:r>
              <w:rPr>
                <w:rFonts w:ascii="宋体" w:hAnsi="宋体" w:cs="Arial" w:hint="eastAsia"/>
                <w:sz w:val="21"/>
                <w:szCs w:val="21"/>
              </w:rPr>
              <w:t>ACTIONS</w:t>
            </w:r>
            <w:r w:rsidRPr="00DF20C5">
              <w:rPr>
                <w:rFonts w:ascii="宋体" w:hAnsi="宋体" w:cs="Arial"/>
                <w:sz w:val="21"/>
                <w:szCs w:val="21"/>
              </w:rPr>
              <w:t>&gt;</w:t>
            </w:r>
            <w:r w:rsidRPr="00DF20C5">
              <w:rPr>
                <w:rFonts w:ascii="宋体" w:hAnsi="宋体" w:hint="eastAsia"/>
                <w:sz w:val="21"/>
                <w:szCs w:val="21"/>
              </w:rPr>
              <w:t>鉴权消息内容</w:t>
            </w:r>
          </w:p>
          <w:p w:rsidR="00EE207A" w:rsidRDefault="00EE207A" w:rsidP="007A72E3">
            <w:pPr>
              <w:spacing w:line="360" w:lineRule="auto"/>
              <w:rPr>
                <w:rFonts w:ascii="宋体" w:hAnsi="宋体" w:hint="eastAsia"/>
                <w:sz w:val="21"/>
                <w:szCs w:val="21"/>
              </w:rPr>
            </w:pPr>
            <w:r>
              <w:rPr>
                <w:rFonts w:ascii="宋体" w:hAnsi="宋体" w:hint="eastAsia"/>
                <w:sz w:val="21"/>
                <w:szCs w:val="21"/>
              </w:rPr>
              <w:t xml:space="preserve">    &lt;ACTIONID&gt;操作项ID&lt;/ACTIONID&gt;</w:t>
            </w:r>
          </w:p>
          <w:p w:rsidR="00EE207A" w:rsidRDefault="00EE207A" w:rsidP="007A72E3">
            <w:pPr>
              <w:spacing w:line="360" w:lineRule="auto"/>
              <w:rPr>
                <w:rFonts w:ascii="宋体" w:hAnsi="宋体" w:hint="eastAsia"/>
                <w:sz w:val="21"/>
                <w:szCs w:val="21"/>
              </w:rPr>
            </w:pPr>
            <w:r>
              <w:rPr>
                <w:rFonts w:ascii="宋体" w:hAnsi="宋体" w:hint="eastAsia"/>
                <w:sz w:val="21"/>
                <w:szCs w:val="21"/>
              </w:rPr>
              <w:t xml:space="preserve">    &lt;ACTIONNAME&gt;操作项名称&lt;/ACTIONNAME&gt;</w:t>
            </w:r>
          </w:p>
          <w:p w:rsidR="00EE207A" w:rsidRDefault="00EE207A" w:rsidP="007A72E3">
            <w:pPr>
              <w:spacing w:line="360" w:lineRule="auto"/>
              <w:rPr>
                <w:rFonts w:ascii="宋体" w:hAnsi="宋体" w:hint="eastAsia"/>
                <w:sz w:val="21"/>
                <w:szCs w:val="21"/>
              </w:rPr>
            </w:pPr>
            <w:r>
              <w:rPr>
                <w:rFonts w:ascii="宋体" w:hAnsi="宋体" w:hint="eastAsia"/>
                <w:sz w:val="21"/>
                <w:szCs w:val="21"/>
              </w:rPr>
              <w:t xml:space="preserve">    &lt;ACTIONURL&gt;操作项对应的URL地址&lt;/ACTIONURL&gt;</w:t>
            </w:r>
          </w:p>
          <w:p w:rsidR="00EE207A" w:rsidRPr="00DF20C5" w:rsidRDefault="00EE207A" w:rsidP="007A72E3">
            <w:pPr>
              <w:spacing w:line="360" w:lineRule="auto"/>
              <w:ind w:firstLineChars="100" w:firstLine="210"/>
              <w:rPr>
                <w:rFonts w:ascii="宋体" w:hAnsi="宋体" w:cs="Arial" w:hint="eastAsia"/>
                <w:sz w:val="21"/>
                <w:szCs w:val="21"/>
              </w:rPr>
            </w:pPr>
            <w:r w:rsidRPr="00DF20C5">
              <w:rPr>
                <w:rFonts w:ascii="宋体" w:hAnsi="宋体" w:cs="Arial"/>
                <w:sz w:val="21"/>
                <w:szCs w:val="21"/>
              </w:rPr>
              <w:lastRenderedPageBreak/>
              <w:t>&lt;/</w:t>
            </w:r>
            <w:r>
              <w:rPr>
                <w:rFonts w:ascii="宋体" w:hAnsi="宋体" w:cs="Arial" w:hint="eastAsia"/>
                <w:sz w:val="21"/>
                <w:szCs w:val="21"/>
              </w:rPr>
              <w:t>ACTIONS</w:t>
            </w:r>
            <w:r w:rsidRPr="00DF20C5">
              <w:rPr>
                <w:rFonts w:ascii="宋体" w:hAnsi="宋体" w:cs="Arial"/>
                <w:sz w:val="21"/>
                <w:szCs w:val="21"/>
              </w:rPr>
              <w:t>&gt;</w:t>
            </w:r>
          </w:p>
          <w:p w:rsidR="00EE207A" w:rsidRPr="00DF20C5" w:rsidRDefault="00EE207A" w:rsidP="007A72E3">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EE207A">
        <w:tblPrEx>
          <w:tblCellMar>
            <w:top w:w="0" w:type="dxa"/>
            <w:bottom w:w="0" w:type="dxa"/>
          </w:tblCellMar>
        </w:tblPrEx>
        <w:trPr>
          <w:jc w:val="center"/>
        </w:trPr>
        <w:tc>
          <w:tcPr>
            <w:tcW w:w="1728"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803"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209"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468" w:type="dxa"/>
            <w:shd w:val="clear" w:color="auto" w:fill="A6A6A6"/>
          </w:tcPr>
          <w:p w:rsidR="00EE207A" w:rsidRPr="00DF20C5" w:rsidRDefault="00EE207A" w:rsidP="007A72E3">
            <w:pPr>
              <w:spacing w:line="360" w:lineRule="auto"/>
              <w:jc w:val="center"/>
              <w:rPr>
                <w:rFonts w:ascii="宋体" w:hAnsi="宋体" w:hint="eastAsia"/>
                <w:b/>
                <w:sz w:val="21"/>
                <w:szCs w:val="21"/>
              </w:rPr>
            </w:pPr>
            <w:r w:rsidRPr="00DF20C5">
              <w:rPr>
                <w:rFonts w:ascii="宋体" w:hAnsi="宋体"/>
                <w:b/>
                <w:sz w:val="21"/>
                <w:szCs w:val="21"/>
              </w:rPr>
              <w:t>长度（字节）</w:t>
            </w: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cs="Arial"/>
                <w:sz w:val="21"/>
                <w:szCs w:val="21"/>
              </w:rPr>
              <w:t>RESULTCODE</w:t>
            </w:r>
          </w:p>
        </w:tc>
        <w:tc>
          <w:tcPr>
            <w:tcW w:w="3803" w:type="dxa"/>
            <w:vAlign w:val="center"/>
          </w:tcPr>
          <w:p w:rsidR="00EE207A" w:rsidRDefault="00EE207A" w:rsidP="007A72E3">
            <w:pPr>
              <w:spacing w:line="360" w:lineRule="auto"/>
              <w:rPr>
                <w:rFonts w:ascii="宋体" w:hAnsi="宋体" w:cs="Arial" w:hint="eastAsia"/>
                <w:sz w:val="21"/>
                <w:szCs w:val="21"/>
              </w:rPr>
            </w:pPr>
            <w:r w:rsidRPr="00DF20C5">
              <w:rPr>
                <w:rFonts w:ascii="宋体" w:hAnsi="宋体" w:cs="Arial"/>
                <w:sz w:val="21"/>
                <w:szCs w:val="21"/>
              </w:rPr>
              <w:t>返回结果代码</w:t>
            </w:r>
            <w:r w:rsidR="00234821" w:rsidRPr="00BC71B6">
              <w:rPr>
                <w:rFonts w:ascii="宋体" w:hAnsi="宋体" w:hint="eastAsia"/>
                <w:color w:val="0000FF"/>
                <w:sz w:val="21"/>
                <w:szCs w:val="21"/>
              </w:rPr>
              <w:t>（必填）</w:t>
            </w:r>
          </w:p>
          <w:p w:rsidR="00EE207A" w:rsidRDefault="00EE207A" w:rsidP="007A72E3">
            <w:pPr>
              <w:spacing w:line="360" w:lineRule="auto"/>
              <w:rPr>
                <w:rFonts w:ascii="宋体" w:hAnsi="宋体" w:hint="eastAsia"/>
                <w:sz w:val="21"/>
                <w:szCs w:val="21"/>
              </w:rPr>
            </w:pPr>
            <w:r>
              <w:rPr>
                <w:rFonts w:ascii="宋体" w:hAnsi="宋体" w:hint="eastAsia"/>
                <w:sz w:val="21"/>
                <w:szCs w:val="21"/>
              </w:rPr>
              <w:t>0：成功；-1：失败；-2：token不存在；</w:t>
            </w:r>
          </w:p>
          <w:p w:rsidR="00EE207A" w:rsidRPr="006678F8" w:rsidRDefault="00EE207A" w:rsidP="007A72E3">
            <w:pPr>
              <w:spacing w:line="360" w:lineRule="auto"/>
              <w:rPr>
                <w:rFonts w:ascii="宋体" w:hAnsi="宋体" w:hint="eastAsia"/>
                <w:sz w:val="21"/>
                <w:szCs w:val="21"/>
              </w:rPr>
            </w:pPr>
            <w:r>
              <w:rPr>
                <w:rFonts w:ascii="宋体" w:hAnsi="宋体" w:hint="eastAsia"/>
                <w:sz w:val="21"/>
                <w:szCs w:val="21"/>
              </w:rPr>
              <w:t>-3：业务未订购；-4：权限地址不存在</w:t>
            </w:r>
          </w:p>
        </w:tc>
        <w:tc>
          <w:tcPr>
            <w:tcW w:w="1209" w:type="dxa"/>
            <w:vAlign w:val="center"/>
          </w:tcPr>
          <w:p w:rsidR="00EE207A" w:rsidRPr="00DF20C5" w:rsidRDefault="00EE207A" w:rsidP="007A72E3">
            <w:pPr>
              <w:spacing w:line="360" w:lineRule="auto"/>
              <w:jc w:val="center"/>
              <w:rPr>
                <w:rFonts w:ascii="宋体" w:hAnsi="宋体" w:hint="eastAsia"/>
                <w:sz w:val="21"/>
                <w:szCs w:val="21"/>
              </w:rPr>
            </w:pPr>
            <w:r>
              <w:rPr>
                <w:rFonts w:ascii="宋体" w:hAnsi="宋体" w:hint="eastAsia"/>
                <w:sz w:val="21"/>
                <w:szCs w:val="21"/>
              </w:rPr>
              <w:t>int</w:t>
            </w:r>
          </w:p>
        </w:tc>
        <w:tc>
          <w:tcPr>
            <w:tcW w:w="1468" w:type="dxa"/>
            <w:vAlign w:val="center"/>
          </w:tcPr>
          <w:p w:rsidR="00EE207A" w:rsidRPr="00DF20C5" w:rsidRDefault="00EE207A" w:rsidP="007A72E3">
            <w:pPr>
              <w:spacing w:line="360" w:lineRule="auto"/>
              <w:jc w:val="center"/>
              <w:rPr>
                <w:rFonts w:ascii="宋体" w:hAnsi="宋体" w:hint="eastAsia"/>
                <w:sz w:val="21"/>
                <w:szCs w:val="21"/>
              </w:rPr>
            </w:pPr>
          </w:p>
        </w:tc>
      </w:tr>
      <w:tr w:rsidR="00EE207A">
        <w:tblPrEx>
          <w:tblCellMar>
            <w:top w:w="0" w:type="dxa"/>
            <w:bottom w:w="0" w:type="dxa"/>
          </w:tblCellMar>
        </w:tblPrEx>
        <w:trPr>
          <w:jc w:val="center"/>
        </w:trPr>
        <w:tc>
          <w:tcPr>
            <w:tcW w:w="1728" w:type="dxa"/>
            <w:vAlign w:val="center"/>
          </w:tcPr>
          <w:p w:rsidR="00EE207A" w:rsidRPr="00DF20C5" w:rsidRDefault="00EE207A" w:rsidP="007A72E3">
            <w:pPr>
              <w:spacing w:line="360" w:lineRule="auto"/>
              <w:jc w:val="center"/>
              <w:rPr>
                <w:rFonts w:ascii="宋体" w:hAnsi="宋体" w:hint="eastAsia"/>
                <w:sz w:val="21"/>
                <w:szCs w:val="21"/>
              </w:rPr>
            </w:pPr>
            <w:r w:rsidRPr="00DF20C5">
              <w:rPr>
                <w:rFonts w:ascii="宋体" w:hAnsi="宋体" w:cs="Arial"/>
                <w:sz w:val="21"/>
                <w:szCs w:val="21"/>
              </w:rPr>
              <w:t>RESULTMSG</w:t>
            </w:r>
          </w:p>
        </w:tc>
        <w:tc>
          <w:tcPr>
            <w:tcW w:w="3803" w:type="dxa"/>
            <w:vAlign w:val="center"/>
          </w:tcPr>
          <w:p w:rsidR="00EE207A" w:rsidRPr="00DF20C5" w:rsidRDefault="00EE207A" w:rsidP="007A72E3">
            <w:pPr>
              <w:spacing w:line="360" w:lineRule="auto"/>
              <w:rPr>
                <w:rFonts w:ascii="宋体" w:hAnsi="宋体" w:hint="eastAsia"/>
                <w:sz w:val="21"/>
                <w:szCs w:val="21"/>
              </w:rPr>
            </w:pPr>
            <w:r w:rsidRPr="00DF20C5">
              <w:rPr>
                <w:rFonts w:ascii="宋体" w:hAnsi="宋体" w:cs="Arial"/>
                <w:sz w:val="21"/>
                <w:szCs w:val="21"/>
              </w:rPr>
              <w:t>返回结果消息描述</w:t>
            </w:r>
            <w:r w:rsidR="00900F93" w:rsidRPr="00BC71B6">
              <w:rPr>
                <w:rFonts w:ascii="宋体" w:hAnsi="宋体" w:hint="eastAsia"/>
                <w:color w:val="0000FF"/>
                <w:sz w:val="21"/>
                <w:szCs w:val="21"/>
              </w:rPr>
              <w:t>（</w:t>
            </w:r>
            <w:r w:rsidR="00900F93">
              <w:rPr>
                <w:rFonts w:ascii="宋体" w:hAnsi="宋体" w:hint="eastAsia"/>
                <w:color w:val="0000FF"/>
                <w:sz w:val="21"/>
                <w:szCs w:val="21"/>
              </w:rPr>
              <w:t>非</w:t>
            </w:r>
            <w:r w:rsidR="00900F93" w:rsidRPr="00BC71B6">
              <w:rPr>
                <w:rFonts w:ascii="宋体" w:hAnsi="宋体" w:hint="eastAsia"/>
                <w:color w:val="0000FF"/>
                <w:sz w:val="21"/>
                <w:szCs w:val="21"/>
              </w:rPr>
              <w:t>必填</w:t>
            </w:r>
            <w:ins w:id="158" w:author="张光木" w:date="2008-09-10T09:47:00Z">
              <w:r w:rsidR="00993EF7">
                <w:rPr>
                  <w:rFonts w:ascii="宋体" w:hAnsi="宋体" w:hint="eastAsia"/>
                  <w:color w:val="0000FF"/>
                  <w:sz w:val="21"/>
                  <w:szCs w:val="21"/>
                </w:rPr>
                <w:t>，如果返回结果为失败则必填</w:t>
              </w:r>
            </w:ins>
            <w:r w:rsidR="00900F93" w:rsidRPr="00BC71B6">
              <w:rPr>
                <w:rFonts w:ascii="宋体" w:hAnsi="宋体" w:hint="eastAsia"/>
                <w:color w:val="0000FF"/>
                <w:sz w:val="21"/>
                <w:szCs w:val="21"/>
              </w:rPr>
              <w:t>）</w:t>
            </w:r>
          </w:p>
        </w:tc>
        <w:tc>
          <w:tcPr>
            <w:tcW w:w="1209" w:type="dxa"/>
            <w:vAlign w:val="center"/>
          </w:tcPr>
          <w:p w:rsidR="00EE207A" w:rsidRPr="00DF20C5" w:rsidRDefault="00EE207A" w:rsidP="007A72E3">
            <w:pPr>
              <w:spacing w:line="360" w:lineRule="auto"/>
              <w:jc w:val="center"/>
              <w:rPr>
                <w:rFonts w:ascii="宋体" w:hAnsi="宋体"/>
                <w:sz w:val="21"/>
                <w:szCs w:val="21"/>
              </w:rPr>
            </w:pPr>
            <w:r w:rsidRPr="00DF20C5">
              <w:rPr>
                <w:rFonts w:ascii="宋体" w:hAnsi="宋体" w:hint="eastAsia"/>
                <w:sz w:val="21"/>
                <w:szCs w:val="21"/>
              </w:rPr>
              <w:t>String</w:t>
            </w:r>
          </w:p>
        </w:tc>
        <w:tc>
          <w:tcPr>
            <w:tcW w:w="1468" w:type="dxa"/>
            <w:vAlign w:val="center"/>
          </w:tcPr>
          <w:p w:rsidR="00EE207A" w:rsidRPr="00DF20C5" w:rsidRDefault="00EE207A" w:rsidP="007A72E3">
            <w:pPr>
              <w:spacing w:line="360" w:lineRule="auto"/>
              <w:jc w:val="center"/>
              <w:rPr>
                <w:rFonts w:ascii="宋体" w:hAnsi="宋体" w:hint="eastAsia"/>
                <w:sz w:val="21"/>
                <w:szCs w:val="21"/>
              </w:rPr>
            </w:pPr>
            <w:r>
              <w:rPr>
                <w:rFonts w:ascii="宋体" w:hAnsi="宋体" w:hint="eastAsia"/>
                <w:sz w:val="21"/>
                <w:szCs w:val="21"/>
              </w:rPr>
              <w:t>512</w:t>
            </w:r>
          </w:p>
        </w:tc>
      </w:tr>
      <w:tr w:rsidR="006D47E5" w:rsidRPr="006D47E5">
        <w:tblPrEx>
          <w:tblCellMar>
            <w:top w:w="0" w:type="dxa"/>
            <w:bottom w:w="0" w:type="dxa"/>
          </w:tblCellMar>
        </w:tblPrEx>
        <w:trPr>
          <w:jc w:val="center"/>
        </w:trPr>
        <w:tc>
          <w:tcPr>
            <w:tcW w:w="1728" w:type="dxa"/>
            <w:vAlign w:val="center"/>
          </w:tcPr>
          <w:p w:rsidR="006D47E5" w:rsidRPr="001A2BD5" w:rsidRDefault="006D47E5" w:rsidP="00955C52">
            <w:pPr>
              <w:spacing w:line="360" w:lineRule="auto"/>
              <w:jc w:val="center"/>
              <w:rPr>
                <w:rFonts w:ascii="宋体" w:hAnsi="宋体" w:hint="eastAsia"/>
                <w:sz w:val="21"/>
                <w:szCs w:val="21"/>
              </w:rPr>
            </w:pPr>
            <w:r w:rsidRPr="001A2BD5">
              <w:rPr>
                <w:rFonts w:ascii="宋体" w:hAnsi="宋体" w:hint="eastAsia"/>
                <w:sz w:val="21"/>
                <w:szCs w:val="21"/>
              </w:rPr>
              <w:t>TOKEN</w:t>
            </w:r>
          </w:p>
        </w:tc>
        <w:tc>
          <w:tcPr>
            <w:tcW w:w="3803" w:type="dxa"/>
            <w:vAlign w:val="center"/>
          </w:tcPr>
          <w:p w:rsidR="006D47E5" w:rsidRPr="001A2BD5" w:rsidRDefault="006D47E5" w:rsidP="00955C52">
            <w:pPr>
              <w:spacing w:line="360" w:lineRule="auto"/>
              <w:rPr>
                <w:rFonts w:ascii="宋体" w:hAnsi="宋体" w:hint="eastAsia"/>
                <w:sz w:val="21"/>
                <w:szCs w:val="21"/>
              </w:rPr>
            </w:pPr>
            <w:r w:rsidRPr="001A2BD5">
              <w:rPr>
                <w:rFonts w:ascii="宋体" w:hAnsi="宋体" w:hint="eastAsia"/>
                <w:sz w:val="21"/>
                <w:szCs w:val="21"/>
              </w:rPr>
              <w:t>令牌</w:t>
            </w:r>
            <w:r w:rsidR="00234821" w:rsidRPr="00BC71B6">
              <w:rPr>
                <w:rFonts w:ascii="宋体" w:hAnsi="宋体" w:hint="eastAsia"/>
                <w:color w:val="0000FF"/>
                <w:sz w:val="21"/>
                <w:szCs w:val="21"/>
              </w:rPr>
              <w:t>（必填）</w:t>
            </w:r>
          </w:p>
        </w:tc>
        <w:tc>
          <w:tcPr>
            <w:tcW w:w="1209" w:type="dxa"/>
            <w:vAlign w:val="center"/>
          </w:tcPr>
          <w:p w:rsidR="006D47E5" w:rsidRPr="001A2BD5" w:rsidRDefault="006D47E5" w:rsidP="00955C52">
            <w:pPr>
              <w:spacing w:line="360" w:lineRule="auto"/>
              <w:jc w:val="center"/>
              <w:rPr>
                <w:rFonts w:ascii="宋体" w:hAnsi="宋体"/>
                <w:sz w:val="21"/>
                <w:szCs w:val="21"/>
              </w:rPr>
            </w:pPr>
            <w:r w:rsidRPr="001A2BD5">
              <w:rPr>
                <w:rFonts w:ascii="宋体" w:hAnsi="宋体" w:hint="eastAsia"/>
                <w:sz w:val="21"/>
                <w:szCs w:val="21"/>
              </w:rPr>
              <w:t>String</w:t>
            </w:r>
          </w:p>
        </w:tc>
        <w:tc>
          <w:tcPr>
            <w:tcW w:w="1468" w:type="dxa"/>
            <w:vAlign w:val="center"/>
          </w:tcPr>
          <w:p w:rsidR="006D47E5" w:rsidRPr="001A2BD5" w:rsidRDefault="006D47E5" w:rsidP="00955C52">
            <w:pPr>
              <w:spacing w:line="360" w:lineRule="auto"/>
              <w:jc w:val="center"/>
              <w:rPr>
                <w:rFonts w:ascii="宋体" w:hAnsi="宋体" w:hint="eastAsia"/>
                <w:sz w:val="21"/>
                <w:szCs w:val="21"/>
              </w:rPr>
            </w:pPr>
            <w:r w:rsidRPr="001A2BD5">
              <w:rPr>
                <w:rFonts w:ascii="宋体" w:hAnsi="宋体" w:hint="eastAsia"/>
                <w:sz w:val="21"/>
                <w:szCs w:val="21"/>
              </w:rPr>
              <w:t>64</w:t>
            </w:r>
          </w:p>
        </w:tc>
      </w:tr>
      <w:tr w:rsidR="006D47E5">
        <w:tblPrEx>
          <w:tblCellMar>
            <w:top w:w="0" w:type="dxa"/>
            <w:bottom w:w="0" w:type="dxa"/>
          </w:tblCellMar>
        </w:tblPrEx>
        <w:trPr>
          <w:jc w:val="center"/>
        </w:trPr>
        <w:tc>
          <w:tcPr>
            <w:tcW w:w="1728" w:type="dxa"/>
            <w:vAlign w:val="center"/>
          </w:tcPr>
          <w:p w:rsidR="006D47E5" w:rsidRPr="00DF20C5" w:rsidRDefault="006D47E5" w:rsidP="007A72E3">
            <w:pPr>
              <w:spacing w:line="360" w:lineRule="auto"/>
              <w:jc w:val="center"/>
              <w:rPr>
                <w:rFonts w:ascii="宋体" w:hAnsi="宋体" w:hint="eastAsia"/>
                <w:sz w:val="21"/>
                <w:szCs w:val="21"/>
              </w:rPr>
            </w:pPr>
            <w:r>
              <w:rPr>
                <w:rFonts w:ascii="宋体" w:hAnsi="宋体" w:cs="Arial" w:hint="eastAsia"/>
                <w:sz w:val="21"/>
                <w:szCs w:val="21"/>
              </w:rPr>
              <w:t>CORPACCOUNT</w:t>
            </w:r>
          </w:p>
        </w:tc>
        <w:tc>
          <w:tcPr>
            <w:tcW w:w="3803" w:type="dxa"/>
            <w:vAlign w:val="center"/>
          </w:tcPr>
          <w:p w:rsidR="006D47E5" w:rsidRPr="00DF20C5" w:rsidRDefault="00900F93" w:rsidP="007A72E3">
            <w:pPr>
              <w:spacing w:line="360" w:lineRule="auto"/>
              <w:rPr>
                <w:rFonts w:ascii="宋体" w:hAnsi="宋体" w:hint="eastAsia"/>
                <w:sz w:val="21"/>
                <w:szCs w:val="21"/>
              </w:rPr>
            </w:pPr>
            <w:r w:rsidRPr="00900F93">
              <w:rPr>
                <w:rFonts w:ascii="宋体" w:hAnsi="宋体" w:cs="Arial" w:hint="eastAsia"/>
                <w:color w:val="0000FF"/>
                <w:sz w:val="21"/>
                <w:szCs w:val="21"/>
              </w:rPr>
              <w:t>集团编号</w:t>
            </w:r>
            <w:r w:rsidR="00234821" w:rsidRPr="00BC71B6">
              <w:rPr>
                <w:rFonts w:ascii="宋体" w:hAnsi="宋体" w:hint="eastAsia"/>
                <w:color w:val="0000FF"/>
                <w:sz w:val="21"/>
                <w:szCs w:val="21"/>
              </w:rPr>
              <w:t>（必填）</w:t>
            </w:r>
          </w:p>
        </w:tc>
        <w:tc>
          <w:tcPr>
            <w:tcW w:w="1209"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String</w:t>
            </w:r>
          </w:p>
        </w:tc>
        <w:tc>
          <w:tcPr>
            <w:tcW w:w="146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32</w:t>
            </w:r>
          </w:p>
        </w:tc>
      </w:tr>
      <w:tr w:rsidR="006D47E5">
        <w:tblPrEx>
          <w:tblCellMar>
            <w:top w:w="0" w:type="dxa"/>
            <w:bottom w:w="0" w:type="dxa"/>
          </w:tblCellMar>
        </w:tblPrEx>
        <w:trPr>
          <w:jc w:val="center"/>
        </w:trPr>
        <w:tc>
          <w:tcPr>
            <w:tcW w:w="1728" w:type="dxa"/>
            <w:vAlign w:val="center"/>
          </w:tcPr>
          <w:p w:rsidR="006D47E5" w:rsidRDefault="006D47E5" w:rsidP="007A72E3">
            <w:pPr>
              <w:spacing w:line="360" w:lineRule="auto"/>
              <w:jc w:val="center"/>
              <w:rPr>
                <w:rFonts w:ascii="宋体" w:hAnsi="宋体" w:hint="eastAsia"/>
                <w:sz w:val="21"/>
                <w:szCs w:val="21"/>
              </w:rPr>
            </w:pPr>
            <w:r>
              <w:rPr>
                <w:rFonts w:ascii="宋体" w:hAnsi="宋体" w:cs="Arial" w:hint="eastAsia"/>
                <w:sz w:val="21"/>
                <w:szCs w:val="21"/>
              </w:rPr>
              <w:t>UFID</w:t>
            </w:r>
          </w:p>
        </w:tc>
        <w:tc>
          <w:tcPr>
            <w:tcW w:w="3803" w:type="dxa"/>
            <w:vAlign w:val="center"/>
          </w:tcPr>
          <w:p w:rsidR="006D47E5" w:rsidRDefault="006D47E5" w:rsidP="007A72E3">
            <w:pPr>
              <w:spacing w:line="360" w:lineRule="auto"/>
              <w:rPr>
                <w:rFonts w:ascii="宋体" w:hAnsi="宋体" w:hint="eastAsia"/>
                <w:sz w:val="21"/>
                <w:szCs w:val="21"/>
              </w:rPr>
            </w:pPr>
            <w:r>
              <w:rPr>
                <w:rFonts w:ascii="宋体" w:hAnsi="宋体" w:hint="eastAsia"/>
                <w:sz w:val="21"/>
                <w:szCs w:val="21"/>
              </w:rPr>
              <w:t>用户ID</w:t>
            </w:r>
            <w:r w:rsidR="00234821" w:rsidRPr="00BC71B6">
              <w:rPr>
                <w:rFonts w:ascii="宋体" w:hAnsi="宋体" w:hint="eastAsia"/>
                <w:color w:val="0000FF"/>
                <w:sz w:val="21"/>
                <w:szCs w:val="21"/>
              </w:rPr>
              <w:t>（必填）</w:t>
            </w:r>
          </w:p>
        </w:tc>
        <w:tc>
          <w:tcPr>
            <w:tcW w:w="1209"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String</w:t>
            </w:r>
          </w:p>
        </w:tc>
        <w:tc>
          <w:tcPr>
            <w:tcW w:w="146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32</w:t>
            </w:r>
          </w:p>
        </w:tc>
      </w:tr>
      <w:tr w:rsidR="006D47E5">
        <w:tblPrEx>
          <w:tblCellMar>
            <w:top w:w="0" w:type="dxa"/>
            <w:bottom w:w="0" w:type="dxa"/>
          </w:tblCellMar>
        </w:tblPrEx>
        <w:trPr>
          <w:jc w:val="center"/>
        </w:trPr>
        <w:tc>
          <w:tcPr>
            <w:tcW w:w="172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ACTIONID</w:t>
            </w:r>
          </w:p>
        </w:tc>
        <w:tc>
          <w:tcPr>
            <w:tcW w:w="3803" w:type="dxa"/>
            <w:vAlign w:val="center"/>
          </w:tcPr>
          <w:p w:rsidR="006D47E5" w:rsidRDefault="006D47E5" w:rsidP="007A72E3">
            <w:pPr>
              <w:spacing w:line="360" w:lineRule="auto"/>
              <w:rPr>
                <w:rFonts w:ascii="宋体" w:hAnsi="宋体" w:hint="eastAsia"/>
                <w:sz w:val="21"/>
                <w:szCs w:val="21"/>
              </w:rPr>
            </w:pPr>
            <w:r>
              <w:rPr>
                <w:rFonts w:ascii="宋体" w:hAnsi="宋体" w:hint="eastAsia"/>
                <w:sz w:val="21"/>
                <w:szCs w:val="21"/>
              </w:rPr>
              <w:t>操作项ID</w:t>
            </w:r>
            <w:r w:rsidR="00900F93" w:rsidRPr="00BC71B6">
              <w:rPr>
                <w:rFonts w:ascii="宋体" w:hAnsi="宋体" w:hint="eastAsia"/>
                <w:color w:val="0000FF"/>
                <w:sz w:val="21"/>
                <w:szCs w:val="21"/>
              </w:rPr>
              <w:t>（</w:t>
            </w:r>
            <w:r w:rsidR="00900F93">
              <w:rPr>
                <w:rFonts w:ascii="宋体" w:hAnsi="宋体" w:hint="eastAsia"/>
                <w:color w:val="0000FF"/>
                <w:sz w:val="21"/>
                <w:szCs w:val="21"/>
              </w:rPr>
              <w:t>非</w:t>
            </w:r>
            <w:r w:rsidR="00900F93" w:rsidRPr="00BC71B6">
              <w:rPr>
                <w:rFonts w:ascii="宋体" w:hAnsi="宋体" w:hint="eastAsia"/>
                <w:color w:val="0000FF"/>
                <w:sz w:val="21"/>
                <w:szCs w:val="21"/>
              </w:rPr>
              <w:t>必填）</w:t>
            </w:r>
          </w:p>
        </w:tc>
        <w:tc>
          <w:tcPr>
            <w:tcW w:w="1209"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String</w:t>
            </w:r>
          </w:p>
        </w:tc>
        <w:tc>
          <w:tcPr>
            <w:tcW w:w="146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8</w:t>
            </w:r>
          </w:p>
        </w:tc>
      </w:tr>
      <w:tr w:rsidR="006D47E5">
        <w:tblPrEx>
          <w:tblCellMar>
            <w:top w:w="0" w:type="dxa"/>
            <w:bottom w:w="0" w:type="dxa"/>
          </w:tblCellMar>
        </w:tblPrEx>
        <w:trPr>
          <w:jc w:val="center"/>
        </w:trPr>
        <w:tc>
          <w:tcPr>
            <w:tcW w:w="172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ACTIONNAME</w:t>
            </w:r>
          </w:p>
        </w:tc>
        <w:tc>
          <w:tcPr>
            <w:tcW w:w="3803" w:type="dxa"/>
            <w:vAlign w:val="center"/>
          </w:tcPr>
          <w:p w:rsidR="006D47E5" w:rsidRDefault="006D47E5" w:rsidP="007A72E3">
            <w:pPr>
              <w:spacing w:line="360" w:lineRule="auto"/>
              <w:rPr>
                <w:rFonts w:ascii="宋体" w:hAnsi="宋体" w:hint="eastAsia"/>
                <w:sz w:val="21"/>
                <w:szCs w:val="21"/>
              </w:rPr>
            </w:pPr>
            <w:r>
              <w:rPr>
                <w:rFonts w:ascii="宋体" w:hAnsi="宋体" w:hint="eastAsia"/>
                <w:sz w:val="21"/>
                <w:szCs w:val="21"/>
              </w:rPr>
              <w:t>操作项名称</w:t>
            </w:r>
            <w:r w:rsidR="00900F93" w:rsidRPr="00BC71B6">
              <w:rPr>
                <w:rFonts w:ascii="宋体" w:hAnsi="宋体" w:hint="eastAsia"/>
                <w:color w:val="0000FF"/>
                <w:sz w:val="21"/>
                <w:szCs w:val="21"/>
              </w:rPr>
              <w:t>（</w:t>
            </w:r>
            <w:r w:rsidR="00900F93">
              <w:rPr>
                <w:rFonts w:ascii="宋体" w:hAnsi="宋体" w:hint="eastAsia"/>
                <w:color w:val="0000FF"/>
                <w:sz w:val="21"/>
                <w:szCs w:val="21"/>
              </w:rPr>
              <w:t>非</w:t>
            </w:r>
            <w:r w:rsidR="00900F93" w:rsidRPr="00BC71B6">
              <w:rPr>
                <w:rFonts w:ascii="宋体" w:hAnsi="宋体" w:hint="eastAsia"/>
                <w:color w:val="0000FF"/>
                <w:sz w:val="21"/>
                <w:szCs w:val="21"/>
              </w:rPr>
              <w:t>必填）</w:t>
            </w:r>
          </w:p>
        </w:tc>
        <w:tc>
          <w:tcPr>
            <w:tcW w:w="1209"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String</w:t>
            </w:r>
          </w:p>
        </w:tc>
        <w:tc>
          <w:tcPr>
            <w:tcW w:w="146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32</w:t>
            </w:r>
          </w:p>
        </w:tc>
      </w:tr>
      <w:tr w:rsidR="006D47E5">
        <w:tblPrEx>
          <w:tblCellMar>
            <w:top w:w="0" w:type="dxa"/>
            <w:bottom w:w="0" w:type="dxa"/>
          </w:tblCellMar>
        </w:tblPrEx>
        <w:trPr>
          <w:jc w:val="center"/>
        </w:trPr>
        <w:tc>
          <w:tcPr>
            <w:tcW w:w="172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ACTIONURL</w:t>
            </w:r>
          </w:p>
        </w:tc>
        <w:tc>
          <w:tcPr>
            <w:tcW w:w="3803" w:type="dxa"/>
            <w:vAlign w:val="center"/>
          </w:tcPr>
          <w:p w:rsidR="006D47E5" w:rsidRDefault="006D47E5" w:rsidP="007A72E3">
            <w:pPr>
              <w:spacing w:line="360" w:lineRule="auto"/>
              <w:rPr>
                <w:rFonts w:ascii="宋体" w:hAnsi="宋体" w:hint="eastAsia"/>
                <w:sz w:val="21"/>
                <w:szCs w:val="21"/>
              </w:rPr>
            </w:pPr>
            <w:r>
              <w:rPr>
                <w:rFonts w:ascii="宋体" w:hAnsi="宋体" w:hint="eastAsia"/>
                <w:sz w:val="21"/>
                <w:szCs w:val="21"/>
              </w:rPr>
              <w:t>操作项对应的URL地址</w:t>
            </w:r>
            <w:r w:rsidR="00900F93" w:rsidRPr="00BC71B6">
              <w:rPr>
                <w:rFonts w:ascii="宋体" w:hAnsi="宋体" w:hint="eastAsia"/>
                <w:color w:val="0000FF"/>
                <w:sz w:val="21"/>
                <w:szCs w:val="21"/>
              </w:rPr>
              <w:t>（</w:t>
            </w:r>
            <w:r w:rsidR="00900F93">
              <w:rPr>
                <w:rFonts w:ascii="宋体" w:hAnsi="宋体" w:hint="eastAsia"/>
                <w:color w:val="0000FF"/>
                <w:sz w:val="21"/>
                <w:szCs w:val="21"/>
              </w:rPr>
              <w:t>非</w:t>
            </w:r>
            <w:r w:rsidR="00900F93" w:rsidRPr="00BC71B6">
              <w:rPr>
                <w:rFonts w:ascii="宋体" w:hAnsi="宋体" w:hint="eastAsia"/>
                <w:color w:val="0000FF"/>
                <w:sz w:val="21"/>
                <w:szCs w:val="21"/>
              </w:rPr>
              <w:t>必填）</w:t>
            </w:r>
          </w:p>
        </w:tc>
        <w:tc>
          <w:tcPr>
            <w:tcW w:w="1209"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String</w:t>
            </w:r>
          </w:p>
        </w:tc>
        <w:tc>
          <w:tcPr>
            <w:tcW w:w="1468" w:type="dxa"/>
            <w:vAlign w:val="center"/>
          </w:tcPr>
          <w:p w:rsidR="006D47E5" w:rsidRDefault="006D47E5" w:rsidP="007A72E3">
            <w:pPr>
              <w:spacing w:line="360" w:lineRule="auto"/>
              <w:jc w:val="center"/>
              <w:rPr>
                <w:rFonts w:ascii="宋体" w:hAnsi="宋体" w:hint="eastAsia"/>
                <w:sz w:val="21"/>
                <w:szCs w:val="21"/>
              </w:rPr>
            </w:pPr>
            <w:r>
              <w:rPr>
                <w:rFonts w:ascii="宋体" w:hAnsi="宋体" w:hint="eastAsia"/>
                <w:sz w:val="21"/>
                <w:szCs w:val="21"/>
              </w:rPr>
              <w:t>128</w:t>
            </w:r>
          </w:p>
        </w:tc>
      </w:tr>
    </w:tbl>
    <w:p w:rsidR="00647A0C" w:rsidRDefault="00647A0C" w:rsidP="00647A0C">
      <w:pPr>
        <w:pStyle w:val="a4"/>
        <w:rPr>
          <w:rFonts w:hint="eastAsia"/>
        </w:rPr>
      </w:pPr>
      <w:bookmarkStart w:id="159" w:name="_Toc166594444"/>
    </w:p>
    <w:p w:rsidR="00F218E6" w:rsidRDefault="00F218E6" w:rsidP="00F218E6">
      <w:pPr>
        <w:pStyle w:val="3"/>
        <w:keepLines w:val="0"/>
        <w:widowControl/>
        <w:tabs>
          <w:tab w:val="clear" w:pos="720"/>
          <w:tab w:val="num" w:pos="918"/>
        </w:tabs>
        <w:autoSpaceDE w:val="0"/>
        <w:autoSpaceDN w:val="0"/>
        <w:spacing w:before="240" w:after="240" w:line="240" w:lineRule="auto"/>
        <w:ind w:left="918"/>
        <w:rPr>
          <w:rFonts w:hint="eastAsia"/>
        </w:rPr>
      </w:pPr>
      <w:r>
        <w:rPr>
          <w:rFonts w:hint="eastAsia"/>
        </w:rPr>
        <w:t>企业</w:t>
      </w:r>
      <w:r w:rsidR="00E20C06">
        <w:rPr>
          <w:rFonts w:hint="eastAsia"/>
        </w:rPr>
        <w:t>绑</w:t>
      </w:r>
      <w:r>
        <w:rPr>
          <w:rFonts w:hint="eastAsia"/>
        </w:rPr>
        <w:t>定确认接口</w:t>
      </w:r>
    </w:p>
    <w:p w:rsidR="00F218E6" w:rsidRDefault="00F218E6" w:rsidP="00F218E6">
      <w:pPr>
        <w:pStyle w:val="a4"/>
        <w:rPr>
          <w:rFonts w:hint="eastAsia"/>
        </w:rPr>
      </w:pPr>
      <w:r>
        <w:rPr>
          <w:rFonts w:hint="eastAsia"/>
        </w:rPr>
        <w:t>流程如下：</w:t>
      </w:r>
    </w:p>
    <w:p w:rsidR="00F218E6" w:rsidRPr="00C93E4F" w:rsidRDefault="00172722" w:rsidP="00D73528">
      <w:pPr>
        <w:pStyle w:val="a4"/>
        <w:ind w:firstLineChars="0" w:firstLine="0"/>
        <w:jc w:val="center"/>
        <w:rPr>
          <w:rFonts w:hint="eastAsia"/>
        </w:rPr>
      </w:pPr>
      <w:r>
        <w:rPr>
          <w:noProof/>
        </w:rPr>
        <w:lastRenderedPageBreak/>
        <w:drawing>
          <wp:inline distT="0" distB="0" distL="0" distR="0">
            <wp:extent cx="4791075" cy="4152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791075" cy="4152900"/>
                    </a:xfrm>
                    <a:prstGeom prst="rect">
                      <a:avLst/>
                    </a:prstGeom>
                    <a:noFill/>
                    <a:ln w="9525">
                      <a:noFill/>
                      <a:miter lim="800000"/>
                      <a:headEnd/>
                      <a:tailEnd/>
                    </a:ln>
                  </pic:spPr>
                </pic:pic>
              </a:graphicData>
            </a:graphic>
          </wp:inline>
        </w:drawing>
      </w:r>
    </w:p>
    <w:p w:rsidR="00861D95" w:rsidRPr="00C86D47" w:rsidRDefault="00861D95" w:rsidP="00861D95">
      <w:pPr>
        <w:pStyle w:val="4"/>
        <w:numPr>
          <w:ilvl w:val="3"/>
          <w:numId w:val="0"/>
        </w:numPr>
        <w:tabs>
          <w:tab w:val="num" w:pos="737"/>
        </w:tabs>
        <w:rPr>
          <w:rFonts w:hint="eastAsia"/>
        </w:rPr>
      </w:pPr>
      <w:r w:rsidRPr="00C86D47">
        <w:rPr>
          <w:rFonts w:hint="eastAsia"/>
        </w:rPr>
        <w:t>CorpBind</w:t>
      </w:r>
      <w:r>
        <w:rPr>
          <w:rFonts w:hint="eastAsia"/>
        </w:rPr>
        <w:t>Ack</w:t>
      </w:r>
      <w:r w:rsidRPr="00C86D47">
        <w:rPr>
          <w:rFonts w:hint="eastAsia"/>
        </w:rPr>
        <w:t>Req</w:t>
      </w:r>
      <w:r w:rsidRPr="00C86D47">
        <w:rPr>
          <w:rFonts w:hint="eastAsia"/>
        </w:rPr>
        <w:t>企业绑定</w:t>
      </w:r>
      <w:r w:rsidR="00CE0D46">
        <w:rPr>
          <w:rFonts w:hint="eastAsia"/>
        </w:rPr>
        <w:t>确认</w:t>
      </w:r>
      <w:r w:rsidRPr="00C86D47">
        <w:rPr>
          <w:rFonts w:hint="eastAsia"/>
        </w:rPr>
        <w:t>请求消息：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803"/>
        <w:gridCol w:w="1181"/>
        <w:gridCol w:w="1496"/>
      </w:tblGrid>
      <w:tr w:rsidR="00861D95">
        <w:tblPrEx>
          <w:tblCellMar>
            <w:top w:w="0" w:type="dxa"/>
            <w:bottom w:w="0" w:type="dxa"/>
          </w:tblCellMar>
        </w:tblPrEx>
        <w:trPr>
          <w:jc w:val="center"/>
        </w:trPr>
        <w:tc>
          <w:tcPr>
            <w:tcW w:w="1728" w:type="dxa"/>
            <w:tcBorders>
              <w:bottom w:val="single" w:sz="4" w:space="0" w:color="auto"/>
            </w:tcBorders>
            <w:shd w:val="clear" w:color="auto" w:fill="A6A6A6"/>
          </w:tcPr>
          <w:p w:rsidR="00861D95" w:rsidRPr="00DF20C5" w:rsidRDefault="00861D95" w:rsidP="006505DF">
            <w:pPr>
              <w:jc w:val="center"/>
              <w:rPr>
                <w:rFonts w:ascii="宋体" w:hAnsi="宋体" w:hint="eastAsia"/>
                <w:szCs w:val="21"/>
              </w:rPr>
            </w:pPr>
            <w:r w:rsidRPr="00DF20C5">
              <w:rPr>
                <w:rFonts w:ascii="宋体" w:hAnsi="宋体" w:hint="eastAsia"/>
                <w:szCs w:val="21"/>
              </w:rPr>
              <w:t>参数标识</w:t>
            </w:r>
          </w:p>
        </w:tc>
        <w:tc>
          <w:tcPr>
            <w:tcW w:w="6480" w:type="dxa"/>
            <w:gridSpan w:val="3"/>
            <w:tcBorders>
              <w:bottom w:val="single" w:sz="4" w:space="0" w:color="auto"/>
            </w:tcBorders>
            <w:shd w:val="clear" w:color="auto" w:fill="auto"/>
          </w:tcPr>
          <w:p w:rsidR="00861D95" w:rsidRPr="00DF20C5" w:rsidRDefault="00861D95" w:rsidP="006505DF">
            <w:pPr>
              <w:tabs>
                <w:tab w:val="center" w:pos="3402"/>
              </w:tabs>
              <w:rPr>
                <w:rFonts w:ascii="宋体" w:hAnsi="宋体" w:hint="eastAsia"/>
                <w:szCs w:val="21"/>
              </w:rPr>
            </w:pPr>
            <w:r w:rsidRPr="00C86D47">
              <w:rPr>
                <w:rFonts w:hint="eastAsia"/>
              </w:rPr>
              <w:t>CorpBind</w:t>
            </w:r>
            <w:r>
              <w:rPr>
                <w:rFonts w:hint="eastAsia"/>
              </w:rPr>
              <w:t>Ack</w:t>
            </w:r>
            <w:r w:rsidRPr="00C86D47">
              <w:rPr>
                <w:rFonts w:hint="eastAsia"/>
              </w:rPr>
              <w:t>Req</w:t>
            </w:r>
          </w:p>
        </w:tc>
      </w:tr>
      <w:tr w:rsidR="00861D95" w:rsidRPr="005C6DCF">
        <w:tblPrEx>
          <w:tblCellMar>
            <w:top w:w="0" w:type="dxa"/>
            <w:bottom w:w="0" w:type="dxa"/>
          </w:tblCellMar>
        </w:tblPrEx>
        <w:trPr>
          <w:jc w:val="center"/>
        </w:trPr>
        <w:tc>
          <w:tcPr>
            <w:tcW w:w="1728" w:type="dxa"/>
            <w:shd w:val="clear" w:color="auto" w:fill="auto"/>
          </w:tcPr>
          <w:p w:rsidR="00861D95" w:rsidRPr="00DF20C5" w:rsidRDefault="00861D95" w:rsidP="006505DF">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480" w:type="dxa"/>
            <w:gridSpan w:val="3"/>
            <w:shd w:val="clear" w:color="auto" w:fill="auto"/>
          </w:tcPr>
          <w:p w:rsidR="00861D95" w:rsidRPr="00DF20C5" w:rsidRDefault="00861D95"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861D95" w:rsidRDefault="00861D95" w:rsidP="006505DF">
            <w:pPr>
              <w:spacing w:line="360" w:lineRule="auto"/>
              <w:rPr>
                <w:rFonts w:ascii="宋体" w:hAnsi="宋体" w:hint="eastAsia"/>
                <w:szCs w:val="21"/>
              </w:rPr>
            </w:pPr>
            <w:r w:rsidRPr="00DF20C5">
              <w:rPr>
                <w:rFonts w:ascii="宋体" w:hAnsi="宋体" w:hint="eastAsia"/>
                <w:szCs w:val="21"/>
              </w:rPr>
              <w:t>&lt;</w:t>
            </w:r>
            <w:r w:rsidRPr="00C86D47">
              <w:rPr>
                <w:rFonts w:hint="eastAsia"/>
              </w:rPr>
              <w:t>CorpBind</w:t>
            </w:r>
            <w:r>
              <w:rPr>
                <w:rFonts w:hint="eastAsia"/>
              </w:rPr>
              <w:t>Ack</w:t>
            </w:r>
            <w:r w:rsidRPr="00C86D47">
              <w:rPr>
                <w:rFonts w:hint="eastAsia"/>
              </w:rPr>
              <w:t>Req</w:t>
            </w:r>
            <w:r w:rsidRPr="00DF20C5">
              <w:rPr>
                <w:rFonts w:ascii="宋体" w:hAnsi="宋体" w:hint="eastAsia"/>
                <w:szCs w:val="21"/>
              </w:rPr>
              <w:t>&gt;</w:t>
            </w:r>
          </w:p>
          <w:p w:rsidR="00861D95" w:rsidRPr="00DF20C5" w:rsidRDefault="00861D95" w:rsidP="006505DF">
            <w:pPr>
              <w:spacing w:line="360" w:lineRule="auto"/>
              <w:rPr>
                <w:rFonts w:ascii="宋体" w:hAnsi="宋体" w:hint="eastAsia"/>
                <w:szCs w:val="21"/>
              </w:rPr>
            </w:pPr>
            <w:r>
              <w:rPr>
                <w:rFonts w:ascii="宋体" w:hAnsi="宋体" w:hint="eastAsia"/>
                <w:szCs w:val="21"/>
              </w:rPr>
              <w:t xml:space="preserve">  &lt;HEAD&gt;</w:t>
            </w:r>
          </w:p>
          <w:p w:rsidR="00861D95" w:rsidRPr="00DF20C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861D95" w:rsidRPr="00DF20C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861D95" w:rsidRPr="00DF20C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861D9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&lt;SERVICEID&gt;</w:t>
            </w:r>
            <w:r>
              <w:rPr>
                <w:rFonts w:ascii="宋体" w:hAnsi="宋体" w:hint="eastAsia"/>
                <w:szCs w:val="21"/>
              </w:rPr>
              <w:t>业务代码</w:t>
            </w:r>
            <w:r w:rsidRPr="00DF20C5">
              <w:rPr>
                <w:rFonts w:ascii="宋体" w:hAnsi="宋体" w:hint="eastAsia"/>
                <w:szCs w:val="21"/>
              </w:rPr>
              <w:t>&lt;/SERVICEID&gt;</w:t>
            </w:r>
          </w:p>
          <w:p w:rsidR="00861D95" w:rsidRDefault="00861D95" w:rsidP="00861D95">
            <w:pPr>
              <w:spacing w:line="360" w:lineRule="auto"/>
              <w:ind w:firstLineChars="100" w:firstLine="200"/>
              <w:rPr>
                <w:rFonts w:ascii="宋体" w:hAnsi="宋体" w:hint="eastAsia"/>
                <w:szCs w:val="21"/>
              </w:rPr>
            </w:pPr>
            <w:r>
              <w:rPr>
                <w:rFonts w:ascii="宋体" w:hAnsi="宋体" w:hint="eastAsia"/>
                <w:szCs w:val="21"/>
              </w:rPr>
              <w:t>&lt;/HEAD&gt;</w:t>
            </w:r>
          </w:p>
          <w:p w:rsidR="00861D95" w:rsidRPr="00DF20C5" w:rsidRDefault="00861D95" w:rsidP="00861D95">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861D95" w:rsidRPr="00DF20C5" w:rsidRDefault="00861D95" w:rsidP="006505DF">
            <w:pPr>
              <w:rPr>
                <w:rFonts w:ascii="宋体" w:hAnsi="宋体" w:hint="eastAsia"/>
                <w:szCs w:val="21"/>
                <w:lang w:val="fi-FI"/>
              </w:rPr>
            </w:pPr>
            <w:r w:rsidRPr="00DF20C5">
              <w:rPr>
                <w:rFonts w:ascii="宋体" w:hAnsi="宋体" w:hint="eastAsia"/>
                <w:szCs w:val="21"/>
                <w:lang w:val="fi-FI"/>
              </w:rPr>
              <w:t>&lt;/</w:t>
            </w:r>
            <w:r w:rsidRPr="00C86D47">
              <w:rPr>
                <w:rFonts w:hint="eastAsia"/>
              </w:rPr>
              <w:t>CorpBind</w:t>
            </w:r>
            <w:r>
              <w:rPr>
                <w:rFonts w:hint="eastAsia"/>
              </w:rPr>
              <w:t>Ack</w:t>
            </w:r>
            <w:r w:rsidRPr="00C86D47">
              <w:rPr>
                <w:rFonts w:hint="eastAsia"/>
              </w:rPr>
              <w:t>Req</w:t>
            </w:r>
            <w:r w:rsidRPr="00DF20C5">
              <w:rPr>
                <w:rFonts w:ascii="宋体" w:hAnsi="宋体" w:hint="eastAsia"/>
                <w:szCs w:val="21"/>
                <w:lang w:val="fi-FI"/>
              </w:rPr>
              <w:t>&gt;</w:t>
            </w:r>
          </w:p>
        </w:tc>
      </w:tr>
      <w:tr w:rsidR="00861D95">
        <w:tblPrEx>
          <w:tblCellMar>
            <w:top w:w="0" w:type="dxa"/>
            <w:bottom w:w="0" w:type="dxa"/>
          </w:tblCellMar>
        </w:tblPrEx>
        <w:trPr>
          <w:jc w:val="center"/>
        </w:trPr>
        <w:tc>
          <w:tcPr>
            <w:tcW w:w="1728"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名称</w:t>
            </w:r>
          </w:p>
        </w:tc>
        <w:tc>
          <w:tcPr>
            <w:tcW w:w="3803"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181"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496"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b/>
                <w:szCs w:val="21"/>
              </w:rPr>
              <w:t>长度（字节）</w:t>
            </w:r>
          </w:p>
        </w:tc>
      </w:tr>
      <w:tr w:rsidR="00861D95">
        <w:tblPrEx>
          <w:tblCellMar>
            <w:top w:w="0" w:type="dxa"/>
            <w:bottom w:w="0" w:type="dxa"/>
          </w:tblCellMar>
        </w:tblPrEx>
        <w:trPr>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CODE</w:t>
            </w:r>
          </w:p>
        </w:tc>
        <w:tc>
          <w:tcPr>
            <w:tcW w:w="3803" w:type="dxa"/>
            <w:vAlign w:val="center"/>
          </w:tcPr>
          <w:p w:rsidR="00861D95" w:rsidRPr="00DF20C5" w:rsidRDefault="00861D95" w:rsidP="006505DF">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sidRPr="00C86D47">
              <w:rPr>
                <w:rFonts w:hint="eastAsia"/>
              </w:rPr>
              <w:t>CorpBind</w:t>
            </w:r>
            <w:r>
              <w:rPr>
                <w:rFonts w:hint="eastAsia"/>
              </w:rPr>
              <w:t>Ack</w:t>
            </w:r>
          </w:p>
        </w:tc>
        <w:tc>
          <w:tcPr>
            <w:tcW w:w="1181"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String</w:t>
            </w:r>
          </w:p>
        </w:tc>
        <w:tc>
          <w:tcPr>
            <w:tcW w:w="1496"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32</w:t>
            </w:r>
          </w:p>
        </w:tc>
      </w:tr>
      <w:tr w:rsidR="00861D95">
        <w:tblPrEx>
          <w:tblCellMar>
            <w:top w:w="0" w:type="dxa"/>
            <w:bottom w:w="0" w:type="dxa"/>
          </w:tblCellMar>
        </w:tblPrEx>
        <w:trPr>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lastRenderedPageBreak/>
              <w:t>SID</w:t>
            </w:r>
          </w:p>
        </w:tc>
        <w:tc>
          <w:tcPr>
            <w:tcW w:w="3803" w:type="dxa"/>
            <w:vAlign w:val="center"/>
          </w:tcPr>
          <w:p w:rsidR="00861D95" w:rsidRPr="00DF20C5" w:rsidRDefault="00861D95" w:rsidP="006505DF">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，自行生成</w:t>
            </w:r>
          </w:p>
        </w:tc>
        <w:tc>
          <w:tcPr>
            <w:tcW w:w="1181" w:type="dxa"/>
            <w:vAlign w:val="center"/>
          </w:tcPr>
          <w:p w:rsidR="00861D95" w:rsidRPr="00DF20C5" w:rsidRDefault="00861D95" w:rsidP="006505DF">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496"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w:t>
            </w:r>
          </w:p>
        </w:tc>
      </w:tr>
      <w:tr w:rsidR="00861D95">
        <w:tblPrEx>
          <w:tblCellMar>
            <w:top w:w="0" w:type="dxa"/>
            <w:bottom w:w="0" w:type="dxa"/>
          </w:tblCellMar>
        </w:tblPrEx>
        <w:trPr>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TIMESTAMP</w:t>
            </w:r>
          </w:p>
        </w:tc>
        <w:tc>
          <w:tcPr>
            <w:tcW w:w="3803" w:type="dxa"/>
            <w:vAlign w:val="center"/>
          </w:tcPr>
          <w:p w:rsidR="00861D95" w:rsidRPr="00F80A4A" w:rsidRDefault="00861D95" w:rsidP="006505DF">
            <w:pPr>
              <w:spacing w:line="360" w:lineRule="auto"/>
              <w:rPr>
                <w:rFonts w:ascii="宋体" w:hAnsi="宋体" w:hint="eastAsia"/>
                <w:szCs w:val="21"/>
              </w:rPr>
            </w:pPr>
            <w:r w:rsidRPr="00F80A4A">
              <w:rPr>
                <w:rFonts w:ascii="宋体" w:hAnsi="宋体"/>
                <w:szCs w:val="21"/>
                <w:lang w:val="zh-CN"/>
              </w:rPr>
              <w:t>系统时间戳</w:t>
            </w:r>
            <w:r w:rsidRPr="00F80A4A">
              <w:rPr>
                <w:rFonts w:ascii="宋体" w:hAnsi="宋体" w:hint="eastAsia"/>
                <w:szCs w:val="21"/>
              </w:rPr>
              <w:t>：</w:t>
            </w:r>
            <w:r w:rsidR="001C1A2C">
              <w:rPr>
                <w:rFonts w:ascii="宋体" w:hAnsi="宋体" w:hint="eastAsia"/>
                <w:szCs w:val="21"/>
              </w:rPr>
              <w:t>Y</w:t>
            </w:r>
            <w:r w:rsidRPr="00F80A4A">
              <w:rPr>
                <w:rFonts w:ascii="宋体" w:hAnsi="宋体"/>
                <w:szCs w:val="21"/>
              </w:rPr>
              <w:t>YYYMMDDHHmmssnnn</w:t>
            </w:r>
          </w:p>
        </w:tc>
        <w:tc>
          <w:tcPr>
            <w:tcW w:w="1181" w:type="dxa"/>
            <w:vAlign w:val="center"/>
          </w:tcPr>
          <w:p w:rsidR="00861D95" w:rsidRPr="00F80A4A" w:rsidRDefault="00861D95" w:rsidP="006505DF">
            <w:pPr>
              <w:spacing w:line="360" w:lineRule="auto"/>
              <w:jc w:val="center"/>
              <w:rPr>
                <w:rFonts w:ascii="宋体" w:hAnsi="宋体" w:hint="eastAsia"/>
                <w:szCs w:val="21"/>
              </w:rPr>
            </w:pPr>
            <w:r w:rsidRPr="00F80A4A">
              <w:rPr>
                <w:rFonts w:ascii="宋体" w:hAnsi="宋体" w:hint="eastAsia"/>
                <w:szCs w:val="21"/>
              </w:rPr>
              <w:t>String</w:t>
            </w:r>
          </w:p>
        </w:tc>
        <w:tc>
          <w:tcPr>
            <w:tcW w:w="1496"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24</w:t>
            </w:r>
          </w:p>
        </w:tc>
      </w:tr>
      <w:tr w:rsidR="00861D95">
        <w:tblPrEx>
          <w:tblCellMar>
            <w:top w:w="0" w:type="dxa"/>
            <w:bottom w:w="0" w:type="dxa"/>
          </w:tblCellMar>
        </w:tblPrEx>
        <w:trPr>
          <w:jc w:val="center"/>
        </w:trPr>
        <w:tc>
          <w:tcPr>
            <w:tcW w:w="1728" w:type="dxa"/>
            <w:tcBorders>
              <w:bottom w:val="single" w:sz="4" w:space="0" w:color="auto"/>
            </w:tcBorders>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SERVICEID</w:t>
            </w:r>
          </w:p>
        </w:tc>
        <w:tc>
          <w:tcPr>
            <w:tcW w:w="3803" w:type="dxa"/>
            <w:tcBorders>
              <w:bottom w:val="single" w:sz="4" w:space="0" w:color="auto"/>
            </w:tcBorders>
            <w:vAlign w:val="center"/>
          </w:tcPr>
          <w:p w:rsidR="00861D95" w:rsidRPr="00DF20C5" w:rsidRDefault="00861D95" w:rsidP="006505DF">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181" w:type="dxa"/>
            <w:tcBorders>
              <w:bottom w:val="single" w:sz="4" w:space="0" w:color="auto"/>
            </w:tcBorders>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String</w:t>
            </w:r>
          </w:p>
        </w:tc>
        <w:tc>
          <w:tcPr>
            <w:tcW w:w="1496" w:type="dxa"/>
            <w:tcBorders>
              <w:bottom w:val="single" w:sz="4" w:space="0" w:color="auto"/>
            </w:tcBorders>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32</w:t>
            </w:r>
          </w:p>
        </w:tc>
      </w:tr>
      <w:tr w:rsidR="00861D95">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未加密的消息体格式</w:t>
            </w:r>
          </w:p>
        </w:tc>
      </w:tr>
      <w:tr w:rsidR="00861D95">
        <w:tblPrEx>
          <w:tblCellMar>
            <w:top w:w="0" w:type="dxa"/>
            <w:bottom w:w="0" w:type="dxa"/>
          </w:tblCellMar>
        </w:tblPrEx>
        <w:trPr>
          <w:jc w:val="center"/>
        </w:trPr>
        <w:tc>
          <w:tcPr>
            <w:tcW w:w="1728" w:type="dxa"/>
            <w:tcBorders>
              <w:bottom w:val="single" w:sz="4" w:space="0" w:color="auto"/>
            </w:tcBorders>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消息体格式</w:t>
            </w:r>
          </w:p>
        </w:tc>
        <w:tc>
          <w:tcPr>
            <w:tcW w:w="6480" w:type="dxa"/>
            <w:gridSpan w:val="3"/>
            <w:tcBorders>
              <w:bottom w:val="single" w:sz="4" w:space="0" w:color="auto"/>
            </w:tcBorders>
          </w:tcPr>
          <w:p w:rsidR="00861D95" w:rsidRPr="00DF20C5" w:rsidRDefault="00861D95"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861D95" w:rsidRDefault="00861D95" w:rsidP="006505DF">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530FCC" w:rsidRPr="00E72689" w:rsidRDefault="00530FCC" w:rsidP="00530FCC">
            <w:pPr>
              <w:spacing w:line="360" w:lineRule="auto"/>
              <w:ind w:firstLineChars="100" w:firstLine="200"/>
              <w:rPr>
                <w:rFonts w:ascii="宋体" w:hAnsi="宋体" w:hint="eastAsia"/>
                <w:szCs w:val="21"/>
              </w:rPr>
            </w:pPr>
            <w:r w:rsidRPr="00E72689">
              <w:rPr>
                <w:rFonts w:ascii="宋体" w:hAnsi="宋体"/>
                <w:szCs w:val="21"/>
              </w:rPr>
              <w:t>&lt;</w:t>
            </w:r>
            <w:r>
              <w:rPr>
                <w:rFonts w:ascii="宋体" w:hAnsi="宋体" w:hint="eastAsia"/>
                <w:szCs w:val="21"/>
              </w:rPr>
              <w:t>INSNUMID</w:t>
            </w:r>
            <w:r w:rsidRPr="00E72689">
              <w:rPr>
                <w:rFonts w:ascii="宋体" w:hAnsi="宋体"/>
                <w:szCs w:val="21"/>
              </w:rPr>
              <w:t>&gt;</w:t>
            </w:r>
            <w:r>
              <w:rPr>
                <w:rFonts w:ascii="宋体" w:hAnsi="宋体" w:hint="eastAsia"/>
                <w:szCs w:val="21"/>
              </w:rPr>
              <w:t>指令流水号</w:t>
            </w:r>
            <w:r w:rsidRPr="00E72689">
              <w:rPr>
                <w:rFonts w:ascii="宋体" w:hAnsi="宋体"/>
                <w:szCs w:val="21"/>
              </w:rPr>
              <w:t>&lt;</w:t>
            </w:r>
            <w:r w:rsidRPr="00E72689">
              <w:rPr>
                <w:rFonts w:ascii="宋体" w:hAnsi="宋体" w:hint="eastAsia"/>
                <w:szCs w:val="21"/>
              </w:rPr>
              <w:t>/</w:t>
            </w:r>
            <w:r>
              <w:rPr>
                <w:rFonts w:ascii="宋体" w:hAnsi="宋体" w:hint="eastAsia"/>
                <w:szCs w:val="21"/>
              </w:rPr>
              <w:t>INSNUMID</w:t>
            </w:r>
            <w:r w:rsidRPr="00E72689">
              <w:rPr>
                <w:rFonts w:ascii="宋体" w:hAnsi="宋体"/>
                <w:szCs w:val="21"/>
              </w:rPr>
              <w:t>&gt;</w:t>
            </w:r>
          </w:p>
          <w:p w:rsidR="00530FCC" w:rsidRPr="00E72689" w:rsidRDefault="00530FCC" w:rsidP="00530FCC">
            <w:pPr>
              <w:spacing w:line="360" w:lineRule="auto"/>
              <w:ind w:firstLineChars="100" w:firstLine="200"/>
              <w:rPr>
                <w:rFonts w:ascii="宋体" w:hAnsi="宋体" w:hint="eastAsia"/>
                <w:szCs w:val="21"/>
              </w:rPr>
            </w:pPr>
            <w:r w:rsidRPr="00E72689">
              <w:rPr>
                <w:rFonts w:ascii="宋体" w:hAnsi="宋体"/>
                <w:szCs w:val="21"/>
              </w:rPr>
              <w:t>&lt;</w:t>
            </w:r>
            <w:r w:rsidRPr="00E72689">
              <w:rPr>
                <w:rFonts w:ascii="宋体" w:hAnsi="宋体" w:hint="eastAsia"/>
                <w:szCs w:val="21"/>
              </w:rPr>
              <w:t>CORPNAME</w:t>
            </w:r>
            <w:r w:rsidRPr="00E72689">
              <w:rPr>
                <w:rFonts w:ascii="宋体" w:hAnsi="宋体"/>
                <w:szCs w:val="21"/>
              </w:rPr>
              <w:t>&gt;</w:t>
            </w:r>
            <w:r w:rsidR="0021456C" w:rsidRPr="0021456C">
              <w:rPr>
                <w:rFonts w:ascii="宋体" w:hAnsi="宋体" w:hint="eastAsia"/>
                <w:color w:val="0000FF"/>
                <w:szCs w:val="21"/>
              </w:rPr>
              <w:t>集团</w:t>
            </w:r>
            <w:r w:rsidRPr="0021456C">
              <w:rPr>
                <w:rFonts w:ascii="宋体" w:hAnsi="宋体" w:hint="eastAsia"/>
                <w:color w:val="0000FF"/>
                <w:szCs w:val="21"/>
              </w:rPr>
              <w:t>名称</w:t>
            </w:r>
            <w:r w:rsidRPr="00E72689">
              <w:rPr>
                <w:rFonts w:ascii="宋体" w:hAnsi="宋体"/>
                <w:szCs w:val="21"/>
              </w:rPr>
              <w:t>&lt;</w:t>
            </w:r>
            <w:r w:rsidRPr="00E72689">
              <w:rPr>
                <w:rFonts w:ascii="宋体" w:hAnsi="宋体" w:hint="eastAsia"/>
                <w:szCs w:val="21"/>
              </w:rPr>
              <w:t>/CORPNAME</w:t>
            </w:r>
            <w:r w:rsidRPr="00E72689">
              <w:rPr>
                <w:rFonts w:ascii="宋体" w:hAnsi="宋体"/>
                <w:szCs w:val="21"/>
              </w:rPr>
              <w:t>&gt;</w:t>
            </w:r>
          </w:p>
          <w:p w:rsidR="00861D95" w:rsidRPr="00E72689" w:rsidRDefault="00861D95" w:rsidP="00861D95">
            <w:pPr>
              <w:spacing w:line="360" w:lineRule="auto"/>
              <w:ind w:firstLineChars="100" w:firstLine="200"/>
              <w:rPr>
                <w:rFonts w:ascii="宋体" w:hAnsi="宋体" w:hint="eastAsia"/>
                <w:szCs w:val="21"/>
              </w:rPr>
            </w:pPr>
            <w:r w:rsidRPr="00E72689">
              <w:rPr>
                <w:rFonts w:ascii="宋体" w:hAnsi="宋体"/>
                <w:szCs w:val="21"/>
              </w:rPr>
              <w:t>&lt;</w:t>
            </w:r>
            <w:r w:rsidRPr="00E72689">
              <w:rPr>
                <w:rFonts w:ascii="宋体" w:hAnsi="宋体" w:hint="eastAsia"/>
                <w:szCs w:val="21"/>
              </w:rPr>
              <w:t>CORPACCOUNT</w:t>
            </w:r>
            <w:r w:rsidRPr="00E72689">
              <w:rPr>
                <w:rFonts w:ascii="宋体" w:hAnsi="宋体"/>
                <w:szCs w:val="21"/>
              </w:rPr>
              <w:t>&gt;</w:t>
            </w:r>
            <w:r w:rsidR="0021456C" w:rsidRPr="0021456C">
              <w:rPr>
                <w:rFonts w:ascii="宋体" w:hAnsi="宋体" w:hint="eastAsia"/>
                <w:color w:val="0000FF"/>
                <w:szCs w:val="21"/>
              </w:rPr>
              <w:t>集团编号</w:t>
            </w:r>
            <w:r w:rsidRPr="00E72689">
              <w:rPr>
                <w:rFonts w:ascii="宋体" w:hAnsi="宋体"/>
                <w:szCs w:val="21"/>
              </w:rPr>
              <w:t>&lt;</w:t>
            </w:r>
            <w:r w:rsidRPr="00E72689">
              <w:rPr>
                <w:rFonts w:ascii="宋体" w:hAnsi="宋体" w:hint="eastAsia"/>
                <w:szCs w:val="21"/>
              </w:rPr>
              <w:t>/CORPACCOUNT</w:t>
            </w:r>
            <w:r w:rsidRPr="00E72689">
              <w:rPr>
                <w:rFonts w:ascii="宋体" w:hAnsi="宋体"/>
                <w:szCs w:val="21"/>
              </w:rPr>
              <w:t>&gt;</w:t>
            </w:r>
          </w:p>
          <w:p w:rsidR="00861D95" w:rsidRDefault="00861D95" w:rsidP="00861D95">
            <w:pPr>
              <w:spacing w:line="360" w:lineRule="auto"/>
              <w:ind w:firstLineChars="100" w:firstLine="200"/>
              <w:rPr>
                <w:rFonts w:ascii="宋体" w:hAnsi="宋体" w:hint="eastAsia"/>
                <w:szCs w:val="21"/>
              </w:rPr>
            </w:pPr>
            <w:r w:rsidRPr="00E72689">
              <w:rPr>
                <w:rFonts w:ascii="宋体" w:hAnsi="宋体"/>
                <w:szCs w:val="21"/>
              </w:rPr>
              <w:t>&lt;</w:t>
            </w:r>
            <w:r w:rsidRPr="00E72689">
              <w:rPr>
                <w:rFonts w:ascii="宋体" w:hAnsi="宋体" w:hint="eastAsia"/>
                <w:szCs w:val="21"/>
              </w:rPr>
              <w:t>OPTYPE</w:t>
            </w:r>
            <w:r w:rsidRPr="00E72689">
              <w:rPr>
                <w:rFonts w:ascii="宋体" w:hAnsi="宋体"/>
                <w:szCs w:val="21"/>
              </w:rPr>
              <w:t>&gt;</w:t>
            </w:r>
            <w:r w:rsidRPr="00E72689">
              <w:rPr>
                <w:rFonts w:ascii="宋体" w:hAnsi="宋体" w:hint="eastAsia"/>
                <w:szCs w:val="21"/>
              </w:rPr>
              <w:t>绑定标志</w:t>
            </w:r>
            <w:r w:rsidRPr="00E72689">
              <w:rPr>
                <w:rFonts w:ascii="宋体" w:hAnsi="宋体"/>
                <w:szCs w:val="21"/>
              </w:rPr>
              <w:t>&lt;/</w:t>
            </w:r>
            <w:r w:rsidRPr="00E72689">
              <w:rPr>
                <w:rFonts w:ascii="宋体" w:hAnsi="宋体" w:hint="eastAsia"/>
                <w:szCs w:val="21"/>
              </w:rPr>
              <w:t>OPTYPE</w:t>
            </w:r>
            <w:r w:rsidRPr="00E72689">
              <w:rPr>
                <w:rFonts w:ascii="宋体" w:hAnsi="宋体"/>
                <w:szCs w:val="21"/>
              </w:rPr>
              <w:t>&gt;</w:t>
            </w:r>
          </w:p>
          <w:p w:rsidR="00861D95" w:rsidRDefault="00861D95" w:rsidP="00861D95">
            <w:pPr>
              <w:spacing w:line="360" w:lineRule="auto"/>
              <w:ind w:firstLineChars="100" w:firstLine="200"/>
              <w:rPr>
                <w:rFonts w:ascii="宋体" w:hAnsi="宋体" w:hint="eastAsia"/>
                <w:szCs w:val="21"/>
              </w:rPr>
            </w:pPr>
            <w:r>
              <w:rPr>
                <w:rFonts w:ascii="宋体" w:hAnsi="宋体" w:hint="eastAsia"/>
                <w:szCs w:val="21"/>
              </w:rPr>
              <w:t>&lt;SUBSCRIBERID&gt;用户</w:t>
            </w:r>
            <w:r w:rsidR="00D87688">
              <w:rPr>
                <w:rFonts w:ascii="宋体" w:hAnsi="宋体" w:hint="eastAsia"/>
                <w:szCs w:val="21"/>
              </w:rPr>
              <w:t>订购</w:t>
            </w:r>
            <w:r>
              <w:rPr>
                <w:rFonts w:ascii="宋体" w:hAnsi="宋体" w:hint="eastAsia"/>
                <w:szCs w:val="21"/>
              </w:rPr>
              <w:t>关系编号&lt;/SUBSCRIBERID&gt;</w:t>
            </w:r>
          </w:p>
          <w:p w:rsidR="00861D95" w:rsidRPr="00DF20C5" w:rsidRDefault="00861D95" w:rsidP="00861D95">
            <w:pPr>
              <w:spacing w:line="360" w:lineRule="auto"/>
              <w:ind w:firstLineChars="100" w:firstLine="200"/>
              <w:rPr>
                <w:rFonts w:ascii="宋体" w:hAnsi="宋体" w:cs="Arial"/>
                <w:szCs w:val="21"/>
              </w:rPr>
            </w:pPr>
            <w:r>
              <w:rPr>
                <w:rFonts w:ascii="宋体" w:hAnsi="宋体" w:cs="Arial"/>
                <w:szCs w:val="21"/>
              </w:rPr>
              <w:t>&lt;</w:t>
            </w:r>
            <w:r>
              <w:rPr>
                <w:rFonts w:ascii="宋体" w:hAnsi="宋体" w:cs="Arial" w:hint="eastAsia"/>
                <w:szCs w:val="21"/>
              </w:rPr>
              <w:t>ACK</w:t>
            </w:r>
            <w:r w:rsidRPr="00DF20C5">
              <w:rPr>
                <w:rFonts w:ascii="宋体" w:hAnsi="宋体" w:cs="Arial"/>
                <w:szCs w:val="21"/>
              </w:rPr>
              <w:t>CODE&gt;</w:t>
            </w:r>
            <w:r>
              <w:rPr>
                <w:rFonts w:ascii="宋体" w:hAnsi="宋体" w:cs="Arial" w:hint="eastAsia"/>
                <w:szCs w:val="21"/>
              </w:rPr>
              <w:t>确认</w:t>
            </w:r>
            <w:r w:rsidRPr="00DF20C5">
              <w:rPr>
                <w:rFonts w:ascii="宋体" w:hAnsi="宋体" w:cs="Arial"/>
                <w:szCs w:val="21"/>
              </w:rPr>
              <w:t>结果代码&lt;/</w:t>
            </w:r>
            <w:r>
              <w:rPr>
                <w:rFonts w:ascii="宋体" w:hAnsi="宋体" w:cs="Arial" w:hint="eastAsia"/>
                <w:szCs w:val="21"/>
              </w:rPr>
              <w:t>ACK</w:t>
            </w:r>
            <w:r w:rsidRPr="00DF20C5">
              <w:rPr>
                <w:rFonts w:ascii="宋体" w:hAnsi="宋体" w:cs="Arial"/>
                <w:szCs w:val="21"/>
              </w:rPr>
              <w:t>CODE&gt;</w:t>
            </w:r>
          </w:p>
          <w:p w:rsidR="00861D95" w:rsidRDefault="00861D95" w:rsidP="00861D95">
            <w:pPr>
              <w:spacing w:line="360" w:lineRule="auto"/>
              <w:ind w:firstLineChars="100" w:firstLine="200"/>
              <w:rPr>
                <w:rFonts w:ascii="宋体" w:hAnsi="宋体" w:cs="Arial" w:hint="eastAsia"/>
                <w:szCs w:val="21"/>
              </w:rPr>
            </w:pPr>
            <w:r w:rsidRPr="00DF20C5">
              <w:rPr>
                <w:rFonts w:ascii="宋体" w:hAnsi="宋体" w:cs="Arial"/>
                <w:szCs w:val="21"/>
              </w:rPr>
              <w:t>&lt;</w:t>
            </w:r>
            <w:r>
              <w:rPr>
                <w:rFonts w:ascii="宋体" w:hAnsi="宋体" w:cs="Arial" w:hint="eastAsia"/>
                <w:szCs w:val="21"/>
              </w:rPr>
              <w:t>ACK</w:t>
            </w:r>
            <w:r w:rsidRPr="00DF20C5">
              <w:rPr>
                <w:rFonts w:ascii="宋体" w:hAnsi="宋体" w:cs="Arial"/>
                <w:szCs w:val="21"/>
              </w:rPr>
              <w:t>MSG&gt;</w:t>
            </w:r>
            <w:r>
              <w:rPr>
                <w:rFonts w:ascii="宋体" w:hAnsi="宋体" w:cs="Arial" w:hint="eastAsia"/>
                <w:szCs w:val="21"/>
              </w:rPr>
              <w:t>确认</w:t>
            </w:r>
            <w:r w:rsidRPr="00DF20C5">
              <w:rPr>
                <w:rFonts w:ascii="宋体" w:hAnsi="宋体" w:cs="Arial"/>
                <w:szCs w:val="21"/>
              </w:rPr>
              <w:t>结果描述&lt;/</w:t>
            </w:r>
            <w:r>
              <w:rPr>
                <w:rFonts w:ascii="宋体" w:hAnsi="宋体" w:cs="Arial" w:hint="eastAsia"/>
                <w:szCs w:val="21"/>
              </w:rPr>
              <w:t>ACK</w:t>
            </w:r>
            <w:r w:rsidRPr="00DF20C5">
              <w:rPr>
                <w:rFonts w:ascii="宋体" w:hAnsi="宋体" w:cs="Arial"/>
                <w:szCs w:val="21"/>
              </w:rPr>
              <w:t>MSG&gt;</w:t>
            </w:r>
          </w:p>
          <w:p w:rsidR="00861D95" w:rsidRPr="00DF20C5" w:rsidRDefault="00861D95" w:rsidP="006505DF">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861D95">
        <w:tblPrEx>
          <w:tblCellMar>
            <w:top w:w="0" w:type="dxa"/>
            <w:bottom w:w="0" w:type="dxa"/>
          </w:tblCellMar>
        </w:tblPrEx>
        <w:trPr>
          <w:jc w:val="center"/>
        </w:trPr>
        <w:tc>
          <w:tcPr>
            <w:tcW w:w="1728"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名称</w:t>
            </w:r>
          </w:p>
        </w:tc>
        <w:tc>
          <w:tcPr>
            <w:tcW w:w="3803"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181"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496"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b/>
                <w:szCs w:val="21"/>
              </w:rPr>
              <w:t>长度（字节）</w:t>
            </w:r>
          </w:p>
        </w:tc>
      </w:tr>
      <w:tr w:rsidR="00861D95">
        <w:tblPrEx>
          <w:tblCellMar>
            <w:top w:w="0" w:type="dxa"/>
            <w:bottom w:w="0" w:type="dxa"/>
          </w:tblCellMar>
        </w:tblPrEx>
        <w:trPr>
          <w:jc w:val="center"/>
        </w:trPr>
        <w:tc>
          <w:tcPr>
            <w:tcW w:w="1728" w:type="dxa"/>
          </w:tcPr>
          <w:p w:rsidR="00861D95" w:rsidRPr="00E72689" w:rsidRDefault="002D22D6" w:rsidP="006505DF">
            <w:pPr>
              <w:spacing w:line="360" w:lineRule="auto"/>
              <w:jc w:val="center"/>
              <w:rPr>
                <w:rFonts w:ascii="宋体" w:hAnsi="宋体" w:hint="eastAsia"/>
                <w:szCs w:val="21"/>
              </w:rPr>
            </w:pPr>
            <w:r>
              <w:rPr>
                <w:rFonts w:ascii="宋体" w:hAnsi="宋体" w:hint="eastAsia"/>
                <w:szCs w:val="21"/>
              </w:rPr>
              <w:t>INSNUMID</w:t>
            </w:r>
          </w:p>
        </w:tc>
        <w:tc>
          <w:tcPr>
            <w:tcW w:w="3803" w:type="dxa"/>
          </w:tcPr>
          <w:p w:rsidR="00861D95" w:rsidRPr="00E72689" w:rsidRDefault="002D22D6" w:rsidP="006505DF">
            <w:pPr>
              <w:spacing w:line="360" w:lineRule="auto"/>
              <w:rPr>
                <w:rFonts w:ascii="宋体" w:hAnsi="宋体" w:hint="eastAsia"/>
                <w:szCs w:val="21"/>
              </w:rPr>
            </w:pPr>
            <w:r>
              <w:rPr>
                <w:rFonts w:ascii="宋体" w:hAnsi="宋体" w:hint="eastAsia"/>
                <w:szCs w:val="21"/>
              </w:rPr>
              <w:t>指令流水号</w:t>
            </w:r>
          </w:p>
        </w:tc>
        <w:tc>
          <w:tcPr>
            <w:tcW w:w="1181" w:type="dxa"/>
          </w:tcPr>
          <w:p w:rsidR="00861D95" w:rsidRPr="00E72689" w:rsidRDefault="002D22D6" w:rsidP="006505DF">
            <w:pPr>
              <w:spacing w:line="360" w:lineRule="auto"/>
              <w:jc w:val="center"/>
              <w:rPr>
                <w:rFonts w:ascii="宋体" w:hAnsi="宋体" w:hint="eastAsia"/>
                <w:szCs w:val="21"/>
              </w:rPr>
            </w:pPr>
            <w:r w:rsidRPr="00E72689">
              <w:rPr>
                <w:rFonts w:ascii="宋体" w:hAnsi="宋体"/>
                <w:szCs w:val="21"/>
              </w:rPr>
              <w:t>String</w:t>
            </w:r>
          </w:p>
        </w:tc>
        <w:tc>
          <w:tcPr>
            <w:tcW w:w="1496" w:type="dxa"/>
          </w:tcPr>
          <w:p w:rsidR="00861D95" w:rsidRPr="00E72689" w:rsidRDefault="002D22D6" w:rsidP="006505DF">
            <w:pPr>
              <w:spacing w:line="360" w:lineRule="auto"/>
              <w:jc w:val="center"/>
              <w:rPr>
                <w:rFonts w:ascii="宋体" w:hAnsi="宋体" w:hint="eastAsia"/>
                <w:szCs w:val="21"/>
              </w:rPr>
            </w:pPr>
            <w:r>
              <w:rPr>
                <w:rFonts w:ascii="宋体" w:hAnsi="宋体" w:hint="eastAsia"/>
                <w:szCs w:val="21"/>
              </w:rPr>
              <w:t>32</w:t>
            </w:r>
          </w:p>
        </w:tc>
      </w:tr>
      <w:tr w:rsidR="002D22D6">
        <w:tblPrEx>
          <w:tblCellMar>
            <w:top w:w="0" w:type="dxa"/>
            <w:bottom w:w="0" w:type="dxa"/>
          </w:tblCellMar>
        </w:tblPrEx>
        <w:trPr>
          <w:jc w:val="center"/>
        </w:trPr>
        <w:tc>
          <w:tcPr>
            <w:tcW w:w="1728" w:type="dxa"/>
          </w:tcPr>
          <w:p w:rsidR="002D22D6" w:rsidRPr="00E72689" w:rsidRDefault="002D22D6" w:rsidP="00873A50">
            <w:pPr>
              <w:spacing w:line="360" w:lineRule="auto"/>
              <w:jc w:val="center"/>
              <w:rPr>
                <w:rFonts w:ascii="宋体" w:hAnsi="宋体" w:hint="eastAsia"/>
                <w:szCs w:val="21"/>
              </w:rPr>
            </w:pPr>
            <w:r w:rsidRPr="00E72689">
              <w:rPr>
                <w:rFonts w:ascii="宋体" w:hAnsi="宋体" w:hint="eastAsia"/>
                <w:szCs w:val="21"/>
              </w:rPr>
              <w:t>CORPNAME</w:t>
            </w:r>
          </w:p>
        </w:tc>
        <w:tc>
          <w:tcPr>
            <w:tcW w:w="3803" w:type="dxa"/>
          </w:tcPr>
          <w:p w:rsidR="002D22D6" w:rsidRPr="00E72689" w:rsidRDefault="0021456C" w:rsidP="00873A50">
            <w:pPr>
              <w:spacing w:line="360" w:lineRule="auto"/>
              <w:rPr>
                <w:rFonts w:ascii="宋体" w:hAnsi="宋体" w:hint="eastAsia"/>
                <w:szCs w:val="21"/>
              </w:rPr>
            </w:pPr>
            <w:r w:rsidRPr="0021456C">
              <w:rPr>
                <w:rFonts w:ascii="宋体" w:hAnsi="宋体" w:hint="eastAsia"/>
                <w:color w:val="0000FF"/>
                <w:szCs w:val="21"/>
              </w:rPr>
              <w:t>集团名称</w:t>
            </w:r>
          </w:p>
        </w:tc>
        <w:tc>
          <w:tcPr>
            <w:tcW w:w="1181" w:type="dxa"/>
          </w:tcPr>
          <w:p w:rsidR="002D22D6" w:rsidRPr="00E72689" w:rsidRDefault="002D22D6" w:rsidP="00873A50">
            <w:pPr>
              <w:spacing w:line="360" w:lineRule="auto"/>
              <w:jc w:val="center"/>
              <w:rPr>
                <w:rFonts w:ascii="宋体" w:hAnsi="宋体" w:hint="eastAsia"/>
                <w:szCs w:val="21"/>
              </w:rPr>
            </w:pPr>
            <w:r w:rsidRPr="00E72689">
              <w:rPr>
                <w:rFonts w:ascii="宋体" w:hAnsi="宋体"/>
                <w:szCs w:val="21"/>
              </w:rPr>
              <w:t>String</w:t>
            </w:r>
          </w:p>
        </w:tc>
        <w:tc>
          <w:tcPr>
            <w:tcW w:w="1496" w:type="dxa"/>
          </w:tcPr>
          <w:p w:rsidR="002D22D6" w:rsidRPr="00E72689" w:rsidRDefault="002D22D6" w:rsidP="00873A50">
            <w:pPr>
              <w:spacing w:line="360" w:lineRule="auto"/>
              <w:jc w:val="center"/>
              <w:rPr>
                <w:rFonts w:ascii="宋体" w:hAnsi="宋体" w:hint="eastAsia"/>
                <w:szCs w:val="21"/>
              </w:rPr>
            </w:pPr>
            <w:r w:rsidRPr="00E72689">
              <w:rPr>
                <w:rFonts w:ascii="宋体" w:hAnsi="宋体" w:hint="eastAsia"/>
                <w:szCs w:val="21"/>
              </w:rPr>
              <w:t>256</w:t>
            </w:r>
          </w:p>
        </w:tc>
      </w:tr>
      <w:tr w:rsidR="002D22D6">
        <w:tblPrEx>
          <w:tblCellMar>
            <w:top w:w="0" w:type="dxa"/>
            <w:bottom w:w="0" w:type="dxa"/>
          </w:tblCellMar>
        </w:tblPrEx>
        <w:trPr>
          <w:jc w:val="center"/>
        </w:trPr>
        <w:tc>
          <w:tcPr>
            <w:tcW w:w="1728" w:type="dxa"/>
          </w:tcPr>
          <w:p w:rsidR="002D22D6" w:rsidRPr="00E72689" w:rsidRDefault="002D22D6" w:rsidP="006505DF">
            <w:pPr>
              <w:spacing w:line="360" w:lineRule="auto"/>
              <w:jc w:val="center"/>
              <w:rPr>
                <w:rFonts w:ascii="宋体" w:hAnsi="宋体" w:hint="eastAsia"/>
                <w:szCs w:val="21"/>
              </w:rPr>
            </w:pPr>
            <w:r w:rsidRPr="00E72689">
              <w:rPr>
                <w:rFonts w:ascii="宋体" w:hAnsi="宋体" w:hint="eastAsia"/>
                <w:szCs w:val="21"/>
              </w:rPr>
              <w:t>CORPACCOUNT</w:t>
            </w:r>
          </w:p>
        </w:tc>
        <w:tc>
          <w:tcPr>
            <w:tcW w:w="3803" w:type="dxa"/>
          </w:tcPr>
          <w:p w:rsidR="002D22D6" w:rsidRPr="00E72689" w:rsidRDefault="0021456C" w:rsidP="006505DF">
            <w:pPr>
              <w:spacing w:line="360" w:lineRule="auto"/>
              <w:rPr>
                <w:rFonts w:ascii="宋体" w:hAnsi="宋体" w:hint="eastAsia"/>
                <w:szCs w:val="21"/>
              </w:rPr>
            </w:pPr>
            <w:r w:rsidRPr="0021456C">
              <w:rPr>
                <w:rFonts w:ascii="宋体" w:hAnsi="宋体" w:hint="eastAsia"/>
                <w:color w:val="0000FF"/>
                <w:szCs w:val="21"/>
              </w:rPr>
              <w:t>集团编号</w:t>
            </w:r>
          </w:p>
        </w:tc>
        <w:tc>
          <w:tcPr>
            <w:tcW w:w="1181"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String</w:t>
            </w:r>
          </w:p>
        </w:tc>
        <w:tc>
          <w:tcPr>
            <w:tcW w:w="1496"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32</w:t>
            </w:r>
          </w:p>
        </w:tc>
      </w:tr>
      <w:tr w:rsidR="002D22D6">
        <w:tblPrEx>
          <w:tblCellMar>
            <w:top w:w="0" w:type="dxa"/>
            <w:bottom w:w="0" w:type="dxa"/>
          </w:tblCellMar>
        </w:tblPrEx>
        <w:trPr>
          <w:jc w:val="center"/>
        </w:trPr>
        <w:tc>
          <w:tcPr>
            <w:tcW w:w="1728" w:type="dxa"/>
          </w:tcPr>
          <w:p w:rsidR="002D22D6" w:rsidRPr="00E72689" w:rsidRDefault="002D22D6" w:rsidP="006505DF">
            <w:pPr>
              <w:spacing w:line="360" w:lineRule="auto"/>
              <w:jc w:val="center"/>
              <w:rPr>
                <w:rFonts w:ascii="宋体" w:hAnsi="宋体" w:hint="eastAsia"/>
                <w:szCs w:val="21"/>
              </w:rPr>
            </w:pPr>
            <w:r w:rsidRPr="00E72689">
              <w:rPr>
                <w:rFonts w:ascii="宋体" w:hAnsi="宋体" w:hint="eastAsia"/>
                <w:szCs w:val="21"/>
              </w:rPr>
              <w:t>OPTYPE</w:t>
            </w:r>
          </w:p>
        </w:tc>
        <w:tc>
          <w:tcPr>
            <w:tcW w:w="3803" w:type="dxa"/>
          </w:tcPr>
          <w:p w:rsidR="006516FE" w:rsidRDefault="002D22D6" w:rsidP="006505DF">
            <w:pPr>
              <w:spacing w:line="360" w:lineRule="auto"/>
              <w:rPr>
                <w:ins w:id="160" w:author="张光木" w:date="2008-09-10T09:50:00Z"/>
                <w:rFonts w:ascii="宋体" w:hAnsi="宋体" w:hint="eastAsia"/>
                <w:szCs w:val="21"/>
              </w:rPr>
            </w:pPr>
            <w:r w:rsidRPr="00E72689">
              <w:rPr>
                <w:rFonts w:ascii="宋体" w:hAnsi="宋体" w:hint="eastAsia"/>
                <w:szCs w:val="21"/>
              </w:rPr>
              <w:t>绑定标志</w:t>
            </w:r>
            <w:r>
              <w:rPr>
                <w:rFonts w:ascii="宋体" w:hAnsi="宋体" w:hint="eastAsia"/>
                <w:szCs w:val="21"/>
              </w:rPr>
              <w:t>：</w:t>
            </w:r>
          </w:p>
          <w:p w:rsidR="006516FE" w:rsidRDefault="002D22D6" w:rsidP="006505DF">
            <w:pPr>
              <w:numPr>
                <w:ins w:id="161" w:author="张光木" w:date="2008-09-10T09:50:00Z"/>
              </w:numPr>
              <w:spacing w:line="360" w:lineRule="auto"/>
              <w:rPr>
                <w:ins w:id="162" w:author="张光木" w:date="2008-09-10T09:50:00Z"/>
                <w:rFonts w:ascii="宋体" w:hAnsi="宋体" w:hint="eastAsia"/>
                <w:szCs w:val="21"/>
              </w:rPr>
            </w:pPr>
            <w:r w:rsidRPr="00E72689">
              <w:rPr>
                <w:rFonts w:ascii="宋体" w:hAnsi="宋体" w:hint="eastAsia"/>
                <w:szCs w:val="21"/>
              </w:rPr>
              <w:t>1 : 订购</w:t>
            </w:r>
            <w:r>
              <w:rPr>
                <w:rFonts w:ascii="宋体" w:hAnsi="宋体" w:hint="eastAsia"/>
                <w:szCs w:val="21"/>
              </w:rPr>
              <w:t>；</w:t>
            </w:r>
          </w:p>
          <w:p w:rsidR="006516FE" w:rsidRDefault="002D22D6" w:rsidP="006505DF">
            <w:pPr>
              <w:numPr>
                <w:ins w:id="163" w:author="张光木" w:date="2008-09-10T09:50:00Z"/>
              </w:numPr>
              <w:spacing w:line="360" w:lineRule="auto"/>
              <w:rPr>
                <w:ins w:id="164" w:author="张光木" w:date="2008-09-10T09:50:00Z"/>
                <w:rFonts w:ascii="宋体" w:hAnsi="宋体" w:hint="eastAsia"/>
                <w:szCs w:val="21"/>
              </w:rPr>
            </w:pPr>
            <w:r w:rsidRPr="00E72689">
              <w:rPr>
                <w:rFonts w:ascii="宋体" w:hAnsi="宋体" w:hint="eastAsia"/>
                <w:szCs w:val="21"/>
              </w:rPr>
              <w:t>2 : 暂停</w:t>
            </w:r>
            <w:r>
              <w:rPr>
                <w:rFonts w:ascii="宋体" w:hAnsi="宋体" w:hint="eastAsia"/>
                <w:szCs w:val="21"/>
              </w:rPr>
              <w:t>；</w:t>
            </w:r>
          </w:p>
          <w:p w:rsidR="006516FE" w:rsidRDefault="002D22D6" w:rsidP="006505DF">
            <w:pPr>
              <w:numPr>
                <w:ins w:id="165" w:author="张光木" w:date="2008-09-10T09:50:00Z"/>
              </w:numPr>
              <w:spacing w:line="360" w:lineRule="auto"/>
              <w:rPr>
                <w:ins w:id="166" w:author="张光木" w:date="2008-09-10T09:50:00Z"/>
                <w:rFonts w:ascii="宋体" w:hAnsi="宋体" w:hint="eastAsia"/>
                <w:szCs w:val="21"/>
              </w:rPr>
            </w:pPr>
            <w:r w:rsidRPr="00E72689">
              <w:rPr>
                <w:rFonts w:ascii="宋体" w:hAnsi="宋体" w:hint="eastAsia"/>
                <w:szCs w:val="21"/>
              </w:rPr>
              <w:t>3 : 恢复服务</w:t>
            </w:r>
            <w:r>
              <w:rPr>
                <w:rFonts w:ascii="宋体" w:hAnsi="宋体" w:hint="eastAsia"/>
                <w:szCs w:val="21"/>
              </w:rPr>
              <w:t>；</w:t>
            </w:r>
          </w:p>
          <w:p w:rsidR="006516FE" w:rsidRDefault="002D22D6" w:rsidP="006505DF">
            <w:pPr>
              <w:numPr>
                <w:ins w:id="167" w:author="张光木" w:date="2008-09-10T09:50:00Z"/>
              </w:numPr>
              <w:spacing w:line="360" w:lineRule="auto"/>
              <w:rPr>
                <w:ins w:id="168" w:author="张光木" w:date="2008-09-10T09:50:00Z"/>
                <w:rFonts w:ascii="宋体" w:hAnsi="宋体" w:hint="eastAsia"/>
                <w:szCs w:val="21"/>
              </w:rPr>
            </w:pPr>
            <w:r w:rsidRPr="00E72689">
              <w:rPr>
                <w:rFonts w:ascii="宋体" w:hAnsi="宋体" w:hint="eastAsia"/>
                <w:szCs w:val="21"/>
              </w:rPr>
              <w:t>4 : 取消</w:t>
            </w:r>
            <w:r>
              <w:rPr>
                <w:rFonts w:ascii="宋体" w:hAnsi="宋体" w:hint="eastAsia"/>
                <w:szCs w:val="21"/>
              </w:rPr>
              <w:t>；</w:t>
            </w:r>
          </w:p>
          <w:p w:rsidR="002D22D6" w:rsidRPr="00E72689" w:rsidRDefault="002D22D6" w:rsidP="006505DF">
            <w:pPr>
              <w:numPr>
                <w:ins w:id="169" w:author="张光木" w:date="2008-09-10T09:50:00Z"/>
              </w:numPr>
              <w:spacing w:line="360" w:lineRule="auto"/>
              <w:rPr>
                <w:rFonts w:ascii="宋体" w:hAnsi="宋体" w:hint="eastAsia"/>
                <w:szCs w:val="21"/>
              </w:rPr>
            </w:pPr>
            <w:r>
              <w:rPr>
                <w:rFonts w:ascii="宋体" w:hAnsi="宋体" w:hint="eastAsia"/>
                <w:szCs w:val="21"/>
              </w:rPr>
              <w:t>5</w:t>
            </w:r>
            <w:r w:rsidRPr="00E72689">
              <w:rPr>
                <w:rFonts w:ascii="宋体" w:hAnsi="宋体" w:hint="eastAsia"/>
                <w:szCs w:val="21"/>
              </w:rPr>
              <w:t xml:space="preserve"> : </w:t>
            </w:r>
            <w:r>
              <w:rPr>
                <w:rFonts w:ascii="宋体" w:hAnsi="宋体" w:hint="eastAsia"/>
                <w:szCs w:val="21"/>
              </w:rPr>
              <w:t>订购关系</w:t>
            </w:r>
            <w:r w:rsidRPr="00E72689">
              <w:rPr>
                <w:rFonts w:ascii="宋体" w:hAnsi="宋体" w:hint="eastAsia"/>
                <w:szCs w:val="21"/>
              </w:rPr>
              <w:t>变更</w:t>
            </w:r>
            <w:r>
              <w:rPr>
                <w:rFonts w:ascii="宋体" w:hAnsi="宋体" w:hint="eastAsia"/>
                <w:szCs w:val="21"/>
              </w:rPr>
              <w:t>；</w:t>
            </w:r>
          </w:p>
        </w:tc>
        <w:tc>
          <w:tcPr>
            <w:tcW w:w="1181"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int</w:t>
            </w:r>
          </w:p>
        </w:tc>
        <w:tc>
          <w:tcPr>
            <w:tcW w:w="1496"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w:t>
            </w:r>
          </w:p>
        </w:tc>
      </w:tr>
      <w:tr w:rsidR="002D22D6">
        <w:tblPrEx>
          <w:tblCellMar>
            <w:top w:w="0" w:type="dxa"/>
            <w:bottom w:w="0" w:type="dxa"/>
          </w:tblCellMar>
        </w:tblPrEx>
        <w:trPr>
          <w:jc w:val="center"/>
        </w:trPr>
        <w:tc>
          <w:tcPr>
            <w:tcW w:w="1728"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SUBSCRIBERID</w:t>
            </w:r>
          </w:p>
        </w:tc>
        <w:tc>
          <w:tcPr>
            <w:tcW w:w="3803" w:type="dxa"/>
          </w:tcPr>
          <w:p w:rsidR="002D22D6" w:rsidRPr="00E72689" w:rsidRDefault="002D22D6" w:rsidP="006505DF">
            <w:pPr>
              <w:spacing w:line="360" w:lineRule="auto"/>
              <w:rPr>
                <w:rFonts w:ascii="宋体" w:hAnsi="宋体" w:hint="eastAsia"/>
                <w:szCs w:val="21"/>
              </w:rPr>
            </w:pPr>
            <w:r>
              <w:rPr>
                <w:rFonts w:ascii="宋体" w:hAnsi="宋体" w:hint="eastAsia"/>
                <w:szCs w:val="21"/>
              </w:rPr>
              <w:t>用户</w:t>
            </w:r>
            <w:r w:rsidR="00D87688">
              <w:rPr>
                <w:rFonts w:ascii="宋体" w:hAnsi="宋体" w:hint="eastAsia"/>
                <w:szCs w:val="21"/>
              </w:rPr>
              <w:t>订购</w:t>
            </w:r>
            <w:r>
              <w:rPr>
                <w:rFonts w:ascii="宋体" w:hAnsi="宋体" w:hint="eastAsia"/>
                <w:szCs w:val="21"/>
              </w:rPr>
              <w:t>关系编号</w:t>
            </w:r>
          </w:p>
        </w:tc>
        <w:tc>
          <w:tcPr>
            <w:tcW w:w="1181"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String</w:t>
            </w:r>
          </w:p>
        </w:tc>
        <w:tc>
          <w:tcPr>
            <w:tcW w:w="1496"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32</w:t>
            </w:r>
          </w:p>
        </w:tc>
      </w:tr>
      <w:tr w:rsidR="002D22D6">
        <w:tblPrEx>
          <w:tblCellMar>
            <w:top w:w="0" w:type="dxa"/>
            <w:bottom w:w="0" w:type="dxa"/>
          </w:tblCellMar>
        </w:tblPrEx>
        <w:trPr>
          <w:jc w:val="center"/>
        </w:trPr>
        <w:tc>
          <w:tcPr>
            <w:tcW w:w="1728" w:type="dxa"/>
          </w:tcPr>
          <w:p w:rsidR="002D22D6" w:rsidRPr="00E72689" w:rsidRDefault="002D22D6" w:rsidP="006505DF">
            <w:pPr>
              <w:spacing w:line="360" w:lineRule="auto"/>
              <w:jc w:val="center"/>
              <w:rPr>
                <w:rFonts w:ascii="宋体" w:hAnsi="宋体" w:hint="eastAsia"/>
                <w:szCs w:val="21"/>
              </w:rPr>
            </w:pPr>
            <w:r>
              <w:rPr>
                <w:rFonts w:ascii="宋体" w:hAnsi="宋体" w:cs="Arial" w:hint="eastAsia"/>
                <w:szCs w:val="21"/>
              </w:rPr>
              <w:t>ACK</w:t>
            </w:r>
            <w:r w:rsidRPr="00DF20C5">
              <w:rPr>
                <w:rFonts w:ascii="宋体" w:hAnsi="宋体" w:cs="Arial"/>
                <w:szCs w:val="21"/>
              </w:rPr>
              <w:t>CODE</w:t>
            </w:r>
          </w:p>
        </w:tc>
        <w:tc>
          <w:tcPr>
            <w:tcW w:w="3803" w:type="dxa"/>
          </w:tcPr>
          <w:p w:rsidR="002D22D6" w:rsidRDefault="002D22D6" w:rsidP="006505DF">
            <w:pPr>
              <w:spacing w:line="360" w:lineRule="auto"/>
              <w:rPr>
                <w:rFonts w:ascii="宋体" w:hAnsi="宋体" w:cs="Arial" w:hint="eastAsia"/>
                <w:szCs w:val="21"/>
              </w:rPr>
            </w:pPr>
            <w:r>
              <w:rPr>
                <w:rFonts w:ascii="宋体" w:hAnsi="宋体" w:cs="Arial" w:hint="eastAsia"/>
                <w:szCs w:val="21"/>
              </w:rPr>
              <w:t>EC业务SI确认受理</w:t>
            </w:r>
            <w:r w:rsidRPr="00DF20C5">
              <w:rPr>
                <w:rFonts w:ascii="宋体" w:hAnsi="宋体" w:cs="Arial"/>
                <w:szCs w:val="21"/>
              </w:rPr>
              <w:t>结果代码</w:t>
            </w:r>
          </w:p>
          <w:p w:rsidR="002D22D6" w:rsidRPr="00E72689" w:rsidRDefault="002D22D6" w:rsidP="006505DF">
            <w:pPr>
              <w:spacing w:line="360" w:lineRule="auto"/>
              <w:rPr>
                <w:rFonts w:ascii="宋体" w:hAnsi="宋体" w:hint="eastAsia"/>
                <w:szCs w:val="21"/>
              </w:rPr>
            </w:pPr>
            <w:r>
              <w:rPr>
                <w:rFonts w:ascii="宋体" w:hAnsi="宋体" w:cs="Arial" w:hint="eastAsia"/>
                <w:szCs w:val="21"/>
              </w:rPr>
              <w:t>0：SI受理成功；-1：SI受理失败；</w:t>
            </w:r>
          </w:p>
        </w:tc>
        <w:tc>
          <w:tcPr>
            <w:tcW w:w="1181"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String</w:t>
            </w:r>
          </w:p>
        </w:tc>
        <w:tc>
          <w:tcPr>
            <w:tcW w:w="1496"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32</w:t>
            </w:r>
          </w:p>
        </w:tc>
      </w:tr>
      <w:tr w:rsidR="002D22D6">
        <w:tblPrEx>
          <w:tblCellMar>
            <w:top w:w="0" w:type="dxa"/>
            <w:bottom w:w="0" w:type="dxa"/>
          </w:tblCellMar>
        </w:tblPrEx>
        <w:trPr>
          <w:jc w:val="center"/>
        </w:trPr>
        <w:tc>
          <w:tcPr>
            <w:tcW w:w="1728" w:type="dxa"/>
          </w:tcPr>
          <w:p w:rsidR="002D22D6" w:rsidRDefault="002D22D6" w:rsidP="006505DF">
            <w:pPr>
              <w:spacing w:line="360" w:lineRule="auto"/>
              <w:jc w:val="center"/>
              <w:rPr>
                <w:rFonts w:ascii="宋体" w:hAnsi="宋体" w:cs="Arial" w:hint="eastAsia"/>
                <w:szCs w:val="21"/>
              </w:rPr>
            </w:pPr>
            <w:r>
              <w:rPr>
                <w:rFonts w:ascii="宋体" w:hAnsi="宋体" w:cs="Arial" w:hint="eastAsia"/>
                <w:szCs w:val="21"/>
              </w:rPr>
              <w:t>ACK</w:t>
            </w:r>
            <w:r w:rsidRPr="00DF20C5">
              <w:rPr>
                <w:rFonts w:ascii="宋体" w:hAnsi="宋体" w:cs="Arial"/>
                <w:szCs w:val="21"/>
              </w:rPr>
              <w:t>MSG</w:t>
            </w:r>
          </w:p>
        </w:tc>
        <w:tc>
          <w:tcPr>
            <w:tcW w:w="3803" w:type="dxa"/>
          </w:tcPr>
          <w:p w:rsidR="002D22D6" w:rsidRPr="00E72689" w:rsidRDefault="002D22D6" w:rsidP="006505DF">
            <w:pPr>
              <w:spacing w:line="360" w:lineRule="auto"/>
              <w:rPr>
                <w:rFonts w:ascii="宋体" w:hAnsi="宋体" w:hint="eastAsia"/>
                <w:szCs w:val="21"/>
              </w:rPr>
            </w:pPr>
            <w:r>
              <w:rPr>
                <w:rFonts w:ascii="宋体" w:hAnsi="宋体" w:cs="Arial" w:hint="eastAsia"/>
                <w:szCs w:val="21"/>
              </w:rPr>
              <w:t>确认</w:t>
            </w:r>
            <w:r w:rsidRPr="00DF20C5">
              <w:rPr>
                <w:rFonts w:ascii="宋体" w:hAnsi="宋体" w:cs="Arial"/>
                <w:szCs w:val="21"/>
              </w:rPr>
              <w:t>结果描述</w:t>
            </w:r>
          </w:p>
        </w:tc>
        <w:tc>
          <w:tcPr>
            <w:tcW w:w="1181"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String</w:t>
            </w:r>
          </w:p>
        </w:tc>
        <w:tc>
          <w:tcPr>
            <w:tcW w:w="1496" w:type="dxa"/>
          </w:tcPr>
          <w:p w:rsidR="002D22D6" w:rsidRPr="00E72689" w:rsidRDefault="002D22D6" w:rsidP="006505DF">
            <w:pPr>
              <w:spacing w:line="360" w:lineRule="auto"/>
              <w:jc w:val="center"/>
              <w:rPr>
                <w:rFonts w:ascii="宋体" w:hAnsi="宋体" w:hint="eastAsia"/>
                <w:szCs w:val="21"/>
              </w:rPr>
            </w:pPr>
            <w:r>
              <w:rPr>
                <w:rFonts w:ascii="宋体" w:hAnsi="宋体" w:hint="eastAsia"/>
                <w:szCs w:val="21"/>
              </w:rPr>
              <w:t>512</w:t>
            </w:r>
          </w:p>
        </w:tc>
      </w:tr>
    </w:tbl>
    <w:p w:rsidR="00861D95" w:rsidRDefault="00861D95" w:rsidP="00861D95">
      <w:pPr>
        <w:pStyle w:val="4"/>
        <w:numPr>
          <w:ilvl w:val="3"/>
          <w:numId w:val="0"/>
        </w:numPr>
        <w:tabs>
          <w:tab w:val="num" w:pos="737"/>
        </w:tabs>
        <w:ind w:left="1106" w:hanging="680"/>
        <w:rPr>
          <w:rFonts w:hint="eastAsia"/>
        </w:rPr>
      </w:pPr>
      <w:r w:rsidRPr="00CB7494">
        <w:rPr>
          <w:rFonts w:hint="eastAsia"/>
        </w:rPr>
        <w:lastRenderedPageBreak/>
        <w:t>CorpBind</w:t>
      </w:r>
      <w:r>
        <w:rPr>
          <w:rFonts w:hint="eastAsia"/>
        </w:rPr>
        <w:t>Ack</w:t>
      </w:r>
      <w:r w:rsidRPr="00CB7494">
        <w:rPr>
          <w:rFonts w:hint="eastAsia"/>
        </w:rPr>
        <w:t>Rsp</w:t>
      </w:r>
      <w:r w:rsidR="00CE0D46">
        <w:rPr>
          <w:rFonts w:hint="eastAsia"/>
        </w:rPr>
        <w:t>企业邦定确认响应</w:t>
      </w:r>
      <w:r w:rsidRPr="00CB7494">
        <w:rPr>
          <w:rFonts w:hint="eastAsia"/>
        </w:rPr>
        <w:t>信息：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443"/>
        <w:gridCol w:w="1508"/>
        <w:gridCol w:w="1529"/>
      </w:tblGrid>
      <w:tr w:rsidR="00861D95">
        <w:tblPrEx>
          <w:tblCellMar>
            <w:top w:w="0" w:type="dxa"/>
            <w:bottom w:w="0" w:type="dxa"/>
          </w:tblCellMar>
        </w:tblPrEx>
        <w:trPr>
          <w:jc w:val="center"/>
        </w:trPr>
        <w:tc>
          <w:tcPr>
            <w:tcW w:w="1728" w:type="dxa"/>
            <w:tcBorders>
              <w:bottom w:val="single" w:sz="4" w:space="0" w:color="auto"/>
            </w:tcBorders>
            <w:shd w:val="clear" w:color="auto" w:fill="A6A6A6"/>
          </w:tcPr>
          <w:p w:rsidR="00861D95" w:rsidRPr="00DF20C5" w:rsidRDefault="00861D95" w:rsidP="006505DF">
            <w:pPr>
              <w:jc w:val="center"/>
              <w:rPr>
                <w:rFonts w:ascii="宋体" w:hAnsi="宋体" w:hint="eastAsia"/>
                <w:szCs w:val="21"/>
              </w:rPr>
            </w:pPr>
            <w:r w:rsidRPr="00DF20C5">
              <w:rPr>
                <w:rFonts w:ascii="宋体" w:hAnsi="宋体" w:hint="eastAsia"/>
                <w:szCs w:val="21"/>
              </w:rPr>
              <w:t>参数标识</w:t>
            </w:r>
          </w:p>
        </w:tc>
        <w:tc>
          <w:tcPr>
            <w:tcW w:w="6480" w:type="dxa"/>
            <w:gridSpan w:val="3"/>
            <w:tcBorders>
              <w:bottom w:val="single" w:sz="4" w:space="0" w:color="auto"/>
            </w:tcBorders>
            <w:shd w:val="clear" w:color="auto" w:fill="auto"/>
          </w:tcPr>
          <w:p w:rsidR="00861D95" w:rsidRPr="00DF20C5" w:rsidRDefault="00861D95" w:rsidP="006505DF">
            <w:pPr>
              <w:tabs>
                <w:tab w:val="center" w:pos="3402"/>
              </w:tabs>
              <w:rPr>
                <w:rFonts w:ascii="宋体" w:hAnsi="宋体" w:hint="eastAsia"/>
                <w:szCs w:val="21"/>
              </w:rPr>
            </w:pPr>
            <w:r w:rsidRPr="00CB7494">
              <w:rPr>
                <w:rFonts w:hint="eastAsia"/>
              </w:rPr>
              <w:t>CorpBind</w:t>
            </w:r>
            <w:r>
              <w:rPr>
                <w:rFonts w:hint="eastAsia"/>
              </w:rPr>
              <w:t>Ack</w:t>
            </w:r>
            <w:r w:rsidRPr="00CB7494">
              <w:rPr>
                <w:rFonts w:hint="eastAsia"/>
              </w:rPr>
              <w:t>Rsp</w:t>
            </w:r>
            <w:r w:rsidRPr="00DF20C5">
              <w:rPr>
                <w:rFonts w:ascii="宋体" w:hAnsi="宋体"/>
                <w:szCs w:val="21"/>
              </w:rPr>
              <w:tab/>
            </w:r>
          </w:p>
        </w:tc>
      </w:tr>
      <w:tr w:rsidR="00861D95" w:rsidRPr="005C6DCF">
        <w:tblPrEx>
          <w:tblCellMar>
            <w:top w:w="0" w:type="dxa"/>
            <w:bottom w:w="0" w:type="dxa"/>
          </w:tblCellMar>
        </w:tblPrEx>
        <w:trPr>
          <w:jc w:val="center"/>
        </w:trPr>
        <w:tc>
          <w:tcPr>
            <w:tcW w:w="1728" w:type="dxa"/>
            <w:shd w:val="clear" w:color="auto" w:fill="auto"/>
          </w:tcPr>
          <w:p w:rsidR="00861D95" w:rsidRPr="00DF20C5" w:rsidRDefault="00861D95" w:rsidP="006505DF">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480" w:type="dxa"/>
            <w:gridSpan w:val="3"/>
            <w:shd w:val="clear" w:color="auto" w:fill="auto"/>
          </w:tcPr>
          <w:p w:rsidR="00861D95" w:rsidRPr="00DF20C5" w:rsidRDefault="00861D95"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861D95" w:rsidRDefault="00861D95" w:rsidP="006505DF">
            <w:pPr>
              <w:spacing w:line="360" w:lineRule="auto"/>
              <w:rPr>
                <w:rFonts w:ascii="宋体" w:hAnsi="宋体" w:hint="eastAsia"/>
                <w:szCs w:val="21"/>
              </w:rPr>
            </w:pPr>
            <w:r w:rsidRPr="00DF20C5">
              <w:rPr>
                <w:rFonts w:ascii="宋体" w:hAnsi="宋体" w:hint="eastAsia"/>
                <w:szCs w:val="21"/>
              </w:rPr>
              <w:t>&lt;</w:t>
            </w:r>
            <w:r w:rsidRPr="00CB7494">
              <w:rPr>
                <w:rFonts w:hint="eastAsia"/>
              </w:rPr>
              <w:t>CorpBind</w:t>
            </w:r>
            <w:r>
              <w:rPr>
                <w:rFonts w:hint="eastAsia"/>
              </w:rPr>
              <w:t>Ack</w:t>
            </w:r>
            <w:r w:rsidRPr="00CB7494">
              <w:rPr>
                <w:rFonts w:hint="eastAsia"/>
              </w:rPr>
              <w:t>Rsp</w:t>
            </w:r>
            <w:r w:rsidRPr="00DF20C5">
              <w:rPr>
                <w:rFonts w:ascii="宋体" w:hAnsi="宋体" w:hint="eastAsia"/>
                <w:szCs w:val="21"/>
              </w:rPr>
              <w:t>&gt;</w:t>
            </w:r>
          </w:p>
          <w:p w:rsidR="00861D95" w:rsidRPr="00DF20C5" w:rsidRDefault="00861D95" w:rsidP="006505DF">
            <w:pPr>
              <w:spacing w:line="360" w:lineRule="auto"/>
              <w:rPr>
                <w:rFonts w:ascii="宋体" w:hAnsi="宋体" w:hint="eastAsia"/>
                <w:szCs w:val="21"/>
              </w:rPr>
            </w:pPr>
            <w:r>
              <w:rPr>
                <w:rFonts w:ascii="宋体" w:hAnsi="宋体" w:hint="eastAsia"/>
                <w:szCs w:val="21"/>
              </w:rPr>
              <w:t xml:space="preserve">  &lt;HEAD&gt;</w:t>
            </w:r>
          </w:p>
          <w:p w:rsidR="00861D95" w:rsidRPr="00DF20C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861D95" w:rsidRPr="00DF20C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861D95" w:rsidRPr="00DF20C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861D95" w:rsidRDefault="00861D95" w:rsidP="00861D95">
            <w:pPr>
              <w:spacing w:line="360" w:lineRule="auto"/>
              <w:ind w:firstLineChars="200" w:firstLine="400"/>
              <w:rPr>
                <w:rFonts w:ascii="宋体" w:hAnsi="宋体" w:hint="eastAsia"/>
                <w:szCs w:val="21"/>
              </w:rPr>
            </w:pPr>
            <w:r w:rsidRPr="00DF20C5">
              <w:rPr>
                <w:rFonts w:ascii="宋体" w:hAnsi="宋体" w:hint="eastAsia"/>
                <w:szCs w:val="21"/>
              </w:rPr>
              <w:t>&lt;SERVICEID&gt;</w:t>
            </w:r>
            <w:r>
              <w:rPr>
                <w:rFonts w:ascii="宋体" w:hAnsi="宋体" w:hint="eastAsia"/>
                <w:szCs w:val="21"/>
              </w:rPr>
              <w:t>业务代码</w:t>
            </w:r>
            <w:r w:rsidRPr="00DF20C5">
              <w:rPr>
                <w:rFonts w:ascii="宋体" w:hAnsi="宋体" w:hint="eastAsia"/>
                <w:szCs w:val="21"/>
              </w:rPr>
              <w:t>&lt;/SERVICEID&gt;</w:t>
            </w:r>
          </w:p>
          <w:p w:rsidR="00861D95" w:rsidRDefault="00861D95" w:rsidP="00861D95">
            <w:pPr>
              <w:spacing w:line="360" w:lineRule="auto"/>
              <w:ind w:firstLineChars="100" w:firstLine="200"/>
              <w:rPr>
                <w:rFonts w:ascii="宋体" w:hAnsi="宋体" w:hint="eastAsia"/>
                <w:szCs w:val="21"/>
              </w:rPr>
            </w:pPr>
            <w:r>
              <w:rPr>
                <w:rFonts w:ascii="宋体" w:hAnsi="宋体" w:hint="eastAsia"/>
                <w:szCs w:val="21"/>
              </w:rPr>
              <w:t>&lt;/HEAD&gt;</w:t>
            </w:r>
          </w:p>
          <w:p w:rsidR="00861D95" w:rsidRPr="00DF20C5" w:rsidRDefault="00861D95" w:rsidP="00861D95">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861D95" w:rsidRPr="00DF20C5" w:rsidRDefault="00861D95" w:rsidP="006505DF">
            <w:pPr>
              <w:rPr>
                <w:rFonts w:ascii="宋体" w:hAnsi="宋体" w:hint="eastAsia"/>
                <w:szCs w:val="21"/>
                <w:lang w:val="fi-FI"/>
              </w:rPr>
            </w:pPr>
            <w:r w:rsidRPr="00DF20C5">
              <w:rPr>
                <w:rFonts w:ascii="宋体" w:hAnsi="宋体" w:hint="eastAsia"/>
                <w:szCs w:val="21"/>
                <w:lang w:val="fi-FI"/>
              </w:rPr>
              <w:t>&lt;/</w:t>
            </w:r>
            <w:r w:rsidRPr="00CB7494">
              <w:rPr>
                <w:rFonts w:hint="eastAsia"/>
              </w:rPr>
              <w:t>CorpBind</w:t>
            </w:r>
            <w:r>
              <w:rPr>
                <w:rFonts w:hint="eastAsia"/>
              </w:rPr>
              <w:t>Ack</w:t>
            </w:r>
            <w:r w:rsidRPr="00CB7494">
              <w:rPr>
                <w:rFonts w:hint="eastAsia"/>
              </w:rPr>
              <w:t>Rsp</w:t>
            </w:r>
            <w:r w:rsidRPr="00DF20C5">
              <w:rPr>
                <w:rFonts w:ascii="宋体" w:hAnsi="宋体" w:hint="eastAsia"/>
                <w:szCs w:val="21"/>
                <w:lang w:val="fi-FI"/>
              </w:rPr>
              <w:t>&gt;</w:t>
            </w:r>
          </w:p>
        </w:tc>
      </w:tr>
      <w:tr w:rsidR="00861D95">
        <w:tblPrEx>
          <w:tblCellMar>
            <w:top w:w="0" w:type="dxa"/>
            <w:bottom w:w="0" w:type="dxa"/>
          </w:tblCellMar>
        </w:tblPrEx>
        <w:trPr>
          <w:jc w:val="center"/>
        </w:trPr>
        <w:tc>
          <w:tcPr>
            <w:tcW w:w="1728"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名称</w:t>
            </w:r>
          </w:p>
        </w:tc>
        <w:tc>
          <w:tcPr>
            <w:tcW w:w="3443"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508"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b/>
                <w:szCs w:val="21"/>
              </w:rPr>
              <w:t>长度（字节）</w:t>
            </w:r>
          </w:p>
        </w:tc>
      </w:tr>
      <w:tr w:rsidR="00861D95">
        <w:tblPrEx>
          <w:tblCellMar>
            <w:top w:w="0" w:type="dxa"/>
            <w:bottom w:w="0" w:type="dxa"/>
          </w:tblCellMar>
        </w:tblPrEx>
        <w:trPr>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CODE</w:t>
            </w:r>
          </w:p>
        </w:tc>
        <w:tc>
          <w:tcPr>
            <w:tcW w:w="3443" w:type="dxa"/>
            <w:vAlign w:val="center"/>
          </w:tcPr>
          <w:p w:rsidR="00861D95" w:rsidRPr="00DF20C5" w:rsidRDefault="00861D95" w:rsidP="006505DF">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sidRPr="00CB7494">
              <w:rPr>
                <w:rFonts w:hint="eastAsia"/>
              </w:rPr>
              <w:t>CorpBind</w:t>
            </w:r>
            <w:r>
              <w:rPr>
                <w:rFonts w:hint="eastAsia"/>
              </w:rPr>
              <w:t>Ack</w:t>
            </w:r>
          </w:p>
        </w:tc>
        <w:tc>
          <w:tcPr>
            <w:tcW w:w="150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32</w:t>
            </w:r>
          </w:p>
        </w:tc>
      </w:tr>
      <w:tr w:rsidR="00861D95">
        <w:tblPrEx>
          <w:tblCellMar>
            <w:top w:w="0" w:type="dxa"/>
            <w:bottom w:w="0" w:type="dxa"/>
          </w:tblCellMar>
        </w:tblPrEx>
        <w:trPr>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SID</w:t>
            </w:r>
          </w:p>
        </w:tc>
        <w:tc>
          <w:tcPr>
            <w:tcW w:w="3443" w:type="dxa"/>
            <w:vAlign w:val="center"/>
          </w:tcPr>
          <w:p w:rsidR="00861D95" w:rsidRPr="00DF20C5" w:rsidRDefault="00861D95" w:rsidP="006505DF">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，与请求消息同值</w:t>
            </w:r>
          </w:p>
        </w:tc>
        <w:tc>
          <w:tcPr>
            <w:tcW w:w="1508" w:type="dxa"/>
            <w:vAlign w:val="center"/>
          </w:tcPr>
          <w:p w:rsidR="00861D95" w:rsidRPr="00DF20C5" w:rsidRDefault="00861D95" w:rsidP="006505DF">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w:t>
            </w:r>
          </w:p>
        </w:tc>
      </w:tr>
      <w:tr w:rsidR="00861D95">
        <w:tblPrEx>
          <w:tblCellMar>
            <w:top w:w="0" w:type="dxa"/>
            <w:bottom w:w="0" w:type="dxa"/>
          </w:tblCellMar>
        </w:tblPrEx>
        <w:trPr>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TIMESTAMP</w:t>
            </w:r>
          </w:p>
        </w:tc>
        <w:tc>
          <w:tcPr>
            <w:tcW w:w="3443" w:type="dxa"/>
            <w:vAlign w:val="center"/>
          </w:tcPr>
          <w:p w:rsidR="00861D95" w:rsidRPr="00F80A4A" w:rsidRDefault="00861D95" w:rsidP="006505DF">
            <w:pPr>
              <w:spacing w:line="360" w:lineRule="auto"/>
              <w:rPr>
                <w:rFonts w:ascii="宋体" w:hAnsi="宋体" w:hint="eastAsia"/>
                <w:szCs w:val="21"/>
              </w:rPr>
            </w:pPr>
            <w:r w:rsidRPr="00F80A4A">
              <w:rPr>
                <w:rFonts w:ascii="宋体" w:hAnsi="宋体"/>
                <w:szCs w:val="21"/>
                <w:lang w:val="zh-CN"/>
              </w:rPr>
              <w:t>系统时间戳</w:t>
            </w:r>
            <w:r w:rsidRPr="00F80A4A">
              <w:rPr>
                <w:rFonts w:ascii="宋体" w:hAnsi="宋体" w:hint="eastAsia"/>
                <w:szCs w:val="21"/>
              </w:rPr>
              <w:t>：</w:t>
            </w:r>
            <w:r w:rsidRPr="00F80A4A">
              <w:rPr>
                <w:rFonts w:ascii="宋体" w:hAnsi="宋体"/>
                <w:szCs w:val="21"/>
              </w:rPr>
              <w:t>Y</w:t>
            </w:r>
            <w:r w:rsidR="001C1A2C">
              <w:rPr>
                <w:rFonts w:ascii="宋体" w:hAnsi="宋体" w:hint="eastAsia"/>
                <w:szCs w:val="21"/>
              </w:rPr>
              <w:t>Y</w:t>
            </w:r>
            <w:r w:rsidRPr="00F80A4A">
              <w:rPr>
                <w:rFonts w:ascii="宋体" w:hAnsi="宋体"/>
                <w:szCs w:val="21"/>
              </w:rPr>
              <w:t>YYMMDDHHmmssnnn</w:t>
            </w:r>
          </w:p>
        </w:tc>
        <w:tc>
          <w:tcPr>
            <w:tcW w:w="1508" w:type="dxa"/>
            <w:vAlign w:val="center"/>
          </w:tcPr>
          <w:p w:rsidR="00861D95" w:rsidRPr="00F80A4A" w:rsidRDefault="00861D95" w:rsidP="006505DF">
            <w:pPr>
              <w:spacing w:line="360" w:lineRule="auto"/>
              <w:jc w:val="center"/>
              <w:rPr>
                <w:rFonts w:ascii="宋体" w:hAnsi="宋体" w:hint="eastAsia"/>
                <w:szCs w:val="21"/>
              </w:rPr>
            </w:pPr>
            <w:r w:rsidRPr="00F80A4A">
              <w:rPr>
                <w:rFonts w:ascii="宋体" w:hAnsi="宋体" w:hint="eastAsia"/>
                <w:szCs w:val="21"/>
              </w:rPr>
              <w:t>String</w:t>
            </w:r>
          </w:p>
        </w:tc>
        <w:tc>
          <w:tcPr>
            <w:tcW w:w="1529"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24</w:t>
            </w:r>
          </w:p>
        </w:tc>
      </w:tr>
      <w:tr w:rsidR="00861D95">
        <w:tblPrEx>
          <w:tblCellMar>
            <w:top w:w="0" w:type="dxa"/>
            <w:bottom w:w="0" w:type="dxa"/>
          </w:tblCellMar>
        </w:tblPrEx>
        <w:trPr>
          <w:jc w:val="center"/>
        </w:trPr>
        <w:tc>
          <w:tcPr>
            <w:tcW w:w="1728" w:type="dxa"/>
            <w:tcBorders>
              <w:bottom w:val="single" w:sz="4" w:space="0" w:color="auto"/>
            </w:tcBorders>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SERVICEID</w:t>
            </w:r>
          </w:p>
        </w:tc>
        <w:tc>
          <w:tcPr>
            <w:tcW w:w="3443" w:type="dxa"/>
            <w:tcBorders>
              <w:bottom w:val="single" w:sz="4" w:space="0" w:color="auto"/>
            </w:tcBorders>
            <w:vAlign w:val="center"/>
          </w:tcPr>
          <w:p w:rsidR="00861D95" w:rsidRPr="00DF20C5" w:rsidRDefault="00861D95" w:rsidP="006505DF">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508" w:type="dxa"/>
            <w:tcBorders>
              <w:bottom w:val="single" w:sz="4" w:space="0" w:color="auto"/>
            </w:tcBorders>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32</w:t>
            </w:r>
          </w:p>
        </w:tc>
      </w:tr>
      <w:tr w:rsidR="00861D95">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未加密的消息体格式</w:t>
            </w:r>
          </w:p>
        </w:tc>
      </w:tr>
      <w:tr w:rsidR="00861D95">
        <w:tblPrEx>
          <w:tblCellMar>
            <w:top w:w="0" w:type="dxa"/>
            <w:bottom w:w="0" w:type="dxa"/>
          </w:tblCellMar>
        </w:tblPrEx>
        <w:trPr>
          <w:jc w:val="center"/>
        </w:trPr>
        <w:tc>
          <w:tcPr>
            <w:tcW w:w="1728" w:type="dxa"/>
            <w:tcBorders>
              <w:bottom w:val="single" w:sz="4" w:space="0" w:color="auto"/>
            </w:tcBorders>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消息体格式</w:t>
            </w:r>
          </w:p>
        </w:tc>
        <w:tc>
          <w:tcPr>
            <w:tcW w:w="6480" w:type="dxa"/>
            <w:gridSpan w:val="3"/>
            <w:tcBorders>
              <w:bottom w:val="single" w:sz="4" w:space="0" w:color="auto"/>
            </w:tcBorders>
          </w:tcPr>
          <w:p w:rsidR="00861D95" w:rsidRPr="00DF20C5" w:rsidRDefault="00861D95"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861D95" w:rsidRDefault="00861D95" w:rsidP="006505DF">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861D95" w:rsidRPr="001F627A" w:rsidRDefault="00861D95" w:rsidP="00861D95">
            <w:pPr>
              <w:spacing w:line="360" w:lineRule="auto"/>
              <w:ind w:firstLineChars="100" w:firstLine="200"/>
              <w:rPr>
                <w:rFonts w:ascii="宋体" w:hAnsi="宋体" w:cs="Arial" w:hint="eastAsia"/>
                <w:szCs w:val="21"/>
              </w:rPr>
            </w:pPr>
            <w:r w:rsidRPr="001F627A">
              <w:rPr>
                <w:rFonts w:ascii="宋体" w:hAnsi="宋体" w:cs="Arial" w:hint="eastAsia"/>
                <w:szCs w:val="21"/>
              </w:rPr>
              <w:t>&lt;SUBSCRIBERID&gt;用户</w:t>
            </w:r>
            <w:r w:rsidR="00D87688">
              <w:rPr>
                <w:rFonts w:ascii="宋体" w:hAnsi="宋体" w:cs="Arial" w:hint="eastAsia"/>
                <w:szCs w:val="21"/>
              </w:rPr>
              <w:t>订购</w:t>
            </w:r>
            <w:r w:rsidRPr="001F627A">
              <w:rPr>
                <w:rFonts w:ascii="宋体" w:hAnsi="宋体" w:cs="Arial" w:hint="eastAsia"/>
                <w:szCs w:val="21"/>
              </w:rPr>
              <w:t>关系编号&lt;/SUBSCRIBERID&gt;</w:t>
            </w:r>
          </w:p>
          <w:p w:rsidR="00861D95" w:rsidRPr="00DF20C5" w:rsidRDefault="00861D95" w:rsidP="00861D95">
            <w:pPr>
              <w:spacing w:line="360" w:lineRule="auto"/>
              <w:ind w:firstLineChars="100" w:firstLine="200"/>
              <w:rPr>
                <w:rFonts w:ascii="宋体" w:hAnsi="宋体" w:cs="Arial"/>
                <w:szCs w:val="21"/>
              </w:rPr>
            </w:pPr>
            <w:r w:rsidRPr="00DF20C5">
              <w:rPr>
                <w:rFonts w:ascii="宋体" w:hAnsi="宋体" w:cs="Arial"/>
                <w:szCs w:val="21"/>
              </w:rPr>
              <w:t>&lt;RESULTCODE&gt;返回结果代码&lt;/RESULTCODE&gt;</w:t>
            </w:r>
          </w:p>
          <w:p w:rsidR="00861D95" w:rsidRDefault="00861D95" w:rsidP="00861D95">
            <w:pPr>
              <w:spacing w:line="360" w:lineRule="auto"/>
              <w:ind w:firstLineChars="100" w:firstLine="200"/>
              <w:rPr>
                <w:rFonts w:ascii="宋体" w:hAnsi="宋体" w:cs="Arial" w:hint="eastAsia"/>
                <w:szCs w:val="21"/>
              </w:rPr>
            </w:pPr>
            <w:r w:rsidRPr="00DF20C5">
              <w:rPr>
                <w:rFonts w:ascii="宋体" w:hAnsi="宋体" w:cs="Arial"/>
                <w:szCs w:val="21"/>
              </w:rPr>
              <w:t>&lt;RESULTMSG&gt;返回结果消息描述&lt;/RESULTMSG&gt;</w:t>
            </w:r>
          </w:p>
          <w:p w:rsidR="00861D95" w:rsidRPr="00DF20C5" w:rsidRDefault="00861D95" w:rsidP="006505DF">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861D95">
        <w:tblPrEx>
          <w:tblCellMar>
            <w:top w:w="0" w:type="dxa"/>
            <w:bottom w:w="0" w:type="dxa"/>
          </w:tblCellMar>
        </w:tblPrEx>
        <w:trPr>
          <w:jc w:val="center"/>
        </w:trPr>
        <w:tc>
          <w:tcPr>
            <w:tcW w:w="1728"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名称</w:t>
            </w:r>
          </w:p>
        </w:tc>
        <w:tc>
          <w:tcPr>
            <w:tcW w:w="3443"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508"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861D95" w:rsidRPr="00DF20C5" w:rsidRDefault="00861D95" w:rsidP="006505DF">
            <w:pPr>
              <w:spacing w:line="360" w:lineRule="auto"/>
              <w:jc w:val="center"/>
              <w:rPr>
                <w:rFonts w:ascii="宋体" w:hAnsi="宋体" w:hint="eastAsia"/>
                <w:b/>
                <w:szCs w:val="21"/>
              </w:rPr>
            </w:pPr>
            <w:r w:rsidRPr="00DF20C5">
              <w:rPr>
                <w:rFonts w:ascii="宋体" w:hAnsi="宋体"/>
                <w:b/>
                <w:szCs w:val="21"/>
              </w:rPr>
              <w:t>长度（字节）</w:t>
            </w:r>
          </w:p>
        </w:tc>
      </w:tr>
      <w:tr w:rsidR="00861D95">
        <w:tblPrEx>
          <w:tblCellMar>
            <w:top w:w="0" w:type="dxa"/>
            <w:bottom w:w="0" w:type="dxa"/>
          </w:tblCellMar>
        </w:tblPrEx>
        <w:trPr>
          <w:trHeight w:val="298"/>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cs="Arial"/>
                <w:szCs w:val="21"/>
              </w:rPr>
              <w:t>RESULTCODE</w:t>
            </w:r>
          </w:p>
        </w:tc>
        <w:tc>
          <w:tcPr>
            <w:tcW w:w="3443" w:type="dxa"/>
            <w:vAlign w:val="center"/>
          </w:tcPr>
          <w:p w:rsidR="00861D95" w:rsidRDefault="00861D95" w:rsidP="006505DF">
            <w:pPr>
              <w:spacing w:line="360" w:lineRule="auto"/>
              <w:rPr>
                <w:rFonts w:ascii="宋体" w:hAnsi="宋体" w:hint="eastAsia"/>
                <w:szCs w:val="21"/>
              </w:rPr>
            </w:pPr>
            <w:r>
              <w:rPr>
                <w:rFonts w:ascii="宋体" w:hAnsi="宋体" w:hint="eastAsia"/>
                <w:szCs w:val="21"/>
              </w:rPr>
              <w:t>ADC确认受理结果</w:t>
            </w:r>
          </w:p>
          <w:p w:rsidR="00861D95" w:rsidRPr="00DF20C5" w:rsidRDefault="00861D95" w:rsidP="006505DF">
            <w:pPr>
              <w:spacing w:line="360" w:lineRule="auto"/>
              <w:rPr>
                <w:rFonts w:ascii="宋体" w:hAnsi="宋体" w:hint="eastAsia"/>
                <w:szCs w:val="21"/>
              </w:rPr>
            </w:pPr>
            <w:r>
              <w:rPr>
                <w:rFonts w:ascii="宋体" w:hAnsi="宋体" w:hint="eastAsia"/>
                <w:szCs w:val="21"/>
              </w:rPr>
              <w:t>0：成功；-1：失败；</w:t>
            </w:r>
          </w:p>
        </w:tc>
        <w:tc>
          <w:tcPr>
            <w:tcW w:w="1508"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int</w:t>
            </w:r>
          </w:p>
        </w:tc>
        <w:tc>
          <w:tcPr>
            <w:tcW w:w="1529"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w:t>
            </w:r>
          </w:p>
        </w:tc>
      </w:tr>
      <w:tr w:rsidR="00861D95">
        <w:tblPrEx>
          <w:tblCellMar>
            <w:top w:w="0" w:type="dxa"/>
            <w:bottom w:w="0" w:type="dxa"/>
          </w:tblCellMar>
        </w:tblPrEx>
        <w:trPr>
          <w:jc w:val="center"/>
        </w:trPr>
        <w:tc>
          <w:tcPr>
            <w:tcW w:w="1728" w:type="dxa"/>
            <w:vAlign w:val="center"/>
          </w:tcPr>
          <w:p w:rsidR="00861D95" w:rsidRPr="00DF20C5" w:rsidRDefault="00861D95" w:rsidP="006505DF">
            <w:pPr>
              <w:spacing w:line="360" w:lineRule="auto"/>
              <w:jc w:val="center"/>
              <w:rPr>
                <w:rFonts w:ascii="宋体" w:hAnsi="宋体" w:hint="eastAsia"/>
                <w:szCs w:val="21"/>
              </w:rPr>
            </w:pPr>
            <w:r w:rsidRPr="00DF20C5">
              <w:rPr>
                <w:rFonts w:ascii="宋体" w:hAnsi="宋体" w:cs="Arial"/>
                <w:szCs w:val="21"/>
              </w:rPr>
              <w:t>RESULTMSG</w:t>
            </w:r>
          </w:p>
        </w:tc>
        <w:tc>
          <w:tcPr>
            <w:tcW w:w="3443" w:type="dxa"/>
            <w:vAlign w:val="center"/>
          </w:tcPr>
          <w:p w:rsidR="00861D95" w:rsidRPr="00DF20C5" w:rsidRDefault="00861D95" w:rsidP="006505DF">
            <w:pPr>
              <w:spacing w:line="360" w:lineRule="auto"/>
              <w:rPr>
                <w:rFonts w:ascii="宋体" w:hAnsi="宋体" w:hint="eastAsia"/>
                <w:szCs w:val="21"/>
              </w:rPr>
            </w:pPr>
            <w:r>
              <w:rPr>
                <w:rFonts w:ascii="宋体" w:hAnsi="宋体" w:cs="Arial" w:hint="eastAsia"/>
                <w:szCs w:val="21"/>
              </w:rPr>
              <w:t>确认受理</w:t>
            </w:r>
            <w:r w:rsidRPr="00DF20C5">
              <w:rPr>
                <w:rFonts w:ascii="宋体" w:hAnsi="宋体" w:cs="Arial"/>
                <w:szCs w:val="21"/>
              </w:rPr>
              <w:t>结果消息描述</w:t>
            </w:r>
          </w:p>
        </w:tc>
        <w:tc>
          <w:tcPr>
            <w:tcW w:w="1508" w:type="dxa"/>
            <w:vAlign w:val="center"/>
          </w:tcPr>
          <w:p w:rsidR="00861D95" w:rsidRPr="00DF20C5" w:rsidRDefault="00861D95" w:rsidP="006505DF">
            <w:pPr>
              <w:spacing w:line="360" w:lineRule="auto"/>
              <w:jc w:val="center"/>
              <w:rPr>
                <w:rFonts w:ascii="宋体" w:hAnsi="宋体"/>
                <w:szCs w:val="21"/>
              </w:rPr>
            </w:pPr>
            <w:r w:rsidRPr="00DF20C5">
              <w:rPr>
                <w:rFonts w:ascii="宋体" w:hAnsi="宋体" w:hint="eastAsia"/>
                <w:szCs w:val="21"/>
              </w:rPr>
              <w:t>String</w:t>
            </w:r>
          </w:p>
        </w:tc>
        <w:tc>
          <w:tcPr>
            <w:tcW w:w="1529" w:type="dxa"/>
            <w:vAlign w:val="center"/>
          </w:tcPr>
          <w:p w:rsidR="00861D95" w:rsidRPr="00DF20C5" w:rsidRDefault="00861D95" w:rsidP="006505DF">
            <w:pPr>
              <w:spacing w:line="360" w:lineRule="auto"/>
              <w:jc w:val="center"/>
              <w:rPr>
                <w:rFonts w:ascii="宋体" w:hAnsi="宋体" w:hint="eastAsia"/>
                <w:szCs w:val="21"/>
              </w:rPr>
            </w:pPr>
            <w:r>
              <w:rPr>
                <w:rFonts w:ascii="宋体" w:hAnsi="宋体" w:hint="eastAsia"/>
                <w:szCs w:val="21"/>
              </w:rPr>
              <w:t>512</w:t>
            </w:r>
          </w:p>
        </w:tc>
      </w:tr>
    </w:tbl>
    <w:p w:rsidR="00647A0C" w:rsidRPr="00F218E6" w:rsidRDefault="00647A0C" w:rsidP="00861D95">
      <w:pPr>
        <w:pStyle w:val="a4"/>
        <w:ind w:firstLineChars="0" w:firstLine="0"/>
        <w:rPr>
          <w:rFonts w:hint="eastAsia"/>
          <w:lang w:val="en-GB"/>
        </w:rPr>
      </w:pPr>
    </w:p>
    <w:p w:rsidR="00C147B3" w:rsidRDefault="004936B5" w:rsidP="00C147B3">
      <w:pPr>
        <w:pStyle w:val="3"/>
        <w:keepLines w:val="0"/>
        <w:widowControl/>
        <w:tabs>
          <w:tab w:val="clear" w:pos="720"/>
          <w:tab w:val="num" w:pos="918"/>
        </w:tabs>
        <w:autoSpaceDE w:val="0"/>
        <w:autoSpaceDN w:val="0"/>
        <w:spacing w:before="240" w:after="240" w:line="240" w:lineRule="auto"/>
        <w:ind w:left="918"/>
        <w:rPr>
          <w:rFonts w:hint="eastAsia"/>
        </w:rPr>
      </w:pPr>
      <w:r>
        <w:rPr>
          <w:rFonts w:hint="eastAsia"/>
        </w:rPr>
        <w:lastRenderedPageBreak/>
        <w:t>员工</w:t>
      </w:r>
      <w:r w:rsidR="00ED1076">
        <w:rPr>
          <w:rFonts w:hint="eastAsia"/>
        </w:rPr>
        <w:t>绑定</w:t>
      </w:r>
      <w:r w:rsidR="00C147B3">
        <w:rPr>
          <w:rFonts w:hint="eastAsia"/>
        </w:rPr>
        <w:t>确认接口</w:t>
      </w:r>
    </w:p>
    <w:p w:rsidR="00C147B3" w:rsidRDefault="00C147B3" w:rsidP="00C147B3">
      <w:pPr>
        <w:pStyle w:val="a4"/>
        <w:rPr>
          <w:rFonts w:hint="eastAsia"/>
        </w:rPr>
      </w:pPr>
      <w:r>
        <w:rPr>
          <w:rFonts w:hint="eastAsia"/>
        </w:rPr>
        <w:t>流程如下：</w:t>
      </w:r>
    </w:p>
    <w:p w:rsidR="00647A0C" w:rsidRPr="00E15A56" w:rsidRDefault="00172722" w:rsidP="00E15A56">
      <w:pPr>
        <w:pStyle w:val="a4"/>
        <w:ind w:firstLineChars="0" w:firstLine="0"/>
        <w:jc w:val="center"/>
        <w:rPr>
          <w:rFonts w:hint="eastAsia"/>
        </w:rPr>
      </w:pPr>
      <w:r>
        <w:rPr>
          <w:noProof/>
        </w:rPr>
        <w:drawing>
          <wp:inline distT="0" distB="0" distL="0" distR="0">
            <wp:extent cx="4933950" cy="40290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933950" cy="4029075"/>
                    </a:xfrm>
                    <a:prstGeom prst="rect">
                      <a:avLst/>
                    </a:prstGeom>
                    <a:noFill/>
                    <a:ln w="9525">
                      <a:noFill/>
                      <a:miter lim="800000"/>
                      <a:headEnd/>
                      <a:tailEnd/>
                    </a:ln>
                  </pic:spPr>
                </pic:pic>
              </a:graphicData>
            </a:graphic>
          </wp:inline>
        </w:drawing>
      </w:r>
    </w:p>
    <w:p w:rsidR="00712624" w:rsidRDefault="00712624" w:rsidP="00712624">
      <w:pPr>
        <w:pStyle w:val="4"/>
        <w:numPr>
          <w:ilvl w:val="3"/>
          <w:numId w:val="0"/>
        </w:numPr>
        <w:tabs>
          <w:tab w:val="num" w:pos="737"/>
        </w:tabs>
        <w:ind w:left="1106" w:hanging="680"/>
        <w:rPr>
          <w:rFonts w:ascii="宋体" w:hAnsi="宋体" w:hint="eastAsia"/>
        </w:rPr>
      </w:pPr>
      <w:r w:rsidRPr="00AF7CC8">
        <w:rPr>
          <w:rFonts w:hint="eastAsia"/>
        </w:rPr>
        <w:t>StaffBind</w:t>
      </w:r>
      <w:r>
        <w:rPr>
          <w:rFonts w:hint="eastAsia"/>
        </w:rPr>
        <w:t>Ack</w:t>
      </w:r>
      <w:r w:rsidRPr="00AF7CC8">
        <w:rPr>
          <w:rFonts w:hint="eastAsia"/>
        </w:rPr>
        <w:t>Req</w:t>
      </w:r>
      <w:r w:rsidR="0031284D">
        <w:rPr>
          <w:rFonts w:hint="eastAsia"/>
        </w:rPr>
        <w:t>员工</w:t>
      </w:r>
      <w:r>
        <w:rPr>
          <w:rFonts w:hint="eastAsia"/>
        </w:rPr>
        <w:t>绑定</w:t>
      </w:r>
      <w:r w:rsidR="00CE0D46">
        <w:rPr>
          <w:rFonts w:hint="eastAsia"/>
        </w:rPr>
        <w:t>确认</w:t>
      </w:r>
      <w:r>
        <w:rPr>
          <w:rFonts w:hint="eastAsia"/>
        </w:rPr>
        <w:t>请求消息</w:t>
      </w:r>
      <w:r w:rsidRPr="00AF7CC8">
        <w:rPr>
          <w:rFonts w:hint="eastAsia"/>
        </w:rPr>
        <w:t>：</w:t>
      </w:r>
      <w:r w:rsidRPr="00E72689">
        <w:rPr>
          <w:rFonts w:ascii="宋体" w:hAnsi="宋体" w:hint="eastAsia"/>
        </w:rPr>
        <w:t xml:space="preserve"> </w:t>
      </w:r>
    </w:p>
    <w:tbl>
      <w:tblPr>
        <w:tblW w:w="8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1"/>
        <w:gridCol w:w="3718"/>
        <w:gridCol w:w="1240"/>
        <w:gridCol w:w="1529"/>
      </w:tblGrid>
      <w:tr w:rsidR="00712624">
        <w:tblPrEx>
          <w:tblCellMar>
            <w:top w:w="0" w:type="dxa"/>
            <w:bottom w:w="0" w:type="dxa"/>
          </w:tblCellMar>
        </w:tblPrEx>
        <w:trPr>
          <w:jc w:val="center"/>
        </w:trPr>
        <w:tc>
          <w:tcPr>
            <w:tcW w:w="1971" w:type="dxa"/>
            <w:tcBorders>
              <w:bottom w:val="single" w:sz="4" w:space="0" w:color="auto"/>
            </w:tcBorders>
            <w:shd w:val="clear" w:color="auto" w:fill="A6A6A6"/>
          </w:tcPr>
          <w:p w:rsidR="00712624" w:rsidRPr="00DF20C5" w:rsidRDefault="00712624" w:rsidP="006505DF">
            <w:pPr>
              <w:jc w:val="center"/>
              <w:rPr>
                <w:rFonts w:ascii="宋体" w:hAnsi="宋体" w:hint="eastAsia"/>
                <w:szCs w:val="21"/>
              </w:rPr>
            </w:pPr>
            <w:r w:rsidRPr="00DF20C5">
              <w:rPr>
                <w:rFonts w:ascii="宋体" w:hAnsi="宋体" w:hint="eastAsia"/>
                <w:szCs w:val="21"/>
              </w:rPr>
              <w:t>参数标识</w:t>
            </w:r>
          </w:p>
        </w:tc>
        <w:tc>
          <w:tcPr>
            <w:tcW w:w="6487" w:type="dxa"/>
            <w:gridSpan w:val="3"/>
            <w:tcBorders>
              <w:bottom w:val="single" w:sz="4" w:space="0" w:color="auto"/>
            </w:tcBorders>
            <w:shd w:val="clear" w:color="auto" w:fill="auto"/>
          </w:tcPr>
          <w:p w:rsidR="00712624" w:rsidRPr="00DF20C5" w:rsidRDefault="00712624" w:rsidP="006505DF">
            <w:pPr>
              <w:tabs>
                <w:tab w:val="center" w:pos="3402"/>
              </w:tabs>
              <w:rPr>
                <w:rFonts w:ascii="宋体" w:hAnsi="宋体" w:hint="eastAsia"/>
                <w:szCs w:val="21"/>
              </w:rPr>
            </w:pPr>
            <w:r w:rsidRPr="00E72689">
              <w:rPr>
                <w:rFonts w:ascii="宋体" w:hAnsi="宋体" w:hint="eastAsia"/>
                <w:szCs w:val="21"/>
              </w:rPr>
              <w:t>StaffBind</w:t>
            </w:r>
            <w:r>
              <w:rPr>
                <w:rFonts w:ascii="宋体" w:hAnsi="宋体" w:hint="eastAsia"/>
                <w:szCs w:val="21"/>
              </w:rPr>
              <w:t>Ack</w:t>
            </w:r>
            <w:r w:rsidRPr="00E72689">
              <w:rPr>
                <w:rFonts w:ascii="宋体" w:hAnsi="宋体" w:hint="eastAsia"/>
                <w:szCs w:val="21"/>
              </w:rPr>
              <w:t>Req</w:t>
            </w:r>
            <w:r w:rsidRPr="00DF20C5">
              <w:rPr>
                <w:rFonts w:ascii="宋体" w:hAnsi="宋体"/>
                <w:szCs w:val="21"/>
              </w:rPr>
              <w:tab/>
            </w:r>
          </w:p>
        </w:tc>
      </w:tr>
      <w:tr w:rsidR="00712624" w:rsidRPr="005C6DCF">
        <w:tblPrEx>
          <w:tblCellMar>
            <w:top w:w="0" w:type="dxa"/>
            <w:bottom w:w="0" w:type="dxa"/>
          </w:tblCellMar>
        </w:tblPrEx>
        <w:trPr>
          <w:jc w:val="center"/>
        </w:trPr>
        <w:tc>
          <w:tcPr>
            <w:tcW w:w="1971" w:type="dxa"/>
            <w:shd w:val="clear" w:color="auto" w:fill="auto"/>
          </w:tcPr>
          <w:p w:rsidR="00712624" w:rsidRPr="00DF20C5" w:rsidRDefault="00712624" w:rsidP="006505DF">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487" w:type="dxa"/>
            <w:gridSpan w:val="3"/>
            <w:shd w:val="clear" w:color="auto" w:fill="auto"/>
          </w:tcPr>
          <w:p w:rsidR="00712624" w:rsidRPr="00DF20C5" w:rsidRDefault="00712624"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712624" w:rsidRDefault="00712624" w:rsidP="006505DF">
            <w:pPr>
              <w:spacing w:line="360" w:lineRule="auto"/>
              <w:rPr>
                <w:rFonts w:ascii="宋体" w:hAnsi="宋体" w:hint="eastAsia"/>
                <w:szCs w:val="21"/>
              </w:rPr>
            </w:pPr>
            <w:r w:rsidRPr="00DF20C5">
              <w:rPr>
                <w:rFonts w:ascii="宋体" w:hAnsi="宋体" w:hint="eastAsia"/>
                <w:szCs w:val="21"/>
              </w:rPr>
              <w:t>&lt;</w:t>
            </w:r>
            <w:r w:rsidRPr="00E72689">
              <w:rPr>
                <w:rFonts w:ascii="宋体" w:hAnsi="宋体" w:hint="eastAsia"/>
                <w:szCs w:val="21"/>
              </w:rPr>
              <w:t>StaffBind</w:t>
            </w:r>
            <w:r>
              <w:rPr>
                <w:rFonts w:ascii="宋体" w:hAnsi="宋体" w:hint="eastAsia"/>
                <w:szCs w:val="21"/>
              </w:rPr>
              <w:t>Ack</w:t>
            </w:r>
            <w:r w:rsidRPr="00E72689">
              <w:rPr>
                <w:rFonts w:ascii="宋体" w:hAnsi="宋体" w:hint="eastAsia"/>
                <w:szCs w:val="21"/>
              </w:rPr>
              <w:t>Req</w:t>
            </w:r>
            <w:r w:rsidRPr="00DF20C5">
              <w:rPr>
                <w:rFonts w:ascii="宋体" w:hAnsi="宋体" w:hint="eastAsia"/>
                <w:szCs w:val="21"/>
              </w:rPr>
              <w:t>&gt;</w:t>
            </w:r>
          </w:p>
          <w:p w:rsidR="00712624" w:rsidRPr="00DF20C5" w:rsidRDefault="00712624" w:rsidP="006505DF">
            <w:pPr>
              <w:spacing w:line="360" w:lineRule="auto"/>
              <w:rPr>
                <w:rFonts w:ascii="宋体" w:hAnsi="宋体" w:hint="eastAsia"/>
                <w:szCs w:val="21"/>
              </w:rPr>
            </w:pPr>
            <w:r>
              <w:rPr>
                <w:rFonts w:ascii="宋体" w:hAnsi="宋体" w:hint="eastAsia"/>
                <w:szCs w:val="21"/>
              </w:rPr>
              <w:t xml:space="preserve">  &lt;HEAD&gt;</w:t>
            </w:r>
          </w:p>
          <w:p w:rsidR="00712624" w:rsidRPr="00DF20C5"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712624" w:rsidRPr="00DF20C5"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712624" w:rsidRPr="00DF20C5"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712624"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&lt;SERVICEID&gt;</w:t>
            </w:r>
            <w:r>
              <w:rPr>
                <w:rFonts w:ascii="宋体" w:hAnsi="宋体" w:hint="eastAsia"/>
                <w:szCs w:val="21"/>
              </w:rPr>
              <w:t>业务代码</w:t>
            </w:r>
            <w:r w:rsidRPr="00DF20C5">
              <w:rPr>
                <w:rFonts w:ascii="宋体" w:hAnsi="宋体" w:hint="eastAsia"/>
                <w:szCs w:val="21"/>
              </w:rPr>
              <w:t>&lt;/SERVICEID&gt;</w:t>
            </w:r>
          </w:p>
          <w:p w:rsidR="00712624" w:rsidRDefault="00712624" w:rsidP="00712624">
            <w:pPr>
              <w:spacing w:line="360" w:lineRule="auto"/>
              <w:ind w:firstLineChars="100" w:firstLine="200"/>
              <w:rPr>
                <w:rFonts w:ascii="宋体" w:hAnsi="宋体" w:hint="eastAsia"/>
                <w:szCs w:val="21"/>
              </w:rPr>
            </w:pPr>
            <w:r>
              <w:rPr>
                <w:rFonts w:ascii="宋体" w:hAnsi="宋体" w:hint="eastAsia"/>
                <w:szCs w:val="21"/>
              </w:rPr>
              <w:t>&lt;/HEAD&gt;</w:t>
            </w:r>
          </w:p>
          <w:p w:rsidR="00712624" w:rsidRPr="00DF20C5" w:rsidRDefault="00712624" w:rsidP="00712624">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712624" w:rsidRPr="00DF20C5" w:rsidRDefault="00712624" w:rsidP="006505DF">
            <w:pPr>
              <w:rPr>
                <w:rFonts w:ascii="宋体" w:hAnsi="宋体" w:hint="eastAsia"/>
                <w:szCs w:val="21"/>
                <w:lang w:val="fi-FI"/>
              </w:rPr>
            </w:pPr>
            <w:r w:rsidRPr="00DF20C5">
              <w:rPr>
                <w:rFonts w:ascii="宋体" w:hAnsi="宋体" w:hint="eastAsia"/>
                <w:szCs w:val="21"/>
                <w:lang w:val="fi-FI"/>
              </w:rPr>
              <w:t>&lt;/</w:t>
            </w:r>
            <w:r w:rsidRPr="00E72689">
              <w:rPr>
                <w:rFonts w:ascii="宋体" w:hAnsi="宋体" w:hint="eastAsia"/>
                <w:szCs w:val="21"/>
              </w:rPr>
              <w:t>StaffBind</w:t>
            </w:r>
            <w:r>
              <w:rPr>
                <w:rFonts w:ascii="宋体" w:hAnsi="宋体" w:hint="eastAsia"/>
                <w:szCs w:val="21"/>
              </w:rPr>
              <w:t>Ack</w:t>
            </w:r>
            <w:r w:rsidRPr="00E72689">
              <w:rPr>
                <w:rFonts w:ascii="宋体" w:hAnsi="宋体" w:hint="eastAsia"/>
                <w:szCs w:val="21"/>
              </w:rPr>
              <w:t>Req</w:t>
            </w:r>
            <w:r w:rsidRPr="00DF20C5">
              <w:rPr>
                <w:rFonts w:ascii="宋体" w:hAnsi="宋体" w:hint="eastAsia"/>
                <w:szCs w:val="21"/>
                <w:lang w:val="fi-FI"/>
              </w:rPr>
              <w:t>&gt;</w:t>
            </w:r>
          </w:p>
        </w:tc>
      </w:tr>
      <w:tr w:rsidR="00712624">
        <w:tblPrEx>
          <w:tblCellMar>
            <w:top w:w="0" w:type="dxa"/>
            <w:bottom w:w="0" w:type="dxa"/>
          </w:tblCellMar>
        </w:tblPrEx>
        <w:trPr>
          <w:jc w:val="center"/>
        </w:trPr>
        <w:tc>
          <w:tcPr>
            <w:tcW w:w="1971"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3718"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240"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b/>
                <w:szCs w:val="21"/>
              </w:rPr>
              <w:t>长度（字节）</w:t>
            </w:r>
          </w:p>
        </w:tc>
      </w:tr>
      <w:tr w:rsidR="00712624">
        <w:tblPrEx>
          <w:tblCellMar>
            <w:top w:w="0" w:type="dxa"/>
            <w:bottom w:w="0" w:type="dxa"/>
          </w:tblCellMar>
        </w:tblPrEx>
        <w:trPr>
          <w:jc w:val="center"/>
        </w:trPr>
        <w:tc>
          <w:tcPr>
            <w:tcW w:w="1971"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CODE</w:t>
            </w:r>
          </w:p>
        </w:tc>
        <w:tc>
          <w:tcPr>
            <w:tcW w:w="3718" w:type="dxa"/>
            <w:vAlign w:val="center"/>
          </w:tcPr>
          <w:p w:rsidR="00712624" w:rsidRPr="00DF20C5" w:rsidRDefault="00712624" w:rsidP="006505DF">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sidRPr="00AF7CC8">
              <w:rPr>
                <w:rFonts w:hint="eastAsia"/>
              </w:rPr>
              <w:t>StaffBind</w:t>
            </w:r>
            <w:r>
              <w:rPr>
                <w:rFonts w:hint="eastAsia"/>
              </w:rPr>
              <w:t>Ack</w:t>
            </w:r>
          </w:p>
        </w:tc>
        <w:tc>
          <w:tcPr>
            <w:tcW w:w="1240"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jc w:val="center"/>
        </w:trPr>
        <w:tc>
          <w:tcPr>
            <w:tcW w:w="1971"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SID</w:t>
            </w:r>
          </w:p>
        </w:tc>
        <w:tc>
          <w:tcPr>
            <w:tcW w:w="3718" w:type="dxa"/>
            <w:vAlign w:val="center"/>
          </w:tcPr>
          <w:p w:rsidR="00712624" w:rsidRPr="00DF20C5" w:rsidRDefault="00712624" w:rsidP="006505DF">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，自行生成</w:t>
            </w:r>
          </w:p>
        </w:tc>
        <w:tc>
          <w:tcPr>
            <w:tcW w:w="1240" w:type="dxa"/>
            <w:vAlign w:val="center"/>
          </w:tcPr>
          <w:p w:rsidR="00712624" w:rsidRPr="00DF20C5" w:rsidRDefault="00712624" w:rsidP="006505DF">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w:t>
            </w:r>
          </w:p>
        </w:tc>
      </w:tr>
      <w:tr w:rsidR="00712624">
        <w:tblPrEx>
          <w:tblCellMar>
            <w:top w:w="0" w:type="dxa"/>
            <w:bottom w:w="0" w:type="dxa"/>
          </w:tblCellMar>
        </w:tblPrEx>
        <w:trPr>
          <w:jc w:val="center"/>
        </w:trPr>
        <w:tc>
          <w:tcPr>
            <w:tcW w:w="1971"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TIMESTAMP</w:t>
            </w:r>
          </w:p>
        </w:tc>
        <w:tc>
          <w:tcPr>
            <w:tcW w:w="3718" w:type="dxa"/>
            <w:vAlign w:val="center"/>
          </w:tcPr>
          <w:p w:rsidR="00712624" w:rsidRPr="00F80A4A" w:rsidRDefault="00712624" w:rsidP="006505DF">
            <w:pPr>
              <w:spacing w:line="360" w:lineRule="auto"/>
              <w:rPr>
                <w:rFonts w:ascii="宋体" w:hAnsi="宋体" w:hint="eastAsia"/>
                <w:szCs w:val="21"/>
              </w:rPr>
            </w:pPr>
            <w:r w:rsidRPr="00F80A4A">
              <w:rPr>
                <w:rFonts w:ascii="宋体" w:hAnsi="宋体"/>
                <w:szCs w:val="21"/>
                <w:lang w:val="zh-CN"/>
              </w:rPr>
              <w:t>系统时间戳</w:t>
            </w:r>
            <w:r w:rsidRPr="00F80A4A">
              <w:rPr>
                <w:rFonts w:ascii="宋体" w:hAnsi="宋体" w:hint="eastAsia"/>
                <w:szCs w:val="21"/>
              </w:rPr>
              <w:t>：</w:t>
            </w:r>
            <w:r w:rsidRPr="00F80A4A">
              <w:rPr>
                <w:rFonts w:ascii="宋体" w:hAnsi="宋体"/>
                <w:szCs w:val="21"/>
              </w:rPr>
              <w:t>Y</w:t>
            </w:r>
            <w:r w:rsidR="00A31BEE">
              <w:rPr>
                <w:rFonts w:ascii="宋体" w:hAnsi="宋体" w:hint="eastAsia"/>
                <w:szCs w:val="21"/>
              </w:rPr>
              <w:t>Y</w:t>
            </w:r>
            <w:r w:rsidRPr="00F80A4A">
              <w:rPr>
                <w:rFonts w:ascii="宋体" w:hAnsi="宋体"/>
                <w:szCs w:val="21"/>
              </w:rPr>
              <w:t>YYMMDDHHmmssnnn</w:t>
            </w:r>
          </w:p>
        </w:tc>
        <w:tc>
          <w:tcPr>
            <w:tcW w:w="1240" w:type="dxa"/>
            <w:vAlign w:val="center"/>
          </w:tcPr>
          <w:p w:rsidR="00712624" w:rsidRPr="00F80A4A" w:rsidRDefault="00712624" w:rsidP="006505DF">
            <w:pPr>
              <w:spacing w:line="360" w:lineRule="auto"/>
              <w:jc w:val="center"/>
              <w:rPr>
                <w:rFonts w:ascii="宋体" w:hAnsi="宋体" w:hint="eastAsia"/>
                <w:szCs w:val="21"/>
              </w:rPr>
            </w:pPr>
            <w:r w:rsidRPr="00F80A4A">
              <w:rPr>
                <w:rFonts w:ascii="宋体" w:hAnsi="宋体" w:hint="eastAsia"/>
                <w:szCs w:val="21"/>
              </w:rPr>
              <w:t>String</w:t>
            </w:r>
          </w:p>
        </w:tc>
        <w:tc>
          <w:tcPr>
            <w:tcW w:w="1529"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24</w:t>
            </w:r>
          </w:p>
        </w:tc>
      </w:tr>
      <w:tr w:rsidR="00712624">
        <w:tblPrEx>
          <w:tblCellMar>
            <w:top w:w="0" w:type="dxa"/>
            <w:bottom w:w="0" w:type="dxa"/>
          </w:tblCellMar>
        </w:tblPrEx>
        <w:trPr>
          <w:jc w:val="center"/>
        </w:trPr>
        <w:tc>
          <w:tcPr>
            <w:tcW w:w="1971" w:type="dxa"/>
            <w:tcBorders>
              <w:bottom w:val="single" w:sz="4" w:space="0" w:color="auto"/>
            </w:tcBorders>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SERVICEID</w:t>
            </w:r>
          </w:p>
        </w:tc>
        <w:tc>
          <w:tcPr>
            <w:tcW w:w="3718" w:type="dxa"/>
            <w:tcBorders>
              <w:bottom w:val="single" w:sz="4" w:space="0" w:color="auto"/>
            </w:tcBorders>
            <w:vAlign w:val="center"/>
          </w:tcPr>
          <w:p w:rsidR="00712624" w:rsidRPr="00DF20C5" w:rsidRDefault="00712624" w:rsidP="006505DF">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240" w:type="dxa"/>
            <w:tcBorders>
              <w:bottom w:val="single" w:sz="4" w:space="0" w:color="auto"/>
            </w:tcBorders>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jc w:val="center"/>
        </w:trPr>
        <w:tc>
          <w:tcPr>
            <w:tcW w:w="8458" w:type="dxa"/>
            <w:gridSpan w:val="4"/>
            <w:tcBorders>
              <w:bottom w:val="single" w:sz="4" w:space="0" w:color="auto"/>
            </w:tcBorders>
            <w:shd w:val="clear" w:color="auto" w:fill="A6A6A6"/>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未加密的消息体格式</w:t>
            </w:r>
          </w:p>
        </w:tc>
      </w:tr>
      <w:tr w:rsidR="00712624">
        <w:tblPrEx>
          <w:tblCellMar>
            <w:top w:w="0" w:type="dxa"/>
            <w:bottom w:w="0" w:type="dxa"/>
          </w:tblCellMar>
        </w:tblPrEx>
        <w:trPr>
          <w:jc w:val="center"/>
        </w:trPr>
        <w:tc>
          <w:tcPr>
            <w:tcW w:w="1971" w:type="dxa"/>
            <w:tcBorders>
              <w:bottom w:val="single" w:sz="4" w:space="0" w:color="auto"/>
            </w:tcBorders>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消息体格式</w:t>
            </w:r>
          </w:p>
        </w:tc>
        <w:tc>
          <w:tcPr>
            <w:tcW w:w="6487" w:type="dxa"/>
            <w:gridSpan w:val="3"/>
            <w:tcBorders>
              <w:bottom w:val="single" w:sz="4" w:space="0" w:color="auto"/>
            </w:tcBorders>
          </w:tcPr>
          <w:p w:rsidR="00712624" w:rsidRPr="00DF20C5" w:rsidRDefault="00712624"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712624" w:rsidRDefault="00712624" w:rsidP="006505DF">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712624" w:rsidRDefault="00712624" w:rsidP="00712624">
            <w:pPr>
              <w:spacing w:line="360" w:lineRule="auto"/>
              <w:ind w:firstLineChars="200" w:firstLine="400"/>
              <w:rPr>
                <w:rFonts w:ascii="宋体" w:hAnsi="宋体" w:hint="eastAsia"/>
                <w:szCs w:val="21"/>
              </w:rPr>
            </w:pPr>
            <w:r w:rsidRPr="00E72689">
              <w:rPr>
                <w:rFonts w:ascii="宋体" w:hAnsi="宋体"/>
                <w:szCs w:val="21"/>
              </w:rPr>
              <w:t>&lt;</w:t>
            </w:r>
            <w:r w:rsidRPr="00E72689">
              <w:rPr>
                <w:rFonts w:ascii="宋体" w:hAnsi="宋体" w:hint="eastAsia"/>
                <w:szCs w:val="21"/>
              </w:rPr>
              <w:t>CORPACCOUNT</w:t>
            </w:r>
            <w:r w:rsidRPr="00E72689">
              <w:rPr>
                <w:rFonts w:ascii="宋体" w:hAnsi="宋体"/>
                <w:szCs w:val="21"/>
              </w:rPr>
              <w:t>&gt;</w:t>
            </w:r>
            <w:r w:rsidR="00A31BEE" w:rsidRPr="00A31BEE">
              <w:rPr>
                <w:rFonts w:ascii="宋体" w:hAnsi="宋体" w:hint="eastAsia"/>
                <w:color w:val="0000FF"/>
                <w:szCs w:val="21"/>
              </w:rPr>
              <w:t>集团编号</w:t>
            </w:r>
            <w:r w:rsidRPr="00E72689">
              <w:rPr>
                <w:rFonts w:ascii="宋体" w:hAnsi="宋体"/>
                <w:szCs w:val="21"/>
              </w:rPr>
              <w:t>&lt;</w:t>
            </w:r>
            <w:r w:rsidRPr="00E72689">
              <w:rPr>
                <w:rFonts w:ascii="宋体" w:hAnsi="宋体" w:hint="eastAsia"/>
                <w:szCs w:val="21"/>
              </w:rPr>
              <w:t>/CORPACCOUNT</w:t>
            </w:r>
            <w:r w:rsidRPr="00E72689">
              <w:rPr>
                <w:rFonts w:ascii="宋体" w:hAnsi="宋体"/>
                <w:szCs w:val="21"/>
              </w:rPr>
              <w:t>&gt;</w:t>
            </w:r>
          </w:p>
          <w:p w:rsidR="00712624" w:rsidRPr="00E72689" w:rsidRDefault="00712624" w:rsidP="00712624">
            <w:pPr>
              <w:spacing w:line="360" w:lineRule="auto"/>
              <w:ind w:firstLineChars="200" w:firstLine="400"/>
              <w:rPr>
                <w:rFonts w:ascii="宋体" w:hAnsi="宋体" w:hint="eastAsia"/>
                <w:szCs w:val="21"/>
              </w:rPr>
            </w:pPr>
            <w:r w:rsidRPr="001F627A">
              <w:rPr>
                <w:rFonts w:ascii="宋体" w:hAnsi="宋体" w:cs="Arial" w:hint="eastAsia"/>
                <w:szCs w:val="21"/>
              </w:rPr>
              <w:t>&lt;SUBSCRIBERID&gt;用户</w:t>
            </w:r>
            <w:r w:rsidR="00D87688">
              <w:rPr>
                <w:rFonts w:ascii="宋体" w:hAnsi="宋体" w:cs="Arial" w:hint="eastAsia"/>
                <w:szCs w:val="21"/>
              </w:rPr>
              <w:t>订购</w:t>
            </w:r>
            <w:r w:rsidRPr="001F627A">
              <w:rPr>
                <w:rFonts w:ascii="宋体" w:hAnsi="宋体" w:cs="Arial" w:hint="eastAsia"/>
                <w:szCs w:val="21"/>
              </w:rPr>
              <w:t>关系编号&lt;/SUBSCRIBERID&gt;</w:t>
            </w:r>
          </w:p>
          <w:p w:rsidR="00712624" w:rsidRDefault="00712624" w:rsidP="00712624">
            <w:pPr>
              <w:spacing w:line="360" w:lineRule="auto"/>
              <w:ind w:leftChars="100" w:left="200" w:firstLineChars="100" w:firstLine="200"/>
              <w:rPr>
                <w:rFonts w:ascii="宋体" w:hAnsi="宋体" w:hint="eastAsia"/>
                <w:szCs w:val="21"/>
              </w:rPr>
            </w:pPr>
            <w:r>
              <w:rPr>
                <w:rFonts w:ascii="宋体" w:hAnsi="宋体" w:hint="eastAsia"/>
                <w:szCs w:val="21"/>
              </w:rPr>
              <w:t>&lt;STAFFLIST&gt;</w:t>
            </w:r>
          </w:p>
          <w:p w:rsidR="00712624" w:rsidRDefault="00712624" w:rsidP="00712624">
            <w:pPr>
              <w:spacing w:line="360" w:lineRule="auto"/>
              <w:ind w:leftChars="300" w:left="600" w:firstLineChars="100" w:firstLine="200"/>
              <w:rPr>
                <w:rFonts w:ascii="宋体" w:hAnsi="宋体" w:hint="eastAsia"/>
                <w:szCs w:val="21"/>
              </w:rPr>
            </w:pPr>
            <w:r>
              <w:rPr>
                <w:rFonts w:ascii="宋体" w:hAnsi="宋体" w:hint="eastAsia"/>
                <w:szCs w:val="21"/>
              </w:rPr>
              <w:t>&lt;STAFFINFO&gt;</w:t>
            </w:r>
          </w:p>
          <w:p w:rsidR="005B2C02" w:rsidRPr="00E72689" w:rsidRDefault="005B2C02" w:rsidP="005B2C02">
            <w:pPr>
              <w:spacing w:line="360" w:lineRule="auto"/>
              <w:ind w:leftChars="300" w:left="600" w:firstLineChars="200" w:firstLine="400"/>
              <w:rPr>
                <w:rFonts w:ascii="宋体" w:hAnsi="宋体" w:hint="eastAsia"/>
                <w:szCs w:val="21"/>
              </w:rPr>
            </w:pPr>
            <w:r w:rsidRPr="00E72689">
              <w:rPr>
                <w:rFonts w:ascii="宋体" w:hAnsi="宋体"/>
                <w:szCs w:val="21"/>
              </w:rPr>
              <w:t>&lt;</w:t>
            </w:r>
            <w:r>
              <w:rPr>
                <w:rFonts w:ascii="宋体" w:hAnsi="宋体" w:hint="eastAsia"/>
                <w:szCs w:val="21"/>
              </w:rPr>
              <w:t>OPRNUMB</w:t>
            </w:r>
            <w:r w:rsidRPr="00E72689">
              <w:rPr>
                <w:rFonts w:ascii="宋体" w:hAnsi="宋体"/>
                <w:szCs w:val="21"/>
              </w:rPr>
              <w:t>&gt;</w:t>
            </w:r>
            <w:r>
              <w:rPr>
                <w:rFonts w:ascii="宋体" w:hAnsi="宋体" w:hint="eastAsia"/>
                <w:szCs w:val="21"/>
              </w:rPr>
              <w:t>用户签约指令流水号</w:t>
            </w:r>
            <w:r w:rsidRPr="00E72689">
              <w:rPr>
                <w:rFonts w:ascii="宋体" w:hAnsi="宋体"/>
                <w:szCs w:val="21"/>
              </w:rPr>
              <w:t>&lt;</w:t>
            </w:r>
            <w:r w:rsidRPr="00E72689">
              <w:rPr>
                <w:rFonts w:ascii="宋体" w:hAnsi="宋体" w:hint="eastAsia"/>
                <w:szCs w:val="21"/>
              </w:rPr>
              <w:t>/</w:t>
            </w:r>
            <w:r>
              <w:rPr>
                <w:rFonts w:ascii="宋体" w:hAnsi="宋体" w:hint="eastAsia"/>
                <w:szCs w:val="21"/>
              </w:rPr>
              <w:t>OPRNUMB</w:t>
            </w:r>
            <w:r w:rsidRPr="00E72689">
              <w:rPr>
                <w:rFonts w:ascii="宋体" w:hAnsi="宋体"/>
                <w:szCs w:val="21"/>
              </w:rPr>
              <w:t>&gt;</w:t>
            </w:r>
          </w:p>
          <w:p w:rsidR="005B2C02" w:rsidRPr="00E72689" w:rsidRDefault="005B2C02" w:rsidP="005B2C02">
            <w:pPr>
              <w:spacing w:line="360" w:lineRule="auto"/>
              <w:ind w:leftChars="300" w:left="600" w:firstLineChars="200" w:firstLine="400"/>
              <w:rPr>
                <w:rFonts w:ascii="宋体" w:hAnsi="宋体" w:hint="eastAsia"/>
                <w:szCs w:val="21"/>
              </w:rPr>
            </w:pPr>
            <w:r w:rsidRPr="00E72689">
              <w:rPr>
                <w:rFonts w:ascii="宋体" w:hAnsi="宋体"/>
                <w:szCs w:val="21"/>
              </w:rPr>
              <w:t>&lt;</w:t>
            </w:r>
            <w:r>
              <w:rPr>
                <w:rFonts w:ascii="宋体" w:hAnsi="宋体" w:hint="eastAsia"/>
                <w:szCs w:val="21"/>
              </w:rPr>
              <w:t>UFID</w:t>
            </w:r>
            <w:r w:rsidRPr="00E72689">
              <w:rPr>
                <w:rFonts w:ascii="宋体" w:hAnsi="宋体"/>
                <w:szCs w:val="21"/>
              </w:rPr>
              <w:t>&gt;</w:t>
            </w:r>
            <w:r w:rsidRPr="00E72689">
              <w:rPr>
                <w:rFonts w:ascii="宋体" w:hAnsi="宋体" w:hint="eastAsia"/>
                <w:szCs w:val="21"/>
              </w:rPr>
              <w:t>用户</w:t>
            </w:r>
            <w:r>
              <w:rPr>
                <w:rFonts w:ascii="宋体" w:hAnsi="宋体" w:hint="eastAsia"/>
                <w:szCs w:val="21"/>
              </w:rPr>
              <w:t>ID</w:t>
            </w:r>
            <w:r w:rsidRPr="00E72689">
              <w:rPr>
                <w:rFonts w:ascii="宋体" w:hAnsi="宋体"/>
                <w:szCs w:val="21"/>
              </w:rPr>
              <w:t>&lt;</w:t>
            </w:r>
            <w:r w:rsidRPr="00E72689">
              <w:rPr>
                <w:rFonts w:ascii="宋体" w:hAnsi="宋体" w:hint="eastAsia"/>
                <w:szCs w:val="21"/>
              </w:rPr>
              <w:t>/</w:t>
            </w:r>
            <w:r>
              <w:rPr>
                <w:rFonts w:ascii="宋体" w:hAnsi="宋体" w:hint="eastAsia"/>
                <w:szCs w:val="21"/>
              </w:rPr>
              <w:t>UFID</w:t>
            </w:r>
            <w:r w:rsidRPr="00E72689">
              <w:rPr>
                <w:rFonts w:ascii="宋体" w:hAnsi="宋体"/>
                <w:szCs w:val="21"/>
              </w:rPr>
              <w:t>&gt;</w:t>
            </w:r>
          </w:p>
          <w:p w:rsidR="00712624" w:rsidRDefault="00712624" w:rsidP="00712624">
            <w:pPr>
              <w:spacing w:line="360" w:lineRule="auto"/>
              <w:ind w:leftChars="500" w:left="1000"/>
              <w:rPr>
                <w:rFonts w:ascii="宋体" w:hAnsi="宋体" w:hint="eastAsia"/>
                <w:szCs w:val="21"/>
              </w:rPr>
            </w:pPr>
            <w:r w:rsidRPr="00E72689">
              <w:rPr>
                <w:rFonts w:ascii="宋体" w:hAnsi="宋体"/>
                <w:szCs w:val="21"/>
              </w:rPr>
              <w:t>&lt;</w:t>
            </w:r>
            <w:r>
              <w:rPr>
                <w:rFonts w:ascii="宋体" w:hAnsi="宋体" w:hint="eastAsia"/>
                <w:szCs w:val="21"/>
              </w:rPr>
              <w:t>USER</w:t>
            </w:r>
            <w:r w:rsidRPr="00E72689">
              <w:rPr>
                <w:rFonts w:ascii="宋体" w:hAnsi="宋体" w:hint="eastAsia"/>
                <w:szCs w:val="21"/>
              </w:rPr>
              <w:t>TYPE</w:t>
            </w:r>
            <w:r w:rsidRPr="00E72689">
              <w:rPr>
                <w:rFonts w:ascii="宋体" w:hAnsi="宋体"/>
                <w:szCs w:val="21"/>
              </w:rPr>
              <w:t>&gt;</w:t>
            </w:r>
            <w:r>
              <w:rPr>
                <w:rFonts w:ascii="宋体" w:hAnsi="宋体" w:hint="eastAsia"/>
                <w:szCs w:val="21"/>
              </w:rPr>
              <w:t>用户类型</w:t>
            </w:r>
            <w:r w:rsidRPr="00E72689">
              <w:rPr>
                <w:rFonts w:ascii="宋体" w:hAnsi="宋体"/>
                <w:szCs w:val="21"/>
              </w:rPr>
              <w:t>&lt;/</w:t>
            </w:r>
            <w:r>
              <w:rPr>
                <w:rFonts w:ascii="宋体" w:hAnsi="宋体" w:hint="eastAsia"/>
                <w:szCs w:val="21"/>
              </w:rPr>
              <w:t>USER</w:t>
            </w:r>
            <w:r w:rsidRPr="00E72689">
              <w:rPr>
                <w:rFonts w:ascii="宋体" w:hAnsi="宋体" w:hint="eastAsia"/>
                <w:szCs w:val="21"/>
              </w:rPr>
              <w:t>TYPE</w:t>
            </w:r>
            <w:r w:rsidRPr="00E72689">
              <w:rPr>
                <w:rFonts w:ascii="宋体" w:hAnsi="宋体"/>
                <w:szCs w:val="21"/>
              </w:rPr>
              <w:t>&gt;</w:t>
            </w:r>
          </w:p>
          <w:p w:rsidR="00712624" w:rsidRDefault="00712624" w:rsidP="00712624">
            <w:pPr>
              <w:spacing w:line="360" w:lineRule="auto"/>
              <w:ind w:leftChars="500" w:left="1000"/>
              <w:rPr>
                <w:rFonts w:ascii="宋体" w:hAnsi="宋体" w:hint="eastAsia"/>
                <w:szCs w:val="21"/>
              </w:rPr>
            </w:pPr>
            <w:r w:rsidRPr="00E72689">
              <w:rPr>
                <w:rFonts w:ascii="宋体" w:hAnsi="宋体"/>
                <w:szCs w:val="21"/>
              </w:rPr>
              <w:t>&lt;</w:t>
            </w:r>
            <w:r w:rsidRPr="00E72689">
              <w:rPr>
                <w:rFonts w:ascii="宋体" w:hAnsi="宋体" w:hint="eastAsia"/>
                <w:szCs w:val="21"/>
              </w:rPr>
              <w:t>OPTYPE</w:t>
            </w:r>
            <w:r w:rsidRPr="00E72689">
              <w:rPr>
                <w:rFonts w:ascii="宋体" w:hAnsi="宋体"/>
                <w:szCs w:val="21"/>
              </w:rPr>
              <w:t>&gt;</w:t>
            </w:r>
            <w:r w:rsidRPr="00E72689">
              <w:rPr>
                <w:rFonts w:ascii="宋体" w:hAnsi="宋体" w:hint="eastAsia"/>
                <w:szCs w:val="21"/>
              </w:rPr>
              <w:t>绑定标志</w:t>
            </w:r>
            <w:r w:rsidRPr="00E72689">
              <w:rPr>
                <w:rFonts w:ascii="宋体" w:hAnsi="宋体"/>
                <w:szCs w:val="21"/>
              </w:rPr>
              <w:t>&lt;/</w:t>
            </w:r>
            <w:r w:rsidRPr="00E72689">
              <w:rPr>
                <w:rFonts w:ascii="宋体" w:hAnsi="宋体" w:hint="eastAsia"/>
                <w:szCs w:val="21"/>
              </w:rPr>
              <w:t>OPTYPE</w:t>
            </w:r>
            <w:r w:rsidRPr="00E72689">
              <w:rPr>
                <w:rFonts w:ascii="宋体" w:hAnsi="宋体"/>
                <w:szCs w:val="21"/>
              </w:rPr>
              <w:t>&gt;</w:t>
            </w:r>
          </w:p>
          <w:p w:rsidR="00712624" w:rsidRPr="00F7411D" w:rsidRDefault="00712624" w:rsidP="00712624">
            <w:pPr>
              <w:spacing w:line="360" w:lineRule="auto"/>
              <w:ind w:leftChars="500" w:left="1000"/>
              <w:rPr>
                <w:rFonts w:ascii="宋体" w:hAnsi="宋体"/>
                <w:szCs w:val="21"/>
              </w:rPr>
            </w:pPr>
            <w:r w:rsidRPr="00F7411D">
              <w:rPr>
                <w:rFonts w:ascii="宋体" w:hAnsi="宋体"/>
                <w:szCs w:val="21"/>
              </w:rPr>
              <w:t>&lt;</w:t>
            </w:r>
            <w:r w:rsidRPr="00F7411D">
              <w:rPr>
                <w:rFonts w:ascii="宋体" w:hAnsi="宋体" w:hint="eastAsia"/>
                <w:szCs w:val="21"/>
              </w:rPr>
              <w:t>ACK</w:t>
            </w:r>
            <w:r w:rsidRPr="00F7411D">
              <w:rPr>
                <w:rFonts w:ascii="宋体" w:hAnsi="宋体"/>
                <w:szCs w:val="21"/>
              </w:rPr>
              <w:t>CODE&gt;</w:t>
            </w:r>
            <w:r w:rsidRPr="00F7411D">
              <w:rPr>
                <w:rFonts w:ascii="宋体" w:hAnsi="宋体" w:hint="eastAsia"/>
                <w:szCs w:val="21"/>
              </w:rPr>
              <w:t>确认</w:t>
            </w:r>
            <w:r w:rsidRPr="00F7411D">
              <w:rPr>
                <w:rFonts w:ascii="宋体" w:hAnsi="宋体"/>
                <w:szCs w:val="21"/>
              </w:rPr>
              <w:t>结果代码&lt;/</w:t>
            </w:r>
            <w:r w:rsidRPr="00F7411D">
              <w:rPr>
                <w:rFonts w:ascii="宋体" w:hAnsi="宋体" w:hint="eastAsia"/>
                <w:szCs w:val="21"/>
              </w:rPr>
              <w:t>ACK</w:t>
            </w:r>
            <w:r w:rsidRPr="00F7411D">
              <w:rPr>
                <w:rFonts w:ascii="宋体" w:hAnsi="宋体"/>
                <w:szCs w:val="21"/>
              </w:rPr>
              <w:t>CODE&gt;</w:t>
            </w:r>
          </w:p>
          <w:p w:rsidR="00712624" w:rsidRPr="00F7411D" w:rsidRDefault="00712624" w:rsidP="00712624">
            <w:pPr>
              <w:spacing w:line="360" w:lineRule="auto"/>
              <w:ind w:leftChars="500" w:left="1000"/>
              <w:rPr>
                <w:rFonts w:ascii="宋体" w:hAnsi="宋体" w:hint="eastAsia"/>
                <w:szCs w:val="21"/>
              </w:rPr>
            </w:pPr>
            <w:r w:rsidRPr="00F7411D">
              <w:rPr>
                <w:rFonts w:ascii="宋体" w:hAnsi="宋体"/>
                <w:szCs w:val="21"/>
              </w:rPr>
              <w:t>&lt;</w:t>
            </w:r>
            <w:r w:rsidRPr="00F7411D">
              <w:rPr>
                <w:rFonts w:ascii="宋体" w:hAnsi="宋体" w:hint="eastAsia"/>
                <w:szCs w:val="21"/>
              </w:rPr>
              <w:t>ACK</w:t>
            </w:r>
            <w:r w:rsidRPr="00F7411D">
              <w:rPr>
                <w:rFonts w:ascii="宋体" w:hAnsi="宋体"/>
                <w:szCs w:val="21"/>
              </w:rPr>
              <w:t>MSG&gt;</w:t>
            </w:r>
            <w:r w:rsidRPr="00F7411D">
              <w:rPr>
                <w:rFonts w:ascii="宋体" w:hAnsi="宋体" w:hint="eastAsia"/>
                <w:szCs w:val="21"/>
              </w:rPr>
              <w:t>确认</w:t>
            </w:r>
            <w:r w:rsidRPr="00F7411D">
              <w:rPr>
                <w:rFonts w:ascii="宋体" w:hAnsi="宋体"/>
                <w:szCs w:val="21"/>
              </w:rPr>
              <w:t>结果描述&lt;/</w:t>
            </w:r>
            <w:r w:rsidRPr="00F7411D">
              <w:rPr>
                <w:rFonts w:ascii="宋体" w:hAnsi="宋体" w:hint="eastAsia"/>
                <w:szCs w:val="21"/>
              </w:rPr>
              <w:t>ACK</w:t>
            </w:r>
            <w:r w:rsidRPr="00F7411D">
              <w:rPr>
                <w:rFonts w:ascii="宋体" w:hAnsi="宋体"/>
                <w:szCs w:val="21"/>
              </w:rPr>
              <w:t>MSG&gt;</w:t>
            </w:r>
          </w:p>
          <w:p w:rsidR="00712624" w:rsidRDefault="00712624" w:rsidP="00712624">
            <w:pPr>
              <w:spacing w:line="360" w:lineRule="auto"/>
              <w:ind w:leftChars="200" w:left="400" w:firstLineChars="200" w:firstLine="400"/>
              <w:rPr>
                <w:rFonts w:ascii="宋体" w:hAnsi="宋体" w:hint="eastAsia"/>
                <w:szCs w:val="21"/>
              </w:rPr>
            </w:pPr>
            <w:r>
              <w:rPr>
                <w:rFonts w:ascii="宋体" w:hAnsi="宋体" w:hint="eastAsia"/>
                <w:szCs w:val="21"/>
              </w:rPr>
              <w:t>&lt;/STAFFINFO&gt;</w:t>
            </w:r>
          </w:p>
          <w:p w:rsidR="00712624" w:rsidRPr="00B33B03" w:rsidRDefault="00712624" w:rsidP="00712624">
            <w:pPr>
              <w:spacing w:line="360" w:lineRule="auto"/>
              <w:ind w:leftChars="200" w:left="400" w:firstLineChars="200" w:firstLine="400"/>
              <w:rPr>
                <w:rFonts w:ascii="宋体" w:hAnsi="宋体" w:hint="eastAsia"/>
                <w:szCs w:val="21"/>
              </w:rPr>
            </w:pPr>
            <w:r>
              <w:rPr>
                <w:rFonts w:ascii="宋体" w:hAnsi="宋体"/>
                <w:szCs w:val="21"/>
              </w:rPr>
              <w:t>……</w:t>
            </w:r>
          </w:p>
          <w:p w:rsidR="00712624" w:rsidRPr="00E72689" w:rsidRDefault="00712624" w:rsidP="00712624">
            <w:pPr>
              <w:spacing w:line="360" w:lineRule="auto"/>
              <w:ind w:leftChars="100" w:left="200" w:firstLineChars="100" w:firstLine="200"/>
              <w:rPr>
                <w:rFonts w:ascii="宋体" w:hAnsi="宋体" w:hint="eastAsia"/>
                <w:szCs w:val="21"/>
              </w:rPr>
            </w:pPr>
            <w:r>
              <w:rPr>
                <w:rFonts w:ascii="宋体" w:hAnsi="宋体" w:hint="eastAsia"/>
                <w:szCs w:val="21"/>
              </w:rPr>
              <w:t>&lt;/STAFFLIST&gt;</w:t>
            </w:r>
          </w:p>
          <w:p w:rsidR="00712624" w:rsidRPr="00DF20C5" w:rsidRDefault="00712624" w:rsidP="006505DF">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712624">
        <w:tblPrEx>
          <w:tblCellMar>
            <w:top w:w="0" w:type="dxa"/>
            <w:bottom w:w="0" w:type="dxa"/>
          </w:tblCellMar>
        </w:tblPrEx>
        <w:trPr>
          <w:jc w:val="center"/>
        </w:trPr>
        <w:tc>
          <w:tcPr>
            <w:tcW w:w="1971"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名称</w:t>
            </w:r>
          </w:p>
        </w:tc>
        <w:tc>
          <w:tcPr>
            <w:tcW w:w="3718"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240"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b/>
                <w:szCs w:val="21"/>
              </w:rPr>
              <w:t>长度（字节）</w:t>
            </w:r>
          </w:p>
        </w:tc>
      </w:tr>
      <w:tr w:rsidR="00712624">
        <w:tblPrEx>
          <w:tblCellMar>
            <w:top w:w="0" w:type="dxa"/>
            <w:bottom w:w="0" w:type="dxa"/>
          </w:tblCellMar>
        </w:tblPrEx>
        <w:trPr>
          <w:jc w:val="center"/>
        </w:trPr>
        <w:tc>
          <w:tcPr>
            <w:tcW w:w="1971" w:type="dxa"/>
          </w:tcPr>
          <w:p w:rsidR="00712624" w:rsidRPr="00E72689" w:rsidRDefault="00712624" w:rsidP="006505DF">
            <w:pPr>
              <w:spacing w:line="360" w:lineRule="auto"/>
              <w:jc w:val="center"/>
              <w:rPr>
                <w:rFonts w:ascii="宋体" w:hAnsi="宋体" w:hint="eastAsia"/>
                <w:szCs w:val="21"/>
              </w:rPr>
            </w:pPr>
            <w:r w:rsidRPr="00E72689">
              <w:rPr>
                <w:rFonts w:ascii="宋体" w:hAnsi="宋体" w:hint="eastAsia"/>
                <w:szCs w:val="21"/>
              </w:rPr>
              <w:t>CORPACCOUNT</w:t>
            </w:r>
          </w:p>
        </w:tc>
        <w:tc>
          <w:tcPr>
            <w:tcW w:w="3718" w:type="dxa"/>
          </w:tcPr>
          <w:p w:rsidR="00712624" w:rsidRPr="00A31BEE" w:rsidRDefault="00A31BEE" w:rsidP="006505DF">
            <w:pPr>
              <w:spacing w:line="360" w:lineRule="auto"/>
              <w:rPr>
                <w:rFonts w:ascii="宋体" w:hAnsi="宋体" w:hint="eastAsia"/>
                <w:color w:val="0000FF"/>
                <w:szCs w:val="21"/>
              </w:rPr>
            </w:pPr>
            <w:r w:rsidRPr="00A31BEE">
              <w:rPr>
                <w:rFonts w:ascii="宋体" w:hAnsi="宋体" w:hint="eastAsia"/>
                <w:color w:val="0000FF"/>
                <w:szCs w:val="21"/>
              </w:rPr>
              <w:t>集团编号</w:t>
            </w:r>
          </w:p>
        </w:tc>
        <w:tc>
          <w:tcPr>
            <w:tcW w:w="1240"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String</w:t>
            </w:r>
          </w:p>
        </w:tc>
        <w:tc>
          <w:tcPr>
            <w:tcW w:w="1529"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jc w:val="center"/>
        </w:trPr>
        <w:tc>
          <w:tcPr>
            <w:tcW w:w="1971"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STAFFLIST</w:t>
            </w:r>
          </w:p>
        </w:tc>
        <w:tc>
          <w:tcPr>
            <w:tcW w:w="3718" w:type="dxa"/>
          </w:tcPr>
          <w:p w:rsidR="00712624" w:rsidRPr="00E72689" w:rsidRDefault="00712624" w:rsidP="006505DF">
            <w:pPr>
              <w:spacing w:line="360" w:lineRule="auto"/>
              <w:rPr>
                <w:rFonts w:ascii="宋体" w:hAnsi="宋体" w:hint="eastAsia"/>
                <w:szCs w:val="21"/>
              </w:rPr>
            </w:pPr>
            <w:r>
              <w:rPr>
                <w:rFonts w:ascii="宋体" w:hAnsi="宋体" w:hint="eastAsia"/>
                <w:szCs w:val="21"/>
              </w:rPr>
              <w:t>员工列表</w:t>
            </w:r>
          </w:p>
        </w:tc>
        <w:tc>
          <w:tcPr>
            <w:tcW w:w="1240"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w:t>
            </w:r>
          </w:p>
        </w:tc>
        <w:tc>
          <w:tcPr>
            <w:tcW w:w="1529"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w:t>
            </w:r>
          </w:p>
        </w:tc>
      </w:tr>
      <w:tr w:rsidR="00712624">
        <w:tblPrEx>
          <w:tblCellMar>
            <w:top w:w="0" w:type="dxa"/>
            <w:bottom w:w="0" w:type="dxa"/>
          </w:tblCellMar>
        </w:tblPrEx>
        <w:trPr>
          <w:jc w:val="center"/>
        </w:trPr>
        <w:tc>
          <w:tcPr>
            <w:tcW w:w="1971" w:type="dxa"/>
          </w:tcPr>
          <w:p w:rsidR="00712624" w:rsidRDefault="00712624" w:rsidP="006505DF">
            <w:pPr>
              <w:spacing w:line="360" w:lineRule="auto"/>
              <w:jc w:val="center"/>
              <w:rPr>
                <w:rFonts w:ascii="宋体" w:hAnsi="宋体" w:hint="eastAsia"/>
                <w:szCs w:val="21"/>
              </w:rPr>
            </w:pPr>
            <w:r>
              <w:rPr>
                <w:rFonts w:ascii="宋体" w:hAnsi="宋体" w:hint="eastAsia"/>
                <w:szCs w:val="21"/>
              </w:rPr>
              <w:t>STAFFINFO</w:t>
            </w:r>
          </w:p>
        </w:tc>
        <w:tc>
          <w:tcPr>
            <w:tcW w:w="3718" w:type="dxa"/>
          </w:tcPr>
          <w:p w:rsidR="00712624" w:rsidRDefault="00712624" w:rsidP="006505DF">
            <w:pPr>
              <w:spacing w:line="360" w:lineRule="auto"/>
              <w:rPr>
                <w:rFonts w:ascii="宋体" w:hAnsi="宋体" w:hint="eastAsia"/>
                <w:szCs w:val="21"/>
              </w:rPr>
            </w:pPr>
            <w:r>
              <w:rPr>
                <w:rFonts w:ascii="宋体" w:hAnsi="宋体" w:hint="eastAsia"/>
                <w:szCs w:val="21"/>
              </w:rPr>
              <w:t>员工信息</w:t>
            </w:r>
          </w:p>
        </w:tc>
        <w:tc>
          <w:tcPr>
            <w:tcW w:w="1240"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w:t>
            </w:r>
          </w:p>
        </w:tc>
        <w:tc>
          <w:tcPr>
            <w:tcW w:w="1529"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w:t>
            </w:r>
          </w:p>
        </w:tc>
      </w:tr>
      <w:tr w:rsidR="005B2C02">
        <w:tblPrEx>
          <w:tblCellMar>
            <w:top w:w="0" w:type="dxa"/>
            <w:bottom w:w="0" w:type="dxa"/>
          </w:tblCellMar>
        </w:tblPrEx>
        <w:trPr>
          <w:jc w:val="center"/>
        </w:trPr>
        <w:tc>
          <w:tcPr>
            <w:tcW w:w="1971" w:type="dxa"/>
          </w:tcPr>
          <w:p w:rsidR="005B2C02" w:rsidRDefault="005B2C02" w:rsidP="006505DF">
            <w:pPr>
              <w:spacing w:line="360" w:lineRule="auto"/>
              <w:jc w:val="center"/>
              <w:rPr>
                <w:rFonts w:ascii="宋体" w:hAnsi="宋体" w:hint="eastAsia"/>
                <w:szCs w:val="21"/>
              </w:rPr>
            </w:pPr>
            <w:r>
              <w:rPr>
                <w:rFonts w:ascii="宋体" w:hAnsi="宋体" w:hint="eastAsia"/>
                <w:szCs w:val="21"/>
              </w:rPr>
              <w:t>OPRNUMB</w:t>
            </w:r>
          </w:p>
        </w:tc>
        <w:tc>
          <w:tcPr>
            <w:tcW w:w="3718" w:type="dxa"/>
          </w:tcPr>
          <w:p w:rsidR="005B2C02" w:rsidRDefault="00AF54BF" w:rsidP="006505DF">
            <w:pPr>
              <w:spacing w:line="360" w:lineRule="auto"/>
              <w:rPr>
                <w:rFonts w:ascii="宋体" w:hAnsi="宋体" w:hint="eastAsia"/>
                <w:szCs w:val="21"/>
              </w:rPr>
            </w:pPr>
            <w:r>
              <w:rPr>
                <w:rFonts w:ascii="宋体" w:hAnsi="宋体" w:hint="eastAsia"/>
                <w:szCs w:val="21"/>
              </w:rPr>
              <w:t>用户签约指令流水号</w:t>
            </w:r>
          </w:p>
        </w:tc>
        <w:tc>
          <w:tcPr>
            <w:tcW w:w="1240" w:type="dxa"/>
          </w:tcPr>
          <w:p w:rsidR="005B2C02" w:rsidRDefault="00AF54BF" w:rsidP="006505DF">
            <w:pPr>
              <w:spacing w:line="360" w:lineRule="auto"/>
              <w:jc w:val="center"/>
              <w:rPr>
                <w:rFonts w:ascii="宋体" w:hAnsi="宋体" w:hint="eastAsia"/>
                <w:szCs w:val="21"/>
              </w:rPr>
            </w:pPr>
            <w:r w:rsidRPr="00E72689">
              <w:rPr>
                <w:rFonts w:ascii="宋体" w:hAnsi="宋体" w:hint="eastAsia"/>
                <w:szCs w:val="21"/>
              </w:rPr>
              <w:t>String</w:t>
            </w:r>
          </w:p>
        </w:tc>
        <w:tc>
          <w:tcPr>
            <w:tcW w:w="1529" w:type="dxa"/>
          </w:tcPr>
          <w:p w:rsidR="005B2C02" w:rsidRDefault="00AF54BF"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jc w:val="center"/>
        </w:trPr>
        <w:tc>
          <w:tcPr>
            <w:tcW w:w="1971"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UFID</w:t>
            </w:r>
          </w:p>
        </w:tc>
        <w:tc>
          <w:tcPr>
            <w:tcW w:w="3718" w:type="dxa"/>
          </w:tcPr>
          <w:p w:rsidR="00712624" w:rsidRPr="00E72689" w:rsidRDefault="00712624" w:rsidP="006505DF">
            <w:pPr>
              <w:spacing w:line="360" w:lineRule="auto"/>
              <w:rPr>
                <w:rFonts w:ascii="宋体" w:hAnsi="宋体" w:hint="eastAsia"/>
                <w:szCs w:val="21"/>
              </w:rPr>
            </w:pPr>
            <w:r w:rsidRPr="00E72689">
              <w:rPr>
                <w:rFonts w:ascii="宋体" w:hAnsi="宋体" w:hint="eastAsia"/>
                <w:szCs w:val="21"/>
              </w:rPr>
              <w:t>用户</w:t>
            </w:r>
            <w:r>
              <w:rPr>
                <w:rFonts w:ascii="宋体" w:hAnsi="宋体" w:hint="eastAsia"/>
                <w:szCs w:val="21"/>
              </w:rPr>
              <w:t>ID</w:t>
            </w:r>
          </w:p>
        </w:tc>
        <w:tc>
          <w:tcPr>
            <w:tcW w:w="1240" w:type="dxa"/>
            <w:vAlign w:val="center"/>
          </w:tcPr>
          <w:p w:rsidR="00712624" w:rsidRPr="00E72689" w:rsidRDefault="00712624" w:rsidP="006505DF">
            <w:pPr>
              <w:spacing w:line="360" w:lineRule="auto"/>
              <w:jc w:val="center"/>
              <w:rPr>
                <w:rFonts w:ascii="宋体" w:hAnsi="宋体" w:hint="eastAsia"/>
                <w:szCs w:val="21"/>
              </w:rPr>
            </w:pPr>
            <w:r w:rsidRPr="00E72689">
              <w:rPr>
                <w:rFonts w:ascii="宋体" w:hAnsi="宋体" w:hint="eastAsia"/>
                <w:szCs w:val="21"/>
              </w:rPr>
              <w:t>String</w:t>
            </w:r>
          </w:p>
        </w:tc>
        <w:tc>
          <w:tcPr>
            <w:tcW w:w="1529" w:type="dxa"/>
            <w:vAlign w:val="center"/>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trHeight w:val="162"/>
          <w:jc w:val="center"/>
        </w:trPr>
        <w:tc>
          <w:tcPr>
            <w:tcW w:w="1971" w:type="dxa"/>
          </w:tcPr>
          <w:p w:rsidR="00712624" w:rsidRPr="005922BF" w:rsidRDefault="00712624" w:rsidP="006505DF">
            <w:pPr>
              <w:spacing w:line="360" w:lineRule="auto"/>
              <w:jc w:val="center"/>
              <w:rPr>
                <w:szCs w:val="21"/>
              </w:rPr>
            </w:pPr>
            <w:r>
              <w:rPr>
                <w:rFonts w:ascii="宋体" w:hAnsi="宋体" w:hint="eastAsia"/>
                <w:szCs w:val="21"/>
              </w:rPr>
              <w:lastRenderedPageBreak/>
              <w:t>USER</w:t>
            </w:r>
            <w:r w:rsidRPr="00E72689">
              <w:rPr>
                <w:rFonts w:ascii="宋体" w:hAnsi="宋体" w:hint="eastAsia"/>
                <w:szCs w:val="21"/>
              </w:rPr>
              <w:t>TYPE</w:t>
            </w:r>
          </w:p>
        </w:tc>
        <w:tc>
          <w:tcPr>
            <w:tcW w:w="3718" w:type="dxa"/>
          </w:tcPr>
          <w:p w:rsidR="00712624" w:rsidRDefault="00712624" w:rsidP="006505DF">
            <w:pPr>
              <w:spacing w:line="360" w:lineRule="auto"/>
              <w:rPr>
                <w:rFonts w:ascii="宋体" w:hAnsi="宋体" w:hint="eastAsia"/>
                <w:szCs w:val="21"/>
              </w:rPr>
            </w:pPr>
            <w:r>
              <w:rPr>
                <w:rFonts w:ascii="宋体" w:hAnsi="宋体" w:hint="eastAsia"/>
                <w:szCs w:val="21"/>
              </w:rPr>
              <w:t>用户类型：0：管理员；1：用户；</w:t>
            </w:r>
          </w:p>
        </w:tc>
        <w:tc>
          <w:tcPr>
            <w:tcW w:w="1240" w:type="dxa"/>
            <w:vAlign w:val="center"/>
          </w:tcPr>
          <w:p w:rsidR="00712624" w:rsidRPr="00E72689" w:rsidRDefault="00712624" w:rsidP="006505DF">
            <w:pPr>
              <w:spacing w:line="360" w:lineRule="auto"/>
              <w:jc w:val="center"/>
              <w:rPr>
                <w:rFonts w:ascii="宋体" w:hAnsi="宋体" w:hint="eastAsia"/>
                <w:szCs w:val="21"/>
              </w:rPr>
            </w:pPr>
            <w:r w:rsidRPr="00E72689">
              <w:rPr>
                <w:rFonts w:ascii="宋体" w:hAnsi="宋体" w:hint="eastAsia"/>
                <w:szCs w:val="21"/>
              </w:rPr>
              <w:t>String</w:t>
            </w:r>
          </w:p>
        </w:tc>
        <w:tc>
          <w:tcPr>
            <w:tcW w:w="1529" w:type="dxa"/>
            <w:vAlign w:val="center"/>
          </w:tcPr>
          <w:p w:rsidR="00712624" w:rsidRDefault="00712624" w:rsidP="006505DF">
            <w:pPr>
              <w:spacing w:line="360" w:lineRule="auto"/>
              <w:jc w:val="center"/>
              <w:rPr>
                <w:rFonts w:ascii="宋体" w:hAnsi="宋体" w:hint="eastAsia"/>
                <w:szCs w:val="21"/>
              </w:rPr>
            </w:pPr>
            <w:r>
              <w:rPr>
                <w:rFonts w:ascii="宋体" w:hAnsi="宋体" w:hint="eastAsia"/>
                <w:szCs w:val="21"/>
              </w:rPr>
              <w:t>16</w:t>
            </w:r>
          </w:p>
        </w:tc>
      </w:tr>
      <w:tr w:rsidR="00712624">
        <w:tblPrEx>
          <w:tblCellMar>
            <w:top w:w="0" w:type="dxa"/>
            <w:bottom w:w="0" w:type="dxa"/>
          </w:tblCellMar>
        </w:tblPrEx>
        <w:trPr>
          <w:trHeight w:val="162"/>
          <w:jc w:val="center"/>
        </w:trPr>
        <w:tc>
          <w:tcPr>
            <w:tcW w:w="1971" w:type="dxa"/>
          </w:tcPr>
          <w:p w:rsidR="00712624" w:rsidRPr="00E72689" w:rsidRDefault="00712624" w:rsidP="006505DF">
            <w:pPr>
              <w:spacing w:line="360" w:lineRule="auto"/>
              <w:jc w:val="center"/>
              <w:rPr>
                <w:rFonts w:ascii="宋体" w:hAnsi="宋体" w:hint="eastAsia"/>
                <w:szCs w:val="21"/>
              </w:rPr>
            </w:pPr>
            <w:r w:rsidRPr="00E72689">
              <w:rPr>
                <w:rFonts w:ascii="宋体" w:hAnsi="宋体" w:hint="eastAsia"/>
                <w:szCs w:val="21"/>
              </w:rPr>
              <w:t>OPTYPE</w:t>
            </w:r>
          </w:p>
        </w:tc>
        <w:tc>
          <w:tcPr>
            <w:tcW w:w="3718" w:type="dxa"/>
          </w:tcPr>
          <w:p w:rsidR="00712624" w:rsidRPr="00E72689" w:rsidRDefault="00C76651" w:rsidP="006505DF">
            <w:pPr>
              <w:spacing w:line="360" w:lineRule="auto"/>
              <w:rPr>
                <w:rFonts w:ascii="宋体" w:hAnsi="宋体" w:hint="eastAsia"/>
                <w:szCs w:val="21"/>
              </w:rPr>
            </w:pPr>
            <w:r w:rsidRPr="0046299C">
              <w:rPr>
                <w:rFonts w:ascii="宋体" w:hAnsi="宋体" w:hint="eastAsia"/>
                <w:sz w:val="21"/>
                <w:szCs w:val="21"/>
              </w:rPr>
              <w:t>1:订购</w:t>
            </w:r>
            <w:r>
              <w:rPr>
                <w:rFonts w:ascii="宋体" w:hAnsi="宋体" w:hint="eastAsia"/>
                <w:sz w:val="21"/>
                <w:szCs w:val="21"/>
              </w:rPr>
              <w:t>（或加入黑白名单）</w:t>
            </w:r>
            <w:r w:rsidRPr="0046299C">
              <w:rPr>
                <w:rFonts w:ascii="宋体" w:hAnsi="宋体" w:hint="eastAsia"/>
                <w:sz w:val="21"/>
                <w:szCs w:val="21"/>
              </w:rPr>
              <w:t>;2:暂停;3:恢复;4:变更;5:退订</w:t>
            </w:r>
            <w:r>
              <w:rPr>
                <w:rFonts w:ascii="宋体" w:hAnsi="宋体" w:hint="eastAsia"/>
                <w:sz w:val="21"/>
                <w:szCs w:val="21"/>
              </w:rPr>
              <w:t>（退出黑白名单）</w:t>
            </w:r>
          </w:p>
        </w:tc>
        <w:tc>
          <w:tcPr>
            <w:tcW w:w="1240" w:type="dxa"/>
            <w:vAlign w:val="center"/>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int</w:t>
            </w:r>
          </w:p>
        </w:tc>
        <w:tc>
          <w:tcPr>
            <w:tcW w:w="1529" w:type="dxa"/>
            <w:vAlign w:val="center"/>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w:t>
            </w:r>
          </w:p>
        </w:tc>
      </w:tr>
      <w:tr w:rsidR="00712624">
        <w:tblPrEx>
          <w:tblCellMar>
            <w:top w:w="0" w:type="dxa"/>
            <w:bottom w:w="0" w:type="dxa"/>
          </w:tblCellMar>
        </w:tblPrEx>
        <w:trPr>
          <w:trHeight w:val="162"/>
          <w:jc w:val="center"/>
        </w:trPr>
        <w:tc>
          <w:tcPr>
            <w:tcW w:w="1971" w:type="dxa"/>
          </w:tcPr>
          <w:p w:rsidR="00712624" w:rsidRPr="00E72689" w:rsidRDefault="00712624" w:rsidP="006505DF">
            <w:pPr>
              <w:spacing w:line="360" w:lineRule="auto"/>
              <w:jc w:val="center"/>
              <w:rPr>
                <w:rFonts w:ascii="宋体" w:hAnsi="宋体" w:hint="eastAsia"/>
                <w:szCs w:val="21"/>
              </w:rPr>
            </w:pPr>
            <w:r>
              <w:rPr>
                <w:rFonts w:ascii="宋体" w:hAnsi="宋体" w:cs="Arial" w:hint="eastAsia"/>
                <w:szCs w:val="21"/>
              </w:rPr>
              <w:t>ACK</w:t>
            </w:r>
            <w:r w:rsidRPr="00DF20C5">
              <w:rPr>
                <w:rFonts w:ascii="宋体" w:hAnsi="宋体" w:cs="Arial"/>
                <w:szCs w:val="21"/>
              </w:rPr>
              <w:t>CODE</w:t>
            </w:r>
          </w:p>
        </w:tc>
        <w:tc>
          <w:tcPr>
            <w:tcW w:w="3718" w:type="dxa"/>
          </w:tcPr>
          <w:p w:rsidR="00712624" w:rsidRPr="00E72689" w:rsidRDefault="00712624" w:rsidP="006505DF">
            <w:pPr>
              <w:spacing w:line="360" w:lineRule="auto"/>
              <w:rPr>
                <w:rFonts w:ascii="宋体" w:hAnsi="宋体" w:hint="eastAsia"/>
                <w:szCs w:val="21"/>
              </w:rPr>
            </w:pPr>
            <w:r>
              <w:rPr>
                <w:rFonts w:ascii="宋体" w:hAnsi="宋体" w:cs="Arial" w:hint="eastAsia"/>
                <w:szCs w:val="21"/>
              </w:rPr>
              <w:t>确认</w:t>
            </w:r>
            <w:r w:rsidRPr="00DF20C5">
              <w:rPr>
                <w:rFonts w:ascii="宋体" w:hAnsi="宋体" w:cs="Arial"/>
                <w:szCs w:val="21"/>
              </w:rPr>
              <w:t>结果代码</w:t>
            </w:r>
            <w:r>
              <w:rPr>
                <w:rFonts w:ascii="宋体" w:hAnsi="宋体" w:cs="Arial" w:hint="eastAsia"/>
                <w:szCs w:val="21"/>
              </w:rPr>
              <w:t>－0：成功；-1：失败；</w:t>
            </w:r>
          </w:p>
        </w:tc>
        <w:tc>
          <w:tcPr>
            <w:tcW w:w="1240"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String</w:t>
            </w:r>
          </w:p>
        </w:tc>
        <w:tc>
          <w:tcPr>
            <w:tcW w:w="1529"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trHeight w:val="162"/>
          <w:jc w:val="center"/>
        </w:trPr>
        <w:tc>
          <w:tcPr>
            <w:tcW w:w="1971" w:type="dxa"/>
          </w:tcPr>
          <w:p w:rsidR="00712624" w:rsidRDefault="00712624" w:rsidP="006505DF">
            <w:pPr>
              <w:spacing w:line="360" w:lineRule="auto"/>
              <w:jc w:val="center"/>
              <w:rPr>
                <w:rFonts w:ascii="宋体" w:hAnsi="宋体" w:cs="Arial" w:hint="eastAsia"/>
                <w:szCs w:val="21"/>
              </w:rPr>
            </w:pPr>
            <w:r>
              <w:rPr>
                <w:rFonts w:ascii="宋体" w:hAnsi="宋体" w:cs="Arial" w:hint="eastAsia"/>
                <w:szCs w:val="21"/>
              </w:rPr>
              <w:t>ACK</w:t>
            </w:r>
            <w:r w:rsidRPr="00DF20C5">
              <w:rPr>
                <w:rFonts w:ascii="宋体" w:hAnsi="宋体" w:cs="Arial"/>
                <w:szCs w:val="21"/>
              </w:rPr>
              <w:t>MSG</w:t>
            </w:r>
          </w:p>
        </w:tc>
        <w:tc>
          <w:tcPr>
            <w:tcW w:w="3718" w:type="dxa"/>
          </w:tcPr>
          <w:p w:rsidR="00712624" w:rsidRPr="00E72689" w:rsidRDefault="00712624" w:rsidP="006505DF">
            <w:pPr>
              <w:spacing w:line="360" w:lineRule="auto"/>
              <w:rPr>
                <w:rFonts w:ascii="宋体" w:hAnsi="宋体" w:hint="eastAsia"/>
                <w:szCs w:val="21"/>
              </w:rPr>
            </w:pPr>
            <w:r>
              <w:rPr>
                <w:rFonts w:ascii="宋体" w:hAnsi="宋体" w:cs="Arial" w:hint="eastAsia"/>
                <w:szCs w:val="21"/>
              </w:rPr>
              <w:t>确认</w:t>
            </w:r>
            <w:r w:rsidRPr="00DF20C5">
              <w:rPr>
                <w:rFonts w:ascii="宋体" w:hAnsi="宋体" w:cs="Arial"/>
                <w:szCs w:val="21"/>
              </w:rPr>
              <w:t>结果描述</w:t>
            </w:r>
          </w:p>
        </w:tc>
        <w:tc>
          <w:tcPr>
            <w:tcW w:w="1240"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String</w:t>
            </w:r>
          </w:p>
        </w:tc>
        <w:tc>
          <w:tcPr>
            <w:tcW w:w="1529" w:type="dxa"/>
          </w:tcPr>
          <w:p w:rsidR="00712624" w:rsidRPr="00E72689" w:rsidRDefault="00712624" w:rsidP="006505DF">
            <w:pPr>
              <w:spacing w:line="360" w:lineRule="auto"/>
              <w:jc w:val="center"/>
              <w:rPr>
                <w:rFonts w:ascii="宋体" w:hAnsi="宋体" w:hint="eastAsia"/>
                <w:szCs w:val="21"/>
              </w:rPr>
            </w:pPr>
            <w:r>
              <w:rPr>
                <w:rFonts w:ascii="宋体" w:hAnsi="宋体" w:hint="eastAsia"/>
                <w:szCs w:val="21"/>
              </w:rPr>
              <w:t>512</w:t>
            </w:r>
          </w:p>
        </w:tc>
      </w:tr>
    </w:tbl>
    <w:p w:rsidR="00712624" w:rsidRPr="003F3B3C" w:rsidRDefault="00712624" w:rsidP="00712624">
      <w:pPr>
        <w:pStyle w:val="4"/>
        <w:numPr>
          <w:ilvl w:val="3"/>
          <w:numId w:val="0"/>
        </w:numPr>
        <w:tabs>
          <w:tab w:val="num" w:pos="737"/>
        </w:tabs>
        <w:ind w:left="1106" w:hanging="680"/>
        <w:rPr>
          <w:rFonts w:hint="eastAsia"/>
        </w:rPr>
      </w:pPr>
      <w:r w:rsidRPr="00AF7CC8">
        <w:rPr>
          <w:rFonts w:hint="eastAsia"/>
        </w:rPr>
        <w:t>StaffBind</w:t>
      </w:r>
      <w:r>
        <w:rPr>
          <w:rFonts w:hint="eastAsia"/>
        </w:rPr>
        <w:t>Ack</w:t>
      </w:r>
      <w:r w:rsidR="00CE0D46">
        <w:rPr>
          <w:rFonts w:hint="eastAsia"/>
        </w:rPr>
        <w:t>Rsp</w:t>
      </w:r>
      <w:r w:rsidR="001C5CFB">
        <w:rPr>
          <w:rFonts w:hint="eastAsia"/>
        </w:rPr>
        <w:t>员工</w:t>
      </w:r>
      <w:r>
        <w:rPr>
          <w:rFonts w:hint="eastAsia"/>
        </w:rPr>
        <w:t>绑定</w:t>
      </w:r>
      <w:r w:rsidR="00CE0D46">
        <w:rPr>
          <w:rFonts w:hint="eastAsia"/>
        </w:rPr>
        <w:t>确认</w:t>
      </w:r>
      <w:r>
        <w:rPr>
          <w:rFonts w:hint="eastAsia"/>
        </w:rPr>
        <w:t>响应消息</w:t>
      </w:r>
      <w:r w:rsidRPr="00AF7CC8">
        <w:rPr>
          <w:rFonts w:hint="eastAsia"/>
        </w:rPr>
        <w:t>：</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757"/>
        <w:gridCol w:w="1508"/>
        <w:gridCol w:w="1529"/>
      </w:tblGrid>
      <w:tr w:rsidR="00712624">
        <w:tblPrEx>
          <w:tblCellMar>
            <w:top w:w="0" w:type="dxa"/>
            <w:bottom w:w="0" w:type="dxa"/>
          </w:tblCellMar>
        </w:tblPrEx>
        <w:trPr>
          <w:jc w:val="center"/>
        </w:trPr>
        <w:tc>
          <w:tcPr>
            <w:tcW w:w="1728" w:type="dxa"/>
            <w:tcBorders>
              <w:bottom w:val="single" w:sz="4" w:space="0" w:color="auto"/>
            </w:tcBorders>
            <w:shd w:val="clear" w:color="auto" w:fill="A6A6A6"/>
          </w:tcPr>
          <w:p w:rsidR="00712624" w:rsidRPr="00DF20C5" w:rsidRDefault="00712624" w:rsidP="006505DF">
            <w:pPr>
              <w:jc w:val="center"/>
              <w:rPr>
                <w:rFonts w:ascii="宋体" w:hAnsi="宋体" w:hint="eastAsia"/>
                <w:szCs w:val="21"/>
              </w:rPr>
            </w:pPr>
            <w:r w:rsidRPr="00DF20C5">
              <w:rPr>
                <w:rFonts w:ascii="宋体" w:hAnsi="宋体" w:hint="eastAsia"/>
                <w:szCs w:val="21"/>
              </w:rPr>
              <w:t>参数标识</w:t>
            </w:r>
          </w:p>
        </w:tc>
        <w:tc>
          <w:tcPr>
            <w:tcW w:w="6794" w:type="dxa"/>
            <w:gridSpan w:val="3"/>
            <w:tcBorders>
              <w:bottom w:val="single" w:sz="4" w:space="0" w:color="auto"/>
            </w:tcBorders>
            <w:shd w:val="clear" w:color="auto" w:fill="auto"/>
          </w:tcPr>
          <w:p w:rsidR="00712624" w:rsidRPr="00DF20C5" w:rsidRDefault="00712624" w:rsidP="006505DF">
            <w:pPr>
              <w:tabs>
                <w:tab w:val="center" w:pos="3402"/>
              </w:tabs>
              <w:rPr>
                <w:rFonts w:ascii="宋体" w:hAnsi="宋体" w:hint="eastAsia"/>
                <w:szCs w:val="21"/>
              </w:rPr>
            </w:pPr>
            <w:r w:rsidRPr="00AF7CC8">
              <w:rPr>
                <w:rFonts w:hint="eastAsia"/>
              </w:rPr>
              <w:t>StaffBind</w:t>
            </w:r>
            <w:r>
              <w:rPr>
                <w:rFonts w:hint="eastAsia"/>
              </w:rPr>
              <w:t>Ack</w:t>
            </w:r>
            <w:r w:rsidRPr="00E72689">
              <w:rPr>
                <w:rFonts w:ascii="宋体" w:hAnsi="宋体" w:hint="eastAsia"/>
                <w:szCs w:val="21"/>
              </w:rPr>
              <w:t>R</w:t>
            </w:r>
            <w:r>
              <w:rPr>
                <w:rFonts w:ascii="宋体" w:hAnsi="宋体" w:hint="eastAsia"/>
                <w:szCs w:val="21"/>
              </w:rPr>
              <w:t>sp</w:t>
            </w:r>
            <w:r w:rsidRPr="00DF20C5">
              <w:rPr>
                <w:rFonts w:ascii="宋体" w:hAnsi="宋体"/>
                <w:szCs w:val="21"/>
              </w:rPr>
              <w:tab/>
            </w:r>
          </w:p>
        </w:tc>
      </w:tr>
      <w:tr w:rsidR="00712624" w:rsidRPr="005C6DCF">
        <w:tblPrEx>
          <w:tblCellMar>
            <w:top w:w="0" w:type="dxa"/>
            <w:bottom w:w="0" w:type="dxa"/>
          </w:tblCellMar>
        </w:tblPrEx>
        <w:trPr>
          <w:jc w:val="center"/>
        </w:trPr>
        <w:tc>
          <w:tcPr>
            <w:tcW w:w="1728" w:type="dxa"/>
            <w:shd w:val="clear" w:color="auto" w:fill="auto"/>
          </w:tcPr>
          <w:p w:rsidR="00712624" w:rsidRPr="00DF20C5" w:rsidRDefault="00712624" w:rsidP="006505DF">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794" w:type="dxa"/>
            <w:gridSpan w:val="3"/>
            <w:shd w:val="clear" w:color="auto" w:fill="auto"/>
          </w:tcPr>
          <w:p w:rsidR="00712624" w:rsidRPr="00DF20C5" w:rsidRDefault="00712624"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712624" w:rsidRDefault="00712624" w:rsidP="006505DF">
            <w:pPr>
              <w:spacing w:line="360" w:lineRule="auto"/>
              <w:rPr>
                <w:rFonts w:ascii="宋体" w:hAnsi="宋体" w:hint="eastAsia"/>
                <w:szCs w:val="21"/>
              </w:rPr>
            </w:pPr>
            <w:r w:rsidRPr="00DF20C5">
              <w:rPr>
                <w:rFonts w:ascii="宋体" w:hAnsi="宋体" w:hint="eastAsia"/>
                <w:szCs w:val="21"/>
              </w:rPr>
              <w:t>&lt;</w:t>
            </w:r>
            <w:r w:rsidRPr="00AF7CC8">
              <w:rPr>
                <w:rFonts w:hint="eastAsia"/>
              </w:rPr>
              <w:t>StaffBind</w:t>
            </w:r>
            <w:r>
              <w:rPr>
                <w:rFonts w:hint="eastAsia"/>
              </w:rPr>
              <w:t>Ack</w:t>
            </w:r>
            <w:r w:rsidRPr="00E72689">
              <w:rPr>
                <w:rFonts w:ascii="宋体" w:hAnsi="宋体" w:hint="eastAsia"/>
                <w:szCs w:val="21"/>
              </w:rPr>
              <w:t>R</w:t>
            </w:r>
            <w:r>
              <w:rPr>
                <w:rFonts w:ascii="宋体" w:hAnsi="宋体" w:hint="eastAsia"/>
                <w:szCs w:val="21"/>
              </w:rPr>
              <w:t>sp</w:t>
            </w:r>
            <w:r w:rsidRPr="00DF20C5">
              <w:rPr>
                <w:rFonts w:ascii="宋体" w:hAnsi="宋体" w:hint="eastAsia"/>
                <w:szCs w:val="21"/>
              </w:rPr>
              <w:t>&gt;</w:t>
            </w:r>
          </w:p>
          <w:p w:rsidR="00712624" w:rsidRPr="00DF20C5" w:rsidRDefault="00712624" w:rsidP="006505DF">
            <w:pPr>
              <w:spacing w:line="360" w:lineRule="auto"/>
              <w:rPr>
                <w:rFonts w:ascii="宋体" w:hAnsi="宋体" w:hint="eastAsia"/>
                <w:szCs w:val="21"/>
              </w:rPr>
            </w:pPr>
            <w:r>
              <w:rPr>
                <w:rFonts w:ascii="宋体" w:hAnsi="宋体" w:hint="eastAsia"/>
                <w:szCs w:val="21"/>
              </w:rPr>
              <w:t xml:space="preserve">  &lt;HEAD&gt;</w:t>
            </w:r>
          </w:p>
          <w:p w:rsidR="00712624" w:rsidRPr="00DF20C5"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712624" w:rsidRPr="00DF20C5"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712624" w:rsidRPr="00DF20C5"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712624" w:rsidRDefault="00712624" w:rsidP="00712624">
            <w:pPr>
              <w:spacing w:line="360" w:lineRule="auto"/>
              <w:ind w:firstLineChars="200" w:firstLine="400"/>
              <w:rPr>
                <w:rFonts w:ascii="宋体" w:hAnsi="宋体" w:hint="eastAsia"/>
                <w:szCs w:val="21"/>
              </w:rPr>
            </w:pPr>
            <w:r w:rsidRPr="00DF20C5">
              <w:rPr>
                <w:rFonts w:ascii="宋体" w:hAnsi="宋体" w:hint="eastAsia"/>
                <w:szCs w:val="21"/>
              </w:rPr>
              <w:t>&lt;SERVICEID&gt;</w:t>
            </w:r>
            <w:r>
              <w:rPr>
                <w:rFonts w:ascii="宋体" w:hAnsi="宋体" w:hint="eastAsia"/>
                <w:szCs w:val="21"/>
              </w:rPr>
              <w:t>业务代码</w:t>
            </w:r>
            <w:r w:rsidRPr="00DF20C5">
              <w:rPr>
                <w:rFonts w:ascii="宋体" w:hAnsi="宋体" w:hint="eastAsia"/>
                <w:szCs w:val="21"/>
              </w:rPr>
              <w:t>&lt;/SERVICEID&gt;</w:t>
            </w:r>
          </w:p>
          <w:p w:rsidR="00712624" w:rsidRDefault="00712624" w:rsidP="00712624">
            <w:pPr>
              <w:spacing w:line="360" w:lineRule="auto"/>
              <w:ind w:firstLineChars="100" w:firstLine="200"/>
              <w:rPr>
                <w:rFonts w:ascii="宋体" w:hAnsi="宋体" w:hint="eastAsia"/>
                <w:szCs w:val="21"/>
              </w:rPr>
            </w:pPr>
            <w:r>
              <w:rPr>
                <w:rFonts w:ascii="宋体" w:hAnsi="宋体" w:hint="eastAsia"/>
                <w:szCs w:val="21"/>
              </w:rPr>
              <w:t>&lt;/HEAD&gt;</w:t>
            </w:r>
          </w:p>
          <w:p w:rsidR="00712624" w:rsidRPr="00DF20C5" w:rsidRDefault="00712624" w:rsidP="00712624">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712624" w:rsidRPr="00DF20C5" w:rsidRDefault="00712624" w:rsidP="006505DF">
            <w:pPr>
              <w:rPr>
                <w:rFonts w:ascii="宋体" w:hAnsi="宋体" w:hint="eastAsia"/>
                <w:szCs w:val="21"/>
                <w:lang w:val="fi-FI"/>
              </w:rPr>
            </w:pPr>
            <w:r w:rsidRPr="00DF20C5">
              <w:rPr>
                <w:rFonts w:ascii="宋体" w:hAnsi="宋体" w:hint="eastAsia"/>
                <w:szCs w:val="21"/>
                <w:lang w:val="fi-FI"/>
              </w:rPr>
              <w:t>&lt;/</w:t>
            </w:r>
            <w:r w:rsidRPr="00AF7CC8">
              <w:rPr>
                <w:rFonts w:hint="eastAsia"/>
              </w:rPr>
              <w:t>StaffBind</w:t>
            </w:r>
            <w:r>
              <w:rPr>
                <w:rFonts w:hint="eastAsia"/>
              </w:rPr>
              <w:t>Ack</w:t>
            </w:r>
            <w:r w:rsidRPr="00E72689">
              <w:rPr>
                <w:rFonts w:ascii="宋体" w:hAnsi="宋体" w:hint="eastAsia"/>
                <w:szCs w:val="21"/>
              </w:rPr>
              <w:t>R</w:t>
            </w:r>
            <w:r>
              <w:rPr>
                <w:rFonts w:ascii="宋体" w:hAnsi="宋体" w:hint="eastAsia"/>
                <w:szCs w:val="21"/>
              </w:rPr>
              <w:t>sp</w:t>
            </w:r>
            <w:r w:rsidRPr="00DF20C5">
              <w:rPr>
                <w:rFonts w:ascii="宋体" w:hAnsi="宋体" w:hint="eastAsia"/>
                <w:szCs w:val="21"/>
                <w:lang w:val="fi-FI"/>
              </w:rPr>
              <w:t>&gt;</w:t>
            </w:r>
          </w:p>
        </w:tc>
      </w:tr>
      <w:tr w:rsidR="00712624">
        <w:tblPrEx>
          <w:tblCellMar>
            <w:top w:w="0" w:type="dxa"/>
            <w:bottom w:w="0" w:type="dxa"/>
          </w:tblCellMar>
        </w:tblPrEx>
        <w:trPr>
          <w:jc w:val="center"/>
        </w:trPr>
        <w:tc>
          <w:tcPr>
            <w:tcW w:w="1728"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名称</w:t>
            </w:r>
          </w:p>
        </w:tc>
        <w:tc>
          <w:tcPr>
            <w:tcW w:w="3757"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508"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b/>
                <w:szCs w:val="21"/>
              </w:rPr>
              <w:t>长度（字节）</w:t>
            </w:r>
          </w:p>
        </w:tc>
      </w:tr>
      <w:tr w:rsidR="00712624">
        <w:tblPrEx>
          <w:tblCellMar>
            <w:top w:w="0" w:type="dxa"/>
            <w:bottom w:w="0" w:type="dxa"/>
          </w:tblCellMar>
        </w:tblPrEx>
        <w:trPr>
          <w:jc w:val="center"/>
        </w:trPr>
        <w:tc>
          <w:tcPr>
            <w:tcW w:w="1728"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CODE</w:t>
            </w:r>
          </w:p>
        </w:tc>
        <w:tc>
          <w:tcPr>
            <w:tcW w:w="3757" w:type="dxa"/>
            <w:vAlign w:val="center"/>
          </w:tcPr>
          <w:p w:rsidR="00712624" w:rsidRPr="00DF20C5" w:rsidRDefault="00712624" w:rsidP="006505DF">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sidRPr="00AF7CC8">
              <w:rPr>
                <w:rFonts w:hint="eastAsia"/>
              </w:rPr>
              <w:t>StaffBind</w:t>
            </w:r>
            <w:r>
              <w:rPr>
                <w:rFonts w:hint="eastAsia"/>
              </w:rPr>
              <w:t>Ack</w:t>
            </w:r>
          </w:p>
        </w:tc>
        <w:tc>
          <w:tcPr>
            <w:tcW w:w="1508"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jc w:val="center"/>
        </w:trPr>
        <w:tc>
          <w:tcPr>
            <w:tcW w:w="1728"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SID</w:t>
            </w:r>
          </w:p>
        </w:tc>
        <w:tc>
          <w:tcPr>
            <w:tcW w:w="3757" w:type="dxa"/>
            <w:vAlign w:val="center"/>
          </w:tcPr>
          <w:p w:rsidR="00712624" w:rsidRPr="00DF20C5" w:rsidRDefault="00712624" w:rsidP="006505DF">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,与请求消息相同</w:t>
            </w:r>
          </w:p>
        </w:tc>
        <w:tc>
          <w:tcPr>
            <w:tcW w:w="1508" w:type="dxa"/>
            <w:vAlign w:val="center"/>
          </w:tcPr>
          <w:p w:rsidR="00712624" w:rsidRPr="00DF20C5" w:rsidRDefault="00712624" w:rsidP="006505DF">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w:t>
            </w:r>
          </w:p>
        </w:tc>
      </w:tr>
      <w:tr w:rsidR="00712624">
        <w:tblPrEx>
          <w:tblCellMar>
            <w:top w:w="0" w:type="dxa"/>
            <w:bottom w:w="0" w:type="dxa"/>
          </w:tblCellMar>
        </w:tblPrEx>
        <w:trPr>
          <w:jc w:val="center"/>
        </w:trPr>
        <w:tc>
          <w:tcPr>
            <w:tcW w:w="1728"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TIMESTAMP</w:t>
            </w:r>
          </w:p>
        </w:tc>
        <w:tc>
          <w:tcPr>
            <w:tcW w:w="3757" w:type="dxa"/>
            <w:vAlign w:val="center"/>
          </w:tcPr>
          <w:p w:rsidR="00712624" w:rsidRPr="00F80A4A" w:rsidRDefault="00712624" w:rsidP="006505DF">
            <w:pPr>
              <w:spacing w:line="360" w:lineRule="auto"/>
              <w:rPr>
                <w:rFonts w:ascii="宋体" w:hAnsi="宋体" w:hint="eastAsia"/>
                <w:szCs w:val="21"/>
              </w:rPr>
            </w:pPr>
            <w:r w:rsidRPr="00F80A4A">
              <w:rPr>
                <w:rFonts w:ascii="宋体" w:hAnsi="宋体"/>
                <w:szCs w:val="21"/>
                <w:lang w:val="zh-CN"/>
              </w:rPr>
              <w:t>系统时间戳</w:t>
            </w:r>
            <w:r w:rsidRPr="00F80A4A">
              <w:rPr>
                <w:rFonts w:ascii="宋体" w:hAnsi="宋体" w:hint="eastAsia"/>
                <w:szCs w:val="21"/>
              </w:rPr>
              <w:t>：</w:t>
            </w:r>
            <w:r w:rsidRPr="00F80A4A">
              <w:rPr>
                <w:rFonts w:ascii="宋体" w:hAnsi="宋体"/>
                <w:szCs w:val="21"/>
              </w:rPr>
              <w:t>YYY</w:t>
            </w:r>
            <w:r w:rsidR="00A31BEE">
              <w:rPr>
                <w:rFonts w:ascii="宋体" w:hAnsi="宋体" w:hint="eastAsia"/>
                <w:szCs w:val="21"/>
              </w:rPr>
              <w:t>Y</w:t>
            </w:r>
            <w:r w:rsidRPr="00F80A4A">
              <w:rPr>
                <w:rFonts w:ascii="宋体" w:hAnsi="宋体"/>
                <w:szCs w:val="21"/>
              </w:rPr>
              <w:t>MMDDHHmmssnnn</w:t>
            </w:r>
          </w:p>
        </w:tc>
        <w:tc>
          <w:tcPr>
            <w:tcW w:w="1508" w:type="dxa"/>
            <w:vAlign w:val="center"/>
          </w:tcPr>
          <w:p w:rsidR="00712624" w:rsidRPr="00F80A4A" w:rsidRDefault="00712624" w:rsidP="006505DF">
            <w:pPr>
              <w:spacing w:line="360" w:lineRule="auto"/>
              <w:jc w:val="center"/>
              <w:rPr>
                <w:rFonts w:ascii="宋体" w:hAnsi="宋体" w:hint="eastAsia"/>
                <w:szCs w:val="21"/>
              </w:rPr>
            </w:pPr>
            <w:r w:rsidRPr="00F80A4A">
              <w:rPr>
                <w:rFonts w:ascii="宋体" w:hAnsi="宋体" w:hint="eastAsia"/>
                <w:szCs w:val="21"/>
              </w:rPr>
              <w:t>String</w:t>
            </w:r>
          </w:p>
        </w:tc>
        <w:tc>
          <w:tcPr>
            <w:tcW w:w="1529"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24</w:t>
            </w:r>
          </w:p>
        </w:tc>
      </w:tr>
      <w:tr w:rsidR="00712624">
        <w:tblPrEx>
          <w:tblCellMar>
            <w:top w:w="0" w:type="dxa"/>
            <w:bottom w:w="0" w:type="dxa"/>
          </w:tblCellMar>
        </w:tblPrEx>
        <w:trPr>
          <w:jc w:val="center"/>
        </w:trPr>
        <w:tc>
          <w:tcPr>
            <w:tcW w:w="1728" w:type="dxa"/>
            <w:tcBorders>
              <w:bottom w:val="single" w:sz="4" w:space="0" w:color="auto"/>
            </w:tcBorders>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SERVICEID</w:t>
            </w:r>
          </w:p>
        </w:tc>
        <w:tc>
          <w:tcPr>
            <w:tcW w:w="3757" w:type="dxa"/>
            <w:tcBorders>
              <w:bottom w:val="single" w:sz="4" w:space="0" w:color="auto"/>
            </w:tcBorders>
            <w:vAlign w:val="center"/>
          </w:tcPr>
          <w:p w:rsidR="00712624" w:rsidRPr="00DF20C5" w:rsidRDefault="00712624" w:rsidP="006505DF">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508" w:type="dxa"/>
            <w:tcBorders>
              <w:bottom w:val="single" w:sz="4" w:space="0" w:color="auto"/>
            </w:tcBorders>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32</w:t>
            </w:r>
          </w:p>
        </w:tc>
      </w:tr>
      <w:tr w:rsidR="00712624">
        <w:tblPrEx>
          <w:tblCellMar>
            <w:top w:w="0" w:type="dxa"/>
            <w:bottom w:w="0" w:type="dxa"/>
          </w:tblCellMar>
        </w:tblPrEx>
        <w:trPr>
          <w:jc w:val="center"/>
        </w:trPr>
        <w:tc>
          <w:tcPr>
            <w:tcW w:w="8522" w:type="dxa"/>
            <w:gridSpan w:val="4"/>
            <w:tcBorders>
              <w:bottom w:val="single" w:sz="4" w:space="0" w:color="auto"/>
            </w:tcBorders>
            <w:shd w:val="clear" w:color="auto" w:fill="A6A6A6"/>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未加密的消息体格式</w:t>
            </w:r>
          </w:p>
        </w:tc>
      </w:tr>
      <w:tr w:rsidR="00712624">
        <w:tblPrEx>
          <w:tblCellMar>
            <w:top w:w="0" w:type="dxa"/>
            <w:bottom w:w="0" w:type="dxa"/>
          </w:tblCellMar>
        </w:tblPrEx>
        <w:trPr>
          <w:jc w:val="center"/>
        </w:trPr>
        <w:tc>
          <w:tcPr>
            <w:tcW w:w="1728" w:type="dxa"/>
            <w:tcBorders>
              <w:bottom w:val="single" w:sz="4" w:space="0" w:color="auto"/>
            </w:tcBorders>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消息体格式</w:t>
            </w:r>
          </w:p>
        </w:tc>
        <w:tc>
          <w:tcPr>
            <w:tcW w:w="6794" w:type="dxa"/>
            <w:gridSpan w:val="3"/>
            <w:tcBorders>
              <w:bottom w:val="single" w:sz="4" w:space="0" w:color="auto"/>
            </w:tcBorders>
          </w:tcPr>
          <w:p w:rsidR="00712624" w:rsidRPr="00DF20C5" w:rsidRDefault="00712624" w:rsidP="006505DF">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712624" w:rsidRDefault="00712624" w:rsidP="006505DF">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712624" w:rsidRDefault="00712624" w:rsidP="00712624">
            <w:pPr>
              <w:spacing w:line="360" w:lineRule="auto"/>
              <w:ind w:firstLineChars="100" w:firstLine="200"/>
              <w:rPr>
                <w:rFonts w:ascii="宋体" w:hAnsi="宋体" w:cs="Arial" w:hint="eastAsia"/>
                <w:szCs w:val="21"/>
              </w:rPr>
            </w:pPr>
            <w:r w:rsidRPr="001F627A">
              <w:rPr>
                <w:rFonts w:ascii="宋体" w:hAnsi="宋体" w:cs="Arial" w:hint="eastAsia"/>
                <w:szCs w:val="21"/>
              </w:rPr>
              <w:t>&lt;SUBSCRIBERID&gt;用户</w:t>
            </w:r>
            <w:r w:rsidR="00D87688">
              <w:rPr>
                <w:rFonts w:ascii="宋体" w:hAnsi="宋体" w:cs="Arial" w:hint="eastAsia"/>
                <w:szCs w:val="21"/>
              </w:rPr>
              <w:t>订购</w:t>
            </w:r>
            <w:r w:rsidRPr="001F627A">
              <w:rPr>
                <w:rFonts w:ascii="宋体" w:hAnsi="宋体" w:cs="Arial" w:hint="eastAsia"/>
                <w:szCs w:val="21"/>
              </w:rPr>
              <w:t>关系编号&lt;/SUBSCRIBERID&gt;</w:t>
            </w:r>
          </w:p>
          <w:p w:rsidR="00712624" w:rsidRPr="00DF20C5" w:rsidRDefault="00712624" w:rsidP="00712624">
            <w:pPr>
              <w:spacing w:line="360" w:lineRule="auto"/>
              <w:ind w:firstLineChars="100" w:firstLine="200"/>
              <w:rPr>
                <w:rFonts w:ascii="宋体" w:hAnsi="宋体" w:cs="Arial"/>
                <w:szCs w:val="21"/>
              </w:rPr>
            </w:pPr>
            <w:r w:rsidRPr="00DF20C5">
              <w:rPr>
                <w:rFonts w:ascii="宋体" w:hAnsi="宋体" w:cs="Arial"/>
                <w:szCs w:val="21"/>
              </w:rPr>
              <w:t>&lt;RESULTCODE&gt;返回结果代码&lt;/RESULTCODE&gt;</w:t>
            </w:r>
          </w:p>
          <w:p w:rsidR="00712624" w:rsidRDefault="00712624" w:rsidP="00712624">
            <w:pPr>
              <w:spacing w:line="360" w:lineRule="auto"/>
              <w:ind w:firstLineChars="100" w:firstLine="200"/>
              <w:rPr>
                <w:rFonts w:ascii="宋体" w:hAnsi="宋体" w:cs="Arial" w:hint="eastAsia"/>
                <w:szCs w:val="21"/>
              </w:rPr>
            </w:pPr>
            <w:r w:rsidRPr="00DF20C5">
              <w:rPr>
                <w:rFonts w:ascii="宋体" w:hAnsi="宋体" w:cs="Arial"/>
                <w:szCs w:val="21"/>
              </w:rPr>
              <w:t>&lt;RESULTMSG&gt;返回结果消息描述&lt;/RESULTMSG&gt;</w:t>
            </w:r>
          </w:p>
          <w:p w:rsidR="00712624" w:rsidRPr="00DF20C5" w:rsidRDefault="00712624" w:rsidP="006505DF">
            <w:pPr>
              <w:spacing w:line="360" w:lineRule="auto"/>
              <w:rPr>
                <w:rFonts w:ascii="宋体" w:hAnsi="宋体" w:hint="eastAsia"/>
                <w:szCs w:val="21"/>
              </w:rPr>
            </w:pPr>
            <w:r w:rsidRPr="00DF20C5">
              <w:rPr>
                <w:rFonts w:ascii="宋体" w:hAnsi="宋体" w:hint="eastAsia"/>
                <w:szCs w:val="21"/>
                <w:lang w:val="fi-FI"/>
              </w:rPr>
              <w:lastRenderedPageBreak/>
              <w:t>&lt;/</w:t>
            </w:r>
            <w:r>
              <w:rPr>
                <w:rFonts w:ascii="宋体" w:hAnsi="宋体" w:hint="eastAsia"/>
                <w:szCs w:val="21"/>
                <w:lang w:val="fi-FI"/>
              </w:rPr>
              <w:t>BODY</w:t>
            </w:r>
            <w:r w:rsidRPr="00DF20C5">
              <w:rPr>
                <w:rFonts w:ascii="宋体" w:hAnsi="宋体" w:hint="eastAsia"/>
                <w:szCs w:val="21"/>
                <w:lang w:val="fi-FI"/>
              </w:rPr>
              <w:t>&gt;</w:t>
            </w:r>
          </w:p>
        </w:tc>
      </w:tr>
      <w:tr w:rsidR="00712624">
        <w:tblPrEx>
          <w:tblCellMar>
            <w:top w:w="0" w:type="dxa"/>
            <w:bottom w:w="0" w:type="dxa"/>
          </w:tblCellMar>
        </w:tblPrEx>
        <w:trPr>
          <w:jc w:val="center"/>
        </w:trPr>
        <w:tc>
          <w:tcPr>
            <w:tcW w:w="1728"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3757"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说明</w:t>
            </w:r>
          </w:p>
        </w:tc>
        <w:tc>
          <w:tcPr>
            <w:tcW w:w="1508"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712624" w:rsidRPr="00DF20C5" w:rsidRDefault="00712624" w:rsidP="006505DF">
            <w:pPr>
              <w:spacing w:line="360" w:lineRule="auto"/>
              <w:jc w:val="center"/>
              <w:rPr>
                <w:rFonts w:ascii="宋体" w:hAnsi="宋体" w:hint="eastAsia"/>
                <w:b/>
                <w:szCs w:val="21"/>
              </w:rPr>
            </w:pPr>
            <w:r w:rsidRPr="00DF20C5">
              <w:rPr>
                <w:rFonts w:ascii="宋体" w:hAnsi="宋体"/>
                <w:b/>
                <w:szCs w:val="21"/>
              </w:rPr>
              <w:t>长度（字节）</w:t>
            </w:r>
          </w:p>
        </w:tc>
      </w:tr>
      <w:tr w:rsidR="00712624">
        <w:tblPrEx>
          <w:tblCellMar>
            <w:top w:w="0" w:type="dxa"/>
            <w:bottom w:w="0" w:type="dxa"/>
          </w:tblCellMar>
        </w:tblPrEx>
        <w:trPr>
          <w:jc w:val="center"/>
        </w:trPr>
        <w:tc>
          <w:tcPr>
            <w:tcW w:w="1728"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cs="Arial"/>
                <w:szCs w:val="21"/>
              </w:rPr>
              <w:t>RESULTCODE</w:t>
            </w:r>
          </w:p>
        </w:tc>
        <w:tc>
          <w:tcPr>
            <w:tcW w:w="3757" w:type="dxa"/>
            <w:vAlign w:val="center"/>
          </w:tcPr>
          <w:p w:rsidR="00712624" w:rsidRDefault="00712624" w:rsidP="006505DF">
            <w:pPr>
              <w:spacing w:line="360" w:lineRule="auto"/>
              <w:rPr>
                <w:rFonts w:ascii="宋体" w:hAnsi="宋体" w:hint="eastAsia"/>
                <w:szCs w:val="21"/>
              </w:rPr>
            </w:pPr>
            <w:r>
              <w:rPr>
                <w:rFonts w:ascii="宋体" w:hAnsi="宋体" w:hint="eastAsia"/>
                <w:szCs w:val="21"/>
              </w:rPr>
              <w:t>ADC确认受理结果</w:t>
            </w:r>
          </w:p>
          <w:p w:rsidR="00712624" w:rsidRPr="00DF20C5" w:rsidRDefault="00712624" w:rsidP="006505DF">
            <w:pPr>
              <w:spacing w:line="360" w:lineRule="auto"/>
              <w:rPr>
                <w:rFonts w:ascii="宋体" w:hAnsi="宋体" w:hint="eastAsia"/>
                <w:szCs w:val="21"/>
              </w:rPr>
            </w:pPr>
            <w:r>
              <w:rPr>
                <w:rFonts w:ascii="宋体" w:hAnsi="宋体" w:hint="eastAsia"/>
                <w:szCs w:val="21"/>
              </w:rPr>
              <w:t>0：成功；-1：失败；</w:t>
            </w:r>
          </w:p>
        </w:tc>
        <w:tc>
          <w:tcPr>
            <w:tcW w:w="1508"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int</w:t>
            </w:r>
          </w:p>
        </w:tc>
        <w:tc>
          <w:tcPr>
            <w:tcW w:w="1529" w:type="dxa"/>
            <w:vAlign w:val="center"/>
          </w:tcPr>
          <w:p w:rsidR="00712624" w:rsidRPr="00DF20C5" w:rsidRDefault="00712624" w:rsidP="006505DF">
            <w:pPr>
              <w:spacing w:line="360" w:lineRule="auto"/>
              <w:jc w:val="center"/>
              <w:rPr>
                <w:rFonts w:ascii="宋体" w:hAnsi="宋体" w:hint="eastAsia"/>
                <w:szCs w:val="21"/>
              </w:rPr>
            </w:pPr>
          </w:p>
        </w:tc>
      </w:tr>
      <w:tr w:rsidR="00712624">
        <w:tblPrEx>
          <w:tblCellMar>
            <w:top w:w="0" w:type="dxa"/>
            <w:bottom w:w="0" w:type="dxa"/>
          </w:tblCellMar>
        </w:tblPrEx>
        <w:trPr>
          <w:jc w:val="center"/>
        </w:trPr>
        <w:tc>
          <w:tcPr>
            <w:tcW w:w="1728" w:type="dxa"/>
            <w:vAlign w:val="center"/>
          </w:tcPr>
          <w:p w:rsidR="00712624" w:rsidRPr="00DF20C5" w:rsidRDefault="00712624" w:rsidP="006505DF">
            <w:pPr>
              <w:spacing w:line="360" w:lineRule="auto"/>
              <w:jc w:val="center"/>
              <w:rPr>
                <w:rFonts w:ascii="宋体" w:hAnsi="宋体" w:hint="eastAsia"/>
                <w:szCs w:val="21"/>
              </w:rPr>
            </w:pPr>
            <w:r w:rsidRPr="00DF20C5">
              <w:rPr>
                <w:rFonts w:ascii="宋体" w:hAnsi="宋体" w:cs="Arial"/>
                <w:szCs w:val="21"/>
              </w:rPr>
              <w:t>RESULTMSG</w:t>
            </w:r>
          </w:p>
        </w:tc>
        <w:tc>
          <w:tcPr>
            <w:tcW w:w="3757" w:type="dxa"/>
            <w:vAlign w:val="center"/>
          </w:tcPr>
          <w:p w:rsidR="00712624" w:rsidRPr="00DF20C5" w:rsidRDefault="00712624" w:rsidP="006505DF">
            <w:pPr>
              <w:spacing w:line="360" w:lineRule="auto"/>
              <w:rPr>
                <w:rFonts w:ascii="宋体" w:hAnsi="宋体" w:hint="eastAsia"/>
                <w:szCs w:val="21"/>
              </w:rPr>
            </w:pPr>
            <w:r>
              <w:rPr>
                <w:rFonts w:ascii="宋体" w:hAnsi="宋体" w:cs="Arial" w:hint="eastAsia"/>
                <w:szCs w:val="21"/>
              </w:rPr>
              <w:t>确认受理</w:t>
            </w:r>
            <w:r w:rsidRPr="00DF20C5">
              <w:rPr>
                <w:rFonts w:ascii="宋体" w:hAnsi="宋体" w:cs="Arial"/>
                <w:szCs w:val="21"/>
              </w:rPr>
              <w:t>结果消息描述</w:t>
            </w:r>
          </w:p>
        </w:tc>
        <w:tc>
          <w:tcPr>
            <w:tcW w:w="1508" w:type="dxa"/>
            <w:vAlign w:val="center"/>
          </w:tcPr>
          <w:p w:rsidR="00712624" w:rsidRPr="00DF20C5" w:rsidRDefault="00712624" w:rsidP="006505DF">
            <w:pPr>
              <w:spacing w:line="360" w:lineRule="auto"/>
              <w:jc w:val="center"/>
              <w:rPr>
                <w:rFonts w:ascii="宋体" w:hAnsi="宋体"/>
                <w:szCs w:val="21"/>
              </w:rPr>
            </w:pPr>
            <w:r w:rsidRPr="00DF20C5">
              <w:rPr>
                <w:rFonts w:ascii="宋体" w:hAnsi="宋体" w:hint="eastAsia"/>
                <w:szCs w:val="21"/>
              </w:rPr>
              <w:t>String</w:t>
            </w:r>
          </w:p>
        </w:tc>
        <w:tc>
          <w:tcPr>
            <w:tcW w:w="1529" w:type="dxa"/>
            <w:vAlign w:val="center"/>
          </w:tcPr>
          <w:p w:rsidR="00712624" w:rsidRPr="00DF20C5" w:rsidRDefault="00712624" w:rsidP="006505DF">
            <w:pPr>
              <w:spacing w:line="360" w:lineRule="auto"/>
              <w:jc w:val="center"/>
              <w:rPr>
                <w:rFonts w:ascii="宋体" w:hAnsi="宋体" w:hint="eastAsia"/>
                <w:szCs w:val="21"/>
              </w:rPr>
            </w:pPr>
            <w:r>
              <w:rPr>
                <w:rFonts w:ascii="宋体" w:hAnsi="宋体" w:hint="eastAsia"/>
                <w:szCs w:val="21"/>
              </w:rPr>
              <w:t>512</w:t>
            </w:r>
          </w:p>
        </w:tc>
      </w:tr>
    </w:tbl>
    <w:p w:rsidR="00712624" w:rsidRDefault="00712624" w:rsidP="00C147B3">
      <w:pPr>
        <w:pStyle w:val="a4"/>
        <w:ind w:firstLineChars="0" w:firstLine="0"/>
        <w:rPr>
          <w:rFonts w:hint="eastAsia"/>
        </w:rPr>
      </w:pPr>
    </w:p>
    <w:p w:rsidR="00B14F31" w:rsidRDefault="00B14F31" w:rsidP="00B14F31">
      <w:pPr>
        <w:pStyle w:val="3"/>
        <w:keepLines w:val="0"/>
        <w:widowControl/>
        <w:tabs>
          <w:tab w:val="clear" w:pos="720"/>
          <w:tab w:val="num" w:pos="420"/>
        </w:tabs>
        <w:autoSpaceDE w:val="0"/>
        <w:autoSpaceDN w:val="0"/>
        <w:spacing w:before="240" w:after="240" w:line="240" w:lineRule="auto"/>
        <w:ind w:left="420" w:hanging="420"/>
        <w:rPr>
          <w:rFonts w:hint="eastAsia"/>
        </w:rPr>
      </w:pPr>
      <w:r>
        <w:rPr>
          <w:rFonts w:hint="eastAsia"/>
        </w:rPr>
        <w:t>SI</w:t>
      </w:r>
      <w:r>
        <w:rPr>
          <w:rFonts w:hint="eastAsia"/>
        </w:rPr>
        <w:t>到</w:t>
      </w:r>
      <w:r>
        <w:rPr>
          <w:rFonts w:hint="eastAsia"/>
        </w:rPr>
        <w:t>ADC</w:t>
      </w:r>
      <w:r>
        <w:rPr>
          <w:rFonts w:hint="eastAsia"/>
        </w:rPr>
        <w:t>用户信息同步接口</w:t>
      </w:r>
    </w:p>
    <w:p w:rsidR="005D1B12" w:rsidRDefault="001D6E24" w:rsidP="00B14F31">
      <w:pPr>
        <w:pStyle w:val="a4"/>
        <w:numPr>
          <w:ins w:id="170" w:author="张光木" w:date="2008-09-10T09:57:00Z"/>
        </w:numPr>
        <w:rPr>
          <w:ins w:id="171" w:author="张光木" w:date="2008-09-10T09:57:00Z"/>
          <w:rFonts w:hint="eastAsia"/>
        </w:rPr>
      </w:pPr>
      <w:ins w:id="172" w:author="张光木" w:date="2008-09-10T09:58:00Z">
        <w:r>
          <w:rPr>
            <w:rFonts w:hint="eastAsia"/>
          </w:rPr>
          <w:t>就是指</w:t>
        </w:r>
      </w:ins>
      <w:ins w:id="173" w:author="张光木" w:date="2008-09-10T09:57:00Z">
        <w:r w:rsidR="005D1B12">
          <w:rPr>
            <w:rFonts w:hint="eastAsia"/>
          </w:rPr>
          <w:t>SI</w:t>
        </w:r>
        <w:r w:rsidR="005D1B12">
          <w:rPr>
            <w:rFonts w:hint="eastAsia"/>
          </w:rPr>
          <w:t>到</w:t>
        </w:r>
        <w:r w:rsidR="005D1B12">
          <w:rPr>
            <w:rFonts w:hint="eastAsia"/>
          </w:rPr>
          <w:t>ADC</w:t>
        </w:r>
      </w:ins>
      <w:ins w:id="174" w:author="张光木" w:date="2008-09-10T09:58:00Z">
        <w:r w:rsidR="008858C3">
          <w:rPr>
            <w:rFonts w:hint="eastAsia"/>
          </w:rPr>
          <w:t>的</w:t>
        </w:r>
        <w:r w:rsidR="000512E7">
          <w:rPr>
            <w:rFonts w:hint="eastAsia"/>
          </w:rPr>
          <w:t>用户</w:t>
        </w:r>
      </w:ins>
      <w:ins w:id="175" w:author="张光木" w:date="2008-09-10T09:57:00Z">
        <w:r w:rsidR="005D1B12">
          <w:rPr>
            <w:rFonts w:hint="eastAsia"/>
          </w:rPr>
          <w:t>反向签约关系</w:t>
        </w:r>
      </w:ins>
      <w:ins w:id="176" w:author="张光木" w:date="2008-09-10T09:58:00Z">
        <w:r w:rsidR="008B5A5C">
          <w:rPr>
            <w:rFonts w:hint="eastAsia"/>
          </w:rPr>
          <w:t>、黑白名单</w:t>
        </w:r>
      </w:ins>
      <w:ins w:id="177" w:author="张光木" w:date="2008-09-10T09:59:00Z">
        <w:r w:rsidR="000512E7">
          <w:rPr>
            <w:rFonts w:hint="eastAsia"/>
          </w:rPr>
          <w:t>同步</w:t>
        </w:r>
      </w:ins>
    </w:p>
    <w:p w:rsidR="00B14F31" w:rsidRDefault="00B14F31" w:rsidP="00B14F31">
      <w:pPr>
        <w:pStyle w:val="a4"/>
        <w:rPr>
          <w:rFonts w:hint="eastAsia"/>
        </w:rPr>
      </w:pPr>
      <w:r>
        <w:rPr>
          <w:rFonts w:hint="eastAsia"/>
        </w:rPr>
        <w:t>流程如下：</w:t>
      </w:r>
    </w:p>
    <w:p w:rsidR="00B14F31" w:rsidRDefault="00B14F31" w:rsidP="00B14F31">
      <w:pPr>
        <w:pStyle w:val="a4"/>
        <w:numPr>
          <w:ilvl w:val="0"/>
          <w:numId w:val="15"/>
        </w:numPr>
        <w:ind w:firstLineChars="0"/>
        <w:rPr>
          <w:rFonts w:hint="eastAsia"/>
        </w:rPr>
      </w:pPr>
      <w:r>
        <w:rPr>
          <w:rFonts w:hint="eastAsia"/>
        </w:rPr>
        <w:t>SI</w:t>
      </w:r>
      <w:r>
        <w:rPr>
          <w:rFonts w:hint="eastAsia"/>
        </w:rPr>
        <w:t>将用户开通申请信息同步给</w:t>
      </w:r>
      <w:r>
        <w:rPr>
          <w:rFonts w:hint="eastAsia"/>
        </w:rPr>
        <w:t>ADC</w:t>
      </w:r>
      <w:r>
        <w:rPr>
          <w:rFonts w:hint="eastAsia"/>
        </w:rPr>
        <w:t>；</w:t>
      </w:r>
    </w:p>
    <w:p w:rsidR="00B14F31" w:rsidRDefault="00B14F31" w:rsidP="00B14F31">
      <w:pPr>
        <w:pStyle w:val="a4"/>
        <w:numPr>
          <w:ilvl w:val="0"/>
          <w:numId w:val="15"/>
        </w:numPr>
        <w:ind w:firstLineChars="0"/>
        <w:rPr>
          <w:rFonts w:hint="eastAsia"/>
        </w:rPr>
      </w:pPr>
      <w:r>
        <w:rPr>
          <w:rFonts w:hint="eastAsia"/>
        </w:rPr>
        <w:t>对于通过</w:t>
      </w:r>
      <w:r>
        <w:rPr>
          <w:rFonts w:hint="eastAsia"/>
        </w:rPr>
        <w:t>wap</w:t>
      </w:r>
      <w:r>
        <w:rPr>
          <w:rFonts w:hint="eastAsia"/>
        </w:rPr>
        <w:t>门户申请的用户请求消息，</w:t>
      </w:r>
      <w:r>
        <w:rPr>
          <w:rFonts w:hint="eastAsia"/>
        </w:rPr>
        <w:t>ADC</w:t>
      </w:r>
      <w:r>
        <w:rPr>
          <w:rFonts w:hint="eastAsia"/>
        </w:rPr>
        <w:t>直接同步给</w:t>
      </w:r>
      <w:r>
        <w:rPr>
          <w:rFonts w:hint="eastAsia"/>
        </w:rPr>
        <w:t>BOSS</w:t>
      </w:r>
      <w:r>
        <w:rPr>
          <w:rFonts w:hint="eastAsia"/>
        </w:rPr>
        <w:t>；</w:t>
      </w:r>
      <w:r>
        <w:rPr>
          <w:rFonts w:hint="eastAsia"/>
        </w:rPr>
        <w:t>ADC</w:t>
      </w:r>
      <w:r>
        <w:rPr>
          <w:rFonts w:hint="eastAsia"/>
        </w:rPr>
        <w:t>不再向</w:t>
      </w:r>
      <w:r>
        <w:rPr>
          <w:rFonts w:hint="eastAsia"/>
        </w:rPr>
        <w:t>SI</w:t>
      </w:r>
      <w:r>
        <w:rPr>
          <w:rFonts w:hint="eastAsia"/>
        </w:rPr>
        <w:t>回复确认消息；</w:t>
      </w:r>
      <w:r>
        <w:rPr>
          <w:rFonts w:hint="eastAsia"/>
        </w:rPr>
        <w:t>SI</w:t>
      </w:r>
      <w:r>
        <w:rPr>
          <w:rFonts w:hint="eastAsia"/>
        </w:rPr>
        <w:t>直接为用户开通业务功能；</w:t>
      </w:r>
    </w:p>
    <w:p w:rsidR="00B14F31" w:rsidRPr="00E15A56" w:rsidRDefault="00B14F31" w:rsidP="00B14F31">
      <w:pPr>
        <w:pStyle w:val="a4"/>
        <w:numPr>
          <w:ilvl w:val="0"/>
          <w:numId w:val="15"/>
        </w:numPr>
        <w:ind w:firstLineChars="0"/>
        <w:rPr>
          <w:rFonts w:hint="eastAsia"/>
        </w:rPr>
      </w:pPr>
      <w:r>
        <w:rPr>
          <w:rFonts w:hint="eastAsia"/>
        </w:rPr>
        <w:t>对于短信方式申请的用户请求消息，</w:t>
      </w:r>
      <w:r>
        <w:rPr>
          <w:rFonts w:hint="eastAsia"/>
        </w:rPr>
        <w:t>ADC</w:t>
      </w:r>
      <w:r>
        <w:rPr>
          <w:rFonts w:hint="eastAsia"/>
        </w:rPr>
        <w:t>发送短信向用户发送确认短信，用户回复确认消息后，</w:t>
      </w:r>
      <w:r>
        <w:rPr>
          <w:rFonts w:hint="eastAsia"/>
        </w:rPr>
        <w:t>ADC</w:t>
      </w:r>
      <w:r>
        <w:rPr>
          <w:rFonts w:hint="eastAsia"/>
        </w:rPr>
        <w:t>同步用户信息给</w:t>
      </w:r>
      <w:r>
        <w:rPr>
          <w:rFonts w:hint="eastAsia"/>
        </w:rPr>
        <w:t>BOSS</w:t>
      </w:r>
      <w:r>
        <w:rPr>
          <w:rFonts w:hint="eastAsia"/>
        </w:rPr>
        <w:t>。</w:t>
      </w:r>
    </w:p>
    <w:p w:rsidR="00B14F31" w:rsidRDefault="00B14F31" w:rsidP="00B14F31">
      <w:pPr>
        <w:pStyle w:val="4"/>
        <w:numPr>
          <w:ilvl w:val="3"/>
          <w:numId w:val="0"/>
        </w:numPr>
        <w:tabs>
          <w:tab w:val="num" w:pos="737"/>
        </w:tabs>
        <w:ind w:left="1106" w:hanging="680"/>
        <w:rPr>
          <w:rFonts w:ascii="宋体" w:hAnsi="宋体" w:hint="eastAsia"/>
        </w:rPr>
      </w:pPr>
      <w:r>
        <w:rPr>
          <w:rFonts w:hint="eastAsia"/>
        </w:rPr>
        <w:t>UserOrder</w:t>
      </w:r>
      <w:r w:rsidRPr="00AF7CC8">
        <w:rPr>
          <w:rFonts w:hint="eastAsia"/>
        </w:rPr>
        <w:t>Req</w:t>
      </w:r>
      <w:r>
        <w:rPr>
          <w:rFonts w:hint="eastAsia"/>
        </w:rPr>
        <w:t>用户</w:t>
      </w:r>
      <w:r w:rsidR="00D87688">
        <w:rPr>
          <w:rFonts w:hint="eastAsia"/>
        </w:rPr>
        <w:t>订购</w:t>
      </w:r>
      <w:r>
        <w:rPr>
          <w:rFonts w:hint="eastAsia"/>
        </w:rPr>
        <w:t>申请</w:t>
      </w:r>
      <w:r w:rsidR="00747664">
        <w:rPr>
          <w:rFonts w:hint="eastAsia"/>
        </w:rPr>
        <w:t>：</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4140"/>
        <w:gridCol w:w="1200"/>
        <w:gridCol w:w="1529"/>
      </w:tblGrid>
      <w:tr w:rsidR="00B14F31">
        <w:tblPrEx>
          <w:tblCellMar>
            <w:top w:w="0" w:type="dxa"/>
            <w:bottom w:w="0" w:type="dxa"/>
          </w:tblCellMar>
        </w:tblPrEx>
        <w:trPr>
          <w:jc w:val="center"/>
        </w:trPr>
        <w:tc>
          <w:tcPr>
            <w:tcW w:w="1696" w:type="dxa"/>
            <w:tcBorders>
              <w:bottom w:val="single" w:sz="4" w:space="0" w:color="auto"/>
            </w:tcBorders>
            <w:shd w:val="clear" w:color="auto" w:fill="A6A6A6"/>
          </w:tcPr>
          <w:p w:rsidR="00B14F31" w:rsidRPr="00DF20C5" w:rsidRDefault="00B14F31" w:rsidP="00FB0DA0">
            <w:pPr>
              <w:jc w:val="center"/>
              <w:rPr>
                <w:rFonts w:ascii="宋体" w:hAnsi="宋体" w:hint="eastAsia"/>
                <w:szCs w:val="21"/>
              </w:rPr>
            </w:pPr>
            <w:r w:rsidRPr="00DF20C5">
              <w:rPr>
                <w:rFonts w:ascii="宋体" w:hAnsi="宋体" w:hint="eastAsia"/>
                <w:szCs w:val="21"/>
              </w:rPr>
              <w:t>参数标识</w:t>
            </w:r>
          </w:p>
        </w:tc>
        <w:tc>
          <w:tcPr>
            <w:tcW w:w="6869" w:type="dxa"/>
            <w:gridSpan w:val="3"/>
            <w:tcBorders>
              <w:bottom w:val="single" w:sz="4" w:space="0" w:color="auto"/>
            </w:tcBorders>
            <w:shd w:val="clear" w:color="auto" w:fill="auto"/>
          </w:tcPr>
          <w:p w:rsidR="00B14F31" w:rsidRPr="00DF20C5" w:rsidRDefault="00B14F31" w:rsidP="00FB0DA0">
            <w:pPr>
              <w:tabs>
                <w:tab w:val="center" w:pos="3402"/>
              </w:tabs>
              <w:rPr>
                <w:rFonts w:ascii="宋体" w:hAnsi="宋体" w:hint="eastAsia"/>
                <w:szCs w:val="21"/>
              </w:rPr>
            </w:pPr>
            <w:r>
              <w:rPr>
                <w:rFonts w:hint="eastAsia"/>
              </w:rPr>
              <w:t>UserOrder</w:t>
            </w:r>
            <w:r w:rsidRPr="00AF7CC8">
              <w:rPr>
                <w:rFonts w:hint="eastAsia"/>
              </w:rPr>
              <w:t>Req</w:t>
            </w:r>
            <w:r w:rsidRPr="00DF20C5">
              <w:rPr>
                <w:rFonts w:ascii="宋体" w:hAnsi="宋体"/>
                <w:szCs w:val="21"/>
              </w:rPr>
              <w:tab/>
            </w:r>
          </w:p>
        </w:tc>
      </w:tr>
      <w:tr w:rsidR="00B14F31" w:rsidRPr="005C6DCF">
        <w:tblPrEx>
          <w:tblCellMar>
            <w:top w:w="0" w:type="dxa"/>
            <w:bottom w:w="0" w:type="dxa"/>
          </w:tblCellMar>
        </w:tblPrEx>
        <w:trPr>
          <w:jc w:val="center"/>
        </w:trPr>
        <w:tc>
          <w:tcPr>
            <w:tcW w:w="1696" w:type="dxa"/>
            <w:shd w:val="clear" w:color="auto" w:fill="auto"/>
          </w:tcPr>
          <w:p w:rsidR="00B14F31" w:rsidRPr="00DF20C5" w:rsidRDefault="00B14F31" w:rsidP="00FB0DA0">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869" w:type="dxa"/>
            <w:gridSpan w:val="3"/>
            <w:shd w:val="clear" w:color="auto" w:fill="auto"/>
          </w:tcPr>
          <w:p w:rsidR="00B14F31" w:rsidRPr="00DF20C5" w:rsidRDefault="00B14F31" w:rsidP="00FB0DA0">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B14F31" w:rsidRDefault="00B14F31" w:rsidP="00FB0DA0">
            <w:pPr>
              <w:spacing w:line="360" w:lineRule="auto"/>
              <w:rPr>
                <w:rFonts w:ascii="宋体" w:hAnsi="宋体" w:hint="eastAsia"/>
                <w:szCs w:val="21"/>
              </w:rPr>
            </w:pPr>
            <w:r w:rsidRPr="00DF20C5">
              <w:rPr>
                <w:rFonts w:ascii="宋体" w:hAnsi="宋体" w:hint="eastAsia"/>
                <w:szCs w:val="21"/>
              </w:rPr>
              <w:t>&lt;</w:t>
            </w:r>
            <w:r>
              <w:rPr>
                <w:rFonts w:hint="eastAsia"/>
              </w:rPr>
              <w:t>UserOrder</w:t>
            </w:r>
            <w:r w:rsidRPr="00AF7CC8">
              <w:rPr>
                <w:rFonts w:hint="eastAsia"/>
              </w:rPr>
              <w:t>Req</w:t>
            </w:r>
            <w:r w:rsidRPr="00DF20C5">
              <w:rPr>
                <w:rFonts w:ascii="宋体" w:hAnsi="宋体" w:hint="eastAsia"/>
                <w:szCs w:val="21"/>
              </w:rPr>
              <w:t>&gt;</w:t>
            </w:r>
          </w:p>
          <w:p w:rsidR="00B14F31" w:rsidRPr="00DF20C5" w:rsidRDefault="00B14F31" w:rsidP="00FB0DA0">
            <w:pPr>
              <w:spacing w:line="360" w:lineRule="auto"/>
              <w:rPr>
                <w:rFonts w:ascii="宋体" w:hAnsi="宋体" w:hint="eastAsia"/>
                <w:szCs w:val="21"/>
              </w:rPr>
            </w:pPr>
            <w:r>
              <w:rPr>
                <w:rFonts w:ascii="宋体" w:hAnsi="宋体" w:hint="eastAsia"/>
                <w:szCs w:val="21"/>
              </w:rPr>
              <w:t xml:space="preserve">  &lt;HEAD&gt;</w:t>
            </w:r>
          </w:p>
          <w:p w:rsidR="00B14F31" w:rsidRPr="00DF20C5"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B14F31" w:rsidRPr="00DF20C5"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B14F31" w:rsidRPr="00DF20C5"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B14F31"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&lt;SERVICEID&gt;</w:t>
            </w:r>
            <w:r>
              <w:rPr>
                <w:rFonts w:ascii="宋体" w:hAnsi="宋体" w:hint="eastAsia"/>
                <w:szCs w:val="21"/>
              </w:rPr>
              <w:t>业务代码</w:t>
            </w:r>
            <w:r w:rsidRPr="00DF20C5">
              <w:rPr>
                <w:rFonts w:ascii="宋体" w:hAnsi="宋体" w:hint="eastAsia"/>
                <w:szCs w:val="21"/>
              </w:rPr>
              <w:t>&lt;/SERVICEID&gt;</w:t>
            </w:r>
          </w:p>
          <w:p w:rsidR="00B14F31" w:rsidRDefault="00B14F31" w:rsidP="00FB0DA0">
            <w:pPr>
              <w:spacing w:line="360" w:lineRule="auto"/>
              <w:ind w:firstLineChars="100" w:firstLine="200"/>
              <w:rPr>
                <w:rFonts w:ascii="宋体" w:hAnsi="宋体" w:hint="eastAsia"/>
                <w:szCs w:val="21"/>
              </w:rPr>
            </w:pPr>
            <w:r>
              <w:rPr>
                <w:rFonts w:ascii="宋体" w:hAnsi="宋体" w:hint="eastAsia"/>
                <w:szCs w:val="21"/>
              </w:rPr>
              <w:t>&lt;/HEAD&gt;</w:t>
            </w:r>
          </w:p>
          <w:p w:rsidR="00B14F31" w:rsidRPr="00DF20C5" w:rsidRDefault="00B14F31" w:rsidP="00FB0DA0">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B14F31" w:rsidRPr="00DF20C5" w:rsidRDefault="00B14F31" w:rsidP="00FB0DA0">
            <w:pPr>
              <w:rPr>
                <w:rFonts w:ascii="宋体" w:hAnsi="宋体" w:hint="eastAsia"/>
                <w:szCs w:val="21"/>
                <w:lang w:val="fi-FI"/>
              </w:rPr>
            </w:pPr>
            <w:r w:rsidRPr="00DF20C5">
              <w:rPr>
                <w:rFonts w:ascii="宋体" w:hAnsi="宋体" w:hint="eastAsia"/>
                <w:szCs w:val="21"/>
                <w:lang w:val="fi-FI"/>
              </w:rPr>
              <w:t>&lt;/</w:t>
            </w:r>
            <w:r>
              <w:rPr>
                <w:rFonts w:hint="eastAsia"/>
              </w:rPr>
              <w:t>UserOrder</w:t>
            </w:r>
            <w:r w:rsidRPr="00AF7CC8">
              <w:rPr>
                <w:rFonts w:hint="eastAsia"/>
              </w:rPr>
              <w:t>Req</w:t>
            </w:r>
            <w:r w:rsidRPr="00DF20C5">
              <w:rPr>
                <w:rFonts w:ascii="宋体" w:hAnsi="宋体" w:hint="eastAsia"/>
                <w:szCs w:val="21"/>
                <w:lang w:val="fi-FI"/>
              </w:rPr>
              <w:t>&gt;</w:t>
            </w:r>
          </w:p>
        </w:tc>
      </w:tr>
      <w:tr w:rsidR="00B14F31">
        <w:tblPrEx>
          <w:tblCellMar>
            <w:top w:w="0" w:type="dxa"/>
            <w:bottom w:w="0" w:type="dxa"/>
          </w:tblCellMar>
        </w:tblPrEx>
        <w:trPr>
          <w:jc w:val="center"/>
        </w:trPr>
        <w:tc>
          <w:tcPr>
            <w:tcW w:w="1696"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名称</w:t>
            </w:r>
          </w:p>
        </w:tc>
        <w:tc>
          <w:tcPr>
            <w:tcW w:w="4140"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说明</w:t>
            </w:r>
          </w:p>
        </w:tc>
        <w:tc>
          <w:tcPr>
            <w:tcW w:w="1200"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b/>
                <w:szCs w:val="21"/>
              </w:rPr>
              <w:t>长度（字节）</w:t>
            </w:r>
          </w:p>
        </w:tc>
      </w:tr>
      <w:tr w:rsidR="00B14F31">
        <w:tblPrEx>
          <w:tblCellMar>
            <w:top w:w="0" w:type="dxa"/>
            <w:bottom w:w="0" w:type="dxa"/>
          </w:tblCellMar>
        </w:tblPrEx>
        <w:trPr>
          <w:jc w:val="center"/>
        </w:trPr>
        <w:tc>
          <w:tcPr>
            <w:tcW w:w="1696"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CODE</w:t>
            </w:r>
          </w:p>
        </w:tc>
        <w:tc>
          <w:tcPr>
            <w:tcW w:w="4140" w:type="dxa"/>
            <w:vAlign w:val="center"/>
          </w:tcPr>
          <w:p w:rsidR="00B14F31" w:rsidRPr="00DF20C5" w:rsidRDefault="00B14F31" w:rsidP="00FB0DA0">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Pr>
                <w:rFonts w:hint="eastAsia"/>
              </w:rPr>
              <w:t>UserOrder</w:t>
            </w:r>
          </w:p>
        </w:tc>
        <w:tc>
          <w:tcPr>
            <w:tcW w:w="1200"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1696"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lastRenderedPageBreak/>
              <w:t>SID</w:t>
            </w:r>
          </w:p>
        </w:tc>
        <w:tc>
          <w:tcPr>
            <w:tcW w:w="4140" w:type="dxa"/>
            <w:vAlign w:val="center"/>
          </w:tcPr>
          <w:p w:rsidR="00B14F31" w:rsidRPr="00DF20C5" w:rsidRDefault="00B14F31" w:rsidP="00FB0DA0">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，自行生成</w:t>
            </w:r>
          </w:p>
        </w:tc>
        <w:tc>
          <w:tcPr>
            <w:tcW w:w="1200" w:type="dxa"/>
            <w:vAlign w:val="center"/>
          </w:tcPr>
          <w:p w:rsidR="00B14F31" w:rsidRPr="00DF20C5" w:rsidRDefault="00B14F31" w:rsidP="00FB0DA0">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jc w:val="center"/>
        </w:trPr>
        <w:tc>
          <w:tcPr>
            <w:tcW w:w="1696"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TIMESTAMP</w:t>
            </w:r>
          </w:p>
        </w:tc>
        <w:tc>
          <w:tcPr>
            <w:tcW w:w="4140" w:type="dxa"/>
            <w:vAlign w:val="center"/>
          </w:tcPr>
          <w:p w:rsidR="00B14F31" w:rsidRPr="00F80A4A" w:rsidRDefault="00B14F31" w:rsidP="00FB0DA0">
            <w:pPr>
              <w:spacing w:line="360" w:lineRule="auto"/>
              <w:rPr>
                <w:rFonts w:ascii="宋体" w:hAnsi="宋体" w:hint="eastAsia"/>
                <w:szCs w:val="21"/>
              </w:rPr>
            </w:pPr>
            <w:r w:rsidRPr="00F80A4A">
              <w:rPr>
                <w:rFonts w:ascii="宋体" w:hAnsi="宋体"/>
                <w:szCs w:val="21"/>
                <w:lang w:val="zh-CN"/>
              </w:rPr>
              <w:t>系统时间戳</w:t>
            </w:r>
            <w:r w:rsidRPr="00F80A4A">
              <w:rPr>
                <w:rFonts w:ascii="宋体" w:hAnsi="宋体" w:hint="eastAsia"/>
                <w:szCs w:val="21"/>
              </w:rPr>
              <w:t>：</w:t>
            </w:r>
            <w:r w:rsidRPr="00F80A4A">
              <w:rPr>
                <w:rFonts w:ascii="宋体" w:hAnsi="宋体"/>
                <w:szCs w:val="21"/>
              </w:rPr>
              <w:t>YYY</w:t>
            </w:r>
            <w:r w:rsidR="00F505BC">
              <w:rPr>
                <w:rFonts w:ascii="宋体" w:hAnsi="宋体" w:hint="eastAsia"/>
                <w:szCs w:val="21"/>
              </w:rPr>
              <w:t>Y</w:t>
            </w:r>
            <w:r w:rsidRPr="00F80A4A">
              <w:rPr>
                <w:rFonts w:ascii="宋体" w:hAnsi="宋体"/>
                <w:szCs w:val="21"/>
              </w:rPr>
              <w:t>MMDDHHmmssnnn</w:t>
            </w:r>
          </w:p>
        </w:tc>
        <w:tc>
          <w:tcPr>
            <w:tcW w:w="1200" w:type="dxa"/>
            <w:vAlign w:val="center"/>
          </w:tcPr>
          <w:p w:rsidR="00B14F31" w:rsidRPr="00F80A4A" w:rsidRDefault="00B14F31" w:rsidP="00FB0DA0">
            <w:pPr>
              <w:spacing w:line="360" w:lineRule="auto"/>
              <w:jc w:val="center"/>
              <w:rPr>
                <w:rFonts w:ascii="宋体" w:hAnsi="宋体" w:hint="eastAsia"/>
                <w:szCs w:val="21"/>
              </w:rPr>
            </w:pPr>
            <w:r w:rsidRPr="00F80A4A">
              <w:rPr>
                <w:rFonts w:ascii="宋体" w:hAnsi="宋体" w:hint="eastAsia"/>
                <w:szCs w:val="21"/>
              </w:rPr>
              <w:t>String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24</w:t>
            </w:r>
          </w:p>
        </w:tc>
      </w:tr>
      <w:tr w:rsidR="00B14F31">
        <w:tblPrEx>
          <w:tblCellMar>
            <w:top w:w="0" w:type="dxa"/>
            <w:bottom w:w="0" w:type="dxa"/>
          </w:tblCellMar>
        </w:tblPrEx>
        <w:trPr>
          <w:jc w:val="center"/>
        </w:trPr>
        <w:tc>
          <w:tcPr>
            <w:tcW w:w="1696" w:type="dxa"/>
            <w:tcBorders>
              <w:bottom w:val="single" w:sz="4" w:space="0" w:color="auto"/>
            </w:tcBorders>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SERVICEID</w:t>
            </w:r>
          </w:p>
        </w:tc>
        <w:tc>
          <w:tcPr>
            <w:tcW w:w="4140" w:type="dxa"/>
            <w:tcBorders>
              <w:bottom w:val="single" w:sz="4" w:space="0" w:color="auto"/>
            </w:tcBorders>
            <w:vAlign w:val="center"/>
          </w:tcPr>
          <w:p w:rsidR="00B14F31" w:rsidRPr="00DF20C5" w:rsidRDefault="00B14F31" w:rsidP="00FB0DA0">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200" w:type="dxa"/>
            <w:tcBorders>
              <w:bottom w:val="single" w:sz="4" w:space="0" w:color="auto"/>
            </w:tcBorders>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8565" w:type="dxa"/>
            <w:gridSpan w:val="4"/>
            <w:tcBorders>
              <w:bottom w:val="single" w:sz="4" w:space="0" w:color="auto"/>
            </w:tcBorders>
            <w:shd w:val="clear" w:color="auto" w:fill="A6A6A6"/>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未加密的消息体格式</w:t>
            </w:r>
          </w:p>
        </w:tc>
      </w:tr>
      <w:tr w:rsidR="00B14F31">
        <w:tblPrEx>
          <w:tblCellMar>
            <w:top w:w="0" w:type="dxa"/>
            <w:bottom w:w="0" w:type="dxa"/>
          </w:tblCellMar>
        </w:tblPrEx>
        <w:trPr>
          <w:jc w:val="center"/>
        </w:trPr>
        <w:tc>
          <w:tcPr>
            <w:tcW w:w="1696" w:type="dxa"/>
            <w:tcBorders>
              <w:bottom w:val="single" w:sz="4" w:space="0" w:color="auto"/>
            </w:tcBorders>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消息体格式</w:t>
            </w:r>
          </w:p>
        </w:tc>
        <w:tc>
          <w:tcPr>
            <w:tcW w:w="6869" w:type="dxa"/>
            <w:gridSpan w:val="3"/>
            <w:tcBorders>
              <w:bottom w:val="single" w:sz="4" w:space="0" w:color="auto"/>
            </w:tcBorders>
          </w:tcPr>
          <w:p w:rsidR="00B14F31" w:rsidRPr="004551E2" w:rsidRDefault="00B14F31" w:rsidP="00FB0DA0">
            <w:pPr>
              <w:spacing w:line="360" w:lineRule="auto"/>
              <w:rPr>
                <w:rFonts w:ascii="宋体" w:hAnsi="宋体" w:cs="Arial" w:hint="eastAsia"/>
                <w:szCs w:val="21"/>
              </w:rPr>
            </w:pPr>
            <w:r w:rsidRPr="004551E2">
              <w:rPr>
                <w:rFonts w:ascii="宋体" w:hAnsi="宋体" w:cs="Arial"/>
                <w:szCs w:val="21"/>
              </w:rPr>
              <w:t>&lt;?xml version="1.0"</w:t>
            </w:r>
            <w:r w:rsidRPr="004551E2">
              <w:rPr>
                <w:rFonts w:ascii="宋体" w:hAnsi="宋体" w:cs="Arial" w:hint="eastAsia"/>
                <w:szCs w:val="21"/>
              </w:rPr>
              <w:t xml:space="preserve"> </w:t>
            </w:r>
            <w:r w:rsidRPr="004551E2">
              <w:rPr>
                <w:rFonts w:ascii="宋体" w:hAnsi="宋体" w:cs="Arial"/>
                <w:szCs w:val="21"/>
              </w:rPr>
              <w:t>encoding="</w:t>
            </w:r>
            <w:r w:rsidRPr="004551E2">
              <w:rPr>
                <w:rFonts w:ascii="宋体" w:hAnsi="宋体" w:cs="Arial" w:hint="eastAsia"/>
                <w:szCs w:val="21"/>
              </w:rPr>
              <w:t>UTF-8</w:t>
            </w:r>
            <w:r w:rsidRPr="004551E2">
              <w:rPr>
                <w:rFonts w:ascii="宋体" w:hAnsi="宋体" w:cs="Arial"/>
                <w:szCs w:val="21"/>
              </w:rPr>
              <w:t>"?&gt;</w:t>
            </w:r>
          </w:p>
          <w:p w:rsidR="00B14F31" w:rsidRPr="004551E2" w:rsidRDefault="00B14F31" w:rsidP="00FB0DA0">
            <w:pPr>
              <w:spacing w:line="360" w:lineRule="auto"/>
              <w:rPr>
                <w:rFonts w:ascii="宋体" w:hAnsi="宋体" w:cs="Arial" w:hint="eastAsia"/>
                <w:szCs w:val="21"/>
              </w:rPr>
            </w:pPr>
            <w:r w:rsidRPr="004551E2">
              <w:rPr>
                <w:rFonts w:ascii="宋体" w:hAnsi="宋体" w:cs="Arial" w:hint="eastAsia"/>
                <w:szCs w:val="21"/>
              </w:rPr>
              <w:t>&lt;BODY&gt;</w:t>
            </w:r>
          </w:p>
          <w:p w:rsidR="00B14F31" w:rsidRPr="004551E2" w:rsidRDefault="00B14F31" w:rsidP="00045200">
            <w:pPr>
              <w:spacing w:line="360" w:lineRule="auto"/>
              <w:ind w:firstLineChars="200" w:firstLine="400"/>
              <w:rPr>
                <w:rFonts w:ascii="宋体" w:hAnsi="宋体" w:cs="Arial" w:hint="eastAsia"/>
                <w:szCs w:val="21"/>
              </w:rPr>
            </w:pPr>
            <w:r w:rsidRPr="004551E2">
              <w:rPr>
                <w:rFonts w:ascii="宋体" w:hAnsi="宋体" w:cs="Arial"/>
                <w:szCs w:val="21"/>
              </w:rPr>
              <w:t>&lt;</w:t>
            </w:r>
            <w:r w:rsidRPr="004551E2">
              <w:rPr>
                <w:rFonts w:ascii="宋体" w:hAnsi="宋体" w:cs="Arial" w:hint="eastAsia"/>
                <w:szCs w:val="21"/>
              </w:rPr>
              <w:t>CORPACCOUNT</w:t>
            </w:r>
            <w:r w:rsidRPr="004551E2">
              <w:rPr>
                <w:rFonts w:ascii="宋体" w:hAnsi="宋体" w:cs="Arial"/>
                <w:szCs w:val="21"/>
              </w:rPr>
              <w:t>&gt;</w:t>
            </w:r>
            <w:r w:rsidR="00F505BC" w:rsidRPr="00F505BC">
              <w:rPr>
                <w:rFonts w:ascii="宋体" w:hAnsi="宋体" w:cs="Arial" w:hint="eastAsia"/>
                <w:color w:val="0000FF"/>
                <w:szCs w:val="21"/>
              </w:rPr>
              <w:t>集团编号</w:t>
            </w:r>
            <w:r w:rsidRPr="004551E2">
              <w:rPr>
                <w:rFonts w:ascii="宋体" w:hAnsi="宋体" w:cs="Arial"/>
                <w:szCs w:val="21"/>
              </w:rPr>
              <w:t>&lt;</w:t>
            </w:r>
            <w:r w:rsidRPr="004551E2">
              <w:rPr>
                <w:rFonts w:ascii="宋体" w:hAnsi="宋体" w:cs="Arial" w:hint="eastAsia"/>
                <w:szCs w:val="21"/>
              </w:rPr>
              <w:t>/CORPACCOUNT</w:t>
            </w:r>
            <w:r w:rsidRPr="004551E2">
              <w:rPr>
                <w:rFonts w:ascii="宋体" w:hAnsi="宋体" w:cs="Arial"/>
                <w:szCs w:val="21"/>
              </w:rPr>
              <w:t>&gt;</w:t>
            </w:r>
          </w:p>
          <w:p w:rsidR="00B14F31" w:rsidRDefault="00B14F31" w:rsidP="00045200">
            <w:pPr>
              <w:spacing w:line="360" w:lineRule="auto"/>
              <w:ind w:firstLineChars="200" w:firstLine="400"/>
              <w:rPr>
                <w:rFonts w:ascii="宋体" w:hAnsi="宋体" w:cs="Arial" w:hint="eastAsia"/>
                <w:szCs w:val="21"/>
              </w:rPr>
            </w:pPr>
            <w:r w:rsidRPr="001F627A">
              <w:rPr>
                <w:rFonts w:ascii="宋体" w:hAnsi="宋体" w:cs="Arial" w:hint="eastAsia"/>
                <w:szCs w:val="21"/>
              </w:rPr>
              <w:t>&lt;SUBSCRIBERID&gt;</w:t>
            </w:r>
            <w:r w:rsidR="00C20880" w:rsidRPr="00C20880">
              <w:rPr>
                <w:rFonts w:ascii="宋体" w:hAnsi="宋体" w:cs="Arial" w:hint="eastAsia"/>
                <w:color w:val="0000FF"/>
                <w:szCs w:val="21"/>
              </w:rPr>
              <w:t>企业</w:t>
            </w:r>
            <w:r w:rsidR="00D87688">
              <w:rPr>
                <w:rFonts w:ascii="宋体" w:hAnsi="宋体" w:cs="Arial" w:hint="eastAsia"/>
                <w:color w:val="0000FF"/>
                <w:szCs w:val="21"/>
              </w:rPr>
              <w:t>订购</w:t>
            </w:r>
            <w:r w:rsidRPr="00C20880">
              <w:rPr>
                <w:rFonts w:ascii="宋体" w:hAnsi="宋体" w:cs="Arial" w:hint="eastAsia"/>
                <w:color w:val="0000FF"/>
                <w:szCs w:val="21"/>
              </w:rPr>
              <w:t>关系编号</w:t>
            </w:r>
            <w:r w:rsidRPr="001F627A">
              <w:rPr>
                <w:rFonts w:ascii="宋体" w:hAnsi="宋体" w:cs="Arial" w:hint="eastAsia"/>
                <w:szCs w:val="21"/>
              </w:rPr>
              <w:t>&lt;/SUBSCRIBERID&gt;</w:t>
            </w:r>
          </w:p>
          <w:p w:rsidR="00B14F31" w:rsidRDefault="00B14F31" w:rsidP="00FB0DA0">
            <w:pPr>
              <w:pStyle w:val="4"/>
              <w:numPr>
                <w:ilvl w:val="3"/>
                <w:numId w:val="0"/>
              </w:numPr>
              <w:tabs>
                <w:tab w:val="num" w:pos="737"/>
              </w:tabs>
              <w:ind w:leftChars="217" w:left="1114" w:hanging="680"/>
              <w:rPr>
                <w:rFonts w:ascii="宋体" w:hAnsi="宋体" w:cs="Arial" w:hint="eastAsia"/>
              </w:rPr>
            </w:pPr>
            <w:r>
              <w:rPr>
                <w:rFonts w:ascii="宋体" w:hAnsi="宋体" w:cs="Arial" w:hint="eastAsia"/>
              </w:rPr>
              <w:t>&lt;</w:t>
            </w:r>
            <w:r w:rsidRPr="005D2ABD">
              <w:rPr>
                <w:rFonts w:ascii="宋体" w:eastAsia="宋体" w:hAnsi="宋体" w:cs="Arial" w:hint="eastAsia"/>
                <w:sz w:val="20"/>
              </w:rPr>
              <w:t>FUNCCODE</w:t>
            </w:r>
            <w:r>
              <w:rPr>
                <w:rFonts w:ascii="宋体" w:hAnsi="宋体" w:cs="Arial" w:hint="eastAsia"/>
              </w:rPr>
              <w:t>&gt;</w:t>
            </w:r>
            <w:r w:rsidR="00F505BC" w:rsidRPr="00F505BC">
              <w:rPr>
                <w:rFonts w:ascii="宋体" w:eastAsia="宋体" w:hAnsi="宋体" w:cs="Arial" w:hint="eastAsia"/>
                <w:color w:val="0000FF"/>
                <w:sz w:val="20"/>
              </w:rPr>
              <w:t>产品代码</w:t>
            </w:r>
            <w:r>
              <w:rPr>
                <w:rFonts w:ascii="宋体" w:hAnsi="宋体" w:cs="Arial" w:hint="eastAsia"/>
              </w:rPr>
              <w:t>&lt;/</w:t>
            </w:r>
            <w:r w:rsidRPr="005D2ABD">
              <w:rPr>
                <w:rFonts w:ascii="宋体" w:eastAsia="宋体" w:hAnsi="宋体" w:cs="Arial" w:hint="eastAsia"/>
                <w:sz w:val="20"/>
              </w:rPr>
              <w:t>FUNCCODE</w:t>
            </w:r>
            <w:r>
              <w:rPr>
                <w:rFonts w:ascii="宋体" w:hAnsi="宋体" w:cs="Arial" w:hint="eastAsia"/>
              </w:rPr>
              <w:t>&gt;</w:t>
            </w:r>
          </w:p>
          <w:p w:rsidR="00B14F31" w:rsidRPr="00BA1E2E" w:rsidRDefault="00B14F31" w:rsidP="00FB0DA0">
            <w:pPr>
              <w:pStyle w:val="4"/>
              <w:numPr>
                <w:ilvl w:val="3"/>
                <w:numId w:val="0"/>
              </w:numPr>
              <w:tabs>
                <w:tab w:val="num" w:pos="737"/>
              </w:tabs>
              <w:ind w:leftChars="217" w:left="1114" w:hanging="680"/>
              <w:rPr>
                <w:rFonts w:hint="eastAsia"/>
              </w:rPr>
            </w:pPr>
            <w:r w:rsidRPr="00045200">
              <w:rPr>
                <w:rFonts w:ascii="宋体" w:hAnsi="宋体" w:cs="Arial" w:hint="eastAsia"/>
              </w:rPr>
              <w:t>&lt;SE</w:t>
            </w:r>
            <w:r w:rsidRPr="005D2ABD">
              <w:rPr>
                <w:rFonts w:ascii="宋体" w:eastAsia="宋体" w:hAnsi="宋体" w:cs="Arial" w:hint="eastAsia"/>
                <w:sz w:val="20"/>
              </w:rPr>
              <w:t>RVCODE&gt;服务编码</w:t>
            </w:r>
            <w:r w:rsidR="00914324">
              <w:rPr>
                <w:rFonts w:ascii="宋体" w:hAnsi="宋体" w:cs="Arial" w:hint="eastAsia"/>
              </w:rPr>
              <w:t>&lt;/SERVCODE</w:t>
            </w:r>
            <w:r w:rsidRPr="00045200">
              <w:rPr>
                <w:rFonts w:ascii="宋体" w:hAnsi="宋体" w:cs="Arial" w:hint="eastAsia"/>
              </w:rPr>
              <w:t>&gt;</w:t>
            </w:r>
          </w:p>
          <w:p w:rsidR="00B14F31" w:rsidRPr="00760253" w:rsidRDefault="00B14F31" w:rsidP="00FB0DA0">
            <w:pPr>
              <w:pStyle w:val="4"/>
              <w:numPr>
                <w:ilvl w:val="3"/>
                <w:numId w:val="0"/>
              </w:numPr>
              <w:tabs>
                <w:tab w:val="num" w:pos="737"/>
              </w:tabs>
              <w:ind w:leftChars="217" w:left="1114" w:hanging="680"/>
              <w:rPr>
                <w:rFonts w:ascii="宋体" w:eastAsia="宋体" w:hAnsi="宋体" w:cs="Arial" w:hint="eastAsia"/>
                <w:sz w:val="20"/>
              </w:rPr>
            </w:pPr>
            <w:r w:rsidRPr="00760253">
              <w:rPr>
                <w:rFonts w:ascii="宋体" w:eastAsia="宋体" w:hAnsi="宋体" w:cs="Arial" w:hint="eastAsia"/>
                <w:sz w:val="20"/>
              </w:rPr>
              <w:t>&lt;USERFLAG&gt;用户属性&lt;/</w:t>
            </w:r>
            <w:r w:rsidR="00914324" w:rsidRPr="00760253">
              <w:rPr>
                <w:rFonts w:ascii="宋体" w:eastAsia="宋体" w:hAnsi="宋体" w:cs="Arial" w:hint="eastAsia"/>
                <w:sz w:val="20"/>
              </w:rPr>
              <w:t>USERFLAG</w:t>
            </w:r>
            <w:r w:rsidRPr="00760253">
              <w:rPr>
                <w:rFonts w:ascii="宋体" w:eastAsia="宋体" w:hAnsi="宋体" w:cs="Arial" w:hint="eastAsia"/>
                <w:sz w:val="20"/>
              </w:rPr>
              <w:t>&gt;</w:t>
            </w:r>
          </w:p>
          <w:p w:rsidR="00B14F31" w:rsidRPr="00290337" w:rsidRDefault="00B14F31" w:rsidP="00FB0DA0">
            <w:pPr>
              <w:pStyle w:val="4"/>
              <w:numPr>
                <w:ilvl w:val="3"/>
                <w:numId w:val="0"/>
              </w:numPr>
              <w:tabs>
                <w:tab w:val="num" w:pos="737"/>
              </w:tabs>
              <w:ind w:left="1106" w:hanging="680"/>
              <w:rPr>
                <w:rFonts w:ascii="宋体" w:eastAsia="宋体" w:hAnsi="宋体" w:cs="Arial" w:hint="eastAsia"/>
                <w:sz w:val="20"/>
              </w:rPr>
            </w:pPr>
            <w:r w:rsidRPr="00290337">
              <w:rPr>
                <w:rFonts w:ascii="宋体" w:eastAsia="宋体" w:hAnsi="宋体" w:cs="Arial" w:hint="eastAsia"/>
                <w:sz w:val="20"/>
              </w:rPr>
              <w:t>&lt;</w:t>
            </w:r>
            <w:r>
              <w:rPr>
                <w:rFonts w:ascii="宋体" w:eastAsia="宋体" w:hAnsi="宋体" w:cs="Arial" w:hint="eastAsia"/>
                <w:sz w:val="20"/>
              </w:rPr>
              <w:t>USER</w:t>
            </w:r>
            <w:r w:rsidRPr="00290337">
              <w:rPr>
                <w:rFonts w:ascii="宋体" w:eastAsia="宋体" w:hAnsi="宋体" w:cs="Arial" w:hint="eastAsia"/>
                <w:sz w:val="20"/>
              </w:rPr>
              <w:t>LIST&gt;</w:t>
            </w:r>
          </w:p>
          <w:p w:rsidR="00B14F31" w:rsidRDefault="00B14F31" w:rsidP="00FB0DA0">
            <w:pPr>
              <w:pStyle w:val="4"/>
              <w:numPr>
                <w:ilvl w:val="3"/>
                <w:numId w:val="0"/>
              </w:numPr>
              <w:tabs>
                <w:tab w:val="num" w:pos="737"/>
              </w:tabs>
              <w:ind w:leftChars="413" w:left="1106" w:hangingChars="140" w:hanging="280"/>
              <w:rPr>
                <w:rFonts w:ascii="宋体" w:eastAsia="宋体" w:hAnsi="宋体" w:cs="Arial" w:hint="eastAsia"/>
                <w:sz w:val="20"/>
              </w:rPr>
            </w:pPr>
            <w:r>
              <w:rPr>
                <w:rFonts w:ascii="宋体" w:eastAsia="宋体" w:hAnsi="宋体" w:cs="Arial" w:hint="eastAsia"/>
                <w:sz w:val="20"/>
              </w:rPr>
              <w:t>&lt;USERINFO&gt;</w:t>
            </w:r>
          </w:p>
          <w:p w:rsidR="00B14F31" w:rsidRPr="007C6311" w:rsidRDefault="00B14F31" w:rsidP="007C6311">
            <w:pPr>
              <w:pStyle w:val="4"/>
              <w:numPr>
                <w:ilvl w:val="3"/>
                <w:numId w:val="0"/>
              </w:numPr>
              <w:tabs>
                <w:tab w:val="num" w:pos="737"/>
              </w:tabs>
              <w:ind w:leftChars="553" w:left="1106" w:firstLineChars="50" w:firstLine="105"/>
              <w:rPr>
                <w:rFonts w:ascii="宋体" w:eastAsia="宋体" w:hAnsi="宋体" w:cs="Arial" w:hint="eastAsia"/>
              </w:rPr>
            </w:pPr>
            <w:r w:rsidRPr="007C6311">
              <w:rPr>
                <w:rFonts w:ascii="宋体" w:eastAsia="宋体" w:hAnsi="宋体" w:cs="Arial" w:hint="eastAsia"/>
              </w:rPr>
              <w:t>&lt;OPRNUM&gt;流水号&lt;/OPRNUM&gt;</w:t>
            </w:r>
          </w:p>
          <w:p w:rsidR="00B14F31" w:rsidRPr="007C6311" w:rsidRDefault="00B14F31" w:rsidP="007C6311">
            <w:pPr>
              <w:pStyle w:val="4"/>
              <w:numPr>
                <w:ilvl w:val="3"/>
                <w:numId w:val="0"/>
              </w:numPr>
              <w:tabs>
                <w:tab w:val="num" w:pos="737"/>
              </w:tabs>
              <w:ind w:leftChars="553" w:left="1106" w:firstLineChars="50" w:firstLine="105"/>
              <w:rPr>
                <w:rFonts w:ascii="宋体" w:eastAsia="宋体" w:hAnsi="宋体" w:cs="Arial" w:hint="eastAsia"/>
              </w:rPr>
            </w:pPr>
            <w:r w:rsidRPr="007C6311">
              <w:rPr>
                <w:rFonts w:ascii="宋体" w:eastAsia="宋体" w:hAnsi="宋体" w:cs="Arial" w:hint="eastAsia"/>
              </w:rPr>
              <w:t>&lt;MOBNUMBER&gt;手机号码&lt;/MOBNUMBER&gt;</w:t>
            </w:r>
          </w:p>
          <w:p w:rsidR="00B14F31" w:rsidRPr="007C6311" w:rsidRDefault="00B14F31" w:rsidP="007C6311">
            <w:pPr>
              <w:pStyle w:val="4"/>
              <w:numPr>
                <w:ilvl w:val="3"/>
                <w:numId w:val="0"/>
              </w:numPr>
              <w:tabs>
                <w:tab w:val="num" w:pos="737"/>
              </w:tabs>
              <w:ind w:leftChars="553" w:left="1106" w:firstLineChars="50" w:firstLine="105"/>
              <w:rPr>
                <w:rFonts w:ascii="宋体" w:eastAsia="宋体" w:hAnsi="宋体" w:hint="eastAsia"/>
              </w:rPr>
            </w:pPr>
            <w:r w:rsidRPr="007C6311">
              <w:rPr>
                <w:rFonts w:ascii="宋体" w:eastAsia="宋体" w:hAnsi="宋体" w:hint="eastAsia"/>
              </w:rPr>
              <w:t>&lt;</w:t>
            </w:r>
            <w:r w:rsidRPr="007C6311">
              <w:rPr>
                <w:rFonts w:ascii="宋体" w:eastAsia="宋体" w:hAnsi="宋体"/>
              </w:rPr>
              <w:t>DEPCODE</w:t>
            </w:r>
            <w:r w:rsidRPr="007C6311">
              <w:rPr>
                <w:rFonts w:ascii="宋体" w:eastAsia="宋体" w:hAnsi="宋体" w:hint="eastAsia"/>
              </w:rPr>
              <w:t>&gt;部门编码&lt;/</w:t>
            </w:r>
            <w:r w:rsidRPr="007C6311">
              <w:rPr>
                <w:rFonts w:ascii="宋体" w:eastAsia="宋体" w:hAnsi="宋体"/>
              </w:rPr>
              <w:t>DEPCODE</w:t>
            </w:r>
            <w:r w:rsidRPr="007C6311">
              <w:rPr>
                <w:rFonts w:ascii="宋体" w:eastAsia="宋体" w:hAnsi="宋体" w:hint="eastAsia"/>
              </w:rPr>
              <w:t>&gt;</w:t>
            </w:r>
          </w:p>
          <w:p w:rsidR="00B14F31" w:rsidRPr="007C6311" w:rsidRDefault="00B14F31" w:rsidP="007C6311">
            <w:pPr>
              <w:pStyle w:val="4"/>
              <w:numPr>
                <w:ilvl w:val="3"/>
                <w:numId w:val="0"/>
              </w:numPr>
              <w:tabs>
                <w:tab w:val="num" w:pos="737"/>
              </w:tabs>
              <w:ind w:leftChars="553" w:left="1106" w:firstLineChars="50" w:firstLine="105"/>
              <w:rPr>
                <w:rFonts w:ascii="宋体" w:eastAsia="宋体" w:hAnsi="宋体" w:cs="Arial" w:hint="eastAsia"/>
              </w:rPr>
            </w:pPr>
            <w:r w:rsidRPr="007C6311">
              <w:rPr>
                <w:rFonts w:ascii="宋体" w:eastAsia="宋体" w:hAnsi="宋体" w:hint="eastAsia"/>
              </w:rPr>
              <w:t>&lt;</w:t>
            </w:r>
            <w:r w:rsidRPr="007C6311">
              <w:rPr>
                <w:rFonts w:ascii="宋体" w:eastAsia="宋体" w:hAnsi="宋体" w:cs="Arial" w:hint="eastAsia"/>
              </w:rPr>
              <w:t>FATYPE</w:t>
            </w:r>
            <w:r w:rsidRPr="007C6311">
              <w:rPr>
                <w:rFonts w:ascii="宋体" w:eastAsia="宋体" w:hAnsi="宋体" w:hint="eastAsia"/>
              </w:rPr>
              <w:t>&gt;</w:t>
            </w:r>
            <w:r w:rsidRPr="007C6311">
              <w:rPr>
                <w:rFonts w:ascii="宋体" w:eastAsia="宋体" w:hAnsi="宋体" w:cs="Arial" w:hint="eastAsia"/>
              </w:rPr>
              <w:t>付费类型</w:t>
            </w:r>
            <w:r w:rsidRPr="007C6311">
              <w:rPr>
                <w:rFonts w:ascii="宋体" w:eastAsia="宋体" w:hAnsi="宋体" w:hint="eastAsia"/>
              </w:rPr>
              <w:t>&lt;/</w:t>
            </w:r>
            <w:r w:rsidRPr="007C6311">
              <w:rPr>
                <w:rFonts w:ascii="宋体" w:eastAsia="宋体" w:hAnsi="宋体" w:cs="Arial" w:hint="eastAsia"/>
              </w:rPr>
              <w:t>FATYPE</w:t>
            </w:r>
            <w:r w:rsidRPr="007C6311">
              <w:rPr>
                <w:rFonts w:ascii="宋体" w:eastAsia="宋体" w:hAnsi="宋体" w:hint="eastAsia"/>
              </w:rPr>
              <w:t xml:space="preserve">&gt; </w:t>
            </w:r>
          </w:p>
          <w:p w:rsidR="00B14F31" w:rsidRPr="007C6311" w:rsidRDefault="00B14F31" w:rsidP="00FB0DA0">
            <w:pPr>
              <w:pStyle w:val="4"/>
              <w:numPr>
                <w:ilvl w:val="3"/>
                <w:numId w:val="0"/>
              </w:numPr>
              <w:tabs>
                <w:tab w:val="num" w:pos="737"/>
              </w:tabs>
              <w:ind w:leftChars="613" w:left="1906" w:hanging="680"/>
              <w:rPr>
                <w:rFonts w:ascii="宋体" w:eastAsia="宋体" w:hAnsi="宋体" w:cs="Arial" w:hint="eastAsia"/>
              </w:rPr>
            </w:pPr>
            <w:r w:rsidRPr="007C6311">
              <w:rPr>
                <w:rFonts w:ascii="宋体" w:eastAsia="宋体" w:hAnsi="宋体" w:cs="Arial"/>
              </w:rPr>
              <w:t>&lt;</w:t>
            </w:r>
            <w:r w:rsidRPr="007C6311">
              <w:rPr>
                <w:rFonts w:ascii="宋体" w:eastAsia="宋体" w:hAnsi="宋体" w:cs="Arial" w:hint="eastAsia"/>
              </w:rPr>
              <w:t>OPRCODE</w:t>
            </w:r>
            <w:r w:rsidRPr="007C6311">
              <w:rPr>
                <w:rFonts w:ascii="宋体" w:eastAsia="宋体" w:hAnsi="宋体" w:cs="Arial"/>
              </w:rPr>
              <w:t>&gt;</w:t>
            </w:r>
            <w:r w:rsidRPr="007C6311">
              <w:rPr>
                <w:rFonts w:ascii="宋体" w:eastAsia="宋体" w:hAnsi="宋体" w:cs="Arial" w:hint="eastAsia"/>
              </w:rPr>
              <w:t>操作方式</w:t>
            </w:r>
            <w:r w:rsidRPr="007C6311">
              <w:rPr>
                <w:rFonts w:ascii="宋体" w:eastAsia="宋体" w:hAnsi="宋体" w:cs="Arial"/>
              </w:rPr>
              <w:t>&lt;/</w:t>
            </w:r>
            <w:r w:rsidRPr="007C6311">
              <w:rPr>
                <w:rFonts w:ascii="宋体" w:eastAsia="宋体" w:hAnsi="宋体" w:cs="Arial" w:hint="eastAsia"/>
              </w:rPr>
              <w:t>OPTYPE</w:t>
            </w:r>
            <w:r w:rsidRPr="007C6311">
              <w:rPr>
                <w:rFonts w:ascii="宋体" w:eastAsia="宋体" w:hAnsi="宋体" w:cs="Arial"/>
              </w:rPr>
              <w:t>&gt;</w:t>
            </w:r>
          </w:p>
          <w:p w:rsidR="00B14F31" w:rsidRPr="007C6311" w:rsidRDefault="00B14F31" w:rsidP="007C6311">
            <w:pPr>
              <w:pStyle w:val="a4"/>
              <w:ind w:leftChars="400" w:left="800"/>
              <w:rPr>
                <w:rFonts w:ascii="宋体" w:hAnsi="宋体" w:hint="eastAsia"/>
              </w:rPr>
            </w:pPr>
            <w:r w:rsidRPr="007C6311">
              <w:rPr>
                <w:rFonts w:ascii="宋体" w:hAnsi="宋体" w:hint="eastAsia"/>
              </w:rPr>
              <w:t>&lt;</w:t>
            </w:r>
            <w:r w:rsidRPr="007C6311">
              <w:rPr>
                <w:rFonts w:ascii="宋体" w:hAnsi="宋体" w:cs="Arial" w:hint="eastAsia"/>
              </w:rPr>
              <w:t>SRCFLAG</w:t>
            </w:r>
            <w:r w:rsidRPr="007C6311">
              <w:rPr>
                <w:rFonts w:ascii="宋体" w:hAnsi="宋体" w:hint="eastAsia"/>
              </w:rPr>
              <w:t>&gt;</w:t>
            </w:r>
            <w:r w:rsidRPr="007C6311">
              <w:rPr>
                <w:rFonts w:ascii="宋体" w:hAnsi="宋体" w:cs="Arial" w:hint="eastAsia"/>
              </w:rPr>
              <w:t>来源属性</w:t>
            </w:r>
            <w:r w:rsidRPr="007C6311">
              <w:rPr>
                <w:rFonts w:ascii="宋体" w:hAnsi="宋体" w:hint="eastAsia"/>
              </w:rPr>
              <w:t>&lt;/</w:t>
            </w:r>
            <w:r w:rsidRPr="007C6311">
              <w:rPr>
                <w:rFonts w:ascii="宋体" w:hAnsi="宋体" w:cs="Arial" w:hint="eastAsia"/>
              </w:rPr>
              <w:t>SRCFLAG</w:t>
            </w:r>
            <w:r w:rsidRPr="007C6311">
              <w:rPr>
                <w:rFonts w:ascii="宋体" w:hAnsi="宋体" w:hint="eastAsia"/>
              </w:rPr>
              <w:t>&gt;</w:t>
            </w:r>
          </w:p>
          <w:p w:rsidR="00905AAB" w:rsidRPr="007C6311" w:rsidRDefault="00905AAB" w:rsidP="007C6311">
            <w:pPr>
              <w:pStyle w:val="4"/>
              <w:numPr>
                <w:ilvl w:val="3"/>
                <w:numId w:val="0"/>
              </w:numPr>
              <w:tabs>
                <w:tab w:val="num" w:pos="737"/>
              </w:tabs>
              <w:ind w:leftChars="553" w:left="1106" w:firstLineChars="50" w:firstLine="105"/>
              <w:rPr>
                <w:rFonts w:ascii="宋体" w:eastAsia="宋体" w:hAnsi="宋体" w:hint="eastAsia"/>
              </w:rPr>
            </w:pPr>
            <w:r w:rsidRPr="007C6311">
              <w:rPr>
                <w:rFonts w:ascii="宋体" w:eastAsia="宋体" w:hAnsi="宋体"/>
              </w:rPr>
              <w:t>&lt;</w:t>
            </w:r>
            <w:r w:rsidRPr="007C6311">
              <w:rPr>
                <w:rFonts w:ascii="宋体" w:eastAsia="宋体" w:hAnsi="宋体" w:hint="eastAsia"/>
              </w:rPr>
              <w:t>USERPARAMLIST</w:t>
            </w:r>
            <w:r w:rsidRPr="007C6311">
              <w:rPr>
                <w:rFonts w:ascii="宋体" w:eastAsia="宋体" w:hAnsi="宋体"/>
              </w:rPr>
              <w:t>&gt;</w:t>
            </w:r>
            <w:r w:rsidRPr="007C6311">
              <w:rPr>
                <w:rFonts w:ascii="宋体" w:eastAsia="宋体" w:hAnsi="宋体" w:hint="eastAsia"/>
              </w:rPr>
              <w:t xml:space="preserve"> </w:t>
            </w:r>
          </w:p>
          <w:p w:rsidR="00905AAB" w:rsidRPr="007C6311" w:rsidRDefault="00905AAB" w:rsidP="00905AAB">
            <w:pPr>
              <w:spacing w:line="360" w:lineRule="auto"/>
              <w:ind w:leftChars="500" w:left="1000" w:firstLineChars="200" w:firstLine="420"/>
              <w:rPr>
                <w:rFonts w:ascii="宋体" w:hAnsi="宋体" w:hint="eastAsia"/>
                <w:sz w:val="21"/>
                <w:szCs w:val="21"/>
              </w:rPr>
            </w:pPr>
            <w:r w:rsidRPr="007C6311">
              <w:rPr>
                <w:rFonts w:ascii="宋体" w:hAnsi="宋体"/>
                <w:sz w:val="21"/>
                <w:szCs w:val="21"/>
              </w:rPr>
              <w:t>&lt;</w:t>
            </w:r>
            <w:r w:rsidR="00EA798F" w:rsidRPr="007C6311">
              <w:rPr>
                <w:rFonts w:ascii="宋体" w:hAnsi="宋体" w:hint="eastAsia"/>
                <w:sz w:val="21"/>
                <w:szCs w:val="21"/>
              </w:rPr>
              <w:t>USERPARAM</w:t>
            </w:r>
            <w:r w:rsidRPr="007C6311">
              <w:rPr>
                <w:rFonts w:ascii="宋体" w:hAnsi="宋体" w:hint="eastAsia"/>
                <w:sz w:val="21"/>
                <w:szCs w:val="21"/>
              </w:rPr>
              <w:t>MAP</w:t>
            </w:r>
            <w:r w:rsidRPr="007C6311">
              <w:rPr>
                <w:rFonts w:ascii="宋体" w:hAnsi="宋体"/>
                <w:sz w:val="21"/>
                <w:szCs w:val="21"/>
              </w:rPr>
              <w:t>&gt;</w:t>
            </w:r>
          </w:p>
          <w:p w:rsidR="00905AAB" w:rsidRPr="007C6311" w:rsidRDefault="002227AC" w:rsidP="00905AAB">
            <w:pPr>
              <w:spacing w:line="360" w:lineRule="auto"/>
              <w:ind w:leftChars="500" w:left="1000" w:firstLineChars="300" w:firstLine="630"/>
              <w:rPr>
                <w:rFonts w:ascii="宋体" w:hAnsi="宋体" w:hint="eastAsia"/>
                <w:sz w:val="21"/>
                <w:szCs w:val="21"/>
              </w:rPr>
            </w:pPr>
            <w:r>
              <w:rPr>
                <w:rFonts w:ascii="宋体" w:hAnsi="宋体"/>
                <w:sz w:val="21"/>
                <w:szCs w:val="21"/>
              </w:rPr>
              <w:tab/>
            </w:r>
            <w:r w:rsidR="00905AAB" w:rsidRPr="007C6311">
              <w:rPr>
                <w:rFonts w:ascii="宋体" w:hAnsi="宋体" w:hint="eastAsia"/>
                <w:sz w:val="21"/>
                <w:szCs w:val="21"/>
              </w:rPr>
              <w:t>&lt;USER</w:t>
            </w:r>
            <w:r w:rsidR="00EA798F" w:rsidRPr="007C6311">
              <w:rPr>
                <w:rFonts w:ascii="宋体" w:hAnsi="宋体" w:hint="eastAsia"/>
                <w:sz w:val="21"/>
                <w:szCs w:val="21"/>
              </w:rPr>
              <w:t>PARAM</w:t>
            </w:r>
            <w:r w:rsidR="00905AAB" w:rsidRPr="007C6311">
              <w:rPr>
                <w:rFonts w:ascii="宋体" w:hAnsi="宋体" w:hint="eastAsia"/>
                <w:sz w:val="21"/>
                <w:szCs w:val="21"/>
              </w:rPr>
              <w:t>NAME&gt;</w:t>
            </w:r>
            <w:r w:rsidR="00905AAB" w:rsidRPr="00D1761D">
              <w:rPr>
                <w:rFonts w:ascii="宋体" w:hAnsi="宋体" w:hint="eastAsia"/>
                <w:color w:val="0000FF"/>
                <w:sz w:val="21"/>
                <w:szCs w:val="21"/>
              </w:rPr>
              <w:t>参数</w:t>
            </w:r>
            <w:r w:rsidR="00D1761D" w:rsidRPr="00D1761D">
              <w:rPr>
                <w:rFonts w:ascii="宋体" w:hAnsi="宋体" w:hint="eastAsia"/>
                <w:color w:val="0000FF"/>
                <w:sz w:val="21"/>
                <w:szCs w:val="21"/>
              </w:rPr>
              <w:t>代码</w:t>
            </w:r>
            <w:r w:rsidR="00905AAB" w:rsidRPr="007C6311">
              <w:rPr>
                <w:rFonts w:ascii="宋体" w:hAnsi="宋体" w:hint="eastAsia"/>
                <w:sz w:val="21"/>
                <w:szCs w:val="21"/>
              </w:rPr>
              <w:t>&lt;/</w:t>
            </w:r>
            <w:r w:rsidR="00EA798F" w:rsidRPr="007C6311">
              <w:rPr>
                <w:rFonts w:ascii="宋体" w:hAnsi="宋体" w:hint="eastAsia"/>
                <w:sz w:val="21"/>
                <w:szCs w:val="21"/>
              </w:rPr>
              <w:t>USERPARAMNAME</w:t>
            </w:r>
            <w:r w:rsidR="00905AAB" w:rsidRPr="007C6311">
              <w:rPr>
                <w:rFonts w:ascii="宋体" w:hAnsi="宋体" w:hint="eastAsia"/>
                <w:sz w:val="21"/>
                <w:szCs w:val="21"/>
              </w:rPr>
              <w:t>&gt;</w:t>
            </w:r>
          </w:p>
          <w:p w:rsidR="00905AAB" w:rsidRPr="007C6311" w:rsidRDefault="002227AC" w:rsidP="00905AAB">
            <w:pPr>
              <w:spacing w:line="360" w:lineRule="auto"/>
              <w:ind w:leftChars="500" w:left="1000" w:firstLineChars="300" w:firstLine="630"/>
              <w:rPr>
                <w:rFonts w:ascii="宋体" w:hAnsi="宋体" w:hint="eastAsia"/>
                <w:sz w:val="21"/>
                <w:szCs w:val="21"/>
              </w:rPr>
            </w:pPr>
            <w:r>
              <w:rPr>
                <w:rFonts w:ascii="宋体" w:hAnsi="宋体"/>
                <w:sz w:val="21"/>
                <w:szCs w:val="21"/>
              </w:rPr>
              <w:tab/>
            </w:r>
            <w:r w:rsidR="00905AAB" w:rsidRPr="007C6311">
              <w:rPr>
                <w:rFonts w:ascii="宋体" w:hAnsi="宋体" w:hint="eastAsia"/>
                <w:sz w:val="21"/>
                <w:szCs w:val="21"/>
              </w:rPr>
              <w:t>&lt;USER</w:t>
            </w:r>
            <w:r w:rsidR="00EA798F" w:rsidRPr="007C6311">
              <w:rPr>
                <w:rFonts w:ascii="宋体" w:hAnsi="宋体" w:hint="eastAsia"/>
                <w:sz w:val="21"/>
                <w:szCs w:val="21"/>
              </w:rPr>
              <w:t>PARAM</w:t>
            </w:r>
            <w:r w:rsidR="00905AAB" w:rsidRPr="007C6311">
              <w:rPr>
                <w:rFonts w:ascii="宋体" w:hAnsi="宋体" w:hint="eastAsia"/>
                <w:sz w:val="21"/>
                <w:szCs w:val="21"/>
              </w:rPr>
              <w:t>VALUE&gt;</w:t>
            </w:r>
            <w:r w:rsidR="00905AAB" w:rsidRPr="00D1761D">
              <w:rPr>
                <w:rFonts w:ascii="宋体" w:hAnsi="宋体" w:hint="eastAsia"/>
                <w:color w:val="0000FF"/>
                <w:sz w:val="21"/>
                <w:szCs w:val="21"/>
              </w:rPr>
              <w:t>参数值</w:t>
            </w:r>
            <w:r w:rsidR="00905AAB" w:rsidRPr="007C6311">
              <w:rPr>
                <w:rFonts w:ascii="宋体" w:hAnsi="宋体" w:hint="eastAsia"/>
                <w:sz w:val="21"/>
                <w:szCs w:val="21"/>
              </w:rPr>
              <w:t>&lt;/USER</w:t>
            </w:r>
            <w:r w:rsidR="00EA798F" w:rsidRPr="007C6311">
              <w:rPr>
                <w:rFonts w:ascii="宋体" w:hAnsi="宋体" w:hint="eastAsia"/>
                <w:sz w:val="21"/>
                <w:szCs w:val="21"/>
              </w:rPr>
              <w:t>PARAM</w:t>
            </w:r>
            <w:r w:rsidR="00905AAB" w:rsidRPr="007C6311">
              <w:rPr>
                <w:rFonts w:ascii="宋体" w:hAnsi="宋体" w:hint="eastAsia"/>
                <w:sz w:val="21"/>
                <w:szCs w:val="21"/>
              </w:rPr>
              <w:t>VALUE&gt;</w:t>
            </w:r>
          </w:p>
          <w:p w:rsidR="00905AAB" w:rsidRPr="007C6311" w:rsidRDefault="00905AAB" w:rsidP="00905AAB">
            <w:pPr>
              <w:spacing w:line="360" w:lineRule="auto"/>
              <w:ind w:leftChars="500" w:left="1000" w:firstLineChars="200" w:firstLine="420"/>
              <w:rPr>
                <w:rFonts w:ascii="宋体" w:hAnsi="宋体" w:hint="eastAsia"/>
                <w:sz w:val="21"/>
                <w:szCs w:val="21"/>
              </w:rPr>
            </w:pPr>
            <w:r w:rsidRPr="007C6311">
              <w:rPr>
                <w:rFonts w:ascii="宋体" w:hAnsi="宋体"/>
                <w:sz w:val="21"/>
                <w:szCs w:val="21"/>
              </w:rPr>
              <w:t>&lt;</w:t>
            </w:r>
            <w:r w:rsidRPr="007C6311">
              <w:rPr>
                <w:rFonts w:ascii="宋体" w:hAnsi="宋体" w:hint="eastAsia"/>
                <w:sz w:val="21"/>
                <w:szCs w:val="21"/>
              </w:rPr>
              <w:t>/</w:t>
            </w:r>
            <w:r w:rsidR="00B127F3" w:rsidRPr="007C6311">
              <w:rPr>
                <w:rFonts w:ascii="宋体" w:hAnsi="宋体" w:hint="eastAsia"/>
                <w:sz w:val="21"/>
                <w:szCs w:val="21"/>
              </w:rPr>
              <w:t>USERPARAMMAP</w:t>
            </w:r>
            <w:r w:rsidRPr="007C6311">
              <w:rPr>
                <w:rFonts w:ascii="宋体" w:hAnsi="宋体"/>
                <w:sz w:val="21"/>
                <w:szCs w:val="21"/>
              </w:rPr>
              <w:t>&gt;</w:t>
            </w:r>
          </w:p>
          <w:p w:rsidR="00905AAB" w:rsidRPr="007C6311" w:rsidRDefault="00905AAB" w:rsidP="00905AAB">
            <w:pPr>
              <w:spacing w:line="360" w:lineRule="auto"/>
              <w:ind w:leftChars="500" w:left="1000" w:firstLineChars="200" w:firstLine="420"/>
              <w:rPr>
                <w:rFonts w:ascii="宋体" w:hAnsi="宋体" w:hint="eastAsia"/>
                <w:sz w:val="21"/>
                <w:szCs w:val="21"/>
              </w:rPr>
            </w:pPr>
            <w:r w:rsidRPr="007C6311">
              <w:rPr>
                <w:rFonts w:ascii="宋体" w:hAnsi="宋体"/>
                <w:sz w:val="21"/>
                <w:szCs w:val="21"/>
              </w:rPr>
              <w:t>……</w:t>
            </w:r>
          </w:p>
          <w:p w:rsidR="00905AAB" w:rsidRPr="007C6311" w:rsidRDefault="00905AAB" w:rsidP="007C6311">
            <w:pPr>
              <w:pStyle w:val="4"/>
              <w:numPr>
                <w:ilvl w:val="3"/>
                <w:numId w:val="0"/>
              </w:numPr>
              <w:tabs>
                <w:tab w:val="num" w:pos="737"/>
              </w:tabs>
              <w:ind w:leftChars="553" w:left="1106" w:firstLineChars="50" w:firstLine="105"/>
              <w:rPr>
                <w:rFonts w:ascii="宋体" w:eastAsia="宋体" w:hAnsi="宋体" w:hint="eastAsia"/>
              </w:rPr>
            </w:pPr>
            <w:r w:rsidRPr="007C6311">
              <w:rPr>
                <w:rFonts w:ascii="宋体" w:eastAsia="宋体" w:hAnsi="宋体" w:hint="eastAsia"/>
              </w:rPr>
              <w:tab/>
            </w:r>
            <w:r w:rsidRPr="007C6311">
              <w:rPr>
                <w:rFonts w:ascii="宋体" w:eastAsia="宋体" w:hAnsi="宋体"/>
              </w:rPr>
              <w:t>&lt;</w:t>
            </w:r>
            <w:r w:rsidRPr="007C6311">
              <w:rPr>
                <w:rFonts w:ascii="宋体" w:eastAsia="宋体" w:hAnsi="宋体" w:hint="eastAsia"/>
              </w:rPr>
              <w:t>/</w:t>
            </w:r>
            <w:r w:rsidR="00B127F3" w:rsidRPr="007C6311">
              <w:rPr>
                <w:rFonts w:ascii="宋体" w:eastAsia="宋体" w:hAnsi="宋体" w:hint="eastAsia"/>
              </w:rPr>
              <w:t>USERPARAMLIST</w:t>
            </w:r>
            <w:r w:rsidRPr="007C6311">
              <w:rPr>
                <w:rFonts w:ascii="宋体" w:eastAsia="宋体" w:hAnsi="宋体"/>
              </w:rPr>
              <w:t>&gt;</w:t>
            </w:r>
          </w:p>
          <w:p w:rsidR="00B14F31" w:rsidRDefault="00B14F31" w:rsidP="00D1761D">
            <w:pPr>
              <w:pStyle w:val="4"/>
              <w:numPr>
                <w:ilvl w:val="3"/>
                <w:numId w:val="0"/>
              </w:numPr>
              <w:tabs>
                <w:tab w:val="num" w:pos="737"/>
              </w:tabs>
              <w:ind w:leftChars="413" w:left="1106" w:hangingChars="140" w:hanging="280"/>
              <w:rPr>
                <w:rFonts w:ascii="宋体" w:eastAsia="宋体" w:hAnsi="宋体" w:cs="Arial" w:hint="eastAsia"/>
                <w:sz w:val="20"/>
              </w:rPr>
            </w:pPr>
            <w:r>
              <w:rPr>
                <w:rFonts w:ascii="宋体" w:eastAsia="宋体" w:hAnsi="宋体" w:cs="Arial" w:hint="eastAsia"/>
                <w:sz w:val="20"/>
              </w:rPr>
              <w:t>&lt;/USERINFO&gt;</w:t>
            </w:r>
          </w:p>
          <w:p w:rsidR="00B14F31" w:rsidRPr="00290337" w:rsidRDefault="00CE73A6" w:rsidP="00CE73A6">
            <w:pPr>
              <w:pStyle w:val="4"/>
              <w:numPr>
                <w:ilvl w:val="3"/>
                <w:numId w:val="0"/>
              </w:numPr>
              <w:tabs>
                <w:tab w:val="num" w:pos="737"/>
                <w:tab w:val="left" w:pos="3016"/>
              </w:tabs>
              <w:ind w:leftChars="413" w:left="1106" w:hangingChars="140" w:hanging="280"/>
              <w:rPr>
                <w:rFonts w:ascii="宋体" w:eastAsia="宋体" w:hAnsi="宋体" w:cs="Arial" w:hint="eastAsia"/>
                <w:sz w:val="20"/>
              </w:rPr>
            </w:pPr>
            <w:r>
              <w:rPr>
                <w:rFonts w:ascii="宋体" w:eastAsia="宋体" w:hAnsi="宋体" w:cs="Arial"/>
                <w:sz w:val="20"/>
              </w:rPr>
              <w:lastRenderedPageBreak/>
              <w:t>………</w:t>
            </w:r>
          </w:p>
          <w:p w:rsidR="00B14F31" w:rsidRPr="00290337" w:rsidRDefault="00B14F31" w:rsidP="00FB0DA0">
            <w:pPr>
              <w:pStyle w:val="4"/>
              <w:numPr>
                <w:ilvl w:val="3"/>
                <w:numId w:val="0"/>
              </w:numPr>
              <w:tabs>
                <w:tab w:val="num" w:pos="737"/>
              </w:tabs>
              <w:ind w:left="1106" w:hanging="680"/>
              <w:rPr>
                <w:rFonts w:ascii="宋体" w:eastAsia="宋体" w:hAnsi="宋体" w:cs="Arial" w:hint="eastAsia"/>
                <w:sz w:val="20"/>
              </w:rPr>
            </w:pPr>
            <w:r w:rsidRPr="00290337">
              <w:rPr>
                <w:rFonts w:ascii="宋体" w:eastAsia="宋体" w:hAnsi="宋体" w:cs="Arial" w:hint="eastAsia"/>
                <w:sz w:val="20"/>
              </w:rPr>
              <w:t>&lt;/</w:t>
            </w:r>
            <w:r>
              <w:rPr>
                <w:rFonts w:ascii="宋体" w:eastAsia="宋体" w:hAnsi="宋体" w:cs="Arial" w:hint="eastAsia"/>
                <w:sz w:val="20"/>
              </w:rPr>
              <w:t>USER</w:t>
            </w:r>
            <w:r w:rsidRPr="00290337">
              <w:rPr>
                <w:rFonts w:ascii="宋体" w:eastAsia="宋体" w:hAnsi="宋体" w:cs="Arial" w:hint="eastAsia"/>
                <w:sz w:val="20"/>
              </w:rPr>
              <w:t>LIST&gt;</w:t>
            </w:r>
          </w:p>
          <w:p w:rsidR="00B14F31" w:rsidRPr="004551E2" w:rsidRDefault="00B14F31" w:rsidP="00FB0DA0">
            <w:pPr>
              <w:spacing w:line="360" w:lineRule="auto"/>
              <w:rPr>
                <w:rFonts w:ascii="宋体" w:hAnsi="宋体" w:cs="Arial" w:hint="eastAsia"/>
                <w:szCs w:val="21"/>
              </w:rPr>
            </w:pPr>
            <w:r w:rsidRPr="004551E2">
              <w:rPr>
                <w:rFonts w:ascii="宋体" w:hAnsi="宋体" w:cs="Arial" w:hint="eastAsia"/>
                <w:szCs w:val="21"/>
              </w:rPr>
              <w:t>&lt;/BODY&gt;</w:t>
            </w:r>
          </w:p>
        </w:tc>
      </w:tr>
      <w:tr w:rsidR="00B14F31">
        <w:tblPrEx>
          <w:tblCellMar>
            <w:top w:w="0" w:type="dxa"/>
            <w:bottom w:w="0" w:type="dxa"/>
          </w:tblCellMar>
        </w:tblPrEx>
        <w:trPr>
          <w:jc w:val="center"/>
        </w:trPr>
        <w:tc>
          <w:tcPr>
            <w:tcW w:w="1696"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4140"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说明</w:t>
            </w:r>
          </w:p>
        </w:tc>
        <w:tc>
          <w:tcPr>
            <w:tcW w:w="1200"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b/>
                <w:szCs w:val="21"/>
              </w:rPr>
              <w:t>长度（字节）</w:t>
            </w:r>
          </w:p>
        </w:tc>
      </w:tr>
      <w:tr w:rsidR="00B14F31">
        <w:tblPrEx>
          <w:tblCellMar>
            <w:top w:w="0" w:type="dxa"/>
            <w:bottom w:w="0" w:type="dxa"/>
          </w:tblCellMar>
        </w:tblPrEx>
        <w:trPr>
          <w:jc w:val="center"/>
        </w:trPr>
        <w:tc>
          <w:tcPr>
            <w:tcW w:w="1696" w:type="dxa"/>
          </w:tcPr>
          <w:p w:rsidR="00B14F31" w:rsidRPr="00E72689" w:rsidRDefault="00B14F31" w:rsidP="00FB0DA0">
            <w:pPr>
              <w:spacing w:line="360" w:lineRule="auto"/>
              <w:jc w:val="center"/>
              <w:rPr>
                <w:rFonts w:ascii="宋体" w:hAnsi="宋体" w:hint="eastAsia"/>
                <w:szCs w:val="21"/>
              </w:rPr>
            </w:pPr>
            <w:r w:rsidRPr="00E72689">
              <w:rPr>
                <w:rFonts w:ascii="宋体" w:hAnsi="宋体" w:hint="eastAsia"/>
                <w:szCs w:val="21"/>
              </w:rPr>
              <w:t>CORPACCOUNT</w:t>
            </w:r>
          </w:p>
        </w:tc>
        <w:tc>
          <w:tcPr>
            <w:tcW w:w="4140" w:type="dxa"/>
          </w:tcPr>
          <w:p w:rsidR="00B14F31" w:rsidRPr="00E72689" w:rsidRDefault="00F505BC" w:rsidP="00FB0DA0">
            <w:pPr>
              <w:spacing w:line="360" w:lineRule="auto"/>
              <w:rPr>
                <w:rFonts w:ascii="宋体" w:hAnsi="宋体" w:hint="eastAsia"/>
                <w:szCs w:val="21"/>
              </w:rPr>
            </w:pPr>
            <w:r w:rsidRPr="00F505BC">
              <w:rPr>
                <w:rFonts w:ascii="宋体" w:hAnsi="宋体" w:cs="Arial" w:hint="eastAsia"/>
                <w:color w:val="0000FF"/>
                <w:szCs w:val="21"/>
              </w:rPr>
              <w:t>集团编号</w:t>
            </w:r>
            <w:r w:rsidR="00EB661A" w:rsidRPr="00BC71B6">
              <w:rPr>
                <w:rFonts w:ascii="宋体" w:hAnsi="宋体" w:hint="eastAsia"/>
                <w:color w:val="0000FF"/>
                <w:sz w:val="21"/>
                <w:szCs w:val="21"/>
              </w:rPr>
              <w:t>（必填）</w:t>
            </w:r>
          </w:p>
        </w:tc>
        <w:tc>
          <w:tcPr>
            <w:tcW w:w="1200"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1696" w:type="dxa"/>
          </w:tcPr>
          <w:p w:rsidR="00B14F31" w:rsidRPr="00E72689" w:rsidRDefault="00B14F31" w:rsidP="00FB0DA0">
            <w:pPr>
              <w:spacing w:line="360" w:lineRule="auto"/>
              <w:jc w:val="center"/>
              <w:rPr>
                <w:rFonts w:ascii="宋体" w:hAnsi="宋体" w:hint="eastAsia"/>
                <w:szCs w:val="21"/>
              </w:rPr>
            </w:pPr>
            <w:r w:rsidRPr="001F627A">
              <w:rPr>
                <w:rFonts w:ascii="宋体" w:hAnsi="宋体" w:cs="Arial" w:hint="eastAsia"/>
                <w:szCs w:val="21"/>
              </w:rPr>
              <w:t>SUBSCRIBERID</w:t>
            </w:r>
          </w:p>
        </w:tc>
        <w:tc>
          <w:tcPr>
            <w:tcW w:w="4140" w:type="dxa"/>
          </w:tcPr>
          <w:p w:rsidR="00B14F31" w:rsidRPr="00E72689" w:rsidRDefault="00C20880" w:rsidP="00FB0DA0">
            <w:pPr>
              <w:spacing w:line="360" w:lineRule="auto"/>
              <w:rPr>
                <w:rFonts w:ascii="宋体" w:hAnsi="宋体" w:hint="eastAsia"/>
                <w:szCs w:val="21"/>
              </w:rPr>
            </w:pPr>
            <w:r w:rsidRPr="00C20880">
              <w:rPr>
                <w:rFonts w:ascii="宋体" w:hAnsi="宋体" w:cs="Arial" w:hint="eastAsia"/>
                <w:color w:val="0000FF"/>
                <w:szCs w:val="21"/>
              </w:rPr>
              <w:t>企业</w:t>
            </w:r>
            <w:r w:rsidR="00D87688">
              <w:rPr>
                <w:rFonts w:ascii="宋体" w:hAnsi="宋体" w:cs="Arial" w:hint="eastAsia"/>
                <w:color w:val="0000FF"/>
                <w:szCs w:val="21"/>
              </w:rPr>
              <w:t>订购</w:t>
            </w:r>
            <w:r w:rsidR="00B14F31" w:rsidRPr="00C20880">
              <w:rPr>
                <w:rFonts w:ascii="宋体" w:hAnsi="宋体" w:cs="Arial" w:hint="eastAsia"/>
                <w:color w:val="0000FF"/>
                <w:szCs w:val="21"/>
              </w:rPr>
              <w:t>关系编号</w:t>
            </w:r>
            <w:r w:rsidR="00DD6681">
              <w:rPr>
                <w:rFonts w:ascii="宋体" w:hAnsi="宋体" w:cs="Arial" w:hint="eastAsia"/>
                <w:szCs w:val="21"/>
              </w:rPr>
              <w:t>（可选</w:t>
            </w:r>
            <w:ins w:id="178" w:author="张光木" w:date="2008-09-10T10:00:00Z">
              <w:r w:rsidR="0075571D">
                <w:rPr>
                  <w:rFonts w:ascii="宋体" w:hAnsi="宋体" w:cs="Arial" w:hint="eastAsia"/>
                  <w:szCs w:val="21"/>
                </w:rPr>
                <w:t>，</w:t>
              </w:r>
            </w:ins>
            <w:r w:rsidR="00A01BF1">
              <w:rPr>
                <w:rFonts w:ascii="宋体" w:hAnsi="宋体" w:cs="Arial" w:hint="eastAsia"/>
                <w:szCs w:val="21"/>
              </w:rPr>
              <w:t>但</w:t>
            </w:r>
            <w:r w:rsidR="005342CF">
              <w:rPr>
                <w:rFonts w:ascii="宋体" w:hAnsi="宋体" w:cs="Arial" w:hint="eastAsia"/>
                <w:szCs w:val="21"/>
              </w:rPr>
              <w:t>与</w:t>
            </w:r>
            <w:r w:rsidR="00A01BF1">
              <w:rPr>
                <w:rFonts w:ascii="宋体" w:hAnsi="宋体" w:cs="Arial" w:hint="eastAsia"/>
                <w:szCs w:val="21"/>
              </w:rPr>
              <w:t>FUNCODE必须有一个</w:t>
            </w:r>
            <w:r w:rsidR="00DD6681">
              <w:rPr>
                <w:rFonts w:ascii="宋体" w:hAnsi="宋体" w:cs="Arial" w:hint="eastAsia"/>
                <w:szCs w:val="21"/>
              </w:rPr>
              <w:t>）</w:t>
            </w:r>
          </w:p>
        </w:tc>
        <w:tc>
          <w:tcPr>
            <w:tcW w:w="1200"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1696" w:type="dxa"/>
          </w:tcPr>
          <w:p w:rsidR="00B14F31" w:rsidRDefault="00B14F31" w:rsidP="00FB0DA0">
            <w:pPr>
              <w:spacing w:line="360" w:lineRule="auto"/>
              <w:jc w:val="center"/>
              <w:rPr>
                <w:rFonts w:ascii="宋体" w:hAnsi="宋体" w:hint="eastAsia"/>
                <w:szCs w:val="21"/>
              </w:rPr>
            </w:pPr>
            <w:r>
              <w:rPr>
                <w:rFonts w:ascii="宋体" w:hAnsi="宋体" w:cs="Arial" w:hint="eastAsia"/>
              </w:rPr>
              <w:t>FUNCCODE</w:t>
            </w:r>
          </w:p>
        </w:tc>
        <w:tc>
          <w:tcPr>
            <w:tcW w:w="4140" w:type="dxa"/>
          </w:tcPr>
          <w:p w:rsidR="00B14F31" w:rsidRPr="00F505BC" w:rsidRDefault="00F505BC" w:rsidP="00FB0DA0">
            <w:pPr>
              <w:spacing w:line="360" w:lineRule="auto"/>
              <w:rPr>
                <w:rFonts w:ascii="宋体" w:hAnsi="宋体" w:hint="eastAsia"/>
                <w:color w:val="0000FF"/>
                <w:szCs w:val="21"/>
              </w:rPr>
            </w:pPr>
            <w:r w:rsidRPr="00F505BC">
              <w:rPr>
                <w:rFonts w:ascii="宋体" w:hAnsi="宋体" w:cs="Arial" w:hint="eastAsia"/>
                <w:color w:val="0000FF"/>
                <w:szCs w:val="21"/>
              </w:rPr>
              <w:t>产品代码</w:t>
            </w:r>
            <w:ins w:id="179" w:author="张光木" w:date="2008-09-10T10:00:00Z">
              <w:r w:rsidR="0075571D">
                <w:rPr>
                  <w:rFonts w:ascii="宋体" w:hAnsi="宋体" w:cs="Arial" w:hint="eastAsia"/>
                  <w:color w:val="0000FF"/>
                  <w:szCs w:val="21"/>
                </w:rPr>
                <w:t>(</w:t>
              </w:r>
              <w:r w:rsidR="0075571D">
                <w:rPr>
                  <w:rFonts w:ascii="宋体" w:hAnsi="宋体" w:cs="Arial" w:hint="eastAsia"/>
                  <w:szCs w:val="21"/>
                </w:rPr>
                <w:t>可选，但与</w:t>
              </w:r>
              <w:r w:rsidR="0075571D" w:rsidRPr="001F627A">
                <w:rPr>
                  <w:rFonts w:ascii="宋体" w:hAnsi="宋体" w:cs="Arial" w:hint="eastAsia"/>
                  <w:szCs w:val="21"/>
                </w:rPr>
                <w:t>SUBSCRIBERID</w:t>
              </w:r>
              <w:r w:rsidR="0075571D">
                <w:rPr>
                  <w:rFonts w:ascii="宋体" w:hAnsi="宋体" w:cs="Arial" w:hint="eastAsia"/>
                  <w:szCs w:val="21"/>
                </w:rPr>
                <w:t>必须有一个</w:t>
              </w:r>
              <w:r w:rsidR="0075571D">
                <w:rPr>
                  <w:rFonts w:ascii="宋体" w:hAnsi="宋体" w:cs="Arial" w:hint="eastAsia"/>
                  <w:color w:val="0000FF"/>
                  <w:szCs w:val="21"/>
                </w:rPr>
                <w:t>)</w:t>
              </w:r>
            </w:ins>
          </w:p>
        </w:tc>
        <w:tc>
          <w:tcPr>
            <w:tcW w:w="1200"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1696" w:type="dxa"/>
          </w:tcPr>
          <w:p w:rsidR="00B14F31" w:rsidRDefault="00B14F31" w:rsidP="00FB0DA0">
            <w:pPr>
              <w:spacing w:line="360" w:lineRule="auto"/>
              <w:jc w:val="center"/>
              <w:rPr>
                <w:rFonts w:ascii="宋体" w:hAnsi="宋体" w:cs="Arial" w:hint="eastAsia"/>
              </w:rPr>
            </w:pPr>
            <w:r>
              <w:rPr>
                <w:rFonts w:hint="eastAsia"/>
              </w:rPr>
              <w:t>SERVCODE</w:t>
            </w:r>
          </w:p>
        </w:tc>
        <w:tc>
          <w:tcPr>
            <w:tcW w:w="4140" w:type="dxa"/>
          </w:tcPr>
          <w:p w:rsidR="00B14F31" w:rsidRDefault="00B14F31" w:rsidP="00FB0DA0">
            <w:pPr>
              <w:spacing w:line="360" w:lineRule="auto"/>
              <w:rPr>
                <w:rFonts w:ascii="宋体" w:hAnsi="宋体" w:cs="Arial" w:hint="eastAsia"/>
                <w:szCs w:val="21"/>
              </w:rPr>
            </w:pPr>
            <w:r>
              <w:rPr>
                <w:rFonts w:ascii="宋体" w:hAnsi="宋体" w:cs="Arial" w:hint="eastAsia"/>
                <w:szCs w:val="21"/>
              </w:rPr>
              <w:t>服务编码</w:t>
            </w:r>
            <w:r w:rsidR="00F505BC" w:rsidRPr="00BC71B6">
              <w:rPr>
                <w:rFonts w:ascii="宋体" w:hAnsi="宋体" w:hint="eastAsia"/>
                <w:color w:val="0000FF"/>
                <w:sz w:val="21"/>
                <w:szCs w:val="21"/>
              </w:rPr>
              <w:t>（</w:t>
            </w:r>
            <w:r w:rsidR="00F505BC">
              <w:rPr>
                <w:rFonts w:ascii="宋体" w:hAnsi="宋体" w:hint="eastAsia"/>
                <w:color w:val="0000FF"/>
                <w:sz w:val="21"/>
                <w:szCs w:val="21"/>
              </w:rPr>
              <w:t>非</w:t>
            </w:r>
            <w:r w:rsidR="00F505BC" w:rsidRPr="00BC71B6">
              <w:rPr>
                <w:rFonts w:ascii="宋体" w:hAnsi="宋体" w:hint="eastAsia"/>
                <w:color w:val="0000FF"/>
                <w:sz w:val="21"/>
                <w:szCs w:val="21"/>
              </w:rPr>
              <w:t>必填）</w:t>
            </w:r>
          </w:p>
        </w:tc>
        <w:tc>
          <w:tcPr>
            <w:tcW w:w="1200" w:type="dxa"/>
          </w:tcPr>
          <w:p w:rsidR="00B14F31"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1696" w:type="dxa"/>
          </w:tcPr>
          <w:p w:rsidR="00B14F31" w:rsidRPr="00E72689" w:rsidRDefault="00B14F31" w:rsidP="00FB0DA0">
            <w:pPr>
              <w:spacing w:line="360" w:lineRule="auto"/>
              <w:jc w:val="center"/>
              <w:rPr>
                <w:rFonts w:ascii="宋体" w:hAnsi="宋体" w:hint="eastAsia"/>
                <w:szCs w:val="21"/>
              </w:rPr>
            </w:pPr>
            <w:r w:rsidRPr="00760253">
              <w:rPr>
                <w:rFonts w:ascii="宋体" w:hAnsi="宋体" w:cs="Arial" w:hint="eastAsia"/>
              </w:rPr>
              <w:t>USERFLAG</w:t>
            </w:r>
          </w:p>
        </w:tc>
        <w:tc>
          <w:tcPr>
            <w:tcW w:w="4140" w:type="dxa"/>
          </w:tcPr>
          <w:p w:rsidR="00022BE4" w:rsidRDefault="00045200" w:rsidP="00FB0DA0">
            <w:pPr>
              <w:spacing w:line="360" w:lineRule="auto"/>
              <w:rPr>
                <w:ins w:id="180" w:author="张光木" w:date="2008-09-10T10:00:00Z"/>
                <w:rFonts w:ascii="宋体" w:hAnsi="宋体" w:cs="Arial" w:hint="eastAsia"/>
              </w:rPr>
            </w:pPr>
            <w:r w:rsidRPr="00760253">
              <w:rPr>
                <w:rFonts w:ascii="宋体" w:hAnsi="宋体" w:cs="Arial" w:hint="eastAsia"/>
              </w:rPr>
              <w:t>用户属性</w:t>
            </w:r>
            <w:ins w:id="181" w:author="张光木" w:date="2008-09-10T10:01:00Z">
              <w:r w:rsidR="00022BE4">
                <w:rPr>
                  <w:rFonts w:ascii="宋体" w:hAnsi="宋体" w:cs="Arial" w:hint="eastAsia"/>
                </w:rPr>
                <w:t xml:space="preserve"> </w:t>
              </w:r>
              <w:r w:rsidR="00022BE4" w:rsidRPr="00BC71B6">
                <w:rPr>
                  <w:rFonts w:ascii="宋体" w:hAnsi="宋体" w:hint="eastAsia"/>
                  <w:color w:val="0000FF"/>
                  <w:sz w:val="21"/>
                  <w:szCs w:val="21"/>
                </w:rPr>
                <w:t>（必填）</w:t>
              </w:r>
            </w:ins>
          </w:p>
          <w:p w:rsidR="00022BE4" w:rsidRDefault="00045200" w:rsidP="00FB0DA0">
            <w:pPr>
              <w:numPr>
                <w:ins w:id="182" w:author="张光木" w:date="2008-09-10T10:00:00Z"/>
              </w:numPr>
              <w:spacing w:line="360" w:lineRule="auto"/>
              <w:rPr>
                <w:ins w:id="183" w:author="张光木" w:date="2008-09-10T10:01:00Z"/>
                <w:rFonts w:ascii="宋体" w:hAnsi="宋体" w:cs="Arial" w:hint="eastAsia"/>
              </w:rPr>
            </w:pPr>
            <w:r w:rsidRPr="009029D2">
              <w:rPr>
                <w:rFonts w:ascii="宋体" w:hAnsi="宋体" w:cs="Arial" w:hint="eastAsia"/>
              </w:rPr>
              <w:t>0：白名单</w:t>
            </w:r>
            <w:r w:rsidR="008312E4">
              <w:rPr>
                <w:rFonts w:ascii="宋体" w:hAnsi="宋体" w:cs="Arial" w:hint="eastAsia"/>
              </w:rPr>
              <w:t>；</w:t>
            </w:r>
          </w:p>
          <w:p w:rsidR="00022BE4" w:rsidRDefault="00A22C67" w:rsidP="00FB0DA0">
            <w:pPr>
              <w:numPr>
                <w:ins w:id="184" w:author="张光木" w:date="2008-09-10T10:01:00Z"/>
              </w:numPr>
              <w:spacing w:line="360" w:lineRule="auto"/>
              <w:rPr>
                <w:ins w:id="185" w:author="张光木" w:date="2008-09-10T10:01:00Z"/>
                <w:rFonts w:ascii="宋体" w:hAnsi="宋体" w:cs="Arial" w:hint="eastAsia"/>
              </w:rPr>
            </w:pPr>
            <w:r>
              <w:rPr>
                <w:rFonts w:ascii="宋体" w:hAnsi="宋体" w:cs="Arial" w:hint="eastAsia"/>
              </w:rPr>
              <w:t>1</w:t>
            </w:r>
            <w:r w:rsidR="00045200" w:rsidRPr="009029D2">
              <w:rPr>
                <w:rFonts w:ascii="宋体" w:hAnsi="宋体" w:cs="Arial" w:hint="eastAsia"/>
              </w:rPr>
              <w:t>：黑名单</w:t>
            </w:r>
            <w:r w:rsidR="000B6517">
              <w:rPr>
                <w:rFonts w:ascii="宋体" w:hAnsi="宋体" w:cs="Arial" w:hint="eastAsia"/>
              </w:rPr>
              <w:t>；</w:t>
            </w:r>
          </w:p>
          <w:p w:rsidR="00B14F31" w:rsidRPr="00E72689" w:rsidRDefault="000B6517" w:rsidP="00FB0DA0">
            <w:pPr>
              <w:numPr>
                <w:ins w:id="186" w:author="张光木" w:date="2008-09-10T10:01:00Z"/>
              </w:numPr>
              <w:spacing w:line="360" w:lineRule="auto"/>
              <w:rPr>
                <w:rFonts w:ascii="宋体" w:hAnsi="宋体" w:hint="eastAsia"/>
                <w:szCs w:val="21"/>
              </w:rPr>
            </w:pPr>
            <w:r>
              <w:rPr>
                <w:rFonts w:ascii="宋体" w:hAnsi="宋体" w:cs="Arial" w:hint="eastAsia"/>
              </w:rPr>
              <w:t>2：</w:t>
            </w:r>
            <w:r w:rsidR="00D87688">
              <w:rPr>
                <w:rFonts w:ascii="宋体" w:hAnsi="宋体" w:cs="Arial" w:hint="eastAsia"/>
              </w:rPr>
              <w:t>订购</w:t>
            </w:r>
            <w:r>
              <w:rPr>
                <w:rFonts w:ascii="宋体" w:hAnsi="宋体" w:cs="Arial" w:hint="eastAsia"/>
              </w:rPr>
              <w:t>关系</w:t>
            </w:r>
          </w:p>
        </w:tc>
        <w:tc>
          <w:tcPr>
            <w:tcW w:w="1200"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int</w:t>
            </w:r>
          </w:p>
        </w:tc>
        <w:tc>
          <w:tcPr>
            <w:tcW w:w="1529"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jc w:val="center"/>
        </w:trPr>
        <w:tc>
          <w:tcPr>
            <w:tcW w:w="1696" w:type="dxa"/>
          </w:tcPr>
          <w:p w:rsidR="00B14F31" w:rsidRPr="00760253" w:rsidRDefault="00B14F31" w:rsidP="00FB0DA0">
            <w:pPr>
              <w:spacing w:line="360" w:lineRule="auto"/>
              <w:jc w:val="center"/>
              <w:rPr>
                <w:rFonts w:ascii="宋体" w:hAnsi="宋体" w:cs="Arial" w:hint="eastAsia"/>
              </w:rPr>
            </w:pPr>
            <w:r>
              <w:rPr>
                <w:rFonts w:ascii="宋体" w:hAnsi="宋体" w:cs="Arial" w:hint="eastAsia"/>
              </w:rPr>
              <w:t>USERLIST</w:t>
            </w:r>
          </w:p>
        </w:tc>
        <w:tc>
          <w:tcPr>
            <w:tcW w:w="4140" w:type="dxa"/>
          </w:tcPr>
          <w:p w:rsidR="00B14F31" w:rsidRPr="00760253" w:rsidRDefault="00B14F31" w:rsidP="00FB0DA0">
            <w:pPr>
              <w:spacing w:line="360" w:lineRule="auto"/>
              <w:rPr>
                <w:rFonts w:ascii="宋体" w:hAnsi="宋体" w:cs="Arial" w:hint="eastAsia"/>
              </w:rPr>
            </w:pPr>
            <w:r>
              <w:rPr>
                <w:rFonts w:ascii="宋体" w:hAnsi="宋体" w:cs="Arial" w:hint="eastAsia"/>
              </w:rPr>
              <w:t>用户列表</w:t>
            </w:r>
          </w:p>
        </w:tc>
        <w:tc>
          <w:tcPr>
            <w:tcW w:w="1200" w:type="dxa"/>
            <w:vAlign w:val="center"/>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w:t>
            </w:r>
          </w:p>
        </w:tc>
        <w:tc>
          <w:tcPr>
            <w:tcW w:w="1529" w:type="dxa"/>
            <w:vAlign w:val="center"/>
          </w:tcPr>
          <w:p w:rsidR="00B14F31" w:rsidRDefault="00B14F31"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jc w:val="center"/>
        </w:trPr>
        <w:tc>
          <w:tcPr>
            <w:tcW w:w="1696" w:type="dxa"/>
          </w:tcPr>
          <w:p w:rsidR="00B14F31" w:rsidRDefault="00B14F31" w:rsidP="00FB0DA0">
            <w:pPr>
              <w:spacing w:line="360" w:lineRule="auto"/>
              <w:jc w:val="center"/>
              <w:rPr>
                <w:rFonts w:ascii="宋体" w:hAnsi="宋体" w:cs="Arial" w:hint="eastAsia"/>
              </w:rPr>
            </w:pPr>
            <w:r>
              <w:rPr>
                <w:rFonts w:ascii="宋体" w:hAnsi="宋体" w:cs="Arial" w:hint="eastAsia"/>
              </w:rPr>
              <w:t>USERINFO</w:t>
            </w:r>
          </w:p>
        </w:tc>
        <w:tc>
          <w:tcPr>
            <w:tcW w:w="4140" w:type="dxa"/>
          </w:tcPr>
          <w:p w:rsidR="00B14F31" w:rsidRDefault="00B14F31" w:rsidP="00FB0DA0">
            <w:pPr>
              <w:spacing w:line="360" w:lineRule="auto"/>
              <w:rPr>
                <w:rFonts w:ascii="宋体" w:hAnsi="宋体" w:cs="Arial" w:hint="eastAsia"/>
              </w:rPr>
            </w:pPr>
            <w:r>
              <w:rPr>
                <w:rFonts w:ascii="宋体" w:hAnsi="宋体" w:cs="Arial" w:hint="eastAsia"/>
              </w:rPr>
              <w:t>用户信息</w:t>
            </w:r>
          </w:p>
        </w:tc>
        <w:tc>
          <w:tcPr>
            <w:tcW w:w="1200" w:type="dxa"/>
            <w:vAlign w:val="center"/>
          </w:tcPr>
          <w:p w:rsidR="00B14F31" w:rsidRDefault="00B14F31" w:rsidP="00FB0DA0">
            <w:pPr>
              <w:spacing w:line="360" w:lineRule="auto"/>
              <w:jc w:val="center"/>
              <w:rPr>
                <w:rFonts w:ascii="宋体" w:hAnsi="宋体" w:hint="eastAsia"/>
                <w:szCs w:val="21"/>
              </w:rPr>
            </w:pPr>
            <w:r>
              <w:rPr>
                <w:rFonts w:ascii="宋体" w:hAnsi="宋体" w:hint="eastAsia"/>
                <w:szCs w:val="21"/>
              </w:rPr>
              <w:t>－</w:t>
            </w:r>
          </w:p>
        </w:tc>
        <w:tc>
          <w:tcPr>
            <w:tcW w:w="1529" w:type="dxa"/>
            <w:vAlign w:val="center"/>
          </w:tcPr>
          <w:p w:rsidR="00B14F31" w:rsidRDefault="00B14F31"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jc w:val="center"/>
        </w:trPr>
        <w:tc>
          <w:tcPr>
            <w:tcW w:w="1696" w:type="dxa"/>
          </w:tcPr>
          <w:p w:rsidR="00B14F31" w:rsidRDefault="00B14F31" w:rsidP="00FB0DA0">
            <w:pPr>
              <w:spacing w:line="360" w:lineRule="auto"/>
              <w:jc w:val="center"/>
              <w:rPr>
                <w:rFonts w:ascii="宋体" w:hAnsi="宋体" w:cs="Arial" w:hint="eastAsia"/>
              </w:rPr>
            </w:pPr>
            <w:r>
              <w:rPr>
                <w:rFonts w:ascii="宋体" w:hAnsi="宋体" w:cs="Arial" w:hint="eastAsia"/>
              </w:rPr>
              <w:t>OPRNUM</w:t>
            </w:r>
          </w:p>
        </w:tc>
        <w:tc>
          <w:tcPr>
            <w:tcW w:w="4140" w:type="dxa"/>
          </w:tcPr>
          <w:p w:rsidR="00B14F31" w:rsidRDefault="00B14F31" w:rsidP="00FB0DA0">
            <w:pPr>
              <w:spacing w:line="360" w:lineRule="auto"/>
              <w:rPr>
                <w:rFonts w:ascii="宋体" w:hAnsi="宋体" w:cs="Arial" w:hint="eastAsia"/>
              </w:rPr>
            </w:pPr>
            <w:r>
              <w:rPr>
                <w:rFonts w:ascii="宋体" w:hAnsi="宋体" w:cs="Arial" w:hint="eastAsia"/>
              </w:rPr>
              <w:t>流水号</w:t>
            </w:r>
            <w:r w:rsidR="00EB661A" w:rsidRPr="00BC71B6">
              <w:rPr>
                <w:rFonts w:ascii="宋体" w:hAnsi="宋体" w:hint="eastAsia"/>
                <w:color w:val="0000FF"/>
                <w:sz w:val="21"/>
                <w:szCs w:val="21"/>
              </w:rPr>
              <w:t>（必填）</w:t>
            </w:r>
          </w:p>
        </w:tc>
        <w:tc>
          <w:tcPr>
            <w:tcW w:w="1200"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16</w:t>
            </w:r>
          </w:p>
        </w:tc>
      </w:tr>
      <w:tr w:rsidR="00B14F31">
        <w:tblPrEx>
          <w:tblCellMar>
            <w:top w:w="0" w:type="dxa"/>
            <w:bottom w:w="0" w:type="dxa"/>
          </w:tblCellMar>
        </w:tblPrEx>
        <w:trPr>
          <w:jc w:val="center"/>
        </w:trPr>
        <w:tc>
          <w:tcPr>
            <w:tcW w:w="1696" w:type="dxa"/>
          </w:tcPr>
          <w:p w:rsidR="00B14F31" w:rsidRDefault="00B14F31" w:rsidP="00FB0DA0">
            <w:pPr>
              <w:spacing w:line="360" w:lineRule="auto"/>
              <w:jc w:val="center"/>
              <w:rPr>
                <w:rFonts w:ascii="宋体" w:hAnsi="宋体" w:cs="Arial" w:hint="eastAsia"/>
              </w:rPr>
            </w:pPr>
            <w:r w:rsidRPr="00290337">
              <w:rPr>
                <w:rFonts w:ascii="宋体" w:hAnsi="宋体" w:cs="Arial" w:hint="eastAsia"/>
              </w:rPr>
              <w:t>MOBNUM</w:t>
            </w:r>
            <w:r>
              <w:rPr>
                <w:rFonts w:ascii="宋体" w:hAnsi="宋体" w:cs="Arial" w:hint="eastAsia"/>
              </w:rPr>
              <w:t>BER</w:t>
            </w:r>
          </w:p>
        </w:tc>
        <w:tc>
          <w:tcPr>
            <w:tcW w:w="4140" w:type="dxa"/>
          </w:tcPr>
          <w:p w:rsidR="00B14F31" w:rsidRDefault="00B14F31" w:rsidP="00FB0DA0">
            <w:pPr>
              <w:spacing w:line="360" w:lineRule="auto"/>
              <w:rPr>
                <w:rFonts w:ascii="宋体" w:hAnsi="宋体" w:cs="Arial" w:hint="eastAsia"/>
              </w:rPr>
            </w:pPr>
            <w:r>
              <w:rPr>
                <w:rFonts w:ascii="宋体" w:hAnsi="宋体" w:hint="eastAsia"/>
                <w:szCs w:val="21"/>
              </w:rPr>
              <w:t>手机号码</w:t>
            </w:r>
            <w:r w:rsidR="00EB661A" w:rsidRPr="00BC71B6">
              <w:rPr>
                <w:rFonts w:ascii="宋体" w:hAnsi="宋体" w:hint="eastAsia"/>
                <w:color w:val="0000FF"/>
                <w:sz w:val="21"/>
                <w:szCs w:val="21"/>
              </w:rPr>
              <w:t>（必填）</w:t>
            </w:r>
          </w:p>
        </w:tc>
        <w:tc>
          <w:tcPr>
            <w:tcW w:w="1200"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16</w:t>
            </w:r>
          </w:p>
        </w:tc>
      </w:tr>
      <w:tr w:rsidR="00B14F31">
        <w:tblPrEx>
          <w:tblCellMar>
            <w:top w:w="0" w:type="dxa"/>
            <w:bottom w:w="0" w:type="dxa"/>
          </w:tblCellMar>
        </w:tblPrEx>
        <w:trPr>
          <w:jc w:val="center"/>
        </w:trPr>
        <w:tc>
          <w:tcPr>
            <w:tcW w:w="1696" w:type="dxa"/>
          </w:tcPr>
          <w:p w:rsidR="00B14F31" w:rsidRPr="00290337" w:rsidRDefault="00B14F31" w:rsidP="00FB0DA0">
            <w:pPr>
              <w:spacing w:line="360" w:lineRule="auto"/>
              <w:jc w:val="center"/>
              <w:rPr>
                <w:rFonts w:ascii="宋体" w:hAnsi="宋体" w:cs="Arial" w:hint="eastAsia"/>
              </w:rPr>
            </w:pPr>
            <w:r w:rsidRPr="00641F6C">
              <w:rPr>
                <w:rFonts w:ascii="宋体" w:hAnsi="宋体" w:cs="Arial"/>
              </w:rPr>
              <w:t>DEPCODE</w:t>
            </w:r>
          </w:p>
        </w:tc>
        <w:tc>
          <w:tcPr>
            <w:tcW w:w="4140" w:type="dxa"/>
          </w:tcPr>
          <w:p w:rsidR="00B14F31" w:rsidRDefault="00B14F31" w:rsidP="00FB0DA0">
            <w:pPr>
              <w:spacing w:line="360" w:lineRule="auto"/>
              <w:rPr>
                <w:rFonts w:ascii="宋体" w:hAnsi="宋体" w:hint="eastAsia"/>
                <w:szCs w:val="21"/>
              </w:rPr>
            </w:pPr>
            <w:r>
              <w:rPr>
                <w:rFonts w:ascii="宋体" w:hAnsi="宋体" w:hint="eastAsia"/>
                <w:szCs w:val="21"/>
              </w:rPr>
              <w:t>用户所在部门的编码，主要适用于用户</w:t>
            </w:r>
            <w:r w:rsidR="00D87688">
              <w:rPr>
                <w:rFonts w:ascii="宋体" w:hAnsi="宋体" w:hint="eastAsia"/>
                <w:szCs w:val="21"/>
              </w:rPr>
              <w:t>订购</w:t>
            </w:r>
            <w:r>
              <w:rPr>
                <w:rFonts w:ascii="宋体" w:hAnsi="宋体" w:hint="eastAsia"/>
                <w:szCs w:val="21"/>
              </w:rPr>
              <w:t>后需要用户加入的部门</w:t>
            </w:r>
            <w:r w:rsidR="000758C9">
              <w:rPr>
                <w:rFonts w:ascii="宋体" w:hAnsi="宋体" w:hint="eastAsia"/>
                <w:szCs w:val="21"/>
              </w:rPr>
              <w:t>/</w:t>
            </w:r>
            <w:r>
              <w:rPr>
                <w:rFonts w:ascii="宋体" w:hAnsi="宋体" w:hint="eastAsia"/>
                <w:szCs w:val="21"/>
              </w:rPr>
              <w:t>群组</w:t>
            </w:r>
            <w:r w:rsidR="00F505BC" w:rsidRPr="00BC71B6">
              <w:rPr>
                <w:rFonts w:ascii="宋体" w:hAnsi="宋体" w:hint="eastAsia"/>
                <w:color w:val="0000FF"/>
                <w:sz w:val="21"/>
                <w:szCs w:val="21"/>
              </w:rPr>
              <w:t>（</w:t>
            </w:r>
            <w:r w:rsidR="00F505BC">
              <w:rPr>
                <w:rFonts w:ascii="宋体" w:hAnsi="宋体" w:hint="eastAsia"/>
                <w:color w:val="0000FF"/>
                <w:sz w:val="21"/>
                <w:szCs w:val="21"/>
              </w:rPr>
              <w:t>非</w:t>
            </w:r>
            <w:r w:rsidR="00F505BC" w:rsidRPr="00BC71B6">
              <w:rPr>
                <w:rFonts w:ascii="宋体" w:hAnsi="宋体" w:hint="eastAsia"/>
                <w:color w:val="0000FF"/>
                <w:sz w:val="21"/>
                <w:szCs w:val="21"/>
              </w:rPr>
              <w:t>必填）</w:t>
            </w:r>
          </w:p>
        </w:tc>
        <w:tc>
          <w:tcPr>
            <w:tcW w:w="1200" w:type="dxa"/>
          </w:tcPr>
          <w:p w:rsidR="00B14F31"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Default="00FB4268" w:rsidP="00FB0DA0">
            <w:pPr>
              <w:spacing w:line="360" w:lineRule="auto"/>
              <w:jc w:val="center"/>
              <w:rPr>
                <w:rFonts w:ascii="宋体" w:hAnsi="宋体" w:hint="eastAsia"/>
                <w:szCs w:val="21"/>
              </w:rPr>
            </w:pPr>
            <w:r>
              <w:rPr>
                <w:rFonts w:ascii="宋体" w:hAnsi="宋体" w:hint="eastAsia"/>
                <w:szCs w:val="21"/>
              </w:rPr>
              <w:t>16</w:t>
            </w:r>
          </w:p>
        </w:tc>
      </w:tr>
      <w:tr w:rsidR="00B14F31">
        <w:tblPrEx>
          <w:tblCellMar>
            <w:top w:w="0" w:type="dxa"/>
            <w:bottom w:w="0" w:type="dxa"/>
          </w:tblCellMar>
        </w:tblPrEx>
        <w:trPr>
          <w:trHeight w:val="162"/>
          <w:jc w:val="center"/>
        </w:trPr>
        <w:tc>
          <w:tcPr>
            <w:tcW w:w="1696" w:type="dxa"/>
          </w:tcPr>
          <w:p w:rsidR="00B14F31" w:rsidRPr="00760253" w:rsidRDefault="00B14F31" w:rsidP="00FB0DA0">
            <w:pPr>
              <w:spacing w:line="360" w:lineRule="auto"/>
              <w:jc w:val="center"/>
              <w:rPr>
                <w:rFonts w:ascii="宋体" w:hAnsi="宋体" w:cs="Arial" w:hint="eastAsia"/>
              </w:rPr>
            </w:pPr>
            <w:r>
              <w:rPr>
                <w:rFonts w:ascii="宋体" w:hAnsi="宋体" w:cs="Arial" w:hint="eastAsia"/>
              </w:rPr>
              <w:t>FATYPE</w:t>
            </w:r>
          </w:p>
        </w:tc>
        <w:tc>
          <w:tcPr>
            <w:tcW w:w="4140" w:type="dxa"/>
          </w:tcPr>
          <w:p w:rsidR="00B14F31" w:rsidDel="00890ABF" w:rsidRDefault="00B14F31" w:rsidP="00FB0DA0">
            <w:pPr>
              <w:spacing w:line="360" w:lineRule="auto"/>
              <w:rPr>
                <w:rFonts w:ascii="宋体" w:hAnsi="宋体" w:hint="eastAsia"/>
                <w:sz w:val="21"/>
                <w:szCs w:val="21"/>
              </w:rPr>
            </w:pPr>
            <w:r>
              <w:rPr>
                <w:rFonts w:ascii="宋体" w:hAnsi="宋体" w:hint="eastAsia"/>
                <w:sz w:val="21"/>
                <w:szCs w:val="21"/>
              </w:rPr>
              <w:t>付费类型（1 企业付费，2 成员付费）(默认为2)</w:t>
            </w:r>
            <w:r w:rsidR="00F505BC" w:rsidRPr="00BC71B6">
              <w:rPr>
                <w:rFonts w:ascii="宋体" w:hAnsi="宋体" w:hint="eastAsia"/>
                <w:color w:val="0000FF"/>
                <w:sz w:val="21"/>
                <w:szCs w:val="21"/>
              </w:rPr>
              <w:t xml:space="preserve"> （必填）</w:t>
            </w:r>
          </w:p>
        </w:tc>
        <w:tc>
          <w:tcPr>
            <w:tcW w:w="1200" w:type="dxa"/>
          </w:tcPr>
          <w:p w:rsidR="00B14F31" w:rsidRDefault="00B14F31" w:rsidP="00FB0DA0">
            <w:pPr>
              <w:spacing w:line="360" w:lineRule="auto"/>
              <w:jc w:val="center"/>
              <w:rPr>
                <w:rFonts w:ascii="宋体" w:hAnsi="宋体" w:hint="eastAsia"/>
                <w:szCs w:val="21"/>
              </w:rPr>
            </w:pPr>
            <w:r>
              <w:rPr>
                <w:rFonts w:ascii="宋体" w:hAnsi="宋体" w:hint="eastAsia"/>
                <w:szCs w:val="21"/>
              </w:rPr>
              <w:t>Int</w:t>
            </w:r>
          </w:p>
        </w:tc>
        <w:tc>
          <w:tcPr>
            <w:tcW w:w="1529" w:type="dxa"/>
          </w:tcPr>
          <w:p w:rsidR="00B14F31" w:rsidRDefault="00FB4268"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trHeight w:val="162"/>
          <w:jc w:val="center"/>
        </w:trPr>
        <w:tc>
          <w:tcPr>
            <w:tcW w:w="1696" w:type="dxa"/>
          </w:tcPr>
          <w:p w:rsidR="00B14F31" w:rsidRPr="005922BF" w:rsidRDefault="00B14F31" w:rsidP="00FB0DA0">
            <w:pPr>
              <w:spacing w:line="360" w:lineRule="auto"/>
              <w:jc w:val="center"/>
              <w:rPr>
                <w:szCs w:val="21"/>
              </w:rPr>
            </w:pPr>
            <w:r w:rsidRPr="00760253">
              <w:rPr>
                <w:rFonts w:ascii="宋体" w:hAnsi="宋体" w:cs="Arial" w:hint="eastAsia"/>
              </w:rPr>
              <w:t>OP</w:t>
            </w:r>
            <w:r>
              <w:rPr>
                <w:rFonts w:ascii="宋体" w:hAnsi="宋体" w:cs="Arial" w:hint="eastAsia"/>
              </w:rPr>
              <w:t>RCODE</w:t>
            </w:r>
          </w:p>
        </w:tc>
        <w:tc>
          <w:tcPr>
            <w:tcW w:w="4140" w:type="dxa"/>
          </w:tcPr>
          <w:p w:rsidR="00B14F31" w:rsidRPr="00E72689" w:rsidRDefault="00B14F31" w:rsidP="00FB0DA0">
            <w:pPr>
              <w:spacing w:line="360" w:lineRule="auto"/>
              <w:rPr>
                <w:rFonts w:ascii="宋体" w:hAnsi="宋体" w:hint="eastAsia"/>
                <w:szCs w:val="21"/>
              </w:rPr>
            </w:pPr>
            <w:r>
              <w:rPr>
                <w:rFonts w:ascii="宋体" w:hAnsi="宋体" w:hint="eastAsia"/>
                <w:sz w:val="21"/>
                <w:szCs w:val="21"/>
              </w:rPr>
              <w:t>01-加入；02-退出；</w:t>
            </w:r>
            <w:r w:rsidR="00EB661A" w:rsidRPr="00BC71B6">
              <w:rPr>
                <w:rFonts w:ascii="宋体" w:hAnsi="宋体" w:hint="eastAsia"/>
                <w:color w:val="0000FF"/>
                <w:sz w:val="21"/>
                <w:szCs w:val="21"/>
              </w:rPr>
              <w:t>（必填）</w:t>
            </w:r>
          </w:p>
        </w:tc>
        <w:tc>
          <w:tcPr>
            <w:tcW w:w="1200"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Pr="00E72689" w:rsidRDefault="00FB4268" w:rsidP="00FB0DA0">
            <w:pPr>
              <w:spacing w:line="360" w:lineRule="auto"/>
              <w:jc w:val="center"/>
              <w:rPr>
                <w:rFonts w:ascii="宋体" w:hAnsi="宋体" w:hint="eastAsia"/>
                <w:szCs w:val="21"/>
              </w:rPr>
            </w:pPr>
            <w:r>
              <w:rPr>
                <w:rFonts w:ascii="宋体" w:hAnsi="宋体" w:hint="eastAsia"/>
                <w:szCs w:val="21"/>
              </w:rPr>
              <w:t>8</w:t>
            </w:r>
          </w:p>
        </w:tc>
      </w:tr>
      <w:tr w:rsidR="00B14F31">
        <w:tblPrEx>
          <w:tblCellMar>
            <w:top w:w="0" w:type="dxa"/>
            <w:bottom w:w="0" w:type="dxa"/>
          </w:tblCellMar>
        </w:tblPrEx>
        <w:trPr>
          <w:trHeight w:val="162"/>
          <w:jc w:val="center"/>
        </w:trPr>
        <w:tc>
          <w:tcPr>
            <w:tcW w:w="1696" w:type="dxa"/>
            <w:vAlign w:val="center"/>
          </w:tcPr>
          <w:p w:rsidR="00B14F31" w:rsidRPr="00760253" w:rsidRDefault="00B14F31" w:rsidP="00FB0DA0">
            <w:pPr>
              <w:spacing w:line="360" w:lineRule="auto"/>
              <w:jc w:val="center"/>
              <w:rPr>
                <w:rFonts w:ascii="宋体" w:hAnsi="宋体" w:cs="Arial" w:hint="eastAsia"/>
              </w:rPr>
            </w:pPr>
            <w:r w:rsidRPr="00E32119">
              <w:rPr>
                <w:rFonts w:ascii="宋体" w:hAnsi="宋体" w:cs="Arial" w:hint="eastAsia"/>
              </w:rPr>
              <w:t>SRCFLAG</w:t>
            </w:r>
          </w:p>
        </w:tc>
        <w:tc>
          <w:tcPr>
            <w:tcW w:w="4140" w:type="dxa"/>
            <w:vAlign w:val="center"/>
          </w:tcPr>
          <w:p w:rsidR="00B14F31" w:rsidRPr="006D31B5" w:rsidRDefault="00B14F31" w:rsidP="006D31B5">
            <w:pPr>
              <w:spacing w:line="360" w:lineRule="auto"/>
              <w:rPr>
                <w:rFonts w:ascii="宋体" w:hAnsi="宋体" w:hint="eastAsia"/>
                <w:sz w:val="21"/>
                <w:szCs w:val="21"/>
              </w:rPr>
            </w:pPr>
            <w:r w:rsidRPr="006D31B5">
              <w:rPr>
                <w:rFonts w:ascii="宋体" w:hAnsi="宋体" w:hint="eastAsia"/>
                <w:sz w:val="21"/>
                <w:szCs w:val="21"/>
              </w:rPr>
              <w:t>来源属性：</w:t>
            </w:r>
            <w:r w:rsidR="005D6DAD" w:rsidRPr="00BC71B6">
              <w:rPr>
                <w:rFonts w:ascii="宋体" w:hAnsi="宋体" w:hint="eastAsia"/>
                <w:color w:val="0000FF"/>
                <w:sz w:val="21"/>
                <w:szCs w:val="21"/>
              </w:rPr>
              <w:t>（必填）</w:t>
            </w:r>
          </w:p>
          <w:p w:rsidR="00B14F31" w:rsidRPr="006D31B5" w:rsidRDefault="00B14F31" w:rsidP="006D31B5">
            <w:pPr>
              <w:spacing w:line="360" w:lineRule="auto"/>
              <w:rPr>
                <w:rFonts w:ascii="宋体" w:hAnsi="宋体" w:hint="eastAsia"/>
                <w:sz w:val="21"/>
                <w:szCs w:val="21"/>
              </w:rPr>
            </w:pPr>
            <w:r w:rsidRPr="006D31B5">
              <w:rPr>
                <w:rFonts w:ascii="宋体" w:hAnsi="宋体" w:hint="eastAsia"/>
                <w:sz w:val="21"/>
                <w:szCs w:val="21"/>
              </w:rPr>
              <w:t>1：人工导入；</w:t>
            </w:r>
          </w:p>
          <w:p w:rsidR="00B14F31" w:rsidRPr="006D31B5" w:rsidRDefault="00B14F31" w:rsidP="006D31B5">
            <w:pPr>
              <w:spacing w:line="360" w:lineRule="auto"/>
              <w:rPr>
                <w:rFonts w:ascii="宋体" w:hAnsi="宋体" w:hint="eastAsia"/>
                <w:sz w:val="21"/>
                <w:szCs w:val="21"/>
              </w:rPr>
            </w:pPr>
            <w:r w:rsidRPr="006D31B5">
              <w:rPr>
                <w:rFonts w:ascii="宋体" w:hAnsi="宋体" w:hint="eastAsia"/>
                <w:sz w:val="21"/>
                <w:szCs w:val="21"/>
              </w:rPr>
              <w:t>2：用户短信请求；</w:t>
            </w:r>
          </w:p>
          <w:p w:rsidR="00B14F31" w:rsidRPr="00593E7E" w:rsidRDefault="00B14F31" w:rsidP="006D31B5">
            <w:pPr>
              <w:spacing w:line="360" w:lineRule="auto"/>
              <w:rPr>
                <w:rFonts w:ascii="宋体" w:hAnsi="宋体" w:cs="Arial" w:hint="eastAsia"/>
              </w:rPr>
            </w:pPr>
            <w:r w:rsidRPr="006D31B5">
              <w:rPr>
                <w:rFonts w:ascii="宋体" w:hAnsi="宋体" w:hint="eastAsia"/>
                <w:sz w:val="21"/>
                <w:szCs w:val="21"/>
              </w:rPr>
              <w:t>3：用户WAP门户请求；</w:t>
            </w:r>
          </w:p>
        </w:tc>
        <w:tc>
          <w:tcPr>
            <w:tcW w:w="1200" w:type="dxa"/>
            <w:vAlign w:val="center"/>
          </w:tcPr>
          <w:p w:rsidR="00B14F31" w:rsidRPr="00593E7E" w:rsidRDefault="00B14F31" w:rsidP="00FB0DA0">
            <w:pPr>
              <w:spacing w:line="360" w:lineRule="auto"/>
              <w:jc w:val="center"/>
              <w:rPr>
                <w:rFonts w:ascii="宋体" w:hAnsi="宋体" w:cs="Arial" w:hint="eastAsia"/>
              </w:rPr>
            </w:pPr>
            <w:r>
              <w:rPr>
                <w:rFonts w:ascii="宋体" w:hAnsi="宋体" w:cs="Arial"/>
              </w:rPr>
              <w:t>I</w:t>
            </w:r>
            <w:r>
              <w:rPr>
                <w:rFonts w:ascii="宋体" w:hAnsi="宋体" w:cs="Arial" w:hint="eastAsia"/>
              </w:rPr>
              <w:t>nt</w:t>
            </w:r>
          </w:p>
        </w:tc>
        <w:tc>
          <w:tcPr>
            <w:tcW w:w="1529" w:type="dxa"/>
            <w:vAlign w:val="center"/>
          </w:tcPr>
          <w:p w:rsidR="00B14F31" w:rsidRPr="00593E7E" w:rsidRDefault="00B14F31" w:rsidP="00FB0DA0">
            <w:pPr>
              <w:spacing w:line="360" w:lineRule="auto"/>
              <w:jc w:val="center"/>
              <w:rPr>
                <w:rFonts w:ascii="宋体" w:hAnsi="宋体" w:cs="Arial" w:hint="eastAsia"/>
              </w:rPr>
            </w:pPr>
            <w:r>
              <w:rPr>
                <w:rFonts w:ascii="宋体" w:hAnsi="宋体" w:cs="Arial" w:hint="eastAsia"/>
              </w:rPr>
              <w:t>－</w:t>
            </w:r>
          </w:p>
        </w:tc>
      </w:tr>
      <w:tr w:rsidR="000E756F">
        <w:tblPrEx>
          <w:tblCellMar>
            <w:top w:w="0" w:type="dxa"/>
            <w:bottom w:w="0" w:type="dxa"/>
          </w:tblCellMar>
        </w:tblPrEx>
        <w:trPr>
          <w:trHeight w:val="162"/>
          <w:jc w:val="center"/>
        </w:trPr>
        <w:tc>
          <w:tcPr>
            <w:tcW w:w="1696" w:type="dxa"/>
            <w:vAlign w:val="center"/>
          </w:tcPr>
          <w:p w:rsidR="000E756F" w:rsidRPr="00E32119" w:rsidRDefault="000E756F" w:rsidP="00FB0DA0">
            <w:pPr>
              <w:spacing w:line="360" w:lineRule="auto"/>
              <w:jc w:val="center"/>
              <w:rPr>
                <w:rFonts w:ascii="宋体" w:hAnsi="宋体" w:cs="Arial" w:hint="eastAsia"/>
              </w:rPr>
            </w:pPr>
            <w:r w:rsidRPr="007C6311">
              <w:rPr>
                <w:rFonts w:ascii="宋体" w:hAnsi="宋体" w:hint="eastAsia"/>
                <w:sz w:val="21"/>
                <w:szCs w:val="21"/>
              </w:rPr>
              <w:t>USERPARAMLIST</w:t>
            </w:r>
          </w:p>
        </w:tc>
        <w:tc>
          <w:tcPr>
            <w:tcW w:w="4140" w:type="dxa"/>
            <w:vAlign w:val="center"/>
          </w:tcPr>
          <w:p w:rsidR="000E756F" w:rsidRPr="006D31B5" w:rsidRDefault="000E756F" w:rsidP="006D31B5">
            <w:pPr>
              <w:spacing w:line="360" w:lineRule="auto"/>
              <w:rPr>
                <w:rFonts w:ascii="宋体" w:hAnsi="宋体" w:hint="eastAsia"/>
                <w:sz w:val="21"/>
                <w:szCs w:val="21"/>
              </w:rPr>
            </w:pPr>
            <w:r>
              <w:rPr>
                <w:rFonts w:ascii="宋体" w:hAnsi="宋体" w:hint="eastAsia"/>
                <w:sz w:val="21"/>
                <w:szCs w:val="21"/>
              </w:rPr>
              <w:t>用户业务参数列表</w:t>
            </w:r>
            <w:ins w:id="187" w:author="张光木" w:date="2008-09-10T10:03:00Z">
              <w:r w:rsidR="004F3671">
                <w:rPr>
                  <w:rFonts w:ascii="宋体" w:hAnsi="宋体" w:hint="eastAsia"/>
                  <w:sz w:val="21"/>
                  <w:szCs w:val="21"/>
                </w:rPr>
                <w:t>(节点可选)</w:t>
              </w:r>
            </w:ins>
          </w:p>
        </w:tc>
        <w:tc>
          <w:tcPr>
            <w:tcW w:w="1200" w:type="dxa"/>
            <w:vAlign w:val="center"/>
          </w:tcPr>
          <w:p w:rsidR="000E756F" w:rsidRDefault="009546F3" w:rsidP="00FB0DA0">
            <w:pPr>
              <w:spacing w:line="360" w:lineRule="auto"/>
              <w:jc w:val="center"/>
              <w:rPr>
                <w:rFonts w:ascii="宋体" w:hAnsi="宋体" w:cs="Arial" w:hint="eastAsia"/>
              </w:rPr>
            </w:pPr>
            <w:r>
              <w:rPr>
                <w:rFonts w:ascii="宋体" w:hAnsi="宋体" w:cs="Arial" w:hint="eastAsia"/>
              </w:rPr>
              <w:t>-</w:t>
            </w:r>
          </w:p>
        </w:tc>
        <w:tc>
          <w:tcPr>
            <w:tcW w:w="1529" w:type="dxa"/>
            <w:vAlign w:val="center"/>
          </w:tcPr>
          <w:p w:rsidR="000E756F" w:rsidRDefault="009546F3" w:rsidP="00FB0DA0">
            <w:pPr>
              <w:spacing w:line="360" w:lineRule="auto"/>
              <w:jc w:val="center"/>
              <w:rPr>
                <w:rFonts w:ascii="宋体" w:hAnsi="宋体" w:cs="Arial" w:hint="eastAsia"/>
              </w:rPr>
            </w:pPr>
            <w:r>
              <w:rPr>
                <w:rFonts w:ascii="宋体" w:hAnsi="宋体" w:cs="Arial" w:hint="eastAsia"/>
              </w:rPr>
              <w:t>-</w:t>
            </w:r>
          </w:p>
        </w:tc>
      </w:tr>
      <w:tr w:rsidR="000E756F">
        <w:tblPrEx>
          <w:tblCellMar>
            <w:top w:w="0" w:type="dxa"/>
            <w:bottom w:w="0" w:type="dxa"/>
          </w:tblCellMar>
        </w:tblPrEx>
        <w:trPr>
          <w:trHeight w:val="162"/>
          <w:jc w:val="center"/>
        </w:trPr>
        <w:tc>
          <w:tcPr>
            <w:tcW w:w="1696" w:type="dxa"/>
            <w:vAlign w:val="center"/>
          </w:tcPr>
          <w:p w:rsidR="000E756F" w:rsidRPr="00E32119" w:rsidRDefault="00311405" w:rsidP="00FB0DA0">
            <w:pPr>
              <w:spacing w:line="360" w:lineRule="auto"/>
              <w:jc w:val="center"/>
              <w:rPr>
                <w:rFonts w:ascii="宋体" w:hAnsi="宋体" w:cs="Arial" w:hint="eastAsia"/>
              </w:rPr>
            </w:pPr>
            <w:r w:rsidRPr="007C6311">
              <w:rPr>
                <w:rFonts w:ascii="宋体" w:hAnsi="宋体" w:hint="eastAsia"/>
                <w:sz w:val="21"/>
                <w:szCs w:val="21"/>
              </w:rPr>
              <w:lastRenderedPageBreak/>
              <w:t>USERPARAMMAP</w:t>
            </w:r>
          </w:p>
        </w:tc>
        <w:tc>
          <w:tcPr>
            <w:tcW w:w="4140" w:type="dxa"/>
            <w:vAlign w:val="center"/>
          </w:tcPr>
          <w:p w:rsidR="000E756F" w:rsidRPr="006D31B5" w:rsidRDefault="00311405" w:rsidP="006D31B5">
            <w:pPr>
              <w:spacing w:line="360" w:lineRule="auto"/>
              <w:rPr>
                <w:rFonts w:ascii="宋体" w:hAnsi="宋体" w:hint="eastAsia"/>
                <w:sz w:val="21"/>
                <w:szCs w:val="21"/>
              </w:rPr>
            </w:pPr>
            <w:r>
              <w:rPr>
                <w:rFonts w:ascii="宋体" w:hAnsi="宋体" w:hint="eastAsia"/>
                <w:sz w:val="21"/>
                <w:szCs w:val="21"/>
              </w:rPr>
              <w:t>用户业务参数项</w:t>
            </w:r>
            <w:ins w:id="188" w:author="张光木" w:date="2008-09-10T10:03:00Z">
              <w:r w:rsidR="004F3671">
                <w:rPr>
                  <w:rFonts w:ascii="宋体" w:hAnsi="宋体" w:hint="eastAsia"/>
                  <w:sz w:val="21"/>
                  <w:szCs w:val="21"/>
                </w:rPr>
                <w:t>(如果</w:t>
              </w:r>
              <w:r w:rsidR="004F3671" w:rsidRPr="007C6311">
                <w:rPr>
                  <w:rFonts w:ascii="宋体" w:hAnsi="宋体" w:hint="eastAsia"/>
                  <w:sz w:val="21"/>
                  <w:szCs w:val="21"/>
                </w:rPr>
                <w:t>USERPARAMLIST</w:t>
              </w:r>
              <w:r w:rsidR="004F3671">
                <w:rPr>
                  <w:rFonts w:ascii="宋体" w:hAnsi="宋体" w:hint="eastAsia"/>
                  <w:sz w:val="21"/>
                  <w:szCs w:val="21"/>
                </w:rPr>
                <w:t>存在，则至少需要有一个此节点，可以存在多个)</w:t>
              </w:r>
            </w:ins>
          </w:p>
        </w:tc>
        <w:tc>
          <w:tcPr>
            <w:tcW w:w="1200" w:type="dxa"/>
            <w:vAlign w:val="center"/>
          </w:tcPr>
          <w:p w:rsidR="000E756F" w:rsidRDefault="009546F3" w:rsidP="00FB0DA0">
            <w:pPr>
              <w:spacing w:line="360" w:lineRule="auto"/>
              <w:jc w:val="center"/>
              <w:rPr>
                <w:rFonts w:ascii="宋体" w:hAnsi="宋体" w:cs="Arial" w:hint="eastAsia"/>
              </w:rPr>
            </w:pPr>
            <w:r>
              <w:rPr>
                <w:rFonts w:ascii="宋体" w:hAnsi="宋体" w:cs="Arial" w:hint="eastAsia"/>
              </w:rPr>
              <w:t>-</w:t>
            </w:r>
          </w:p>
        </w:tc>
        <w:tc>
          <w:tcPr>
            <w:tcW w:w="1529" w:type="dxa"/>
            <w:vAlign w:val="center"/>
          </w:tcPr>
          <w:p w:rsidR="000E756F" w:rsidRDefault="009546F3" w:rsidP="00FB0DA0">
            <w:pPr>
              <w:spacing w:line="360" w:lineRule="auto"/>
              <w:jc w:val="center"/>
              <w:rPr>
                <w:rFonts w:ascii="宋体" w:hAnsi="宋体" w:cs="Arial" w:hint="eastAsia"/>
              </w:rPr>
            </w:pPr>
            <w:r>
              <w:rPr>
                <w:rFonts w:ascii="宋体" w:hAnsi="宋体" w:cs="Arial" w:hint="eastAsia"/>
              </w:rPr>
              <w:t>-</w:t>
            </w:r>
          </w:p>
        </w:tc>
      </w:tr>
      <w:tr w:rsidR="00311405">
        <w:tblPrEx>
          <w:tblCellMar>
            <w:top w:w="0" w:type="dxa"/>
            <w:bottom w:w="0" w:type="dxa"/>
          </w:tblCellMar>
        </w:tblPrEx>
        <w:trPr>
          <w:trHeight w:val="162"/>
          <w:jc w:val="center"/>
        </w:trPr>
        <w:tc>
          <w:tcPr>
            <w:tcW w:w="1696" w:type="dxa"/>
            <w:vAlign w:val="center"/>
          </w:tcPr>
          <w:p w:rsidR="00311405" w:rsidRPr="007C6311" w:rsidRDefault="00311405" w:rsidP="00FB0DA0">
            <w:pPr>
              <w:spacing w:line="360" w:lineRule="auto"/>
              <w:jc w:val="center"/>
              <w:rPr>
                <w:rFonts w:ascii="宋体" w:hAnsi="宋体" w:hint="eastAsia"/>
                <w:sz w:val="21"/>
                <w:szCs w:val="21"/>
              </w:rPr>
            </w:pPr>
            <w:r w:rsidRPr="007C6311">
              <w:rPr>
                <w:rFonts w:ascii="宋体" w:hAnsi="宋体" w:hint="eastAsia"/>
                <w:sz w:val="21"/>
                <w:szCs w:val="21"/>
              </w:rPr>
              <w:t>USERPARAM</w:t>
            </w:r>
            <w:r>
              <w:rPr>
                <w:rFonts w:ascii="宋体" w:hAnsi="宋体" w:hint="eastAsia"/>
                <w:sz w:val="21"/>
                <w:szCs w:val="21"/>
              </w:rPr>
              <w:t>NAME</w:t>
            </w:r>
          </w:p>
        </w:tc>
        <w:tc>
          <w:tcPr>
            <w:tcW w:w="4140" w:type="dxa"/>
            <w:vAlign w:val="center"/>
          </w:tcPr>
          <w:p w:rsidR="00311405" w:rsidRPr="006D31B5" w:rsidRDefault="00311405" w:rsidP="006D31B5">
            <w:pPr>
              <w:spacing w:line="360" w:lineRule="auto"/>
              <w:rPr>
                <w:rFonts w:ascii="宋体" w:hAnsi="宋体" w:hint="eastAsia"/>
                <w:sz w:val="21"/>
                <w:szCs w:val="21"/>
              </w:rPr>
            </w:pPr>
            <w:r w:rsidRPr="00D1761D">
              <w:rPr>
                <w:rFonts w:ascii="宋体" w:hAnsi="宋体" w:hint="eastAsia"/>
                <w:color w:val="0000FF"/>
                <w:sz w:val="21"/>
                <w:szCs w:val="21"/>
              </w:rPr>
              <w:t>参数</w:t>
            </w:r>
            <w:r w:rsidR="00D1761D" w:rsidRPr="00D1761D">
              <w:rPr>
                <w:rFonts w:ascii="宋体" w:hAnsi="宋体" w:hint="eastAsia"/>
                <w:color w:val="0000FF"/>
                <w:sz w:val="21"/>
                <w:szCs w:val="21"/>
              </w:rPr>
              <w:t>代码</w:t>
            </w:r>
            <w:r w:rsidR="00EB661A" w:rsidRPr="00BC71B6">
              <w:rPr>
                <w:rFonts w:ascii="宋体" w:hAnsi="宋体" w:hint="eastAsia"/>
                <w:color w:val="0000FF"/>
                <w:sz w:val="21"/>
                <w:szCs w:val="21"/>
              </w:rPr>
              <w:t>（必填）</w:t>
            </w:r>
          </w:p>
        </w:tc>
        <w:tc>
          <w:tcPr>
            <w:tcW w:w="1200" w:type="dxa"/>
            <w:vAlign w:val="center"/>
          </w:tcPr>
          <w:p w:rsidR="00311405" w:rsidRDefault="009546F3" w:rsidP="00FB0DA0">
            <w:pPr>
              <w:spacing w:line="360" w:lineRule="auto"/>
              <w:jc w:val="center"/>
              <w:rPr>
                <w:rFonts w:ascii="宋体" w:hAnsi="宋体" w:cs="Arial"/>
              </w:rPr>
            </w:pPr>
            <w:r>
              <w:rPr>
                <w:rFonts w:ascii="宋体" w:hAnsi="宋体" w:hint="eastAsia"/>
                <w:szCs w:val="21"/>
              </w:rPr>
              <w:t>String</w:t>
            </w:r>
          </w:p>
        </w:tc>
        <w:tc>
          <w:tcPr>
            <w:tcW w:w="1529" w:type="dxa"/>
            <w:vAlign w:val="center"/>
          </w:tcPr>
          <w:p w:rsidR="00311405" w:rsidRDefault="00BD0E24" w:rsidP="00FB0DA0">
            <w:pPr>
              <w:spacing w:line="360" w:lineRule="auto"/>
              <w:jc w:val="center"/>
              <w:rPr>
                <w:rFonts w:ascii="宋体" w:hAnsi="宋体" w:cs="Arial" w:hint="eastAsia"/>
              </w:rPr>
            </w:pPr>
            <w:r>
              <w:rPr>
                <w:rFonts w:ascii="宋体" w:hAnsi="宋体" w:cs="Arial" w:hint="eastAsia"/>
              </w:rPr>
              <w:t>32</w:t>
            </w:r>
          </w:p>
        </w:tc>
      </w:tr>
      <w:tr w:rsidR="000E756F">
        <w:tblPrEx>
          <w:tblCellMar>
            <w:top w:w="0" w:type="dxa"/>
            <w:bottom w:w="0" w:type="dxa"/>
          </w:tblCellMar>
        </w:tblPrEx>
        <w:trPr>
          <w:trHeight w:val="162"/>
          <w:jc w:val="center"/>
        </w:trPr>
        <w:tc>
          <w:tcPr>
            <w:tcW w:w="1696" w:type="dxa"/>
            <w:vAlign w:val="center"/>
          </w:tcPr>
          <w:p w:rsidR="000E756F" w:rsidRPr="00E32119" w:rsidRDefault="00311405" w:rsidP="00FB0DA0">
            <w:pPr>
              <w:spacing w:line="360" w:lineRule="auto"/>
              <w:jc w:val="center"/>
              <w:rPr>
                <w:rFonts w:ascii="宋体" w:hAnsi="宋体" w:cs="Arial" w:hint="eastAsia"/>
              </w:rPr>
            </w:pPr>
            <w:r w:rsidRPr="007C6311">
              <w:rPr>
                <w:rFonts w:ascii="宋体" w:hAnsi="宋体" w:hint="eastAsia"/>
                <w:sz w:val="21"/>
                <w:szCs w:val="21"/>
              </w:rPr>
              <w:t>USERPARAM</w:t>
            </w:r>
            <w:r>
              <w:rPr>
                <w:rFonts w:ascii="宋体" w:hAnsi="宋体" w:hint="eastAsia"/>
                <w:sz w:val="21"/>
                <w:szCs w:val="21"/>
              </w:rPr>
              <w:t>VALUE</w:t>
            </w:r>
          </w:p>
        </w:tc>
        <w:tc>
          <w:tcPr>
            <w:tcW w:w="4140" w:type="dxa"/>
            <w:vAlign w:val="center"/>
          </w:tcPr>
          <w:p w:rsidR="000E756F" w:rsidRPr="006D31B5" w:rsidRDefault="00311405" w:rsidP="006D31B5">
            <w:pPr>
              <w:spacing w:line="360" w:lineRule="auto"/>
              <w:rPr>
                <w:rFonts w:ascii="宋体" w:hAnsi="宋体" w:hint="eastAsia"/>
                <w:sz w:val="21"/>
                <w:szCs w:val="21"/>
              </w:rPr>
            </w:pPr>
            <w:r w:rsidRPr="00D1761D">
              <w:rPr>
                <w:rFonts w:ascii="宋体" w:hAnsi="宋体" w:hint="eastAsia"/>
                <w:color w:val="0000FF"/>
                <w:sz w:val="21"/>
                <w:szCs w:val="21"/>
              </w:rPr>
              <w:t>参数值</w:t>
            </w:r>
            <w:r w:rsidR="00EB661A" w:rsidRPr="00BC71B6">
              <w:rPr>
                <w:rFonts w:ascii="宋体" w:hAnsi="宋体" w:hint="eastAsia"/>
                <w:color w:val="0000FF"/>
                <w:sz w:val="21"/>
                <w:szCs w:val="21"/>
              </w:rPr>
              <w:t>（必填）</w:t>
            </w:r>
          </w:p>
        </w:tc>
        <w:tc>
          <w:tcPr>
            <w:tcW w:w="1200" w:type="dxa"/>
            <w:vAlign w:val="center"/>
          </w:tcPr>
          <w:p w:rsidR="000E756F" w:rsidRDefault="005C60E6" w:rsidP="00FB0DA0">
            <w:pPr>
              <w:spacing w:line="360" w:lineRule="auto"/>
              <w:jc w:val="center"/>
              <w:rPr>
                <w:rFonts w:ascii="宋体" w:hAnsi="宋体" w:cs="Arial"/>
              </w:rPr>
            </w:pPr>
            <w:r>
              <w:rPr>
                <w:rFonts w:ascii="宋体" w:hAnsi="宋体" w:hint="eastAsia"/>
                <w:szCs w:val="21"/>
              </w:rPr>
              <w:t>String</w:t>
            </w:r>
          </w:p>
        </w:tc>
        <w:tc>
          <w:tcPr>
            <w:tcW w:w="1529" w:type="dxa"/>
            <w:vAlign w:val="center"/>
          </w:tcPr>
          <w:p w:rsidR="000E756F" w:rsidRDefault="00630EBF" w:rsidP="00FB0DA0">
            <w:pPr>
              <w:spacing w:line="360" w:lineRule="auto"/>
              <w:jc w:val="center"/>
              <w:rPr>
                <w:rFonts w:ascii="宋体" w:hAnsi="宋体" w:cs="Arial" w:hint="eastAsia"/>
              </w:rPr>
            </w:pPr>
            <w:r>
              <w:rPr>
                <w:rFonts w:ascii="宋体" w:hAnsi="宋体" w:cs="Arial" w:hint="eastAsia"/>
              </w:rPr>
              <w:t>256</w:t>
            </w:r>
          </w:p>
        </w:tc>
      </w:tr>
    </w:tbl>
    <w:p w:rsidR="00B14F31" w:rsidRPr="003F3B3C" w:rsidRDefault="00B14F31" w:rsidP="00B14F31">
      <w:pPr>
        <w:pStyle w:val="4"/>
        <w:numPr>
          <w:ilvl w:val="3"/>
          <w:numId w:val="0"/>
        </w:numPr>
        <w:tabs>
          <w:tab w:val="num" w:pos="737"/>
        </w:tabs>
        <w:ind w:left="1106" w:hanging="680"/>
        <w:rPr>
          <w:rFonts w:hint="eastAsia"/>
        </w:rPr>
      </w:pPr>
      <w:r>
        <w:rPr>
          <w:rFonts w:hint="eastAsia"/>
        </w:rPr>
        <w:t>UserOrder</w:t>
      </w:r>
      <w:r w:rsidRPr="00AF7CC8">
        <w:rPr>
          <w:rFonts w:hint="eastAsia"/>
        </w:rPr>
        <w:t>R</w:t>
      </w:r>
      <w:r>
        <w:rPr>
          <w:rFonts w:hint="eastAsia"/>
        </w:rPr>
        <w:t>sp</w:t>
      </w:r>
      <w:r>
        <w:rPr>
          <w:rFonts w:hint="eastAsia"/>
        </w:rPr>
        <w:t>响应消息</w:t>
      </w:r>
      <w:r w:rsidRPr="00AF7CC8">
        <w:rPr>
          <w:rFonts w:hint="eastAsia"/>
        </w:rPr>
        <w:t>：</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757"/>
        <w:gridCol w:w="1508"/>
        <w:gridCol w:w="1529"/>
      </w:tblGrid>
      <w:tr w:rsidR="00B14F31">
        <w:tblPrEx>
          <w:tblCellMar>
            <w:top w:w="0" w:type="dxa"/>
            <w:bottom w:w="0" w:type="dxa"/>
          </w:tblCellMar>
        </w:tblPrEx>
        <w:trPr>
          <w:jc w:val="center"/>
        </w:trPr>
        <w:tc>
          <w:tcPr>
            <w:tcW w:w="1728" w:type="dxa"/>
            <w:tcBorders>
              <w:bottom w:val="single" w:sz="4" w:space="0" w:color="auto"/>
            </w:tcBorders>
            <w:shd w:val="clear" w:color="auto" w:fill="A6A6A6"/>
          </w:tcPr>
          <w:p w:rsidR="00B14F31" w:rsidRPr="00DF20C5" w:rsidRDefault="00B14F31" w:rsidP="00FB0DA0">
            <w:pPr>
              <w:jc w:val="center"/>
              <w:rPr>
                <w:rFonts w:ascii="宋体" w:hAnsi="宋体" w:hint="eastAsia"/>
                <w:szCs w:val="21"/>
              </w:rPr>
            </w:pPr>
            <w:r w:rsidRPr="00DF20C5">
              <w:rPr>
                <w:rFonts w:ascii="宋体" w:hAnsi="宋体" w:hint="eastAsia"/>
                <w:szCs w:val="21"/>
              </w:rPr>
              <w:t>参数标识</w:t>
            </w:r>
          </w:p>
        </w:tc>
        <w:tc>
          <w:tcPr>
            <w:tcW w:w="6794" w:type="dxa"/>
            <w:gridSpan w:val="3"/>
            <w:tcBorders>
              <w:bottom w:val="single" w:sz="4" w:space="0" w:color="auto"/>
            </w:tcBorders>
            <w:shd w:val="clear" w:color="auto" w:fill="auto"/>
          </w:tcPr>
          <w:p w:rsidR="00B14F31" w:rsidRPr="00DF20C5" w:rsidRDefault="00B14F31" w:rsidP="00FB0DA0">
            <w:pPr>
              <w:tabs>
                <w:tab w:val="center" w:pos="3402"/>
              </w:tabs>
              <w:rPr>
                <w:rFonts w:ascii="宋体" w:hAnsi="宋体" w:hint="eastAsia"/>
                <w:szCs w:val="21"/>
              </w:rPr>
            </w:pPr>
            <w:r>
              <w:rPr>
                <w:rFonts w:hint="eastAsia"/>
              </w:rPr>
              <w:t>UserOrder</w:t>
            </w:r>
            <w:r w:rsidRPr="00AF7CC8">
              <w:rPr>
                <w:rFonts w:hint="eastAsia"/>
              </w:rPr>
              <w:t>R</w:t>
            </w:r>
            <w:r>
              <w:rPr>
                <w:rFonts w:hint="eastAsia"/>
              </w:rPr>
              <w:t>sp</w:t>
            </w:r>
            <w:r w:rsidRPr="00DF20C5">
              <w:rPr>
                <w:rFonts w:ascii="宋体" w:hAnsi="宋体"/>
                <w:szCs w:val="21"/>
              </w:rPr>
              <w:tab/>
            </w:r>
          </w:p>
        </w:tc>
      </w:tr>
      <w:tr w:rsidR="00B14F31" w:rsidRPr="005C6DCF">
        <w:tblPrEx>
          <w:tblCellMar>
            <w:top w:w="0" w:type="dxa"/>
            <w:bottom w:w="0" w:type="dxa"/>
          </w:tblCellMar>
        </w:tblPrEx>
        <w:trPr>
          <w:jc w:val="center"/>
        </w:trPr>
        <w:tc>
          <w:tcPr>
            <w:tcW w:w="1728" w:type="dxa"/>
            <w:shd w:val="clear" w:color="auto" w:fill="auto"/>
          </w:tcPr>
          <w:p w:rsidR="00B14F31" w:rsidRPr="00DF20C5" w:rsidRDefault="00B14F31" w:rsidP="00FB0DA0">
            <w:pPr>
              <w:jc w:val="center"/>
              <w:rPr>
                <w:rFonts w:ascii="宋体" w:hAnsi="宋体" w:hint="eastAsia"/>
                <w:szCs w:val="21"/>
              </w:rPr>
            </w:pPr>
            <w:r w:rsidRPr="00DF20C5">
              <w:rPr>
                <w:rFonts w:ascii="宋体" w:hAnsi="宋体" w:hint="eastAsia"/>
                <w:szCs w:val="21"/>
              </w:rPr>
              <w:t>消息</w:t>
            </w:r>
            <w:r>
              <w:rPr>
                <w:rFonts w:ascii="宋体" w:hAnsi="宋体" w:hint="eastAsia"/>
                <w:szCs w:val="21"/>
              </w:rPr>
              <w:t>格式</w:t>
            </w:r>
          </w:p>
        </w:tc>
        <w:tc>
          <w:tcPr>
            <w:tcW w:w="6794" w:type="dxa"/>
            <w:gridSpan w:val="3"/>
            <w:shd w:val="clear" w:color="auto" w:fill="auto"/>
          </w:tcPr>
          <w:p w:rsidR="00B14F31" w:rsidRPr="00DF20C5" w:rsidRDefault="00B14F31" w:rsidP="00FB0DA0">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B14F31" w:rsidRDefault="00B14F31" w:rsidP="00FB0DA0">
            <w:pPr>
              <w:spacing w:line="360" w:lineRule="auto"/>
              <w:rPr>
                <w:rFonts w:ascii="宋体" w:hAnsi="宋体" w:hint="eastAsia"/>
                <w:szCs w:val="21"/>
              </w:rPr>
            </w:pPr>
            <w:r w:rsidRPr="00DF20C5">
              <w:rPr>
                <w:rFonts w:ascii="宋体" w:hAnsi="宋体" w:hint="eastAsia"/>
                <w:szCs w:val="21"/>
              </w:rPr>
              <w:t>&lt;</w:t>
            </w:r>
            <w:r>
              <w:rPr>
                <w:rFonts w:hint="eastAsia"/>
              </w:rPr>
              <w:t xml:space="preserve"> UserOrder</w:t>
            </w:r>
            <w:r w:rsidRPr="00AF7CC8">
              <w:rPr>
                <w:rFonts w:hint="eastAsia"/>
              </w:rPr>
              <w:t>R</w:t>
            </w:r>
            <w:r>
              <w:rPr>
                <w:rFonts w:hint="eastAsia"/>
              </w:rPr>
              <w:t>sp</w:t>
            </w:r>
            <w:r w:rsidDel="00E32924">
              <w:rPr>
                <w:rFonts w:hint="eastAsia"/>
              </w:rPr>
              <w:t xml:space="preserve"> </w:t>
            </w:r>
            <w:r w:rsidRPr="00DF20C5">
              <w:rPr>
                <w:rFonts w:ascii="宋体" w:hAnsi="宋体" w:hint="eastAsia"/>
                <w:szCs w:val="21"/>
              </w:rPr>
              <w:t>&gt;</w:t>
            </w:r>
          </w:p>
          <w:p w:rsidR="00B14F31" w:rsidRPr="00DF20C5" w:rsidRDefault="00B14F31" w:rsidP="00FB0DA0">
            <w:pPr>
              <w:spacing w:line="360" w:lineRule="auto"/>
              <w:rPr>
                <w:rFonts w:ascii="宋体" w:hAnsi="宋体" w:hint="eastAsia"/>
                <w:szCs w:val="21"/>
              </w:rPr>
            </w:pPr>
            <w:r>
              <w:rPr>
                <w:rFonts w:ascii="宋体" w:hAnsi="宋体" w:hint="eastAsia"/>
                <w:szCs w:val="21"/>
              </w:rPr>
              <w:t xml:space="preserve">  &lt;HEAD&gt;</w:t>
            </w:r>
          </w:p>
          <w:p w:rsidR="00B14F31" w:rsidRPr="00DF20C5"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&lt;CODE&gt;消息标志&lt;/CODE&gt;</w:t>
            </w:r>
          </w:p>
          <w:p w:rsidR="00B14F31" w:rsidRPr="00DF20C5"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&lt;SID&gt;消息序列号&lt;/SID&gt;</w:t>
            </w:r>
          </w:p>
          <w:p w:rsidR="00B14F31" w:rsidRPr="00DF20C5"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&lt;TIMESTAMP&gt;时间戳&lt;/TIMESTAMP&gt;</w:t>
            </w:r>
          </w:p>
          <w:p w:rsidR="00B14F31" w:rsidRDefault="00B14F31" w:rsidP="00FB0DA0">
            <w:pPr>
              <w:spacing w:line="360" w:lineRule="auto"/>
              <w:ind w:firstLineChars="200" w:firstLine="400"/>
              <w:rPr>
                <w:rFonts w:ascii="宋体" w:hAnsi="宋体" w:hint="eastAsia"/>
                <w:szCs w:val="21"/>
              </w:rPr>
            </w:pPr>
            <w:r w:rsidRPr="00DF20C5">
              <w:rPr>
                <w:rFonts w:ascii="宋体" w:hAnsi="宋体" w:hint="eastAsia"/>
                <w:szCs w:val="21"/>
              </w:rPr>
              <w:t>&lt;SERVICEID&gt;</w:t>
            </w:r>
            <w:r>
              <w:rPr>
                <w:rFonts w:ascii="宋体" w:hAnsi="宋体" w:hint="eastAsia"/>
                <w:szCs w:val="21"/>
              </w:rPr>
              <w:t>业务代码</w:t>
            </w:r>
            <w:r w:rsidRPr="00DF20C5">
              <w:rPr>
                <w:rFonts w:ascii="宋体" w:hAnsi="宋体" w:hint="eastAsia"/>
                <w:szCs w:val="21"/>
              </w:rPr>
              <w:t>&lt;/SERVICEID&gt;</w:t>
            </w:r>
          </w:p>
          <w:p w:rsidR="00B14F31" w:rsidRDefault="00B14F31" w:rsidP="00FB0DA0">
            <w:pPr>
              <w:spacing w:line="360" w:lineRule="auto"/>
              <w:ind w:firstLineChars="100" w:firstLine="200"/>
              <w:rPr>
                <w:rFonts w:ascii="宋体" w:hAnsi="宋体" w:hint="eastAsia"/>
                <w:szCs w:val="21"/>
              </w:rPr>
            </w:pPr>
            <w:r>
              <w:rPr>
                <w:rFonts w:ascii="宋体" w:hAnsi="宋体" w:hint="eastAsia"/>
                <w:szCs w:val="21"/>
              </w:rPr>
              <w:t>&lt;/HEAD&gt;</w:t>
            </w:r>
          </w:p>
          <w:p w:rsidR="00B14F31" w:rsidRPr="00DF20C5" w:rsidRDefault="00B14F31" w:rsidP="00FB0DA0">
            <w:pPr>
              <w:spacing w:line="360" w:lineRule="auto"/>
              <w:ind w:firstLineChars="100" w:firstLine="200"/>
              <w:rPr>
                <w:rFonts w:ascii="宋体" w:hAnsi="宋体" w:hint="eastAsia"/>
                <w:szCs w:val="21"/>
              </w:rPr>
            </w:pPr>
            <w:r>
              <w:rPr>
                <w:rFonts w:ascii="宋体" w:hAnsi="宋体" w:hint="eastAsia"/>
                <w:szCs w:val="21"/>
              </w:rPr>
              <w:t>&lt;BODY&gt;加密后的消息体&lt;/BODY&gt;</w:t>
            </w:r>
          </w:p>
          <w:p w:rsidR="00B14F31" w:rsidRPr="00DF20C5" w:rsidRDefault="00B14F31" w:rsidP="00FB0DA0">
            <w:pPr>
              <w:rPr>
                <w:rFonts w:ascii="宋体" w:hAnsi="宋体" w:hint="eastAsia"/>
                <w:szCs w:val="21"/>
                <w:lang w:val="fi-FI"/>
              </w:rPr>
            </w:pPr>
            <w:r w:rsidRPr="00DF20C5">
              <w:rPr>
                <w:rFonts w:ascii="宋体" w:hAnsi="宋体" w:hint="eastAsia"/>
                <w:szCs w:val="21"/>
                <w:lang w:val="fi-FI"/>
              </w:rPr>
              <w:t>&lt;/</w:t>
            </w:r>
            <w:r>
              <w:rPr>
                <w:rFonts w:hint="eastAsia"/>
              </w:rPr>
              <w:t xml:space="preserve"> UserOrder</w:t>
            </w:r>
            <w:r w:rsidRPr="00AF7CC8">
              <w:rPr>
                <w:rFonts w:hint="eastAsia"/>
              </w:rPr>
              <w:t>R</w:t>
            </w:r>
            <w:r>
              <w:rPr>
                <w:rFonts w:hint="eastAsia"/>
              </w:rPr>
              <w:t>sp</w:t>
            </w:r>
            <w:r w:rsidDel="00E32924">
              <w:rPr>
                <w:rFonts w:hint="eastAsia"/>
              </w:rPr>
              <w:t xml:space="preserve"> </w:t>
            </w:r>
            <w:r w:rsidRPr="00DF20C5">
              <w:rPr>
                <w:rFonts w:ascii="宋体" w:hAnsi="宋体" w:hint="eastAsia"/>
                <w:szCs w:val="21"/>
                <w:lang w:val="fi-FI"/>
              </w:rPr>
              <w:t>&gt;</w:t>
            </w:r>
          </w:p>
        </w:tc>
      </w:tr>
      <w:tr w:rsidR="00B14F31">
        <w:tblPrEx>
          <w:tblCellMar>
            <w:top w:w="0" w:type="dxa"/>
            <w:bottom w:w="0" w:type="dxa"/>
          </w:tblCellMar>
        </w:tblPrEx>
        <w:trPr>
          <w:jc w:val="center"/>
        </w:trPr>
        <w:tc>
          <w:tcPr>
            <w:tcW w:w="1728"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名称</w:t>
            </w:r>
          </w:p>
        </w:tc>
        <w:tc>
          <w:tcPr>
            <w:tcW w:w="3757"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说明</w:t>
            </w:r>
          </w:p>
        </w:tc>
        <w:tc>
          <w:tcPr>
            <w:tcW w:w="1508"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b/>
                <w:szCs w:val="21"/>
              </w:rPr>
              <w:t>长度（字节）</w:t>
            </w:r>
          </w:p>
        </w:tc>
      </w:tr>
      <w:tr w:rsidR="00B14F31">
        <w:tblPrEx>
          <w:tblCellMar>
            <w:top w:w="0" w:type="dxa"/>
            <w:bottom w:w="0" w:type="dxa"/>
          </w:tblCellMar>
        </w:tblPrEx>
        <w:trPr>
          <w:jc w:val="center"/>
        </w:trPr>
        <w:tc>
          <w:tcPr>
            <w:tcW w:w="1728"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CODE</w:t>
            </w:r>
          </w:p>
        </w:tc>
        <w:tc>
          <w:tcPr>
            <w:tcW w:w="3757" w:type="dxa"/>
            <w:vAlign w:val="center"/>
          </w:tcPr>
          <w:p w:rsidR="00B14F31" w:rsidRPr="00DF20C5" w:rsidRDefault="00B14F31" w:rsidP="00FB0DA0">
            <w:pPr>
              <w:spacing w:line="360" w:lineRule="auto"/>
              <w:rPr>
                <w:rFonts w:ascii="宋体" w:hAnsi="宋体" w:hint="eastAsia"/>
                <w:szCs w:val="21"/>
              </w:rPr>
            </w:pPr>
            <w:r w:rsidRPr="00DF20C5">
              <w:rPr>
                <w:rFonts w:ascii="宋体" w:hAnsi="宋体" w:hint="eastAsia"/>
                <w:szCs w:val="21"/>
              </w:rPr>
              <w:t>消息标志</w:t>
            </w:r>
            <w:r>
              <w:rPr>
                <w:rFonts w:ascii="宋体" w:hAnsi="宋体" w:hint="eastAsia"/>
                <w:szCs w:val="21"/>
              </w:rPr>
              <w:t>：</w:t>
            </w:r>
            <w:r w:rsidR="00801E61">
              <w:rPr>
                <w:rFonts w:hint="eastAsia"/>
              </w:rPr>
              <w:t>UserOrder</w:t>
            </w:r>
          </w:p>
        </w:tc>
        <w:tc>
          <w:tcPr>
            <w:tcW w:w="1508"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1728"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SID</w:t>
            </w:r>
          </w:p>
        </w:tc>
        <w:tc>
          <w:tcPr>
            <w:tcW w:w="3757" w:type="dxa"/>
            <w:vAlign w:val="center"/>
          </w:tcPr>
          <w:p w:rsidR="00B14F31" w:rsidRPr="00DF20C5" w:rsidRDefault="00B14F31" w:rsidP="00FB0DA0">
            <w:pPr>
              <w:spacing w:line="360" w:lineRule="auto"/>
              <w:rPr>
                <w:rFonts w:ascii="宋体" w:hAnsi="宋体" w:hint="eastAsia"/>
                <w:szCs w:val="21"/>
              </w:rPr>
            </w:pPr>
            <w:r w:rsidRPr="00DF20C5">
              <w:rPr>
                <w:rFonts w:ascii="宋体" w:hAnsi="宋体" w:hint="eastAsia"/>
                <w:szCs w:val="21"/>
              </w:rPr>
              <w:t>消息序列号</w:t>
            </w:r>
            <w:r>
              <w:rPr>
                <w:rFonts w:ascii="宋体" w:hAnsi="宋体" w:hint="eastAsia"/>
                <w:szCs w:val="21"/>
              </w:rPr>
              <w:t>,与请求消息相同</w:t>
            </w:r>
          </w:p>
        </w:tc>
        <w:tc>
          <w:tcPr>
            <w:tcW w:w="1508" w:type="dxa"/>
            <w:vAlign w:val="center"/>
          </w:tcPr>
          <w:p w:rsidR="00B14F31" w:rsidRPr="00DF20C5" w:rsidRDefault="00B14F31" w:rsidP="00FB0DA0">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jc w:val="center"/>
        </w:trPr>
        <w:tc>
          <w:tcPr>
            <w:tcW w:w="1728"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TIMESTAMP</w:t>
            </w:r>
          </w:p>
        </w:tc>
        <w:tc>
          <w:tcPr>
            <w:tcW w:w="3757" w:type="dxa"/>
            <w:vAlign w:val="center"/>
          </w:tcPr>
          <w:p w:rsidR="00B14F31" w:rsidRPr="00F80A4A" w:rsidRDefault="00B14F31" w:rsidP="00FB0DA0">
            <w:pPr>
              <w:spacing w:line="360" w:lineRule="auto"/>
              <w:rPr>
                <w:rFonts w:ascii="宋体" w:hAnsi="宋体" w:hint="eastAsia"/>
                <w:szCs w:val="21"/>
              </w:rPr>
            </w:pPr>
            <w:r w:rsidRPr="00F80A4A">
              <w:rPr>
                <w:rFonts w:ascii="宋体" w:hAnsi="宋体"/>
                <w:szCs w:val="21"/>
                <w:lang w:val="zh-CN"/>
              </w:rPr>
              <w:t>系统时间戳</w:t>
            </w:r>
            <w:r w:rsidRPr="00F80A4A">
              <w:rPr>
                <w:rFonts w:ascii="宋体" w:hAnsi="宋体" w:hint="eastAsia"/>
                <w:szCs w:val="21"/>
              </w:rPr>
              <w:t>：</w:t>
            </w:r>
            <w:r w:rsidRPr="00F80A4A">
              <w:rPr>
                <w:rFonts w:ascii="宋体" w:hAnsi="宋体"/>
                <w:szCs w:val="21"/>
              </w:rPr>
              <w:t>Y</w:t>
            </w:r>
            <w:r w:rsidR="00C20880">
              <w:rPr>
                <w:rFonts w:ascii="宋体" w:hAnsi="宋体" w:hint="eastAsia"/>
                <w:szCs w:val="21"/>
              </w:rPr>
              <w:t>Y</w:t>
            </w:r>
            <w:r w:rsidRPr="00F80A4A">
              <w:rPr>
                <w:rFonts w:ascii="宋体" w:hAnsi="宋体"/>
                <w:szCs w:val="21"/>
              </w:rPr>
              <w:t>YYMMDDHHmmssnnn</w:t>
            </w:r>
          </w:p>
        </w:tc>
        <w:tc>
          <w:tcPr>
            <w:tcW w:w="1508" w:type="dxa"/>
            <w:vAlign w:val="center"/>
          </w:tcPr>
          <w:p w:rsidR="00B14F31" w:rsidRPr="00F80A4A" w:rsidRDefault="00B14F31" w:rsidP="00FB0DA0">
            <w:pPr>
              <w:spacing w:line="360" w:lineRule="auto"/>
              <w:jc w:val="center"/>
              <w:rPr>
                <w:rFonts w:ascii="宋体" w:hAnsi="宋体" w:hint="eastAsia"/>
                <w:szCs w:val="21"/>
              </w:rPr>
            </w:pPr>
            <w:r w:rsidRPr="00F80A4A">
              <w:rPr>
                <w:rFonts w:ascii="宋体" w:hAnsi="宋体" w:hint="eastAsia"/>
                <w:szCs w:val="21"/>
              </w:rPr>
              <w:t>String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24</w:t>
            </w:r>
          </w:p>
        </w:tc>
      </w:tr>
      <w:tr w:rsidR="00B14F31">
        <w:tblPrEx>
          <w:tblCellMar>
            <w:top w:w="0" w:type="dxa"/>
            <w:bottom w:w="0" w:type="dxa"/>
          </w:tblCellMar>
        </w:tblPrEx>
        <w:trPr>
          <w:jc w:val="center"/>
        </w:trPr>
        <w:tc>
          <w:tcPr>
            <w:tcW w:w="1728" w:type="dxa"/>
            <w:tcBorders>
              <w:bottom w:val="single" w:sz="4" w:space="0" w:color="auto"/>
            </w:tcBorders>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SERVICEID</w:t>
            </w:r>
          </w:p>
        </w:tc>
        <w:tc>
          <w:tcPr>
            <w:tcW w:w="3757" w:type="dxa"/>
            <w:tcBorders>
              <w:bottom w:val="single" w:sz="4" w:space="0" w:color="auto"/>
            </w:tcBorders>
            <w:vAlign w:val="center"/>
          </w:tcPr>
          <w:p w:rsidR="00B14F31" w:rsidRPr="00DF20C5" w:rsidRDefault="00B14F31" w:rsidP="00FB0DA0">
            <w:pPr>
              <w:spacing w:line="360" w:lineRule="auto"/>
              <w:rPr>
                <w:rFonts w:ascii="宋体" w:hAnsi="宋体" w:hint="eastAsia"/>
                <w:szCs w:val="21"/>
              </w:rPr>
            </w:pPr>
            <w:r w:rsidRPr="00DF20C5">
              <w:rPr>
                <w:rFonts w:ascii="宋体" w:hAnsi="宋体" w:hint="eastAsia"/>
                <w:szCs w:val="21"/>
              </w:rPr>
              <w:t>业务</w:t>
            </w:r>
            <w:r>
              <w:rPr>
                <w:rFonts w:ascii="宋体" w:hAnsi="宋体" w:hint="eastAsia"/>
                <w:szCs w:val="21"/>
              </w:rPr>
              <w:t>代码</w:t>
            </w:r>
          </w:p>
        </w:tc>
        <w:tc>
          <w:tcPr>
            <w:tcW w:w="1508" w:type="dxa"/>
            <w:tcBorders>
              <w:bottom w:val="single" w:sz="4" w:space="0" w:color="auto"/>
            </w:tcBorders>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8522" w:type="dxa"/>
            <w:gridSpan w:val="4"/>
            <w:tcBorders>
              <w:bottom w:val="single" w:sz="4" w:space="0" w:color="auto"/>
            </w:tcBorders>
            <w:shd w:val="clear" w:color="auto" w:fill="A6A6A6"/>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未加密的消息体格式</w:t>
            </w:r>
          </w:p>
        </w:tc>
      </w:tr>
      <w:tr w:rsidR="00B14F31">
        <w:tblPrEx>
          <w:tblCellMar>
            <w:top w:w="0" w:type="dxa"/>
            <w:bottom w:w="0" w:type="dxa"/>
          </w:tblCellMar>
        </w:tblPrEx>
        <w:trPr>
          <w:jc w:val="center"/>
        </w:trPr>
        <w:tc>
          <w:tcPr>
            <w:tcW w:w="1728" w:type="dxa"/>
            <w:tcBorders>
              <w:bottom w:val="single" w:sz="4" w:space="0" w:color="auto"/>
            </w:tcBorders>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消息体格式</w:t>
            </w:r>
          </w:p>
        </w:tc>
        <w:tc>
          <w:tcPr>
            <w:tcW w:w="6794" w:type="dxa"/>
            <w:gridSpan w:val="3"/>
            <w:tcBorders>
              <w:bottom w:val="single" w:sz="4" w:space="0" w:color="auto"/>
            </w:tcBorders>
          </w:tcPr>
          <w:p w:rsidR="00B14F31" w:rsidRPr="00DF20C5" w:rsidRDefault="00B14F31" w:rsidP="00FB0DA0">
            <w:pPr>
              <w:spacing w:line="360" w:lineRule="auto"/>
              <w:rPr>
                <w:rFonts w:ascii="宋体" w:hAnsi="宋体" w:hint="eastAsia"/>
                <w:szCs w:val="21"/>
              </w:rPr>
            </w:pPr>
            <w:r w:rsidRPr="00DF20C5">
              <w:rPr>
                <w:rFonts w:ascii="宋体" w:hAnsi="宋体"/>
                <w:szCs w:val="21"/>
              </w:rPr>
              <w:t>&lt;?xml version="1.0"</w:t>
            </w:r>
            <w:r>
              <w:rPr>
                <w:rFonts w:ascii="Arial" w:hAnsi="Arial" w:cs="Arial" w:hint="eastAsia"/>
                <w:szCs w:val="21"/>
              </w:rPr>
              <w:t xml:space="preserve"> </w:t>
            </w:r>
            <w:r w:rsidRPr="00A852FA">
              <w:rPr>
                <w:rFonts w:ascii="Arial" w:hAnsi="Arial" w:cs="Arial"/>
                <w:szCs w:val="21"/>
              </w:rPr>
              <w:t>encoding=</w:t>
            </w:r>
            <w:r w:rsidRPr="00DF20C5">
              <w:rPr>
                <w:rFonts w:ascii="宋体" w:hAnsi="宋体"/>
                <w:szCs w:val="21"/>
              </w:rPr>
              <w:t>"</w:t>
            </w:r>
            <w:r>
              <w:rPr>
                <w:rFonts w:ascii="Arial" w:hAnsi="Arial" w:cs="Arial" w:hint="eastAsia"/>
                <w:szCs w:val="21"/>
              </w:rPr>
              <w:t>UTF-8</w:t>
            </w:r>
            <w:r w:rsidRPr="00DF20C5">
              <w:rPr>
                <w:rFonts w:ascii="宋体" w:hAnsi="宋体"/>
                <w:szCs w:val="21"/>
              </w:rPr>
              <w:t>"?&gt;</w:t>
            </w:r>
          </w:p>
          <w:p w:rsidR="00B14F31" w:rsidRDefault="00B14F31" w:rsidP="00FB0DA0">
            <w:pPr>
              <w:spacing w:line="360" w:lineRule="auto"/>
              <w:rPr>
                <w:rFonts w:ascii="宋体" w:hAnsi="宋体" w:hint="eastAsia"/>
                <w:szCs w:val="21"/>
              </w:rPr>
            </w:pPr>
            <w:r w:rsidRPr="00DF20C5">
              <w:rPr>
                <w:rFonts w:ascii="宋体" w:hAnsi="宋体" w:hint="eastAsia"/>
                <w:szCs w:val="21"/>
              </w:rPr>
              <w:t>&lt;</w:t>
            </w:r>
            <w:r>
              <w:rPr>
                <w:rFonts w:ascii="宋体" w:hAnsi="宋体" w:hint="eastAsia"/>
                <w:szCs w:val="21"/>
              </w:rPr>
              <w:t>BODY</w:t>
            </w:r>
            <w:r w:rsidRPr="00DF20C5">
              <w:rPr>
                <w:rFonts w:ascii="宋体" w:hAnsi="宋体" w:hint="eastAsia"/>
                <w:szCs w:val="21"/>
              </w:rPr>
              <w:t>&gt;</w:t>
            </w:r>
          </w:p>
          <w:p w:rsidR="00B14F31" w:rsidRDefault="00B14F31" w:rsidP="00FB0DA0">
            <w:pPr>
              <w:spacing w:line="360" w:lineRule="auto"/>
              <w:ind w:firstLineChars="200" w:firstLine="400"/>
              <w:rPr>
                <w:rFonts w:hint="eastAsia"/>
              </w:rPr>
            </w:pPr>
            <w:r w:rsidRPr="001F627A">
              <w:rPr>
                <w:rFonts w:hint="eastAsia"/>
              </w:rPr>
              <w:t>&lt;SUBSCRIBERID&gt;</w:t>
            </w:r>
            <w:r w:rsidR="00C20880" w:rsidRPr="00C20880">
              <w:rPr>
                <w:rFonts w:hint="eastAsia"/>
                <w:color w:val="0000FF"/>
              </w:rPr>
              <w:t>企业</w:t>
            </w:r>
            <w:r w:rsidR="00D87688">
              <w:rPr>
                <w:rFonts w:hint="eastAsia"/>
                <w:color w:val="0000FF"/>
              </w:rPr>
              <w:t>订购</w:t>
            </w:r>
            <w:r w:rsidRPr="00C20880">
              <w:rPr>
                <w:rFonts w:hint="eastAsia"/>
                <w:color w:val="0000FF"/>
              </w:rPr>
              <w:t>关系编号</w:t>
            </w:r>
            <w:r w:rsidRPr="001F627A">
              <w:rPr>
                <w:rFonts w:hint="eastAsia"/>
              </w:rPr>
              <w:t>&lt;/SUBSCRIBERID&gt;</w:t>
            </w:r>
          </w:p>
          <w:p w:rsidR="00B14F31" w:rsidRPr="00290337" w:rsidRDefault="00B14F31" w:rsidP="000223AD">
            <w:pPr>
              <w:ind w:firstLineChars="200" w:firstLine="400"/>
              <w:rPr>
                <w:rFonts w:hint="eastAsia"/>
              </w:rPr>
            </w:pPr>
            <w:r w:rsidRPr="00290337">
              <w:rPr>
                <w:rFonts w:hint="eastAsia"/>
              </w:rPr>
              <w:t>&lt;</w:t>
            </w:r>
            <w:r>
              <w:rPr>
                <w:rFonts w:hint="eastAsia"/>
              </w:rPr>
              <w:t>USER</w:t>
            </w:r>
            <w:r w:rsidRPr="00290337">
              <w:rPr>
                <w:rFonts w:hint="eastAsia"/>
              </w:rPr>
              <w:t>LIST&gt;</w:t>
            </w:r>
          </w:p>
          <w:p w:rsidR="004F13AB" w:rsidRDefault="004F13AB" w:rsidP="004F13AB">
            <w:pPr>
              <w:pStyle w:val="4"/>
              <w:numPr>
                <w:ilvl w:val="3"/>
                <w:numId w:val="0"/>
              </w:numPr>
              <w:tabs>
                <w:tab w:val="num" w:pos="737"/>
              </w:tabs>
              <w:ind w:leftChars="413" w:left="1106" w:hangingChars="140" w:hanging="280"/>
              <w:rPr>
                <w:rFonts w:ascii="宋体" w:eastAsia="宋体" w:hAnsi="宋体" w:cs="Arial" w:hint="eastAsia"/>
                <w:sz w:val="20"/>
              </w:rPr>
            </w:pPr>
            <w:r>
              <w:rPr>
                <w:rFonts w:ascii="宋体" w:eastAsia="宋体" w:hAnsi="宋体" w:cs="Arial" w:hint="eastAsia"/>
                <w:sz w:val="20"/>
              </w:rPr>
              <w:t>&lt;USERINFO&gt;</w:t>
            </w:r>
          </w:p>
          <w:p w:rsidR="00B14F31" w:rsidRDefault="00B14F31" w:rsidP="004F13AB">
            <w:pPr>
              <w:ind w:leftChars="200" w:left="400" w:firstLineChars="400" w:firstLine="800"/>
              <w:rPr>
                <w:rFonts w:hint="eastAsia"/>
              </w:rPr>
            </w:pPr>
            <w:r w:rsidRPr="00290337">
              <w:rPr>
                <w:rFonts w:hint="eastAsia"/>
              </w:rPr>
              <w:t>&lt;</w:t>
            </w:r>
            <w:r>
              <w:rPr>
                <w:rFonts w:hint="eastAsia"/>
              </w:rPr>
              <w:t>OPRNUM</w:t>
            </w:r>
            <w:r w:rsidRPr="00290337">
              <w:rPr>
                <w:rFonts w:hint="eastAsia"/>
              </w:rPr>
              <w:t>&gt;</w:t>
            </w:r>
            <w:r>
              <w:rPr>
                <w:rFonts w:hint="eastAsia"/>
              </w:rPr>
              <w:t>流水号</w:t>
            </w:r>
            <w:r w:rsidRPr="00290337">
              <w:rPr>
                <w:rFonts w:hint="eastAsia"/>
              </w:rPr>
              <w:t>&lt;</w:t>
            </w:r>
            <w:r>
              <w:rPr>
                <w:rFonts w:hint="eastAsia"/>
              </w:rPr>
              <w:t>/OPRNUM</w:t>
            </w:r>
            <w:r w:rsidRPr="00290337">
              <w:rPr>
                <w:rFonts w:hint="eastAsia"/>
              </w:rPr>
              <w:t>&gt;</w:t>
            </w:r>
          </w:p>
          <w:p w:rsidR="00B14F31" w:rsidRPr="00DF20C5" w:rsidRDefault="00B14F31" w:rsidP="004F13AB">
            <w:pPr>
              <w:spacing w:line="360" w:lineRule="auto"/>
              <w:ind w:leftChars="200" w:left="400" w:firstLineChars="400" w:firstLine="800"/>
            </w:pPr>
            <w:r w:rsidRPr="00DF20C5">
              <w:lastRenderedPageBreak/>
              <w:t>&lt;RESULTCODE&gt;</w:t>
            </w:r>
            <w:r w:rsidRPr="00DF20C5">
              <w:t>返回结果代码</w:t>
            </w:r>
            <w:r w:rsidRPr="00DF20C5">
              <w:t>&lt;/RESULTCODE&gt;</w:t>
            </w:r>
          </w:p>
          <w:p w:rsidR="00B14F31" w:rsidRDefault="00B14F31" w:rsidP="004F13AB">
            <w:pPr>
              <w:spacing w:line="360" w:lineRule="auto"/>
              <w:ind w:leftChars="200" w:left="400" w:firstLineChars="400" w:firstLine="800"/>
              <w:rPr>
                <w:rFonts w:hint="eastAsia"/>
              </w:rPr>
            </w:pPr>
            <w:r w:rsidRPr="00DF20C5">
              <w:t>&lt;RESULTMSG&gt;</w:t>
            </w:r>
            <w:r w:rsidRPr="00DF20C5">
              <w:t>返回结果消息描述</w:t>
            </w:r>
            <w:r w:rsidRPr="00DF20C5">
              <w:t>&lt;/RESULTMSG&gt;</w:t>
            </w:r>
          </w:p>
          <w:p w:rsidR="004F13AB" w:rsidRDefault="004F13AB" w:rsidP="004F13AB">
            <w:pPr>
              <w:pStyle w:val="4"/>
              <w:numPr>
                <w:ilvl w:val="3"/>
                <w:numId w:val="0"/>
              </w:numPr>
              <w:tabs>
                <w:tab w:val="num" w:pos="737"/>
              </w:tabs>
              <w:ind w:leftChars="413" w:left="1106" w:hangingChars="140" w:hanging="280"/>
              <w:rPr>
                <w:rFonts w:ascii="宋体" w:eastAsia="宋体" w:hAnsi="宋体" w:cs="Arial" w:hint="eastAsia"/>
                <w:sz w:val="20"/>
              </w:rPr>
            </w:pPr>
            <w:r>
              <w:rPr>
                <w:rFonts w:ascii="宋体" w:eastAsia="宋体" w:hAnsi="宋体" w:cs="Arial" w:hint="eastAsia"/>
                <w:sz w:val="20"/>
              </w:rPr>
              <w:t>&lt;/USERINFO&gt;</w:t>
            </w:r>
          </w:p>
          <w:p w:rsidR="00D201E3" w:rsidRPr="00290337" w:rsidRDefault="00D201E3" w:rsidP="00D201E3">
            <w:pPr>
              <w:pStyle w:val="4"/>
              <w:numPr>
                <w:ilvl w:val="3"/>
                <w:numId w:val="0"/>
              </w:numPr>
              <w:tabs>
                <w:tab w:val="num" w:pos="737"/>
              </w:tabs>
              <w:ind w:leftChars="413" w:left="1106" w:hangingChars="140" w:hanging="280"/>
              <w:rPr>
                <w:rFonts w:ascii="宋体" w:eastAsia="宋体" w:hAnsi="宋体" w:cs="Arial" w:hint="eastAsia"/>
                <w:sz w:val="20"/>
              </w:rPr>
            </w:pPr>
            <w:r w:rsidRPr="00290337">
              <w:rPr>
                <w:rFonts w:ascii="宋体" w:eastAsia="宋体" w:hAnsi="宋体" w:cs="Arial"/>
                <w:sz w:val="20"/>
              </w:rPr>
              <w:t>…………</w:t>
            </w:r>
          </w:p>
          <w:p w:rsidR="00B14F31" w:rsidRPr="00290337" w:rsidRDefault="00B14F31" w:rsidP="000223AD">
            <w:pPr>
              <w:ind w:firstLineChars="200" w:firstLine="400"/>
              <w:rPr>
                <w:rFonts w:hint="eastAsia"/>
              </w:rPr>
            </w:pPr>
            <w:r w:rsidRPr="00290337">
              <w:rPr>
                <w:rFonts w:hint="eastAsia"/>
              </w:rPr>
              <w:t>&lt;</w:t>
            </w:r>
            <w:r>
              <w:rPr>
                <w:rFonts w:hint="eastAsia"/>
              </w:rPr>
              <w:t>/USER</w:t>
            </w:r>
            <w:r w:rsidRPr="00290337">
              <w:rPr>
                <w:rFonts w:hint="eastAsia"/>
              </w:rPr>
              <w:t>LIST&gt;</w:t>
            </w:r>
          </w:p>
          <w:p w:rsidR="00B14F31" w:rsidRPr="00DF20C5" w:rsidRDefault="00B14F31" w:rsidP="00FB0DA0">
            <w:pPr>
              <w:spacing w:line="360" w:lineRule="auto"/>
              <w:rPr>
                <w:rFonts w:ascii="宋体" w:hAnsi="宋体" w:hint="eastAsia"/>
                <w:szCs w:val="21"/>
              </w:rPr>
            </w:pPr>
            <w:r w:rsidRPr="00DF20C5">
              <w:rPr>
                <w:rFonts w:ascii="宋体" w:hAnsi="宋体" w:hint="eastAsia"/>
                <w:szCs w:val="21"/>
                <w:lang w:val="fi-FI"/>
              </w:rPr>
              <w:t>&lt;/</w:t>
            </w:r>
            <w:r>
              <w:rPr>
                <w:rFonts w:ascii="宋体" w:hAnsi="宋体" w:hint="eastAsia"/>
                <w:szCs w:val="21"/>
                <w:lang w:val="fi-FI"/>
              </w:rPr>
              <w:t>BODY</w:t>
            </w:r>
            <w:r w:rsidRPr="00DF20C5">
              <w:rPr>
                <w:rFonts w:ascii="宋体" w:hAnsi="宋体" w:hint="eastAsia"/>
                <w:szCs w:val="21"/>
                <w:lang w:val="fi-FI"/>
              </w:rPr>
              <w:t>&gt;</w:t>
            </w:r>
          </w:p>
        </w:tc>
      </w:tr>
      <w:tr w:rsidR="00B14F31">
        <w:tblPrEx>
          <w:tblCellMar>
            <w:top w:w="0" w:type="dxa"/>
            <w:bottom w:w="0" w:type="dxa"/>
          </w:tblCellMar>
        </w:tblPrEx>
        <w:trPr>
          <w:jc w:val="center"/>
        </w:trPr>
        <w:tc>
          <w:tcPr>
            <w:tcW w:w="1728"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lastRenderedPageBreak/>
              <w:t>名称</w:t>
            </w:r>
          </w:p>
        </w:tc>
        <w:tc>
          <w:tcPr>
            <w:tcW w:w="3757"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说明</w:t>
            </w:r>
          </w:p>
        </w:tc>
        <w:tc>
          <w:tcPr>
            <w:tcW w:w="1508"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hint="eastAsia"/>
                <w:b/>
                <w:szCs w:val="21"/>
              </w:rPr>
              <w:t>数据类型</w:t>
            </w:r>
          </w:p>
        </w:tc>
        <w:tc>
          <w:tcPr>
            <w:tcW w:w="1529" w:type="dxa"/>
            <w:shd w:val="clear" w:color="auto" w:fill="A6A6A6"/>
          </w:tcPr>
          <w:p w:rsidR="00B14F31" w:rsidRPr="00DF20C5" w:rsidRDefault="00B14F31" w:rsidP="00FB0DA0">
            <w:pPr>
              <w:spacing w:line="360" w:lineRule="auto"/>
              <w:jc w:val="center"/>
              <w:rPr>
                <w:rFonts w:ascii="宋体" w:hAnsi="宋体" w:hint="eastAsia"/>
                <w:b/>
                <w:szCs w:val="21"/>
              </w:rPr>
            </w:pPr>
            <w:r w:rsidRPr="00DF20C5">
              <w:rPr>
                <w:rFonts w:ascii="宋体" w:hAnsi="宋体"/>
                <w:b/>
                <w:szCs w:val="21"/>
              </w:rPr>
              <w:t>长度（字节）</w:t>
            </w:r>
          </w:p>
        </w:tc>
      </w:tr>
      <w:tr w:rsidR="00B14F31">
        <w:tblPrEx>
          <w:tblCellMar>
            <w:top w:w="0" w:type="dxa"/>
            <w:bottom w:w="0" w:type="dxa"/>
          </w:tblCellMar>
        </w:tblPrEx>
        <w:trPr>
          <w:jc w:val="center"/>
        </w:trPr>
        <w:tc>
          <w:tcPr>
            <w:tcW w:w="1728" w:type="dxa"/>
            <w:vAlign w:val="center"/>
          </w:tcPr>
          <w:p w:rsidR="00B14F31" w:rsidRPr="00DF20C5" w:rsidRDefault="00B14F31" w:rsidP="00FB0DA0">
            <w:pPr>
              <w:spacing w:line="360" w:lineRule="auto"/>
              <w:jc w:val="center"/>
              <w:rPr>
                <w:rFonts w:ascii="宋体" w:hAnsi="宋体" w:hint="eastAsia"/>
                <w:szCs w:val="21"/>
              </w:rPr>
            </w:pPr>
            <w:r w:rsidRPr="001F627A">
              <w:rPr>
                <w:rFonts w:ascii="宋体" w:hAnsi="宋体" w:cs="Arial" w:hint="eastAsia"/>
                <w:szCs w:val="21"/>
              </w:rPr>
              <w:t>SUBSCRIBERID</w:t>
            </w:r>
          </w:p>
        </w:tc>
        <w:tc>
          <w:tcPr>
            <w:tcW w:w="3757" w:type="dxa"/>
            <w:vAlign w:val="center"/>
          </w:tcPr>
          <w:p w:rsidR="00B14F31" w:rsidRPr="00DF20C5" w:rsidRDefault="00C20880" w:rsidP="00FB0DA0">
            <w:pPr>
              <w:spacing w:line="360" w:lineRule="auto"/>
              <w:rPr>
                <w:rFonts w:ascii="宋体" w:hAnsi="宋体" w:hint="eastAsia"/>
                <w:szCs w:val="21"/>
              </w:rPr>
            </w:pPr>
            <w:r w:rsidRPr="00C20880">
              <w:rPr>
                <w:rFonts w:ascii="宋体" w:hAnsi="宋体" w:cs="Arial" w:hint="eastAsia"/>
                <w:color w:val="0000FF"/>
                <w:szCs w:val="21"/>
              </w:rPr>
              <w:t>企业</w:t>
            </w:r>
            <w:r w:rsidR="00D87688">
              <w:rPr>
                <w:rFonts w:ascii="宋体" w:hAnsi="宋体" w:cs="Arial" w:hint="eastAsia"/>
                <w:color w:val="0000FF"/>
                <w:szCs w:val="21"/>
              </w:rPr>
              <w:t>订购</w:t>
            </w:r>
            <w:r w:rsidR="00B14F31" w:rsidRPr="00C20880">
              <w:rPr>
                <w:rFonts w:ascii="宋体" w:hAnsi="宋体" w:cs="Arial" w:hint="eastAsia"/>
                <w:color w:val="0000FF"/>
                <w:szCs w:val="21"/>
              </w:rPr>
              <w:t>关系编号</w:t>
            </w:r>
            <w:r w:rsidRPr="00BC71B6">
              <w:rPr>
                <w:rFonts w:ascii="宋体" w:hAnsi="宋体" w:hint="eastAsia"/>
                <w:color w:val="0000FF"/>
                <w:sz w:val="21"/>
                <w:szCs w:val="21"/>
              </w:rPr>
              <w:t>（</w:t>
            </w:r>
            <w:r>
              <w:rPr>
                <w:rFonts w:ascii="宋体" w:hAnsi="宋体" w:hint="eastAsia"/>
                <w:color w:val="0000FF"/>
                <w:sz w:val="21"/>
                <w:szCs w:val="21"/>
              </w:rPr>
              <w:t>非</w:t>
            </w:r>
            <w:r w:rsidRPr="00BC71B6">
              <w:rPr>
                <w:rFonts w:ascii="宋体" w:hAnsi="宋体" w:hint="eastAsia"/>
                <w:color w:val="0000FF"/>
                <w:sz w:val="21"/>
                <w:szCs w:val="21"/>
              </w:rPr>
              <w:t>必填）</w:t>
            </w:r>
          </w:p>
        </w:tc>
        <w:tc>
          <w:tcPr>
            <w:tcW w:w="1508" w:type="dxa"/>
            <w:vAlign w:val="center"/>
          </w:tcPr>
          <w:p w:rsidR="00B14F31" w:rsidRPr="00DF20C5" w:rsidRDefault="00B14F31" w:rsidP="00FB0DA0">
            <w:pPr>
              <w:spacing w:line="360" w:lineRule="auto"/>
              <w:jc w:val="center"/>
              <w:rPr>
                <w:rFonts w:ascii="宋体" w:hAnsi="宋体"/>
                <w:szCs w:val="21"/>
              </w:rPr>
            </w:pPr>
            <w:r w:rsidRPr="00DF20C5">
              <w:rPr>
                <w:rFonts w:ascii="宋体" w:hAnsi="宋体" w:hint="eastAsia"/>
                <w:szCs w:val="21"/>
              </w:rPr>
              <w:t>String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32</w:t>
            </w:r>
          </w:p>
        </w:tc>
      </w:tr>
      <w:tr w:rsidR="00B14F31">
        <w:tblPrEx>
          <w:tblCellMar>
            <w:top w:w="0" w:type="dxa"/>
            <w:bottom w:w="0" w:type="dxa"/>
          </w:tblCellMar>
        </w:tblPrEx>
        <w:trPr>
          <w:jc w:val="center"/>
        </w:trPr>
        <w:tc>
          <w:tcPr>
            <w:tcW w:w="1728" w:type="dxa"/>
            <w:vAlign w:val="center"/>
          </w:tcPr>
          <w:p w:rsidR="00B14F31" w:rsidRPr="001F627A" w:rsidRDefault="00B14F31" w:rsidP="00FB0DA0">
            <w:pPr>
              <w:spacing w:line="360" w:lineRule="auto"/>
              <w:jc w:val="center"/>
              <w:rPr>
                <w:rFonts w:ascii="宋体" w:hAnsi="宋体" w:cs="Arial" w:hint="eastAsia"/>
                <w:szCs w:val="21"/>
              </w:rPr>
            </w:pPr>
            <w:r>
              <w:rPr>
                <w:rFonts w:ascii="宋体" w:hAnsi="宋体" w:cs="Arial" w:hint="eastAsia"/>
              </w:rPr>
              <w:t>USER</w:t>
            </w:r>
            <w:r w:rsidRPr="00290337">
              <w:rPr>
                <w:rFonts w:ascii="宋体" w:hAnsi="宋体" w:cs="Arial" w:hint="eastAsia"/>
              </w:rPr>
              <w:t>LIST</w:t>
            </w:r>
          </w:p>
        </w:tc>
        <w:tc>
          <w:tcPr>
            <w:tcW w:w="3757" w:type="dxa"/>
            <w:vAlign w:val="center"/>
          </w:tcPr>
          <w:p w:rsidR="00B14F31" w:rsidRPr="001F627A" w:rsidRDefault="00B14F31" w:rsidP="00FB0DA0">
            <w:pPr>
              <w:spacing w:line="360" w:lineRule="auto"/>
              <w:rPr>
                <w:rFonts w:ascii="宋体" w:hAnsi="宋体" w:cs="Arial" w:hint="eastAsia"/>
                <w:szCs w:val="21"/>
              </w:rPr>
            </w:pPr>
            <w:r>
              <w:rPr>
                <w:rFonts w:ascii="宋体" w:hAnsi="宋体" w:cs="Arial" w:hint="eastAsia"/>
                <w:szCs w:val="21"/>
              </w:rPr>
              <w:t>用户列表</w:t>
            </w:r>
          </w:p>
        </w:tc>
        <w:tc>
          <w:tcPr>
            <w:tcW w:w="1508"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w:t>
            </w:r>
          </w:p>
        </w:tc>
      </w:tr>
      <w:tr w:rsidR="00956C1C">
        <w:tblPrEx>
          <w:tblCellMar>
            <w:top w:w="0" w:type="dxa"/>
            <w:bottom w:w="0" w:type="dxa"/>
          </w:tblCellMar>
        </w:tblPrEx>
        <w:trPr>
          <w:jc w:val="center"/>
        </w:trPr>
        <w:tc>
          <w:tcPr>
            <w:tcW w:w="1728" w:type="dxa"/>
            <w:vAlign w:val="center"/>
          </w:tcPr>
          <w:p w:rsidR="00956C1C" w:rsidRDefault="00956C1C" w:rsidP="00FB0DA0">
            <w:pPr>
              <w:spacing w:line="360" w:lineRule="auto"/>
              <w:jc w:val="center"/>
              <w:rPr>
                <w:rFonts w:ascii="宋体" w:hAnsi="宋体" w:cs="Arial" w:hint="eastAsia"/>
              </w:rPr>
            </w:pPr>
            <w:r>
              <w:rPr>
                <w:rFonts w:ascii="宋体" w:hAnsi="宋体" w:cs="Arial" w:hint="eastAsia"/>
              </w:rPr>
              <w:t>USERINFO</w:t>
            </w:r>
          </w:p>
        </w:tc>
        <w:tc>
          <w:tcPr>
            <w:tcW w:w="3757" w:type="dxa"/>
            <w:vAlign w:val="center"/>
          </w:tcPr>
          <w:p w:rsidR="00956C1C" w:rsidRDefault="00956C1C" w:rsidP="00FB0DA0">
            <w:pPr>
              <w:spacing w:line="360" w:lineRule="auto"/>
              <w:rPr>
                <w:rFonts w:ascii="宋体" w:hAnsi="宋体" w:cs="Arial" w:hint="eastAsia"/>
                <w:szCs w:val="21"/>
              </w:rPr>
            </w:pPr>
            <w:r>
              <w:rPr>
                <w:rFonts w:ascii="宋体" w:hAnsi="宋体" w:cs="Arial" w:hint="eastAsia"/>
                <w:szCs w:val="21"/>
              </w:rPr>
              <w:t>用户信息</w:t>
            </w:r>
          </w:p>
        </w:tc>
        <w:tc>
          <w:tcPr>
            <w:tcW w:w="1508" w:type="dxa"/>
            <w:vAlign w:val="center"/>
          </w:tcPr>
          <w:p w:rsidR="00956C1C" w:rsidRDefault="00956C1C" w:rsidP="00FB0DA0">
            <w:pPr>
              <w:spacing w:line="360" w:lineRule="auto"/>
              <w:jc w:val="center"/>
              <w:rPr>
                <w:rFonts w:ascii="宋体" w:hAnsi="宋体" w:hint="eastAsia"/>
                <w:szCs w:val="21"/>
              </w:rPr>
            </w:pPr>
            <w:r>
              <w:rPr>
                <w:rFonts w:ascii="宋体" w:hAnsi="宋体" w:hint="eastAsia"/>
                <w:szCs w:val="21"/>
              </w:rPr>
              <w:t>-</w:t>
            </w:r>
          </w:p>
        </w:tc>
        <w:tc>
          <w:tcPr>
            <w:tcW w:w="1529" w:type="dxa"/>
            <w:vAlign w:val="center"/>
          </w:tcPr>
          <w:p w:rsidR="00956C1C" w:rsidRDefault="00956C1C"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jc w:val="center"/>
        </w:trPr>
        <w:tc>
          <w:tcPr>
            <w:tcW w:w="1728" w:type="dxa"/>
            <w:vAlign w:val="center"/>
          </w:tcPr>
          <w:p w:rsidR="00B14F31" w:rsidRDefault="00B14F31" w:rsidP="00FB0DA0">
            <w:pPr>
              <w:spacing w:line="360" w:lineRule="auto"/>
              <w:jc w:val="center"/>
              <w:rPr>
                <w:rFonts w:ascii="宋体" w:hAnsi="宋体" w:cs="Arial" w:hint="eastAsia"/>
              </w:rPr>
            </w:pPr>
            <w:r>
              <w:rPr>
                <w:rFonts w:ascii="宋体" w:hAnsi="宋体" w:cs="Arial" w:hint="eastAsia"/>
              </w:rPr>
              <w:t>OPRNUM</w:t>
            </w:r>
          </w:p>
        </w:tc>
        <w:tc>
          <w:tcPr>
            <w:tcW w:w="3757" w:type="dxa"/>
            <w:vAlign w:val="center"/>
          </w:tcPr>
          <w:p w:rsidR="00B14F31" w:rsidRPr="001F627A" w:rsidRDefault="00B14F31" w:rsidP="00FB0DA0">
            <w:pPr>
              <w:spacing w:line="360" w:lineRule="auto"/>
              <w:rPr>
                <w:rFonts w:ascii="宋体" w:hAnsi="宋体" w:cs="Arial" w:hint="eastAsia"/>
                <w:szCs w:val="21"/>
              </w:rPr>
            </w:pPr>
            <w:r>
              <w:rPr>
                <w:rFonts w:ascii="宋体" w:hAnsi="宋体" w:cs="Arial" w:hint="eastAsia"/>
              </w:rPr>
              <w:t>流水号</w:t>
            </w:r>
            <w:r w:rsidR="00EB661A" w:rsidRPr="00BC71B6">
              <w:rPr>
                <w:rFonts w:ascii="宋体" w:hAnsi="宋体" w:hint="eastAsia"/>
                <w:color w:val="0000FF"/>
                <w:sz w:val="21"/>
                <w:szCs w:val="21"/>
              </w:rPr>
              <w:t>（必填）</w:t>
            </w:r>
          </w:p>
        </w:tc>
        <w:tc>
          <w:tcPr>
            <w:tcW w:w="1508"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String</w:t>
            </w:r>
          </w:p>
        </w:tc>
        <w:tc>
          <w:tcPr>
            <w:tcW w:w="1529" w:type="dxa"/>
          </w:tcPr>
          <w:p w:rsidR="00B14F31" w:rsidRPr="00E72689" w:rsidRDefault="00B14F31" w:rsidP="00FB0DA0">
            <w:pPr>
              <w:spacing w:line="360" w:lineRule="auto"/>
              <w:jc w:val="center"/>
              <w:rPr>
                <w:rFonts w:ascii="宋体" w:hAnsi="宋体" w:hint="eastAsia"/>
                <w:szCs w:val="21"/>
              </w:rPr>
            </w:pPr>
            <w:r>
              <w:rPr>
                <w:rFonts w:ascii="宋体" w:hAnsi="宋体" w:hint="eastAsia"/>
                <w:szCs w:val="21"/>
              </w:rPr>
              <w:t>16</w:t>
            </w:r>
          </w:p>
        </w:tc>
      </w:tr>
      <w:tr w:rsidR="00B14F31">
        <w:tblPrEx>
          <w:tblCellMar>
            <w:top w:w="0" w:type="dxa"/>
            <w:bottom w:w="0" w:type="dxa"/>
          </w:tblCellMar>
        </w:tblPrEx>
        <w:trPr>
          <w:jc w:val="center"/>
        </w:trPr>
        <w:tc>
          <w:tcPr>
            <w:tcW w:w="1728"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cs="Arial"/>
                <w:szCs w:val="21"/>
              </w:rPr>
              <w:t>RESULTCODE</w:t>
            </w:r>
          </w:p>
        </w:tc>
        <w:tc>
          <w:tcPr>
            <w:tcW w:w="3757" w:type="dxa"/>
            <w:vAlign w:val="center"/>
          </w:tcPr>
          <w:p w:rsidR="00B14F31" w:rsidRPr="00DF20C5" w:rsidRDefault="00B14F31" w:rsidP="00FB0DA0">
            <w:pPr>
              <w:spacing w:line="360" w:lineRule="auto"/>
              <w:rPr>
                <w:rFonts w:ascii="宋体" w:hAnsi="宋体" w:hint="eastAsia"/>
                <w:szCs w:val="21"/>
              </w:rPr>
            </w:pPr>
            <w:r>
              <w:rPr>
                <w:rFonts w:ascii="宋体" w:hAnsi="宋体" w:hint="eastAsia"/>
                <w:szCs w:val="21"/>
              </w:rPr>
              <w:t>ADC确认受理结果</w:t>
            </w:r>
            <w:r w:rsidR="00D128E2">
              <w:rPr>
                <w:rFonts w:ascii="宋体" w:hAnsi="宋体" w:hint="eastAsia"/>
                <w:szCs w:val="21"/>
              </w:rPr>
              <w:t xml:space="preserve">  </w:t>
            </w:r>
            <w:r>
              <w:rPr>
                <w:rFonts w:ascii="宋体" w:hAnsi="宋体" w:hint="eastAsia"/>
                <w:szCs w:val="21"/>
              </w:rPr>
              <w:t>0：成功；-1：失败；</w:t>
            </w:r>
            <w:r w:rsidR="00EB661A" w:rsidRPr="00BC71B6">
              <w:rPr>
                <w:rFonts w:ascii="宋体" w:hAnsi="宋体" w:hint="eastAsia"/>
                <w:color w:val="0000FF"/>
                <w:sz w:val="21"/>
                <w:szCs w:val="21"/>
              </w:rPr>
              <w:t>（必填）</w:t>
            </w:r>
          </w:p>
        </w:tc>
        <w:tc>
          <w:tcPr>
            <w:tcW w:w="1508"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int</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w:t>
            </w:r>
          </w:p>
        </w:tc>
      </w:tr>
      <w:tr w:rsidR="00B14F31">
        <w:tblPrEx>
          <w:tblCellMar>
            <w:top w:w="0" w:type="dxa"/>
            <w:bottom w:w="0" w:type="dxa"/>
          </w:tblCellMar>
        </w:tblPrEx>
        <w:trPr>
          <w:jc w:val="center"/>
        </w:trPr>
        <w:tc>
          <w:tcPr>
            <w:tcW w:w="1728" w:type="dxa"/>
            <w:vAlign w:val="center"/>
          </w:tcPr>
          <w:p w:rsidR="00B14F31" w:rsidRPr="00DF20C5" w:rsidRDefault="00B14F31" w:rsidP="00FB0DA0">
            <w:pPr>
              <w:spacing w:line="360" w:lineRule="auto"/>
              <w:jc w:val="center"/>
              <w:rPr>
                <w:rFonts w:ascii="宋体" w:hAnsi="宋体" w:hint="eastAsia"/>
                <w:szCs w:val="21"/>
              </w:rPr>
            </w:pPr>
            <w:r w:rsidRPr="00DF20C5">
              <w:rPr>
                <w:rFonts w:ascii="宋体" w:hAnsi="宋体" w:cs="Arial"/>
                <w:szCs w:val="21"/>
              </w:rPr>
              <w:t>RESULTMSG</w:t>
            </w:r>
          </w:p>
        </w:tc>
        <w:tc>
          <w:tcPr>
            <w:tcW w:w="3757" w:type="dxa"/>
            <w:vAlign w:val="center"/>
          </w:tcPr>
          <w:p w:rsidR="00B14F31" w:rsidRPr="00DF20C5" w:rsidRDefault="00B14F31" w:rsidP="00FB0DA0">
            <w:pPr>
              <w:spacing w:line="360" w:lineRule="auto"/>
              <w:rPr>
                <w:rFonts w:ascii="宋体" w:hAnsi="宋体" w:hint="eastAsia"/>
                <w:szCs w:val="21"/>
              </w:rPr>
            </w:pPr>
            <w:r>
              <w:rPr>
                <w:rFonts w:ascii="宋体" w:hAnsi="宋体" w:cs="Arial" w:hint="eastAsia"/>
                <w:szCs w:val="21"/>
              </w:rPr>
              <w:t>操作结果描述</w:t>
            </w:r>
            <w:r w:rsidR="00C20880" w:rsidRPr="00BC71B6">
              <w:rPr>
                <w:rFonts w:ascii="宋体" w:hAnsi="宋体" w:hint="eastAsia"/>
                <w:color w:val="0000FF"/>
                <w:sz w:val="21"/>
                <w:szCs w:val="21"/>
              </w:rPr>
              <w:t>（</w:t>
            </w:r>
            <w:r w:rsidR="00C20880">
              <w:rPr>
                <w:rFonts w:ascii="宋体" w:hAnsi="宋体" w:hint="eastAsia"/>
                <w:color w:val="0000FF"/>
                <w:sz w:val="21"/>
                <w:szCs w:val="21"/>
              </w:rPr>
              <w:t>非</w:t>
            </w:r>
            <w:r w:rsidR="00C20880" w:rsidRPr="00BC71B6">
              <w:rPr>
                <w:rFonts w:ascii="宋体" w:hAnsi="宋体" w:hint="eastAsia"/>
                <w:color w:val="0000FF"/>
                <w:sz w:val="21"/>
                <w:szCs w:val="21"/>
              </w:rPr>
              <w:t>必填</w:t>
            </w:r>
            <w:ins w:id="189" w:author="张光木" w:date="2008-09-10T10:04:00Z">
              <w:r w:rsidR="00EA14F3">
                <w:rPr>
                  <w:rFonts w:ascii="宋体" w:hAnsi="宋体" w:hint="eastAsia"/>
                  <w:color w:val="0000FF"/>
                  <w:sz w:val="21"/>
                  <w:szCs w:val="21"/>
                </w:rPr>
                <w:t>，如果返回结果为失败，则必填</w:t>
              </w:r>
            </w:ins>
            <w:r w:rsidR="00C20880" w:rsidRPr="00BC71B6">
              <w:rPr>
                <w:rFonts w:ascii="宋体" w:hAnsi="宋体" w:hint="eastAsia"/>
                <w:color w:val="0000FF"/>
                <w:sz w:val="21"/>
                <w:szCs w:val="21"/>
              </w:rPr>
              <w:t>）</w:t>
            </w:r>
          </w:p>
        </w:tc>
        <w:tc>
          <w:tcPr>
            <w:tcW w:w="1508" w:type="dxa"/>
            <w:vAlign w:val="center"/>
          </w:tcPr>
          <w:p w:rsidR="00B14F31" w:rsidRPr="00DF20C5" w:rsidRDefault="00B14F31" w:rsidP="00FB0DA0">
            <w:pPr>
              <w:spacing w:line="360" w:lineRule="auto"/>
              <w:jc w:val="center"/>
              <w:rPr>
                <w:rFonts w:ascii="宋体" w:hAnsi="宋体"/>
                <w:szCs w:val="21"/>
              </w:rPr>
            </w:pPr>
            <w:r w:rsidRPr="00DF20C5">
              <w:rPr>
                <w:rFonts w:ascii="宋体" w:hAnsi="宋体" w:hint="eastAsia"/>
                <w:szCs w:val="21"/>
              </w:rPr>
              <w:t>String</w:t>
            </w:r>
          </w:p>
        </w:tc>
        <w:tc>
          <w:tcPr>
            <w:tcW w:w="1529" w:type="dxa"/>
            <w:vAlign w:val="center"/>
          </w:tcPr>
          <w:p w:rsidR="00B14F31" w:rsidRPr="00DF20C5" w:rsidRDefault="00B14F31" w:rsidP="00FB0DA0">
            <w:pPr>
              <w:spacing w:line="360" w:lineRule="auto"/>
              <w:jc w:val="center"/>
              <w:rPr>
                <w:rFonts w:ascii="宋体" w:hAnsi="宋体" w:hint="eastAsia"/>
                <w:szCs w:val="21"/>
              </w:rPr>
            </w:pPr>
            <w:r>
              <w:rPr>
                <w:rFonts w:ascii="宋体" w:hAnsi="宋体" w:hint="eastAsia"/>
                <w:szCs w:val="21"/>
              </w:rPr>
              <w:t>512</w:t>
            </w:r>
          </w:p>
        </w:tc>
      </w:tr>
    </w:tbl>
    <w:p w:rsidR="00B14F31" w:rsidRDefault="00B14F31" w:rsidP="00B14F31">
      <w:pPr>
        <w:rPr>
          <w:rFonts w:hint="eastAsia"/>
        </w:rPr>
      </w:pPr>
    </w:p>
    <w:p w:rsidR="00B14F31" w:rsidRPr="00647A0C" w:rsidRDefault="00B14F31" w:rsidP="00C147B3">
      <w:pPr>
        <w:pStyle w:val="a4"/>
        <w:ind w:firstLineChars="0" w:firstLine="0"/>
        <w:rPr>
          <w:rFonts w:hint="eastAsia"/>
        </w:rPr>
      </w:pPr>
    </w:p>
    <w:p w:rsidR="00870AD9" w:rsidRDefault="0016589A" w:rsidP="00870AD9">
      <w:pPr>
        <w:pStyle w:val="2"/>
        <w:tabs>
          <w:tab w:val="clear" w:pos="576"/>
          <w:tab w:val="num" w:pos="718"/>
        </w:tabs>
        <w:autoSpaceDE w:val="0"/>
        <w:autoSpaceDN w:val="0"/>
        <w:ind w:left="718"/>
        <w:rPr>
          <w:rFonts w:hint="eastAsia"/>
        </w:rPr>
      </w:pPr>
      <w:r>
        <w:rPr>
          <w:rFonts w:hint="eastAsia"/>
        </w:rPr>
        <w:t>SI</w:t>
      </w:r>
      <w:r w:rsidR="00870AD9">
        <w:rPr>
          <w:rFonts w:hint="eastAsia"/>
        </w:rPr>
        <w:t>提供给</w:t>
      </w:r>
      <w:r w:rsidR="009D7ED4">
        <w:rPr>
          <w:rFonts w:hint="eastAsia"/>
        </w:rPr>
        <w:t>ADC</w:t>
      </w:r>
      <w:r w:rsidR="00870AD9">
        <w:rPr>
          <w:rFonts w:hint="eastAsia"/>
        </w:rPr>
        <w:t>的接口</w:t>
      </w:r>
      <w:bookmarkEnd w:id="159"/>
    </w:p>
    <w:p w:rsidR="00FD7FCA" w:rsidRPr="003933E9" w:rsidRDefault="00FD7FCA" w:rsidP="002E4229">
      <w:pPr>
        <w:pStyle w:val="a4"/>
        <w:rPr>
          <w:rFonts w:hint="eastAsia"/>
        </w:rPr>
      </w:pPr>
      <w:r>
        <w:rPr>
          <w:rFonts w:hint="eastAsia"/>
        </w:rPr>
        <w:t>此类接口主要用于从</w:t>
      </w:r>
      <w:r>
        <w:rPr>
          <w:rFonts w:hint="eastAsia"/>
        </w:rPr>
        <w:t>ADC</w:t>
      </w:r>
      <w:r>
        <w:rPr>
          <w:rFonts w:hint="eastAsia"/>
        </w:rPr>
        <w:t>同步</w:t>
      </w:r>
      <w:r w:rsidR="00D87688">
        <w:rPr>
          <w:rFonts w:hint="eastAsia"/>
        </w:rPr>
        <w:t>订购</w:t>
      </w:r>
      <w:r w:rsidRPr="002E4229">
        <w:rPr>
          <w:rFonts w:hint="eastAsia"/>
        </w:rPr>
        <w:t>关系、企业信息、部门信息、员工信息</w:t>
      </w:r>
      <w:r>
        <w:rPr>
          <w:rFonts w:hint="eastAsia"/>
        </w:rPr>
        <w:t>相关数据到业务</w:t>
      </w:r>
      <w:r w:rsidRPr="002E4229">
        <w:rPr>
          <w:rFonts w:hint="eastAsia"/>
        </w:rPr>
        <w:t>系统。包括企业帐号绑定接口、部门信息绑定接口、员工信息绑定接口，通讯录信息分散到这三</w:t>
      </w:r>
      <w:r>
        <w:rPr>
          <w:rFonts w:hint="eastAsia"/>
        </w:rPr>
        <w:t>个接口中实现。</w:t>
      </w:r>
    </w:p>
    <w:p w:rsidR="00FD7FCA" w:rsidRPr="00376A05" w:rsidRDefault="00FD7FCA" w:rsidP="00FD7FCA">
      <w:pPr>
        <w:keepNext w:val="0"/>
        <w:numPr>
          <w:ilvl w:val="0"/>
          <w:numId w:val="11"/>
        </w:numPr>
        <w:spacing w:line="360" w:lineRule="auto"/>
        <w:rPr>
          <w:rFonts w:hint="eastAsia"/>
          <w:b/>
        </w:rPr>
      </w:pPr>
      <w:r w:rsidRPr="00376A05">
        <w:rPr>
          <w:rFonts w:hint="eastAsia"/>
          <w:b/>
        </w:rPr>
        <w:t>企业帐号绑定接口</w:t>
      </w:r>
    </w:p>
    <w:p w:rsidR="00FD7FCA" w:rsidRDefault="00FD7FCA" w:rsidP="002E4229">
      <w:pPr>
        <w:pStyle w:val="a4"/>
        <w:rPr>
          <w:rFonts w:hint="eastAsia"/>
        </w:rPr>
      </w:pPr>
      <w:r>
        <w:rPr>
          <w:rFonts w:hint="eastAsia"/>
        </w:rPr>
        <w:lastRenderedPageBreak/>
        <w:t>企业帐号绑定接口由</w:t>
      </w:r>
      <w:r>
        <w:rPr>
          <w:rFonts w:hint="eastAsia"/>
        </w:rPr>
        <w:t>ADC</w:t>
      </w:r>
      <w:r>
        <w:rPr>
          <w:rFonts w:hint="eastAsia"/>
        </w:rPr>
        <w:t>平台在相关的业务</w:t>
      </w:r>
      <w:r w:rsidR="00D87688">
        <w:rPr>
          <w:rFonts w:hint="eastAsia"/>
        </w:rPr>
        <w:t>订购</w:t>
      </w:r>
      <w:r>
        <w:rPr>
          <w:rFonts w:hint="eastAsia"/>
        </w:rPr>
        <w:t>关系生效后调用该接口同步企业帐号信息</w:t>
      </w:r>
      <w:r w:rsidRPr="002E4229">
        <w:rPr>
          <w:rFonts w:hint="eastAsia"/>
        </w:rPr>
        <w:t>和</w:t>
      </w:r>
      <w:r w:rsidR="00D87688">
        <w:rPr>
          <w:rFonts w:hint="eastAsia"/>
        </w:rPr>
        <w:t>订购</w:t>
      </w:r>
      <w:r w:rsidRPr="002E4229">
        <w:rPr>
          <w:rFonts w:hint="eastAsia"/>
        </w:rPr>
        <w:t>关系的信息，</w:t>
      </w:r>
      <w:r w:rsidR="00D87688">
        <w:rPr>
          <w:rFonts w:hint="eastAsia"/>
        </w:rPr>
        <w:t>订购</w:t>
      </w:r>
      <w:r w:rsidRPr="002E4229">
        <w:rPr>
          <w:rFonts w:hint="eastAsia"/>
        </w:rPr>
        <w:t>关系包括业务的参数配置信息、企业</w:t>
      </w:r>
      <w:r w:rsidR="00D87688">
        <w:rPr>
          <w:rFonts w:hint="eastAsia"/>
        </w:rPr>
        <w:t>订购</w:t>
      </w:r>
      <w:r w:rsidRPr="002E4229">
        <w:rPr>
          <w:rFonts w:hint="eastAsia"/>
        </w:rPr>
        <w:t>的业务功能特性及其选择的计</w:t>
      </w:r>
      <w:r>
        <w:rPr>
          <w:rFonts w:hint="eastAsia"/>
        </w:rPr>
        <w:t>费策略。</w:t>
      </w:r>
    </w:p>
    <w:p w:rsidR="00FD7FCA" w:rsidRDefault="00FD7FCA" w:rsidP="002E4229">
      <w:pPr>
        <w:pStyle w:val="a4"/>
        <w:rPr>
          <w:rFonts w:hint="eastAsia"/>
        </w:rPr>
      </w:pPr>
      <w:r>
        <w:rPr>
          <w:rFonts w:hint="eastAsia"/>
        </w:rPr>
        <w:t>该接口分为</w:t>
      </w:r>
      <w:r>
        <w:rPr>
          <w:rFonts w:hint="eastAsia"/>
        </w:rPr>
        <w:t>6</w:t>
      </w:r>
      <w:r>
        <w:rPr>
          <w:rFonts w:hint="eastAsia"/>
        </w:rPr>
        <w:t>类，用参数</w:t>
      </w:r>
      <w:r>
        <w:rPr>
          <w:rFonts w:hint="eastAsia"/>
        </w:rPr>
        <w:t>OpType</w:t>
      </w:r>
      <w:r>
        <w:rPr>
          <w:rFonts w:hint="eastAsia"/>
        </w:rPr>
        <w:t>表示，具体定义如下：</w:t>
      </w:r>
    </w:p>
    <w:p w:rsidR="00FD7FCA" w:rsidRPr="002E4229" w:rsidRDefault="00FD7FCA" w:rsidP="002E4229">
      <w:pPr>
        <w:pStyle w:val="a4"/>
        <w:rPr>
          <w:rFonts w:hint="eastAsia"/>
        </w:rPr>
      </w:pPr>
      <w:r w:rsidRPr="002E4229">
        <w:rPr>
          <w:rFonts w:hint="eastAsia"/>
        </w:rPr>
        <w:t xml:space="preserve">1 : </w:t>
      </w:r>
      <w:r w:rsidRPr="002E4229">
        <w:rPr>
          <w:rFonts w:hint="eastAsia"/>
        </w:rPr>
        <w:t>订购</w:t>
      </w:r>
      <w:r w:rsidRPr="002E4229">
        <w:rPr>
          <w:rFonts w:hint="eastAsia"/>
        </w:rPr>
        <w:tab/>
        <w:t xml:space="preserve">2 : </w:t>
      </w:r>
      <w:r w:rsidRPr="002E4229">
        <w:rPr>
          <w:rFonts w:hint="eastAsia"/>
        </w:rPr>
        <w:t>暂停服务</w:t>
      </w:r>
      <w:r w:rsidRPr="002E4229">
        <w:rPr>
          <w:rFonts w:hint="eastAsia"/>
        </w:rPr>
        <w:tab/>
        <w:t xml:space="preserve">3 : </w:t>
      </w:r>
      <w:r w:rsidRPr="002E4229">
        <w:rPr>
          <w:rFonts w:hint="eastAsia"/>
        </w:rPr>
        <w:t>恢复服务</w:t>
      </w:r>
    </w:p>
    <w:p w:rsidR="00FD7FCA" w:rsidRDefault="00FD7FCA" w:rsidP="002E4229">
      <w:pPr>
        <w:pStyle w:val="a4"/>
        <w:rPr>
          <w:rFonts w:hint="eastAsia"/>
        </w:rPr>
      </w:pPr>
      <w:r w:rsidRPr="002E4229">
        <w:rPr>
          <w:rFonts w:hint="eastAsia"/>
        </w:rPr>
        <w:t xml:space="preserve">4 : </w:t>
      </w:r>
      <w:r w:rsidRPr="002E4229">
        <w:rPr>
          <w:rFonts w:hint="eastAsia"/>
        </w:rPr>
        <w:t>取消</w:t>
      </w:r>
      <w:r w:rsidRPr="002E4229">
        <w:rPr>
          <w:rFonts w:hint="eastAsia"/>
        </w:rPr>
        <w:tab/>
        <w:t xml:space="preserve">5 : </w:t>
      </w:r>
      <w:r w:rsidRPr="002E4229">
        <w:rPr>
          <w:rFonts w:hint="eastAsia"/>
        </w:rPr>
        <w:t>订购关系变更</w:t>
      </w:r>
      <w:r w:rsidRPr="002E4229">
        <w:rPr>
          <w:rFonts w:hint="eastAsia"/>
        </w:rPr>
        <w:tab/>
        <w:t xml:space="preserve">6 : </w:t>
      </w:r>
      <w:r w:rsidRPr="002E4229">
        <w:rPr>
          <w:rFonts w:hint="eastAsia"/>
        </w:rPr>
        <w:t>基本信息变更</w:t>
      </w:r>
    </w:p>
    <w:p w:rsidR="00FD7FCA" w:rsidRPr="00376A05" w:rsidRDefault="00FD7FCA" w:rsidP="00FD7FCA">
      <w:pPr>
        <w:keepNext w:val="0"/>
        <w:numPr>
          <w:ilvl w:val="0"/>
          <w:numId w:val="11"/>
        </w:numPr>
        <w:spacing w:line="360" w:lineRule="auto"/>
        <w:rPr>
          <w:rFonts w:hint="eastAsia"/>
        </w:rPr>
      </w:pPr>
      <w:r w:rsidRPr="00376A05">
        <w:rPr>
          <w:rFonts w:hint="eastAsia"/>
          <w:b/>
        </w:rPr>
        <w:t>部门信息绑定</w:t>
      </w:r>
    </w:p>
    <w:p w:rsidR="00FD7FCA" w:rsidRPr="002E4229" w:rsidRDefault="00FD7FCA" w:rsidP="002E4229">
      <w:pPr>
        <w:pStyle w:val="a4"/>
        <w:rPr>
          <w:rFonts w:hint="eastAsia"/>
        </w:rPr>
      </w:pPr>
      <w:r w:rsidRPr="002E4229">
        <w:rPr>
          <w:rFonts w:hint="eastAsia"/>
        </w:rPr>
        <w:t>在企业帐号绑定后，系统将根据业务属性判断是否需要同步部门信息到业务系统，如果需要，则</w:t>
      </w:r>
      <w:r w:rsidRPr="002E4229">
        <w:rPr>
          <w:rFonts w:hint="eastAsia"/>
        </w:rPr>
        <w:t>ADC</w:t>
      </w:r>
      <w:r w:rsidRPr="002E4229">
        <w:rPr>
          <w:rFonts w:hint="eastAsia"/>
        </w:rPr>
        <w:t>调用部门信息绑定接口将企业的部门信息同步到业务系统。</w:t>
      </w:r>
    </w:p>
    <w:p w:rsidR="00FD7FCA" w:rsidRDefault="00FD7FCA" w:rsidP="002E4229">
      <w:pPr>
        <w:pStyle w:val="a4"/>
        <w:rPr>
          <w:rFonts w:hint="eastAsia"/>
        </w:rPr>
      </w:pPr>
      <w:r>
        <w:rPr>
          <w:rFonts w:hint="eastAsia"/>
        </w:rPr>
        <w:t>该接口分为</w:t>
      </w:r>
      <w:r>
        <w:rPr>
          <w:rFonts w:hint="eastAsia"/>
        </w:rPr>
        <w:t>3</w:t>
      </w:r>
      <w:r>
        <w:rPr>
          <w:rFonts w:hint="eastAsia"/>
        </w:rPr>
        <w:t>类，用参数</w:t>
      </w:r>
      <w:r>
        <w:rPr>
          <w:rFonts w:hint="eastAsia"/>
        </w:rPr>
        <w:t>OpType</w:t>
      </w:r>
      <w:r>
        <w:rPr>
          <w:rFonts w:hint="eastAsia"/>
        </w:rPr>
        <w:t>表示，具体定义如下：</w:t>
      </w:r>
    </w:p>
    <w:p w:rsidR="00FD7FCA" w:rsidRPr="00916D83" w:rsidRDefault="00FD7FCA" w:rsidP="002E4229">
      <w:pPr>
        <w:pStyle w:val="a4"/>
        <w:rPr>
          <w:rFonts w:hint="eastAsia"/>
        </w:rPr>
      </w:pPr>
      <w:r w:rsidRPr="002E4229">
        <w:rPr>
          <w:rFonts w:hint="eastAsia"/>
        </w:rPr>
        <w:t>0-</w:t>
      </w:r>
      <w:r w:rsidRPr="002E4229">
        <w:rPr>
          <w:rFonts w:hint="eastAsia"/>
        </w:rPr>
        <w:t>增加</w:t>
      </w:r>
      <w:r w:rsidRPr="002E4229">
        <w:rPr>
          <w:rFonts w:hint="eastAsia"/>
        </w:rPr>
        <w:tab/>
      </w:r>
      <w:r w:rsidRPr="002E4229">
        <w:rPr>
          <w:rFonts w:hint="eastAsia"/>
        </w:rPr>
        <w:tab/>
        <w:t>1-</w:t>
      </w:r>
      <w:r w:rsidRPr="002E4229">
        <w:rPr>
          <w:rFonts w:hint="eastAsia"/>
        </w:rPr>
        <w:t>删除</w:t>
      </w:r>
      <w:r w:rsidRPr="002E4229">
        <w:rPr>
          <w:rFonts w:hint="eastAsia"/>
        </w:rPr>
        <w:tab/>
      </w:r>
      <w:r w:rsidRPr="002E4229">
        <w:rPr>
          <w:rFonts w:hint="eastAsia"/>
        </w:rPr>
        <w:tab/>
        <w:t>2-</w:t>
      </w:r>
      <w:r w:rsidRPr="002E4229">
        <w:rPr>
          <w:rFonts w:hint="eastAsia"/>
        </w:rPr>
        <w:t>修改</w:t>
      </w:r>
    </w:p>
    <w:p w:rsidR="00FD7FCA" w:rsidRPr="00A16E9A" w:rsidRDefault="00FD7FCA" w:rsidP="00FD7FCA">
      <w:pPr>
        <w:keepNext w:val="0"/>
        <w:numPr>
          <w:ilvl w:val="0"/>
          <w:numId w:val="11"/>
        </w:numPr>
        <w:spacing w:line="360" w:lineRule="auto"/>
        <w:rPr>
          <w:rFonts w:hint="eastAsia"/>
          <w:b/>
        </w:rPr>
      </w:pPr>
      <w:r w:rsidRPr="00A16E9A">
        <w:rPr>
          <w:rFonts w:hint="eastAsia"/>
          <w:b/>
        </w:rPr>
        <w:t>员工帐号绑定接口</w:t>
      </w:r>
    </w:p>
    <w:p w:rsidR="00FD7FCA" w:rsidRPr="002E4229" w:rsidRDefault="00FD7FCA" w:rsidP="002E4229">
      <w:pPr>
        <w:pStyle w:val="a4"/>
        <w:rPr>
          <w:rFonts w:hint="eastAsia"/>
        </w:rPr>
      </w:pPr>
      <w:r>
        <w:rPr>
          <w:rFonts w:hint="eastAsia"/>
        </w:rPr>
        <w:t>在部门信息绑定接口结束后，</w:t>
      </w:r>
      <w:r>
        <w:rPr>
          <w:rFonts w:hint="eastAsia"/>
        </w:rPr>
        <w:t>ADC</w:t>
      </w:r>
      <w:r>
        <w:rPr>
          <w:rFonts w:hint="eastAsia"/>
        </w:rPr>
        <w:t>系统根据业务属性系统自动判断是否需要同步员工帐号</w:t>
      </w:r>
      <w:r w:rsidRPr="002E4229">
        <w:rPr>
          <w:rFonts w:hint="eastAsia"/>
        </w:rPr>
        <w:t>属性信息到业务系统，如果需要，则</w:t>
      </w:r>
      <w:r w:rsidRPr="002E4229">
        <w:rPr>
          <w:rFonts w:hint="eastAsia"/>
        </w:rPr>
        <w:t>ADC</w:t>
      </w:r>
      <w:r w:rsidRPr="002E4229">
        <w:rPr>
          <w:rFonts w:hint="eastAsia"/>
        </w:rPr>
        <w:t>调用员工帐号绑定接口同步数据。</w:t>
      </w:r>
    </w:p>
    <w:p w:rsidR="00FD7FCA" w:rsidRDefault="00FD7FCA" w:rsidP="002E4229">
      <w:pPr>
        <w:pStyle w:val="a4"/>
        <w:rPr>
          <w:rFonts w:hint="eastAsia"/>
        </w:rPr>
      </w:pPr>
      <w:r>
        <w:rPr>
          <w:rFonts w:hint="eastAsia"/>
        </w:rPr>
        <w:t>该接口分为</w:t>
      </w:r>
      <w:r>
        <w:rPr>
          <w:rFonts w:hint="eastAsia"/>
        </w:rPr>
        <w:t>3</w:t>
      </w:r>
      <w:r>
        <w:rPr>
          <w:rFonts w:hint="eastAsia"/>
        </w:rPr>
        <w:t>类，用参数</w:t>
      </w:r>
      <w:r>
        <w:rPr>
          <w:rFonts w:hint="eastAsia"/>
        </w:rPr>
        <w:t>OpType</w:t>
      </w:r>
      <w:r>
        <w:rPr>
          <w:rFonts w:hint="eastAsia"/>
        </w:rPr>
        <w:t>表示，具体定义如下：</w:t>
      </w:r>
    </w:p>
    <w:p w:rsidR="00FD7FCA" w:rsidRDefault="00FD7FCA" w:rsidP="002E4229">
      <w:pPr>
        <w:pStyle w:val="a4"/>
        <w:rPr>
          <w:rFonts w:hint="eastAsia"/>
        </w:rPr>
      </w:pPr>
      <w:r w:rsidRPr="002E4229">
        <w:rPr>
          <w:rFonts w:hint="eastAsia"/>
        </w:rPr>
        <w:t>0-</w:t>
      </w:r>
      <w:r w:rsidRPr="002E4229">
        <w:rPr>
          <w:rFonts w:hint="eastAsia"/>
        </w:rPr>
        <w:t>增加</w:t>
      </w:r>
      <w:r w:rsidRPr="002E4229">
        <w:rPr>
          <w:rFonts w:hint="eastAsia"/>
        </w:rPr>
        <w:tab/>
      </w:r>
      <w:r w:rsidRPr="002E4229">
        <w:rPr>
          <w:rFonts w:hint="eastAsia"/>
        </w:rPr>
        <w:tab/>
        <w:t>1-</w:t>
      </w:r>
      <w:r w:rsidRPr="002E4229">
        <w:rPr>
          <w:rFonts w:hint="eastAsia"/>
        </w:rPr>
        <w:t>删除</w:t>
      </w:r>
      <w:r w:rsidRPr="002E4229">
        <w:rPr>
          <w:rFonts w:hint="eastAsia"/>
        </w:rPr>
        <w:tab/>
      </w:r>
      <w:r w:rsidRPr="002E4229">
        <w:rPr>
          <w:rFonts w:hint="eastAsia"/>
        </w:rPr>
        <w:tab/>
        <w:t>2-</w:t>
      </w:r>
      <w:r w:rsidRPr="002E4229">
        <w:rPr>
          <w:rFonts w:hint="eastAsia"/>
        </w:rPr>
        <w:t>修改</w:t>
      </w:r>
    </w:p>
    <w:p w:rsidR="00870AD9" w:rsidRDefault="00FD7FCA" w:rsidP="002E4229">
      <w:pPr>
        <w:pStyle w:val="a4"/>
        <w:rPr>
          <w:rFonts w:hint="eastAsia"/>
        </w:rPr>
      </w:pPr>
      <w:r>
        <w:rPr>
          <w:rFonts w:hint="eastAsia"/>
        </w:rPr>
        <w:t>由于企业属性信息、部门属性信息、员工属性信息较多，在以上接口的参数中，没有明确</w:t>
      </w:r>
      <w:r w:rsidRPr="002E4229">
        <w:rPr>
          <w:rFonts w:hint="eastAsia"/>
        </w:rPr>
        <w:t>定义接口参数的意义，而是通过</w:t>
      </w:r>
      <w:r w:rsidRPr="002E4229">
        <w:rPr>
          <w:rFonts w:hint="eastAsia"/>
        </w:rPr>
        <w:t>ADC</w:t>
      </w:r>
      <w:r w:rsidRPr="002E4229">
        <w:rPr>
          <w:rFonts w:hint="eastAsia"/>
        </w:rPr>
        <w:t>与业务系统双方约定好相关属性信息的</w:t>
      </w:r>
      <w:r w:rsidRPr="002E4229">
        <w:rPr>
          <w:rFonts w:hint="eastAsia"/>
        </w:rPr>
        <w:t>ID</w:t>
      </w:r>
      <w:r w:rsidRPr="002E4229">
        <w:rPr>
          <w:rFonts w:hint="eastAsia"/>
        </w:rPr>
        <w:t>定义后，通过</w:t>
      </w:r>
      <w:r>
        <w:rPr>
          <w:rFonts w:hint="eastAsia"/>
        </w:rPr>
        <w:t>HASHMAP</w:t>
      </w:r>
      <w:r>
        <w:rPr>
          <w:rFonts w:hint="eastAsia"/>
        </w:rPr>
        <w:t>的形式同时传递参数名称和相应参数的值，由业务系统根据信息</w:t>
      </w:r>
      <w:r>
        <w:rPr>
          <w:rFonts w:hint="eastAsia"/>
        </w:rPr>
        <w:t>ID</w:t>
      </w:r>
      <w:r>
        <w:rPr>
          <w:rFonts w:hint="eastAsia"/>
        </w:rPr>
        <w:t>的定义解析参数名称，同时存储参数值到业务系统中。</w:t>
      </w:r>
    </w:p>
    <w:p w:rsidR="002E4229" w:rsidRPr="00FD7FCA" w:rsidRDefault="009D7ED4" w:rsidP="002E4229">
      <w:pPr>
        <w:pStyle w:val="a4"/>
        <w:rPr>
          <w:rFonts w:hint="eastAsia"/>
        </w:rPr>
      </w:pPr>
      <w:r>
        <w:rPr>
          <w:rFonts w:hint="eastAsia"/>
        </w:rPr>
        <w:t>ADC</w:t>
      </w:r>
      <w:r w:rsidR="0062346D">
        <w:rPr>
          <w:rFonts w:hint="eastAsia"/>
        </w:rPr>
        <w:t>平台支持基础数据变更的实时同步功能，</w:t>
      </w:r>
      <w:r w:rsidR="001602AD">
        <w:rPr>
          <w:rFonts w:hint="eastAsia"/>
        </w:rPr>
        <w:t>在实时同步失败的情况下，系统将会把同步失败的数据保存到</w:t>
      </w:r>
      <w:r>
        <w:rPr>
          <w:rFonts w:hint="eastAsia"/>
        </w:rPr>
        <w:t>ADC</w:t>
      </w:r>
      <w:r w:rsidR="001602AD">
        <w:rPr>
          <w:rFonts w:hint="eastAsia"/>
        </w:rPr>
        <w:t>后台数据库中，同时系统设置一个定时任务，如每天夜间</w:t>
      </w:r>
      <w:r w:rsidR="001602AD">
        <w:rPr>
          <w:rFonts w:hint="eastAsia"/>
        </w:rPr>
        <w:t>12</w:t>
      </w:r>
      <w:r w:rsidR="001602AD">
        <w:rPr>
          <w:rFonts w:hint="eastAsia"/>
        </w:rPr>
        <w:t>点，定时扫描变更同步失败的数据，如果存在则再次同步到业务系统中。</w:t>
      </w:r>
      <w:r w:rsidR="00681398">
        <w:rPr>
          <w:rFonts w:hint="eastAsia"/>
        </w:rPr>
        <w:t>在系统自动同步失败的情况下允许企业的客户经理手工触发同步相关信息。</w:t>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190" w:name="_Toc166594445"/>
      <w:r>
        <w:rPr>
          <w:rFonts w:hint="eastAsia"/>
        </w:rPr>
        <w:t>企业绑定接口</w:t>
      </w:r>
      <w:bookmarkEnd w:id="190"/>
    </w:p>
    <w:p w:rsidR="00870AD9" w:rsidRDefault="00870AD9" w:rsidP="00870AD9">
      <w:pPr>
        <w:pStyle w:val="a4"/>
        <w:rPr>
          <w:rFonts w:hint="eastAsia"/>
        </w:rPr>
      </w:pPr>
      <w:r>
        <w:rPr>
          <w:rFonts w:hint="eastAsia"/>
        </w:rPr>
        <w:t>企业客户在</w:t>
      </w:r>
      <w:r w:rsidR="009D7ED4">
        <w:rPr>
          <w:rFonts w:hint="eastAsia"/>
        </w:rPr>
        <w:t>ADC</w:t>
      </w:r>
      <w:r>
        <w:rPr>
          <w:rFonts w:hint="eastAsia"/>
        </w:rPr>
        <w:t>平台或</w:t>
      </w:r>
      <w:r w:rsidR="00CC6B7C">
        <w:rPr>
          <w:rFonts w:hint="eastAsia"/>
        </w:rPr>
        <w:t>BOSS</w:t>
      </w:r>
      <w:r>
        <w:rPr>
          <w:rFonts w:hint="eastAsia"/>
        </w:rPr>
        <w:t>系统</w:t>
      </w:r>
      <w:r w:rsidR="00D87688">
        <w:rPr>
          <w:rFonts w:hint="eastAsia"/>
        </w:rPr>
        <w:t>订购</w:t>
      </w:r>
      <w:r>
        <w:rPr>
          <w:rFonts w:hint="eastAsia"/>
        </w:rPr>
        <w:t>业务成功后，</w:t>
      </w:r>
      <w:r w:rsidR="009D7ED4">
        <w:rPr>
          <w:rFonts w:hint="eastAsia"/>
        </w:rPr>
        <w:t>ADC</w:t>
      </w:r>
      <w:r>
        <w:rPr>
          <w:rFonts w:hint="eastAsia"/>
        </w:rPr>
        <w:t>平台的管理员需要调用该接口使新产生的</w:t>
      </w:r>
      <w:r w:rsidR="00D87688">
        <w:rPr>
          <w:rFonts w:hint="eastAsia"/>
        </w:rPr>
        <w:t>订购</w:t>
      </w:r>
      <w:r>
        <w:rPr>
          <w:rFonts w:hint="eastAsia"/>
        </w:rPr>
        <w:t>关系生效，该接口主要功能是将企业帐号、业务</w:t>
      </w:r>
      <w:r w:rsidR="00D87688">
        <w:rPr>
          <w:rFonts w:hint="eastAsia"/>
        </w:rPr>
        <w:t>订购</w:t>
      </w:r>
      <w:r>
        <w:rPr>
          <w:rFonts w:hint="eastAsia"/>
        </w:rPr>
        <w:t>配置、业务</w:t>
      </w:r>
      <w:r>
        <w:rPr>
          <w:rFonts w:hint="eastAsia"/>
        </w:rPr>
        <w:t>License</w:t>
      </w:r>
      <w:r>
        <w:rPr>
          <w:rFonts w:hint="eastAsia"/>
        </w:rPr>
        <w:t>、企业管理员</w:t>
      </w:r>
      <w:r>
        <w:rPr>
          <w:rFonts w:hint="eastAsia"/>
        </w:rPr>
        <w:t>ID</w:t>
      </w:r>
      <w:r>
        <w:rPr>
          <w:rFonts w:hint="eastAsia"/>
        </w:rPr>
        <w:t>、</w:t>
      </w:r>
      <w:r w:rsidR="00D87688">
        <w:rPr>
          <w:rFonts w:hint="eastAsia"/>
        </w:rPr>
        <w:t>订购</w:t>
      </w:r>
      <w:r>
        <w:rPr>
          <w:rFonts w:hint="eastAsia"/>
        </w:rPr>
        <w:t>功能点等信息通知相应的</w:t>
      </w:r>
      <w:r w:rsidR="0016589A">
        <w:rPr>
          <w:rFonts w:hint="eastAsia"/>
        </w:rPr>
        <w:t>SI</w:t>
      </w:r>
      <w:r>
        <w:rPr>
          <w:rFonts w:hint="eastAsia"/>
        </w:rPr>
        <w:t>系统；</w:t>
      </w:r>
      <w:r w:rsidR="0016589A">
        <w:rPr>
          <w:rFonts w:hint="eastAsia"/>
        </w:rPr>
        <w:t>SI</w:t>
      </w:r>
      <w:r>
        <w:rPr>
          <w:rFonts w:hint="eastAsia"/>
        </w:rPr>
        <w:t>系统为企业客户配置响应的业务数</w:t>
      </w:r>
      <w:r>
        <w:rPr>
          <w:rFonts w:hint="eastAsia"/>
        </w:rPr>
        <w:lastRenderedPageBreak/>
        <w:t>据信息。</w:t>
      </w:r>
    </w:p>
    <w:p w:rsidR="00870AD9" w:rsidRDefault="00870AD9" w:rsidP="00870AD9">
      <w:pPr>
        <w:pStyle w:val="a4"/>
        <w:rPr>
          <w:rFonts w:hint="eastAsia"/>
        </w:rPr>
      </w:pPr>
      <w:r>
        <w:rPr>
          <w:rFonts w:hint="eastAsia"/>
        </w:rPr>
        <w:t>平台的处理流程如下：</w:t>
      </w:r>
    </w:p>
    <w:p w:rsidR="00870AD9" w:rsidRPr="00D937EC" w:rsidRDefault="00172722" w:rsidP="00870AD9">
      <w:pPr>
        <w:pStyle w:val="a4"/>
        <w:ind w:firstLineChars="0" w:firstLine="0"/>
        <w:jc w:val="center"/>
        <w:rPr>
          <w:rFonts w:hint="eastAsia"/>
        </w:rPr>
      </w:pPr>
      <w:r>
        <w:rPr>
          <w:noProof/>
        </w:rPr>
        <w:drawing>
          <wp:inline distT="0" distB="0" distL="0" distR="0">
            <wp:extent cx="5734050" cy="5953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734050" cy="5953125"/>
                    </a:xfrm>
                    <a:prstGeom prst="rect">
                      <a:avLst/>
                    </a:prstGeom>
                    <a:noFill/>
                    <a:ln w="9525">
                      <a:noFill/>
                      <a:miter lim="800000"/>
                      <a:headEnd/>
                      <a:tailEnd/>
                    </a:ln>
                  </pic:spPr>
                </pic:pic>
              </a:graphicData>
            </a:graphic>
          </wp:inline>
        </w:drawing>
      </w:r>
    </w:p>
    <w:p w:rsidR="00870AD9" w:rsidRPr="00C86D47" w:rsidRDefault="00870AD9" w:rsidP="00870AD9">
      <w:pPr>
        <w:pStyle w:val="4"/>
        <w:numPr>
          <w:ilvl w:val="3"/>
          <w:numId w:val="0"/>
        </w:numPr>
        <w:tabs>
          <w:tab w:val="num" w:pos="737"/>
        </w:tabs>
        <w:ind w:left="1106" w:hanging="680"/>
        <w:rPr>
          <w:rFonts w:hint="eastAsia"/>
        </w:rPr>
      </w:pPr>
      <w:r w:rsidRPr="00C86D47">
        <w:rPr>
          <w:rFonts w:hint="eastAsia"/>
        </w:rPr>
        <w:t>CorpBindReq</w:t>
      </w:r>
      <w:r w:rsidRPr="00C86D47">
        <w:rPr>
          <w:rFonts w:hint="eastAsia"/>
        </w:rPr>
        <w:t>企业绑定请求消息：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803"/>
        <w:gridCol w:w="1181"/>
        <w:gridCol w:w="1496"/>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Pr>
                <w:rFonts w:ascii="宋体" w:hAnsi="宋体" w:hint="eastAsia"/>
                <w:sz w:val="21"/>
                <w:szCs w:val="21"/>
              </w:rPr>
              <w:t>CorpBindReq</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B74C2D">
              <w:rPr>
                <w:rFonts w:ascii="宋体" w:hAnsi="宋体" w:hint="eastAsia"/>
                <w:sz w:val="21"/>
                <w:szCs w:val="21"/>
              </w:rPr>
              <w:t>CorpBindReq</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lastRenderedPageBreak/>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B74C2D">
              <w:rPr>
                <w:rFonts w:ascii="宋体" w:hAnsi="宋体" w:hint="eastAsia"/>
                <w:sz w:val="21"/>
                <w:szCs w:val="21"/>
              </w:rPr>
              <w:t>CorpBindReq</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80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181"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496"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C700CA">
        <w:tblPrEx>
          <w:tblCellMar>
            <w:top w:w="0" w:type="dxa"/>
            <w:bottom w:w="0" w:type="dxa"/>
          </w:tblCellMar>
        </w:tblPrEx>
        <w:trPr>
          <w:jc w:val="center"/>
        </w:trPr>
        <w:tc>
          <w:tcPr>
            <w:tcW w:w="1728" w:type="dxa"/>
            <w:vAlign w:val="center"/>
          </w:tcPr>
          <w:p w:rsidR="00C700CA" w:rsidRPr="00DF20C5" w:rsidRDefault="00C700CA" w:rsidP="0068082E">
            <w:pPr>
              <w:spacing w:line="360" w:lineRule="auto"/>
              <w:jc w:val="center"/>
              <w:rPr>
                <w:rFonts w:ascii="宋体" w:hAnsi="宋体" w:hint="eastAsia"/>
                <w:sz w:val="21"/>
                <w:szCs w:val="21"/>
              </w:rPr>
            </w:pPr>
            <w:r w:rsidRPr="00DF20C5">
              <w:rPr>
                <w:rFonts w:ascii="宋体" w:hAnsi="宋体" w:hint="eastAsia"/>
                <w:sz w:val="21"/>
                <w:szCs w:val="21"/>
              </w:rPr>
              <w:t>CODE</w:t>
            </w:r>
          </w:p>
        </w:tc>
        <w:tc>
          <w:tcPr>
            <w:tcW w:w="3803" w:type="dxa"/>
            <w:vAlign w:val="center"/>
          </w:tcPr>
          <w:p w:rsidR="00C700CA" w:rsidRPr="00DF20C5" w:rsidRDefault="00C700CA" w:rsidP="0068082E">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：CorpBind</w:t>
            </w:r>
          </w:p>
        </w:tc>
        <w:tc>
          <w:tcPr>
            <w:tcW w:w="1181" w:type="dxa"/>
            <w:vAlign w:val="center"/>
          </w:tcPr>
          <w:p w:rsidR="00C700CA" w:rsidRPr="00DF20C5" w:rsidRDefault="00C700CA" w:rsidP="0068082E">
            <w:pPr>
              <w:spacing w:line="360" w:lineRule="auto"/>
              <w:jc w:val="center"/>
              <w:rPr>
                <w:rFonts w:ascii="宋体" w:hAnsi="宋体" w:hint="eastAsia"/>
                <w:szCs w:val="21"/>
              </w:rPr>
            </w:pPr>
            <w:r w:rsidRPr="00DF20C5">
              <w:rPr>
                <w:rFonts w:ascii="宋体" w:hAnsi="宋体" w:hint="eastAsia"/>
                <w:szCs w:val="21"/>
              </w:rPr>
              <w:t>String</w:t>
            </w:r>
          </w:p>
        </w:tc>
        <w:tc>
          <w:tcPr>
            <w:tcW w:w="1496" w:type="dxa"/>
            <w:vAlign w:val="center"/>
          </w:tcPr>
          <w:p w:rsidR="00C700CA" w:rsidRPr="00DF20C5" w:rsidRDefault="00C700CA" w:rsidP="0068082E">
            <w:pPr>
              <w:spacing w:line="360" w:lineRule="auto"/>
              <w:jc w:val="center"/>
              <w:rPr>
                <w:rFonts w:ascii="宋体" w:hAnsi="宋体" w:hint="eastAsia"/>
                <w:szCs w:val="21"/>
              </w:rPr>
            </w:pPr>
            <w:r>
              <w:rPr>
                <w:rFonts w:ascii="宋体" w:hAnsi="宋体" w:hint="eastAsia"/>
                <w:szCs w:val="21"/>
              </w:rPr>
              <w:t>32</w:t>
            </w:r>
          </w:p>
        </w:tc>
      </w:tr>
      <w:tr w:rsidR="00C700CA">
        <w:tblPrEx>
          <w:tblCellMar>
            <w:top w:w="0" w:type="dxa"/>
            <w:bottom w:w="0" w:type="dxa"/>
          </w:tblCellMar>
        </w:tblPrEx>
        <w:trPr>
          <w:jc w:val="center"/>
        </w:trPr>
        <w:tc>
          <w:tcPr>
            <w:tcW w:w="1728" w:type="dxa"/>
            <w:vAlign w:val="center"/>
          </w:tcPr>
          <w:p w:rsidR="00C700CA" w:rsidRPr="00DF20C5" w:rsidRDefault="00C700CA" w:rsidP="0068082E">
            <w:pPr>
              <w:spacing w:line="360" w:lineRule="auto"/>
              <w:jc w:val="center"/>
              <w:rPr>
                <w:rFonts w:ascii="宋体" w:hAnsi="宋体" w:hint="eastAsia"/>
                <w:sz w:val="21"/>
                <w:szCs w:val="21"/>
              </w:rPr>
            </w:pPr>
            <w:r w:rsidRPr="00DF20C5">
              <w:rPr>
                <w:rFonts w:ascii="宋体" w:hAnsi="宋体" w:hint="eastAsia"/>
                <w:sz w:val="21"/>
                <w:szCs w:val="21"/>
              </w:rPr>
              <w:t>SID</w:t>
            </w:r>
          </w:p>
        </w:tc>
        <w:tc>
          <w:tcPr>
            <w:tcW w:w="3803" w:type="dxa"/>
            <w:vAlign w:val="center"/>
          </w:tcPr>
          <w:p w:rsidR="00C700CA" w:rsidRPr="00DF20C5" w:rsidRDefault="00C700CA" w:rsidP="0068082E">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181" w:type="dxa"/>
            <w:vAlign w:val="center"/>
          </w:tcPr>
          <w:p w:rsidR="00C700CA" w:rsidRPr="00DF20C5" w:rsidRDefault="00C700CA"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496" w:type="dxa"/>
            <w:vAlign w:val="center"/>
          </w:tcPr>
          <w:p w:rsidR="00C700CA" w:rsidRPr="00DF20C5" w:rsidRDefault="00A50EFD" w:rsidP="0068082E">
            <w:pPr>
              <w:spacing w:line="360" w:lineRule="auto"/>
              <w:jc w:val="center"/>
              <w:rPr>
                <w:rFonts w:ascii="宋体" w:hAnsi="宋体" w:hint="eastAsia"/>
                <w:szCs w:val="21"/>
              </w:rPr>
            </w:pPr>
            <w:r>
              <w:rPr>
                <w:rFonts w:ascii="宋体" w:hAnsi="宋体" w:hint="eastAsia"/>
                <w:szCs w:val="21"/>
              </w:rPr>
              <w:t>--</w:t>
            </w:r>
          </w:p>
        </w:tc>
      </w:tr>
      <w:tr w:rsidR="00C700CA">
        <w:tblPrEx>
          <w:tblCellMar>
            <w:top w:w="0" w:type="dxa"/>
            <w:bottom w:w="0" w:type="dxa"/>
          </w:tblCellMar>
        </w:tblPrEx>
        <w:trPr>
          <w:jc w:val="center"/>
        </w:trPr>
        <w:tc>
          <w:tcPr>
            <w:tcW w:w="1728" w:type="dxa"/>
            <w:vAlign w:val="center"/>
          </w:tcPr>
          <w:p w:rsidR="00C700CA" w:rsidRPr="00DF20C5" w:rsidRDefault="00C700CA" w:rsidP="0068082E">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803" w:type="dxa"/>
            <w:vAlign w:val="center"/>
          </w:tcPr>
          <w:p w:rsidR="00C700CA" w:rsidRPr="00F80A4A" w:rsidRDefault="00C700CA" w:rsidP="0068082E">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w:t>
            </w:r>
            <w:r w:rsidR="001906E3">
              <w:rPr>
                <w:rFonts w:ascii="宋体" w:hAnsi="宋体" w:hint="eastAsia"/>
                <w:sz w:val="21"/>
                <w:szCs w:val="21"/>
              </w:rPr>
              <w:t>Y</w:t>
            </w:r>
            <w:r w:rsidRPr="00F80A4A">
              <w:rPr>
                <w:rFonts w:ascii="宋体" w:hAnsi="宋体"/>
                <w:sz w:val="21"/>
                <w:szCs w:val="21"/>
              </w:rPr>
              <w:t>YYMMDDHHmmssnnn</w:t>
            </w:r>
          </w:p>
        </w:tc>
        <w:tc>
          <w:tcPr>
            <w:tcW w:w="1181" w:type="dxa"/>
            <w:vAlign w:val="center"/>
          </w:tcPr>
          <w:p w:rsidR="00C700CA" w:rsidRPr="00F80A4A" w:rsidRDefault="00C700CA" w:rsidP="0068082E">
            <w:pPr>
              <w:spacing w:line="360" w:lineRule="auto"/>
              <w:jc w:val="center"/>
              <w:rPr>
                <w:rFonts w:ascii="宋体" w:hAnsi="宋体" w:hint="eastAsia"/>
                <w:sz w:val="21"/>
                <w:szCs w:val="21"/>
              </w:rPr>
            </w:pPr>
            <w:r w:rsidRPr="00F80A4A">
              <w:rPr>
                <w:rFonts w:ascii="宋体" w:hAnsi="宋体" w:hint="eastAsia"/>
                <w:sz w:val="21"/>
                <w:szCs w:val="21"/>
              </w:rPr>
              <w:t>String</w:t>
            </w:r>
          </w:p>
        </w:tc>
        <w:tc>
          <w:tcPr>
            <w:tcW w:w="1496" w:type="dxa"/>
            <w:vAlign w:val="center"/>
          </w:tcPr>
          <w:p w:rsidR="00C700CA" w:rsidRPr="00DF20C5" w:rsidRDefault="00C700CA" w:rsidP="0068082E">
            <w:pPr>
              <w:spacing w:line="360" w:lineRule="auto"/>
              <w:jc w:val="center"/>
              <w:rPr>
                <w:rFonts w:ascii="宋体" w:hAnsi="宋体" w:hint="eastAsia"/>
                <w:szCs w:val="21"/>
              </w:rPr>
            </w:pPr>
            <w:r>
              <w:rPr>
                <w:rFonts w:ascii="宋体" w:hAnsi="宋体" w:hint="eastAsia"/>
                <w:szCs w:val="21"/>
              </w:rPr>
              <w:t>24</w:t>
            </w:r>
          </w:p>
        </w:tc>
      </w:tr>
      <w:tr w:rsidR="00C700CA">
        <w:tblPrEx>
          <w:tblCellMar>
            <w:top w:w="0" w:type="dxa"/>
            <w:bottom w:w="0" w:type="dxa"/>
          </w:tblCellMar>
        </w:tblPrEx>
        <w:trPr>
          <w:jc w:val="center"/>
        </w:trPr>
        <w:tc>
          <w:tcPr>
            <w:tcW w:w="1728" w:type="dxa"/>
            <w:tcBorders>
              <w:bottom w:val="single" w:sz="4" w:space="0" w:color="auto"/>
            </w:tcBorders>
            <w:vAlign w:val="center"/>
          </w:tcPr>
          <w:p w:rsidR="00C700CA" w:rsidRPr="00DF20C5" w:rsidRDefault="00C700CA" w:rsidP="0068082E">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803" w:type="dxa"/>
            <w:tcBorders>
              <w:bottom w:val="single" w:sz="4" w:space="0" w:color="auto"/>
            </w:tcBorders>
            <w:vAlign w:val="center"/>
          </w:tcPr>
          <w:p w:rsidR="00C700CA" w:rsidRPr="00DF20C5" w:rsidRDefault="00C700CA" w:rsidP="0068082E">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181" w:type="dxa"/>
            <w:tcBorders>
              <w:bottom w:val="single" w:sz="4" w:space="0" w:color="auto"/>
            </w:tcBorders>
            <w:vAlign w:val="center"/>
          </w:tcPr>
          <w:p w:rsidR="00C700CA" w:rsidRPr="00DF20C5" w:rsidRDefault="00C700CA" w:rsidP="0068082E">
            <w:pPr>
              <w:spacing w:line="360" w:lineRule="auto"/>
              <w:jc w:val="center"/>
              <w:rPr>
                <w:rFonts w:ascii="宋体" w:hAnsi="宋体" w:hint="eastAsia"/>
                <w:szCs w:val="21"/>
              </w:rPr>
            </w:pPr>
            <w:r w:rsidRPr="00DF20C5">
              <w:rPr>
                <w:rFonts w:ascii="宋体" w:hAnsi="宋体" w:hint="eastAsia"/>
                <w:szCs w:val="21"/>
              </w:rPr>
              <w:t>String</w:t>
            </w:r>
          </w:p>
        </w:tc>
        <w:tc>
          <w:tcPr>
            <w:tcW w:w="1496" w:type="dxa"/>
            <w:tcBorders>
              <w:bottom w:val="single" w:sz="4" w:space="0" w:color="auto"/>
            </w:tcBorders>
            <w:vAlign w:val="center"/>
          </w:tcPr>
          <w:p w:rsidR="00C700CA" w:rsidRPr="00DF20C5" w:rsidRDefault="00C700CA" w:rsidP="0068082E">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728"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870AD9" w:rsidRPr="00E72689" w:rsidRDefault="00870AD9" w:rsidP="00870AD9">
            <w:pPr>
              <w:spacing w:line="360" w:lineRule="auto"/>
              <w:ind w:firstLineChars="100" w:firstLine="21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CORPNAME</w:t>
            </w:r>
            <w:r w:rsidRPr="00E72689">
              <w:rPr>
                <w:rFonts w:ascii="宋体" w:hAnsi="宋体"/>
                <w:sz w:val="21"/>
                <w:szCs w:val="21"/>
              </w:rPr>
              <w:t>&gt;</w:t>
            </w:r>
            <w:r w:rsidR="001906E3" w:rsidRPr="001906E3">
              <w:rPr>
                <w:rFonts w:ascii="宋体" w:hAnsi="宋体" w:hint="eastAsia"/>
                <w:color w:val="0000FF"/>
                <w:sz w:val="21"/>
                <w:szCs w:val="21"/>
              </w:rPr>
              <w:t>集团名称</w:t>
            </w:r>
            <w:r w:rsidRPr="00E72689">
              <w:rPr>
                <w:rFonts w:ascii="宋体" w:hAnsi="宋体"/>
                <w:sz w:val="21"/>
                <w:szCs w:val="21"/>
              </w:rPr>
              <w:t>&lt;</w:t>
            </w:r>
            <w:r w:rsidRPr="00E72689">
              <w:rPr>
                <w:rFonts w:ascii="宋体" w:hAnsi="宋体" w:hint="eastAsia"/>
                <w:sz w:val="21"/>
                <w:szCs w:val="21"/>
              </w:rPr>
              <w:t>/CORPNAME</w:t>
            </w:r>
            <w:r w:rsidRPr="00E72689">
              <w:rPr>
                <w:rFonts w:ascii="宋体" w:hAnsi="宋体"/>
                <w:sz w:val="21"/>
                <w:szCs w:val="21"/>
              </w:rPr>
              <w:t>&gt;</w:t>
            </w:r>
          </w:p>
          <w:p w:rsidR="00870AD9" w:rsidRPr="00E72689" w:rsidRDefault="00870AD9" w:rsidP="00870AD9">
            <w:pPr>
              <w:spacing w:line="360" w:lineRule="auto"/>
              <w:ind w:firstLineChars="100" w:firstLine="21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CORPACCOUNT</w:t>
            </w:r>
            <w:r w:rsidRPr="00E72689">
              <w:rPr>
                <w:rFonts w:ascii="宋体" w:hAnsi="宋体"/>
                <w:sz w:val="21"/>
                <w:szCs w:val="21"/>
              </w:rPr>
              <w:t>&gt;</w:t>
            </w:r>
            <w:r w:rsidR="001906E3" w:rsidRPr="001906E3">
              <w:rPr>
                <w:rFonts w:ascii="宋体" w:hAnsi="宋体" w:hint="eastAsia"/>
                <w:color w:val="0000FF"/>
                <w:sz w:val="21"/>
                <w:szCs w:val="21"/>
              </w:rPr>
              <w:t>集团编号</w:t>
            </w:r>
            <w:r w:rsidRPr="00E72689">
              <w:rPr>
                <w:rFonts w:ascii="宋体" w:hAnsi="宋体"/>
                <w:sz w:val="21"/>
                <w:szCs w:val="21"/>
              </w:rPr>
              <w:t>&lt;</w:t>
            </w:r>
            <w:r w:rsidRPr="00E72689">
              <w:rPr>
                <w:rFonts w:ascii="宋体" w:hAnsi="宋体" w:hint="eastAsia"/>
                <w:sz w:val="21"/>
                <w:szCs w:val="21"/>
              </w:rPr>
              <w:t>/CORPACCOUNT</w:t>
            </w:r>
            <w:r w:rsidRPr="00E72689">
              <w:rPr>
                <w:rFonts w:ascii="宋体" w:hAnsi="宋体"/>
                <w:sz w:val="21"/>
                <w:szCs w:val="21"/>
              </w:rPr>
              <w:t>&gt;</w:t>
            </w:r>
          </w:p>
          <w:p w:rsidR="00F379CD" w:rsidRDefault="00F379CD" w:rsidP="00F379CD">
            <w:pPr>
              <w:spacing w:line="360" w:lineRule="auto"/>
              <w:ind w:firstLineChars="100" w:firstLine="21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PARAM</w:t>
            </w:r>
            <w:r>
              <w:rPr>
                <w:rFonts w:ascii="宋体" w:hAnsi="宋体" w:hint="eastAsia"/>
                <w:sz w:val="21"/>
                <w:szCs w:val="21"/>
              </w:rPr>
              <w:t>LIST</w:t>
            </w:r>
            <w:r w:rsidRPr="00E72689">
              <w:rPr>
                <w:rFonts w:ascii="宋体" w:hAnsi="宋体"/>
                <w:sz w:val="21"/>
                <w:szCs w:val="21"/>
              </w:rPr>
              <w:t>&gt;</w:t>
            </w:r>
          </w:p>
          <w:p w:rsidR="00F379CD" w:rsidRDefault="00F379CD" w:rsidP="002E6D68">
            <w:pPr>
              <w:spacing w:line="360" w:lineRule="auto"/>
              <w:ind w:leftChars="200" w:left="400" w:firstLineChars="200" w:firstLine="42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PARAM</w:t>
            </w:r>
            <w:r>
              <w:rPr>
                <w:rFonts w:ascii="宋体" w:hAnsi="宋体" w:hint="eastAsia"/>
                <w:sz w:val="21"/>
                <w:szCs w:val="21"/>
              </w:rPr>
              <w:t>MAP</w:t>
            </w:r>
            <w:r w:rsidRPr="00E72689">
              <w:rPr>
                <w:rFonts w:ascii="宋体" w:hAnsi="宋体"/>
                <w:sz w:val="21"/>
                <w:szCs w:val="21"/>
              </w:rPr>
              <w:t>&gt;</w:t>
            </w:r>
          </w:p>
          <w:p w:rsidR="00870AD9" w:rsidRDefault="00870AD9" w:rsidP="0010138F">
            <w:pPr>
              <w:spacing w:line="360" w:lineRule="auto"/>
              <w:ind w:leftChars="300" w:left="600" w:firstLineChars="100" w:firstLine="210"/>
              <w:rPr>
                <w:rFonts w:ascii="宋体" w:hAnsi="宋体" w:hint="eastAsia"/>
                <w:sz w:val="21"/>
                <w:szCs w:val="21"/>
              </w:rPr>
            </w:pPr>
            <w:r>
              <w:rPr>
                <w:rFonts w:ascii="宋体" w:hAnsi="宋体" w:hint="eastAsia"/>
                <w:sz w:val="21"/>
                <w:szCs w:val="21"/>
              </w:rPr>
              <w:t xml:space="preserve">  </w:t>
            </w:r>
            <w:r w:rsidR="002E6D68">
              <w:rPr>
                <w:rFonts w:ascii="宋体" w:hAnsi="宋体" w:hint="eastAsia"/>
                <w:sz w:val="21"/>
                <w:szCs w:val="21"/>
              </w:rPr>
              <w:t xml:space="preserve">   </w:t>
            </w:r>
            <w:r>
              <w:rPr>
                <w:rFonts w:ascii="宋体" w:hAnsi="宋体" w:hint="eastAsia"/>
                <w:sz w:val="21"/>
                <w:szCs w:val="21"/>
              </w:rPr>
              <w:t>&lt;PARAMNAME&gt;</w:t>
            </w:r>
            <w:r w:rsidRPr="006258C4">
              <w:rPr>
                <w:rFonts w:ascii="宋体" w:hAnsi="宋体" w:hint="eastAsia"/>
                <w:color w:val="0000FF"/>
                <w:sz w:val="21"/>
                <w:szCs w:val="21"/>
              </w:rPr>
              <w:t>业务参数</w:t>
            </w:r>
            <w:r w:rsidR="006258C4" w:rsidRPr="006258C4">
              <w:rPr>
                <w:rFonts w:ascii="宋体" w:hAnsi="宋体" w:hint="eastAsia"/>
                <w:color w:val="0000FF"/>
                <w:sz w:val="21"/>
                <w:szCs w:val="21"/>
              </w:rPr>
              <w:t>代码</w:t>
            </w:r>
            <w:r>
              <w:rPr>
                <w:rFonts w:ascii="宋体" w:hAnsi="宋体" w:hint="eastAsia"/>
                <w:sz w:val="21"/>
                <w:szCs w:val="21"/>
              </w:rPr>
              <w:t>&lt;/PARAMVALUE&gt;</w:t>
            </w:r>
          </w:p>
          <w:p w:rsidR="00870AD9" w:rsidRDefault="00870AD9" w:rsidP="002E6D68">
            <w:pPr>
              <w:spacing w:line="360" w:lineRule="auto"/>
              <w:ind w:firstLineChars="650" w:firstLine="1365"/>
              <w:rPr>
                <w:rFonts w:ascii="宋体" w:hAnsi="宋体" w:hint="eastAsia"/>
                <w:sz w:val="21"/>
                <w:szCs w:val="21"/>
              </w:rPr>
            </w:pPr>
            <w:r>
              <w:rPr>
                <w:rFonts w:ascii="宋体" w:hAnsi="宋体" w:hint="eastAsia"/>
                <w:sz w:val="21"/>
                <w:szCs w:val="21"/>
              </w:rPr>
              <w:t>&lt;PARAMVALUE&gt;</w:t>
            </w:r>
            <w:r w:rsidRPr="006258C4">
              <w:rPr>
                <w:rFonts w:ascii="宋体" w:hAnsi="宋体" w:hint="eastAsia"/>
                <w:color w:val="0000FF"/>
                <w:sz w:val="21"/>
                <w:szCs w:val="21"/>
              </w:rPr>
              <w:t>业务参数值</w:t>
            </w:r>
            <w:r>
              <w:rPr>
                <w:rFonts w:ascii="宋体" w:hAnsi="宋体" w:hint="eastAsia"/>
                <w:sz w:val="21"/>
                <w:szCs w:val="21"/>
              </w:rPr>
              <w:t>&lt;/PARAMVALUE&gt;</w:t>
            </w:r>
          </w:p>
          <w:p w:rsidR="00870AD9" w:rsidRDefault="00870AD9" w:rsidP="002E6D68">
            <w:pPr>
              <w:spacing w:line="360" w:lineRule="auto"/>
              <w:ind w:leftChars="200" w:left="400" w:firstLineChars="200" w:firstLine="42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w:t>
            </w:r>
            <w:r w:rsidR="00F379CD" w:rsidRPr="00E72689">
              <w:rPr>
                <w:rFonts w:ascii="宋体" w:hAnsi="宋体" w:hint="eastAsia"/>
                <w:sz w:val="21"/>
                <w:szCs w:val="21"/>
              </w:rPr>
              <w:t>PARAM</w:t>
            </w:r>
            <w:r w:rsidR="00F379CD">
              <w:rPr>
                <w:rFonts w:ascii="宋体" w:hAnsi="宋体" w:hint="eastAsia"/>
                <w:sz w:val="21"/>
                <w:szCs w:val="21"/>
              </w:rPr>
              <w:t>MAP</w:t>
            </w:r>
            <w:r w:rsidRPr="00E72689">
              <w:rPr>
                <w:rFonts w:ascii="宋体" w:hAnsi="宋体"/>
                <w:sz w:val="21"/>
                <w:szCs w:val="21"/>
              </w:rPr>
              <w:t>&gt;</w:t>
            </w:r>
          </w:p>
          <w:p w:rsidR="00F379CD" w:rsidRDefault="00F379CD" w:rsidP="002E6D68">
            <w:pPr>
              <w:spacing w:line="360" w:lineRule="auto"/>
              <w:ind w:leftChars="200" w:left="400" w:firstLineChars="200" w:firstLine="420"/>
              <w:rPr>
                <w:rFonts w:ascii="宋体" w:hAnsi="宋体" w:hint="eastAsia"/>
                <w:sz w:val="21"/>
                <w:szCs w:val="21"/>
              </w:rPr>
            </w:pPr>
            <w:r>
              <w:rPr>
                <w:rFonts w:ascii="宋体" w:hAnsi="宋体"/>
                <w:sz w:val="21"/>
                <w:szCs w:val="21"/>
              </w:rPr>
              <w:t>……</w:t>
            </w:r>
          </w:p>
          <w:p w:rsidR="00F379CD" w:rsidRDefault="00F379CD" w:rsidP="00F379CD">
            <w:pPr>
              <w:spacing w:line="360" w:lineRule="auto"/>
              <w:ind w:firstLineChars="100" w:firstLine="210"/>
              <w:rPr>
                <w:rFonts w:ascii="宋体" w:hAnsi="宋体" w:hint="eastAsia"/>
                <w:sz w:val="21"/>
                <w:szCs w:val="21"/>
              </w:rPr>
            </w:pPr>
            <w:r w:rsidRPr="00E72689">
              <w:rPr>
                <w:rFonts w:ascii="宋体" w:hAnsi="宋体"/>
                <w:sz w:val="21"/>
                <w:szCs w:val="21"/>
              </w:rPr>
              <w:t>&lt;</w:t>
            </w:r>
            <w:r>
              <w:rPr>
                <w:rFonts w:ascii="宋体" w:hAnsi="宋体" w:hint="eastAsia"/>
                <w:sz w:val="21"/>
                <w:szCs w:val="21"/>
              </w:rPr>
              <w:t>/</w:t>
            </w:r>
            <w:r w:rsidRPr="00E72689">
              <w:rPr>
                <w:rFonts w:ascii="宋体" w:hAnsi="宋体" w:hint="eastAsia"/>
                <w:sz w:val="21"/>
                <w:szCs w:val="21"/>
              </w:rPr>
              <w:t>PARAM</w:t>
            </w:r>
            <w:r>
              <w:rPr>
                <w:rFonts w:ascii="宋体" w:hAnsi="宋体" w:hint="eastAsia"/>
                <w:sz w:val="21"/>
                <w:szCs w:val="21"/>
              </w:rPr>
              <w:t>LIST</w:t>
            </w:r>
            <w:r w:rsidRPr="00E72689">
              <w:rPr>
                <w:rFonts w:ascii="宋体" w:hAnsi="宋体"/>
                <w:sz w:val="21"/>
                <w:szCs w:val="21"/>
              </w:rPr>
              <w:t>&gt;</w:t>
            </w:r>
          </w:p>
          <w:p w:rsidR="002E6D68" w:rsidRDefault="002E6D68" w:rsidP="00F379CD">
            <w:pPr>
              <w:spacing w:line="360" w:lineRule="auto"/>
              <w:ind w:firstLineChars="100" w:firstLine="210"/>
              <w:rPr>
                <w:rFonts w:ascii="宋体" w:hAnsi="宋体" w:hint="eastAsia"/>
                <w:sz w:val="21"/>
                <w:szCs w:val="21"/>
              </w:rPr>
            </w:pPr>
          </w:p>
          <w:p w:rsidR="00C70E1F" w:rsidRPr="0071294A" w:rsidRDefault="00C70E1F" w:rsidP="00C70E1F">
            <w:pPr>
              <w:spacing w:line="360" w:lineRule="auto"/>
              <w:ind w:firstLineChars="100" w:firstLine="210"/>
              <w:rPr>
                <w:rFonts w:ascii="宋体" w:hAnsi="宋体" w:hint="eastAsia"/>
                <w:sz w:val="21"/>
                <w:szCs w:val="21"/>
              </w:rPr>
            </w:pPr>
            <w:r w:rsidRPr="0071294A">
              <w:rPr>
                <w:rFonts w:ascii="宋体" w:hAnsi="宋体"/>
                <w:sz w:val="21"/>
                <w:szCs w:val="21"/>
              </w:rPr>
              <w:t>&lt;</w:t>
            </w:r>
            <w:r>
              <w:rPr>
                <w:rFonts w:ascii="宋体" w:hAnsi="宋体" w:hint="eastAsia"/>
                <w:sz w:val="21"/>
                <w:szCs w:val="21"/>
              </w:rPr>
              <w:t>CORPINFOLIST</w:t>
            </w:r>
            <w:r w:rsidRPr="0071294A">
              <w:rPr>
                <w:rFonts w:ascii="宋体" w:hAnsi="宋体"/>
                <w:sz w:val="21"/>
                <w:szCs w:val="21"/>
              </w:rPr>
              <w:t>&gt;</w:t>
            </w:r>
          </w:p>
          <w:p w:rsidR="00870AD9" w:rsidRPr="0071294A" w:rsidRDefault="00870AD9" w:rsidP="002E6D68">
            <w:pPr>
              <w:spacing w:line="360" w:lineRule="auto"/>
              <w:ind w:leftChars="200" w:left="400" w:firstLineChars="200" w:firstLine="420"/>
              <w:rPr>
                <w:rFonts w:ascii="宋体" w:hAnsi="宋体" w:hint="eastAsia"/>
                <w:sz w:val="21"/>
                <w:szCs w:val="21"/>
              </w:rPr>
            </w:pPr>
            <w:r w:rsidRPr="0071294A">
              <w:rPr>
                <w:rFonts w:ascii="宋体" w:hAnsi="宋体"/>
                <w:sz w:val="21"/>
                <w:szCs w:val="21"/>
              </w:rPr>
              <w:t>&lt;</w:t>
            </w:r>
            <w:r w:rsidRPr="0071294A">
              <w:rPr>
                <w:rFonts w:ascii="宋体" w:hAnsi="宋体" w:hint="eastAsia"/>
                <w:sz w:val="21"/>
                <w:szCs w:val="21"/>
              </w:rPr>
              <w:t>CORPINFOMAP</w:t>
            </w:r>
            <w:r w:rsidRPr="0071294A">
              <w:rPr>
                <w:rFonts w:ascii="宋体" w:hAnsi="宋体"/>
                <w:sz w:val="21"/>
                <w:szCs w:val="21"/>
              </w:rPr>
              <w:t>&gt;</w:t>
            </w:r>
          </w:p>
          <w:p w:rsidR="00870AD9" w:rsidRPr="0071294A" w:rsidRDefault="00870AD9" w:rsidP="002E6D68">
            <w:pPr>
              <w:spacing w:line="360" w:lineRule="auto"/>
              <w:ind w:leftChars="400" w:left="800" w:firstLineChars="300" w:firstLine="630"/>
              <w:rPr>
                <w:rFonts w:ascii="宋体" w:hAnsi="宋体" w:hint="eastAsia"/>
                <w:sz w:val="21"/>
                <w:szCs w:val="21"/>
              </w:rPr>
            </w:pPr>
            <w:r w:rsidRPr="0071294A">
              <w:rPr>
                <w:rFonts w:ascii="宋体" w:hAnsi="宋体" w:hint="eastAsia"/>
                <w:sz w:val="21"/>
                <w:szCs w:val="21"/>
              </w:rPr>
              <w:t>&lt;CORPINFONAME&gt;</w:t>
            </w:r>
            <w:r w:rsidRPr="006258C4">
              <w:rPr>
                <w:rFonts w:ascii="宋体" w:hAnsi="宋体" w:hint="eastAsia"/>
                <w:color w:val="0000FF"/>
                <w:sz w:val="21"/>
                <w:szCs w:val="21"/>
              </w:rPr>
              <w:t>企业信息参数</w:t>
            </w:r>
            <w:r w:rsidR="006258C4" w:rsidRPr="006258C4">
              <w:rPr>
                <w:rFonts w:ascii="宋体" w:hAnsi="宋体" w:hint="eastAsia"/>
                <w:color w:val="0000FF"/>
                <w:sz w:val="21"/>
                <w:szCs w:val="21"/>
              </w:rPr>
              <w:t>代码</w:t>
            </w:r>
            <w:r w:rsidRPr="0071294A">
              <w:rPr>
                <w:rFonts w:ascii="宋体" w:hAnsi="宋体" w:hint="eastAsia"/>
                <w:sz w:val="21"/>
                <w:szCs w:val="21"/>
              </w:rPr>
              <w:t>&lt;/CORPINFONAME&gt;</w:t>
            </w:r>
          </w:p>
          <w:p w:rsidR="00870AD9" w:rsidRPr="0071294A" w:rsidRDefault="00870AD9" w:rsidP="002E6D68">
            <w:pPr>
              <w:spacing w:line="360" w:lineRule="auto"/>
              <w:ind w:leftChars="300" w:left="600" w:firstLineChars="400" w:firstLine="840"/>
              <w:rPr>
                <w:rFonts w:ascii="宋体" w:hAnsi="宋体" w:hint="eastAsia"/>
                <w:sz w:val="21"/>
                <w:szCs w:val="21"/>
              </w:rPr>
            </w:pPr>
            <w:r w:rsidRPr="0071294A">
              <w:rPr>
                <w:rFonts w:ascii="宋体" w:hAnsi="宋体" w:hint="eastAsia"/>
                <w:sz w:val="21"/>
                <w:szCs w:val="21"/>
              </w:rPr>
              <w:lastRenderedPageBreak/>
              <w:t>&lt;CORPINFOVALUE&gt;企业信息参数值&lt;/CORPINFOVALUE&gt;</w:t>
            </w:r>
          </w:p>
          <w:p w:rsidR="00870AD9" w:rsidRDefault="00870AD9" w:rsidP="002E6D68">
            <w:pPr>
              <w:spacing w:line="360" w:lineRule="auto"/>
              <w:ind w:leftChars="200" w:left="400" w:firstLineChars="200" w:firstLine="420"/>
              <w:rPr>
                <w:rFonts w:ascii="宋体" w:hAnsi="宋体" w:hint="eastAsia"/>
                <w:sz w:val="21"/>
                <w:szCs w:val="21"/>
              </w:rPr>
            </w:pPr>
            <w:r w:rsidRPr="0071294A">
              <w:rPr>
                <w:rFonts w:ascii="宋体" w:hAnsi="宋体"/>
                <w:sz w:val="21"/>
                <w:szCs w:val="21"/>
              </w:rPr>
              <w:t>&lt;</w:t>
            </w:r>
            <w:r w:rsidRPr="0071294A">
              <w:rPr>
                <w:rFonts w:ascii="宋体" w:hAnsi="宋体" w:hint="eastAsia"/>
                <w:sz w:val="21"/>
                <w:szCs w:val="21"/>
              </w:rPr>
              <w:t>/CORPINFOMAP</w:t>
            </w:r>
            <w:r w:rsidRPr="0071294A">
              <w:rPr>
                <w:rFonts w:ascii="宋体" w:hAnsi="宋体"/>
                <w:sz w:val="21"/>
                <w:szCs w:val="21"/>
              </w:rPr>
              <w:t>&gt;</w:t>
            </w:r>
          </w:p>
          <w:p w:rsidR="00AB7C66" w:rsidRDefault="00AB7C66" w:rsidP="002E6D68">
            <w:pPr>
              <w:spacing w:line="360" w:lineRule="auto"/>
              <w:ind w:leftChars="200" w:left="400" w:firstLineChars="200" w:firstLine="420"/>
              <w:rPr>
                <w:rFonts w:ascii="宋体" w:hAnsi="宋体" w:hint="eastAsia"/>
                <w:sz w:val="21"/>
                <w:szCs w:val="21"/>
              </w:rPr>
            </w:pPr>
            <w:r>
              <w:rPr>
                <w:rFonts w:ascii="宋体" w:hAnsi="宋体"/>
                <w:sz w:val="21"/>
                <w:szCs w:val="21"/>
              </w:rPr>
              <w:t>……</w:t>
            </w:r>
          </w:p>
          <w:p w:rsidR="00C70E1F" w:rsidRDefault="00A454CE" w:rsidP="00870AD9">
            <w:pPr>
              <w:spacing w:line="360" w:lineRule="auto"/>
              <w:ind w:firstLineChars="100" w:firstLine="210"/>
              <w:rPr>
                <w:rFonts w:ascii="宋体" w:hAnsi="宋体" w:hint="eastAsia"/>
                <w:sz w:val="21"/>
                <w:szCs w:val="21"/>
              </w:rPr>
            </w:pPr>
            <w:r w:rsidRPr="0071294A">
              <w:rPr>
                <w:rFonts w:ascii="宋体" w:hAnsi="宋体"/>
                <w:sz w:val="21"/>
                <w:szCs w:val="21"/>
              </w:rPr>
              <w:t>&lt;</w:t>
            </w:r>
            <w:r>
              <w:rPr>
                <w:rFonts w:ascii="宋体" w:hAnsi="宋体" w:hint="eastAsia"/>
                <w:sz w:val="21"/>
                <w:szCs w:val="21"/>
              </w:rPr>
              <w:t>/</w:t>
            </w:r>
            <w:r w:rsidRPr="0071294A">
              <w:rPr>
                <w:rFonts w:ascii="宋体" w:hAnsi="宋体" w:hint="eastAsia"/>
                <w:sz w:val="21"/>
                <w:szCs w:val="21"/>
              </w:rPr>
              <w:t>CORPINFO</w:t>
            </w:r>
            <w:r>
              <w:rPr>
                <w:rFonts w:ascii="宋体" w:hAnsi="宋体" w:hint="eastAsia"/>
                <w:sz w:val="21"/>
                <w:szCs w:val="21"/>
              </w:rPr>
              <w:t>LIST</w:t>
            </w:r>
            <w:r w:rsidRPr="0071294A">
              <w:rPr>
                <w:rFonts w:ascii="宋体" w:hAnsi="宋体"/>
                <w:sz w:val="21"/>
                <w:szCs w:val="21"/>
              </w:rPr>
              <w:t>&gt;</w:t>
            </w:r>
          </w:p>
          <w:p w:rsidR="002E6D68" w:rsidRDefault="002E6D68" w:rsidP="00870AD9">
            <w:pPr>
              <w:spacing w:line="360" w:lineRule="auto"/>
              <w:ind w:firstLineChars="100" w:firstLine="210"/>
              <w:rPr>
                <w:rFonts w:ascii="宋体" w:hAnsi="宋体" w:hint="eastAsia"/>
                <w:sz w:val="21"/>
                <w:szCs w:val="21"/>
              </w:rPr>
            </w:pPr>
          </w:p>
          <w:p w:rsidR="00E50FC6" w:rsidRDefault="00823416" w:rsidP="002E6D68">
            <w:pPr>
              <w:spacing w:line="360" w:lineRule="auto"/>
              <w:ind w:firstLineChars="100" w:firstLine="210"/>
              <w:rPr>
                <w:rFonts w:ascii="宋体" w:hAnsi="宋体" w:hint="eastAsia"/>
                <w:sz w:val="21"/>
                <w:szCs w:val="21"/>
              </w:rPr>
            </w:pPr>
            <w:r>
              <w:rPr>
                <w:rFonts w:ascii="宋体" w:hAnsi="宋体" w:hint="eastAsia"/>
                <w:sz w:val="21"/>
                <w:szCs w:val="21"/>
              </w:rPr>
              <w:t>&lt;POINTLIST&gt;</w:t>
            </w:r>
          </w:p>
          <w:p w:rsidR="00E50FC6" w:rsidRPr="005922BF" w:rsidRDefault="00E50FC6" w:rsidP="002E6D68">
            <w:pPr>
              <w:spacing w:line="360" w:lineRule="auto"/>
              <w:ind w:firstLineChars="405" w:firstLine="810"/>
              <w:rPr>
                <w:szCs w:val="21"/>
              </w:rPr>
            </w:pPr>
            <w:r w:rsidRPr="005922BF">
              <w:rPr>
                <w:szCs w:val="21"/>
              </w:rPr>
              <w:t>&lt;ORDERPOINTMAP&gt;</w:t>
            </w:r>
          </w:p>
          <w:p w:rsidR="00E50FC6" w:rsidRPr="005922BF" w:rsidRDefault="00E50FC6" w:rsidP="00E50FC6">
            <w:pPr>
              <w:spacing w:line="360" w:lineRule="auto"/>
              <w:ind w:firstLineChars="250" w:firstLine="500"/>
              <w:rPr>
                <w:szCs w:val="21"/>
              </w:rPr>
            </w:pPr>
            <w:r w:rsidRPr="005922BF">
              <w:rPr>
                <w:szCs w:val="21"/>
              </w:rPr>
              <w:t xml:space="preserve"> </w:t>
            </w:r>
            <w:r w:rsidR="002E6D68">
              <w:rPr>
                <w:rFonts w:hint="eastAsia"/>
                <w:szCs w:val="21"/>
              </w:rPr>
              <w:t xml:space="preserve">        </w:t>
            </w:r>
            <w:r w:rsidRPr="005922BF">
              <w:rPr>
                <w:szCs w:val="21"/>
              </w:rPr>
              <w:t xml:space="preserve"> &lt;POINTNAME&gt;</w:t>
            </w:r>
            <w:r w:rsidR="006258C4" w:rsidRPr="006258C4">
              <w:rPr>
                <w:rFonts w:hint="eastAsia"/>
                <w:color w:val="0000FF"/>
                <w:szCs w:val="21"/>
                <w:lang w:val="zh-CN"/>
              </w:rPr>
              <w:t>产品代码</w:t>
            </w:r>
            <w:r w:rsidRPr="005922BF">
              <w:rPr>
                <w:szCs w:val="21"/>
              </w:rPr>
              <w:t>&lt;/ POINTNAME &gt;</w:t>
            </w:r>
          </w:p>
          <w:p w:rsidR="00E50FC6" w:rsidRPr="005922BF" w:rsidRDefault="00E50FC6" w:rsidP="002E6D68">
            <w:pPr>
              <w:spacing w:line="360" w:lineRule="auto"/>
              <w:ind w:firstLineChars="750" w:firstLine="1500"/>
              <w:rPr>
                <w:szCs w:val="21"/>
              </w:rPr>
            </w:pPr>
            <w:r w:rsidRPr="005922BF">
              <w:rPr>
                <w:szCs w:val="21"/>
              </w:rPr>
              <w:t>&lt;POINTVALUE&gt;</w:t>
            </w:r>
            <w:r w:rsidR="006258C4" w:rsidRPr="006258C4">
              <w:rPr>
                <w:rFonts w:hint="eastAsia"/>
                <w:color w:val="0000FF"/>
                <w:szCs w:val="21"/>
                <w:lang w:val="zh-CN"/>
              </w:rPr>
              <w:t>产品名称</w:t>
            </w:r>
            <w:r w:rsidRPr="005922BF">
              <w:rPr>
                <w:szCs w:val="21"/>
              </w:rPr>
              <w:t>&lt;/ POINTVALUE &gt;</w:t>
            </w:r>
          </w:p>
          <w:p w:rsidR="00E50FC6" w:rsidRPr="002E6D68" w:rsidRDefault="00E50FC6" w:rsidP="002E6D68">
            <w:pPr>
              <w:spacing w:line="360" w:lineRule="auto"/>
              <w:ind w:firstLineChars="400" w:firstLine="800"/>
              <w:rPr>
                <w:rFonts w:hint="eastAsia"/>
                <w:szCs w:val="21"/>
              </w:rPr>
            </w:pPr>
            <w:r w:rsidRPr="005922BF">
              <w:rPr>
                <w:szCs w:val="21"/>
              </w:rPr>
              <w:t>&lt;/ORDERPOINTMAP&gt;</w:t>
            </w:r>
          </w:p>
          <w:p w:rsidR="00870AD9" w:rsidRDefault="0096441A" w:rsidP="002E6D68">
            <w:pPr>
              <w:spacing w:line="360" w:lineRule="auto"/>
              <w:ind w:leftChars="200" w:left="400" w:firstLineChars="150" w:firstLine="315"/>
              <w:rPr>
                <w:rFonts w:ascii="宋体" w:hAnsi="宋体" w:hint="eastAsia"/>
                <w:sz w:val="21"/>
                <w:szCs w:val="21"/>
              </w:rPr>
            </w:pPr>
            <w:r>
              <w:rPr>
                <w:rFonts w:ascii="宋体" w:hAnsi="宋体"/>
                <w:sz w:val="21"/>
                <w:szCs w:val="21"/>
              </w:rPr>
              <w:t>......</w:t>
            </w:r>
          </w:p>
          <w:p w:rsidR="00823416" w:rsidRDefault="00823416" w:rsidP="00823416">
            <w:pPr>
              <w:spacing w:line="360" w:lineRule="auto"/>
              <w:ind w:firstLineChars="100" w:firstLine="210"/>
              <w:rPr>
                <w:rFonts w:ascii="宋体" w:hAnsi="宋体" w:hint="eastAsia"/>
                <w:sz w:val="21"/>
                <w:szCs w:val="21"/>
              </w:rPr>
            </w:pPr>
            <w:r>
              <w:rPr>
                <w:rFonts w:ascii="宋体" w:hAnsi="宋体" w:hint="eastAsia"/>
                <w:sz w:val="21"/>
                <w:szCs w:val="21"/>
              </w:rPr>
              <w:t>&lt;/POINTLIST&gt;</w:t>
            </w:r>
          </w:p>
          <w:p w:rsidR="002E6D68" w:rsidRDefault="002E6D68" w:rsidP="00823416">
            <w:pPr>
              <w:spacing w:line="360" w:lineRule="auto"/>
              <w:ind w:firstLineChars="100" w:firstLine="210"/>
              <w:rPr>
                <w:rFonts w:ascii="宋体" w:hAnsi="宋体" w:hint="eastAsia"/>
                <w:sz w:val="21"/>
                <w:szCs w:val="21"/>
              </w:rPr>
            </w:pPr>
          </w:p>
          <w:p w:rsidR="00E50FC6" w:rsidRPr="0071294A" w:rsidRDefault="00E50FC6" w:rsidP="00E50FC6">
            <w:pPr>
              <w:spacing w:line="360" w:lineRule="auto"/>
              <w:ind w:firstLineChars="100" w:firstLine="210"/>
              <w:rPr>
                <w:rFonts w:ascii="宋体" w:hAnsi="宋体" w:hint="eastAsia"/>
                <w:sz w:val="21"/>
                <w:szCs w:val="21"/>
              </w:rPr>
            </w:pPr>
            <w:r w:rsidRPr="0071294A">
              <w:rPr>
                <w:rFonts w:ascii="宋体" w:hAnsi="宋体"/>
                <w:sz w:val="21"/>
                <w:szCs w:val="21"/>
              </w:rPr>
              <w:t>&lt;</w:t>
            </w:r>
            <w:r w:rsidRPr="0071294A">
              <w:rPr>
                <w:rFonts w:ascii="宋体" w:hAnsi="宋体" w:hint="eastAsia"/>
                <w:sz w:val="21"/>
                <w:szCs w:val="21"/>
              </w:rPr>
              <w:t>LICENSE</w:t>
            </w:r>
            <w:r w:rsidRPr="0071294A">
              <w:rPr>
                <w:rFonts w:ascii="宋体" w:hAnsi="宋体"/>
                <w:sz w:val="21"/>
                <w:szCs w:val="21"/>
              </w:rPr>
              <w:t>&gt;</w:t>
            </w:r>
            <w:r w:rsidRPr="0071294A">
              <w:rPr>
                <w:rFonts w:ascii="宋体" w:hAnsi="宋体" w:hint="eastAsia"/>
                <w:sz w:val="21"/>
                <w:szCs w:val="21"/>
              </w:rPr>
              <w:t>业务License</w:t>
            </w:r>
            <w:r w:rsidRPr="0071294A">
              <w:rPr>
                <w:rFonts w:ascii="宋体" w:hAnsi="宋体"/>
                <w:sz w:val="21"/>
                <w:szCs w:val="21"/>
              </w:rPr>
              <w:t>&lt;/</w:t>
            </w:r>
            <w:r w:rsidRPr="0071294A">
              <w:rPr>
                <w:rFonts w:ascii="宋体" w:hAnsi="宋体" w:hint="eastAsia"/>
                <w:sz w:val="21"/>
                <w:szCs w:val="21"/>
              </w:rPr>
              <w:t>LICENSE</w:t>
            </w:r>
            <w:r w:rsidRPr="0071294A">
              <w:rPr>
                <w:rFonts w:ascii="宋体" w:hAnsi="宋体"/>
                <w:sz w:val="21"/>
                <w:szCs w:val="21"/>
              </w:rPr>
              <w:t>&gt;</w:t>
            </w:r>
          </w:p>
          <w:p w:rsidR="00E50FC6" w:rsidRDefault="00E50FC6" w:rsidP="00E50FC6">
            <w:pPr>
              <w:spacing w:line="360" w:lineRule="auto"/>
              <w:ind w:firstLineChars="100" w:firstLine="21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OPTYPE</w:t>
            </w:r>
            <w:r w:rsidRPr="00E72689">
              <w:rPr>
                <w:rFonts w:ascii="宋体" w:hAnsi="宋体"/>
                <w:sz w:val="21"/>
                <w:szCs w:val="21"/>
              </w:rPr>
              <w:t>&gt;</w:t>
            </w:r>
            <w:r w:rsidRPr="00E72689">
              <w:rPr>
                <w:rFonts w:ascii="宋体" w:hAnsi="宋体" w:hint="eastAsia"/>
                <w:sz w:val="21"/>
                <w:szCs w:val="21"/>
              </w:rPr>
              <w:t>绑定标志</w:t>
            </w:r>
            <w:r w:rsidRPr="00E72689">
              <w:rPr>
                <w:rFonts w:ascii="宋体" w:hAnsi="宋体"/>
                <w:sz w:val="21"/>
                <w:szCs w:val="21"/>
              </w:rPr>
              <w:t>&lt;/</w:t>
            </w:r>
            <w:r w:rsidRPr="00E72689">
              <w:rPr>
                <w:rFonts w:ascii="宋体" w:hAnsi="宋体" w:hint="eastAsia"/>
                <w:sz w:val="21"/>
                <w:szCs w:val="21"/>
              </w:rPr>
              <w:t>OPTYPE</w:t>
            </w:r>
            <w:r w:rsidRPr="00E72689">
              <w:rPr>
                <w:rFonts w:ascii="宋体" w:hAnsi="宋体"/>
                <w:sz w:val="21"/>
                <w:szCs w:val="21"/>
              </w:rPr>
              <w:t>&gt;</w:t>
            </w:r>
          </w:p>
          <w:p w:rsidR="00E50FC6" w:rsidRPr="0071294A" w:rsidRDefault="00E50FC6" w:rsidP="00823416">
            <w:pPr>
              <w:spacing w:line="360" w:lineRule="auto"/>
              <w:ind w:firstLineChars="100" w:firstLine="210"/>
              <w:rPr>
                <w:rFonts w:ascii="宋体" w:hAnsi="宋体" w:hint="eastAsia"/>
                <w:sz w:val="21"/>
                <w:szCs w:val="21"/>
              </w:rPr>
            </w:pPr>
            <w:r w:rsidRPr="0004128C">
              <w:rPr>
                <w:rFonts w:ascii="宋体" w:hAnsi="宋体" w:hint="eastAsia"/>
                <w:sz w:val="21"/>
                <w:szCs w:val="21"/>
              </w:rPr>
              <w:t>&lt;OPNOTE&gt;绑定说明</w:t>
            </w:r>
            <w:r>
              <w:rPr>
                <w:rFonts w:ascii="宋体" w:hAnsi="宋体" w:hint="eastAsia"/>
                <w:sz w:val="21"/>
                <w:szCs w:val="21"/>
              </w:rPr>
              <w:t>&lt;/OPNOTE</w:t>
            </w:r>
            <w:r w:rsidRPr="0004128C">
              <w:rPr>
                <w:rFonts w:ascii="宋体" w:hAnsi="宋体" w:hint="eastAsia"/>
                <w:sz w:val="21"/>
                <w:szCs w:val="21"/>
              </w:rPr>
              <w:t>&gt;</w:t>
            </w:r>
          </w:p>
          <w:p w:rsidR="00870AD9" w:rsidRPr="00DF20C5" w:rsidRDefault="00870AD9" w:rsidP="00870AD9">
            <w:pPr>
              <w:spacing w:line="360" w:lineRule="auto"/>
              <w:jc w:val="both"/>
              <w:rPr>
                <w:rFonts w:ascii="宋体" w:hAnsi="宋体" w:hint="eastAsia"/>
                <w:sz w:val="21"/>
                <w:szCs w:val="21"/>
              </w:rPr>
            </w:pPr>
            <w:r w:rsidRPr="00E50FC6">
              <w:rPr>
                <w:rFonts w:ascii="宋体" w:hAnsi="宋体" w:hint="eastAsia"/>
                <w:sz w:val="21"/>
                <w:szCs w:val="21"/>
              </w:rPr>
              <w:t>&lt;/BODY&gt;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80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181"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496"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870AD9">
        <w:tblPrEx>
          <w:tblCellMar>
            <w:top w:w="0" w:type="dxa"/>
            <w:bottom w:w="0" w:type="dxa"/>
          </w:tblCellMar>
        </w:tblPrEx>
        <w:trPr>
          <w:jc w:val="center"/>
        </w:trPr>
        <w:tc>
          <w:tcPr>
            <w:tcW w:w="1728" w:type="dxa"/>
          </w:tcPr>
          <w:p w:rsidR="00870AD9" w:rsidRPr="00E72689" w:rsidRDefault="00870AD9" w:rsidP="00500144">
            <w:pPr>
              <w:spacing w:line="360" w:lineRule="auto"/>
              <w:jc w:val="center"/>
              <w:rPr>
                <w:rFonts w:ascii="宋体" w:hAnsi="宋体" w:hint="eastAsia"/>
                <w:sz w:val="21"/>
                <w:szCs w:val="21"/>
              </w:rPr>
            </w:pPr>
            <w:r w:rsidRPr="00E72689">
              <w:rPr>
                <w:rFonts w:ascii="宋体" w:hAnsi="宋体" w:hint="eastAsia"/>
                <w:sz w:val="21"/>
                <w:szCs w:val="21"/>
              </w:rPr>
              <w:t>CORPNAME</w:t>
            </w:r>
          </w:p>
        </w:tc>
        <w:tc>
          <w:tcPr>
            <w:tcW w:w="3803" w:type="dxa"/>
          </w:tcPr>
          <w:p w:rsidR="00870AD9" w:rsidRPr="004155C0" w:rsidRDefault="004155C0"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集团</w:t>
            </w:r>
            <w:r w:rsidR="00870AD9" w:rsidRPr="004155C0">
              <w:rPr>
                <w:rFonts w:ascii="宋体" w:hAnsi="宋体" w:hint="eastAsia"/>
                <w:color w:val="0000FF"/>
                <w:sz w:val="21"/>
                <w:szCs w:val="21"/>
              </w:rPr>
              <w:t>名称</w:t>
            </w:r>
            <w:r w:rsidR="00EB661A" w:rsidRPr="004155C0">
              <w:rPr>
                <w:rFonts w:ascii="宋体" w:hAnsi="宋体" w:hint="eastAsia"/>
                <w:color w:val="0000FF"/>
                <w:sz w:val="21"/>
                <w:szCs w:val="21"/>
              </w:rPr>
              <w:t>（必填）</w:t>
            </w:r>
          </w:p>
        </w:tc>
        <w:tc>
          <w:tcPr>
            <w:tcW w:w="1181" w:type="dxa"/>
          </w:tcPr>
          <w:p w:rsidR="00870AD9" w:rsidRPr="00E72689" w:rsidRDefault="00870AD9" w:rsidP="00500144">
            <w:pPr>
              <w:spacing w:line="360" w:lineRule="auto"/>
              <w:jc w:val="center"/>
              <w:rPr>
                <w:rFonts w:ascii="宋体" w:hAnsi="宋体" w:hint="eastAsia"/>
                <w:sz w:val="21"/>
                <w:szCs w:val="21"/>
              </w:rPr>
            </w:pPr>
            <w:r w:rsidRPr="00E72689">
              <w:rPr>
                <w:rFonts w:ascii="宋体" w:hAnsi="宋体"/>
                <w:sz w:val="21"/>
                <w:szCs w:val="21"/>
              </w:rPr>
              <w:t>String</w:t>
            </w:r>
          </w:p>
        </w:tc>
        <w:tc>
          <w:tcPr>
            <w:tcW w:w="1496" w:type="dxa"/>
          </w:tcPr>
          <w:p w:rsidR="00870AD9" w:rsidRPr="00E72689" w:rsidRDefault="00870AD9" w:rsidP="00500144">
            <w:pPr>
              <w:spacing w:line="360" w:lineRule="auto"/>
              <w:jc w:val="center"/>
              <w:rPr>
                <w:rFonts w:ascii="宋体" w:hAnsi="宋体" w:hint="eastAsia"/>
                <w:sz w:val="21"/>
                <w:szCs w:val="21"/>
              </w:rPr>
            </w:pPr>
            <w:r w:rsidRPr="00E72689">
              <w:rPr>
                <w:rFonts w:ascii="宋体" w:hAnsi="宋体" w:hint="eastAsia"/>
                <w:sz w:val="21"/>
                <w:szCs w:val="21"/>
              </w:rPr>
              <w:t>256</w:t>
            </w:r>
          </w:p>
        </w:tc>
      </w:tr>
      <w:tr w:rsidR="00870AD9">
        <w:tblPrEx>
          <w:tblCellMar>
            <w:top w:w="0" w:type="dxa"/>
            <w:bottom w:w="0" w:type="dxa"/>
          </w:tblCellMar>
        </w:tblPrEx>
        <w:trPr>
          <w:jc w:val="center"/>
        </w:trPr>
        <w:tc>
          <w:tcPr>
            <w:tcW w:w="1728" w:type="dxa"/>
          </w:tcPr>
          <w:p w:rsidR="00870AD9" w:rsidRPr="00E72689" w:rsidRDefault="00870AD9" w:rsidP="00500144">
            <w:pPr>
              <w:spacing w:line="360" w:lineRule="auto"/>
              <w:jc w:val="center"/>
              <w:rPr>
                <w:rFonts w:ascii="宋体" w:hAnsi="宋体" w:hint="eastAsia"/>
                <w:sz w:val="21"/>
                <w:szCs w:val="21"/>
              </w:rPr>
            </w:pPr>
            <w:r w:rsidRPr="00E72689">
              <w:rPr>
                <w:rFonts w:ascii="宋体" w:hAnsi="宋体" w:hint="eastAsia"/>
                <w:sz w:val="21"/>
                <w:szCs w:val="21"/>
              </w:rPr>
              <w:t>CORPACCOUNT</w:t>
            </w:r>
          </w:p>
        </w:tc>
        <w:tc>
          <w:tcPr>
            <w:tcW w:w="3803" w:type="dxa"/>
          </w:tcPr>
          <w:p w:rsidR="00870AD9" w:rsidRPr="00E72689" w:rsidRDefault="004155C0" w:rsidP="00500144">
            <w:pPr>
              <w:spacing w:line="360" w:lineRule="auto"/>
              <w:rPr>
                <w:rFonts w:ascii="宋体" w:hAnsi="宋体" w:hint="eastAsia"/>
                <w:sz w:val="21"/>
                <w:szCs w:val="21"/>
              </w:rPr>
            </w:pPr>
            <w:r w:rsidRPr="004155C0">
              <w:rPr>
                <w:rFonts w:ascii="宋体" w:hAnsi="宋体" w:hint="eastAsia"/>
                <w:color w:val="0000FF"/>
                <w:sz w:val="21"/>
                <w:szCs w:val="21"/>
              </w:rPr>
              <w:t>集团</w:t>
            </w:r>
            <w:r w:rsidR="00870AD9" w:rsidRPr="004155C0">
              <w:rPr>
                <w:rFonts w:ascii="宋体" w:hAnsi="宋体" w:hint="eastAsia"/>
                <w:color w:val="0000FF"/>
                <w:sz w:val="21"/>
                <w:szCs w:val="21"/>
              </w:rPr>
              <w:t>帐号</w:t>
            </w:r>
            <w:r w:rsidR="00EB661A" w:rsidRPr="00BC71B6">
              <w:rPr>
                <w:rFonts w:ascii="宋体" w:hAnsi="宋体" w:hint="eastAsia"/>
                <w:color w:val="0000FF"/>
                <w:sz w:val="21"/>
                <w:szCs w:val="21"/>
              </w:rPr>
              <w:t>（必填）</w:t>
            </w:r>
          </w:p>
        </w:tc>
        <w:tc>
          <w:tcPr>
            <w:tcW w:w="1181"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String</w:t>
            </w:r>
          </w:p>
        </w:tc>
        <w:tc>
          <w:tcPr>
            <w:tcW w:w="1496"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32</w:t>
            </w:r>
          </w:p>
        </w:tc>
      </w:tr>
      <w:tr w:rsidR="00DF2E7F">
        <w:tblPrEx>
          <w:tblCellMar>
            <w:top w:w="0" w:type="dxa"/>
            <w:bottom w:w="0" w:type="dxa"/>
          </w:tblCellMar>
        </w:tblPrEx>
        <w:trPr>
          <w:jc w:val="center"/>
        </w:trPr>
        <w:tc>
          <w:tcPr>
            <w:tcW w:w="1728" w:type="dxa"/>
          </w:tcPr>
          <w:p w:rsidR="00DF2E7F" w:rsidRPr="0071294A" w:rsidRDefault="00DF2E7F" w:rsidP="0068082E">
            <w:pPr>
              <w:spacing w:line="360" w:lineRule="auto"/>
              <w:jc w:val="center"/>
              <w:rPr>
                <w:rFonts w:ascii="宋体" w:hAnsi="宋体" w:hint="eastAsia"/>
                <w:sz w:val="21"/>
                <w:szCs w:val="21"/>
              </w:rPr>
            </w:pPr>
            <w:r w:rsidRPr="0071294A">
              <w:rPr>
                <w:rFonts w:ascii="宋体" w:hAnsi="宋体" w:hint="eastAsia"/>
                <w:sz w:val="21"/>
                <w:szCs w:val="21"/>
              </w:rPr>
              <w:t>LICENSE</w:t>
            </w:r>
          </w:p>
        </w:tc>
        <w:tc>
          <w:tcPr>
            <w:tcW w:w="3803" w:type="dxa"/>
          </w:tcPr>
          <w:p w:rsidR="00DF2E7F" w:rsidRPr="0071294A" w:rsidRDefault="00DF2E7F" w:rsidP="0068082E">
            <w:pPr>
              <w:spacing w:line="360" w:lineRule="auto"/>
              <w:rPr>
                <w:rFonts w:ascii="宋体" w:hAnsi="宋体" w:hint="eastAsia"/>
                <w:sz w:val="21"/>
                <w:szCs w:val="21"/>
              </w:rPr>
            </w:pPr>
            <w:r w:rsidRPr="0071294A">
              <w:rPr>
                <w:rFonts w:ascii="宋体" w:hAnsi="宋体" w:hint="eastAsia"/>
                <w:sz w:val="21"/>
                <w:szCs w:val="21"/>
              </w:rPr>
              <w:t>业务License</w:t>
            </w:r>
            <w:r w:rsidR="004155C0" w:rsidRPr="004155C0">
              <w:rPr>
                <w:rFonts w:ascii="宋体" w:hAnsi="宋体" w:hint="eastAsia"/>
                <w:color w:val="0000FF"/>
                <w:sz w:val="21"/>
                <w:szCs w:val="21"/>
              </w:rPr>
              <w:t>（非必填）</w:t>
            </w:r>
          </w:p>
        </w:tc>
        <w:tc>
          <w:tcPr>
            <w:tcW w:w="1181" w:type="dxa"/>
          </w:tcPr>
          <w:p w:rsidR="00DF2E7F" w:rsidRPr="0071294A" w:rsidRDefault="00DF2E7F" w:rsidP="0068082E">
            <w:pPr>
              <w:spacing w:line="360" w:lineRule="auto"/>
              <w:jc w:val="center"/>
              <w:rPr>
                <w:rFonts w:ascii="宋体" w:hAnsi="宋体" w:hint="eastAsia"/>
                <w:sz w:val="21"/>
                <w:szCs w:val="21"/>
              </w:rPr>
            </w:pPr>
            <w:r>
              <w:rPr>
                <w:rFonts w:ascii="宋体" w:hAnsi="宋体" w:hint="eastAsia"/>
                <w:sz w:val="21"/>
                <w:szCs w:val="21"/>
              </w:rPr>
              <w:t>i</w:t>
            </w:r>
            <w:r w:rsidRPr="0071294A">
              <w:rPr>
                <w:rFonts w:ascii="宋体" w:hAnsi="宋体" w:hint="eastAsia"/>
                <w:sz w:val="21"/>
                <w:szCs w:val="21"/>
              </w:rPr>
              <w:t>nt</w:t>
            </w:r>
          </w:p>
        </w:tc>
        <w:tc>
          <w:tcPr>
            <w:tcW w:w="1496" w:type="dxa"/>
          </w:tcPr>
          <w:p w:rsidR="00DF2E7F" w:rsidRPr="0071294A" w:rsidRDefault="00A50EFD" w:rsidP="0068082E">
            <w:pPr>
              <w:spacing w:line="360" w:lineRule="auto"/>
              <w:jc w:val="center"/>
              <w:rPr>
                <w:rFonts w:ascii="宋体" w:hAnsi="宋体" w:hint="eastAsia"/>
                <w:sz w:val="21"/>
                <w:szCs w:val="21"/>
              </w:rPr>
            </w:pPr>
            <w:r>
              <w:rPr>
                <w:rFonts w:ascii="宋体" w:hAnsi="宋体" w:hint="eastAsia"/>
                <w:sz w:val="21"/>
                <w:szCs w:val="21"/>
              </w:rPr>
              <w:t>--</w:t>
            </w:r>
          </w:p>
        </w:tc>
      </w:tr>
      <w:tr w:rsidR="00DF2E7F">
        <w:tblPrEx>
          <w:tblCellMar>
            <w:top w:w="0" w:type="dxa"/>
            <w:bottom w:w="0" w:type="dxa"/>
          </w:tblCellMar>
        </w:tblPrEx>
        <w:trPr>
          <w:jc w:val="center"/>
        </w:trPr>
        <w:tc>
          <w:tcPr>
            <w:tcW w:w="1728" w:type="dxa"/>
          </w:tcPr>
          <w:p w:rsidR="00DF2E7F" w:rsidRPr="00E72689" w:rsidRDefault="00DF2E7F" w:rsidP="0068082E">
            <w:pPr>
              <w:spacing w:line="360" w:lineRule="auto"/>
              <w:jc w:val="center"/>
              <w:rPr>
                <w:rFonts w:ascii="宋体" w:hAnsi="宋体" w:hint="eastAsia"/>
                <w:sz w:val="21"/>
                <w:szCs w:val="21"/>
              </w:rPr>
            </w:pPr>
            <w:r w:rsidRPr="00E72689">
              <w:rPr>
                <w:rFonts w:ascii="宋体" w:hAnsi="宋体" w:hint="eastAsia"/>
                <w:sz w:val="21"/>
                <w:szCs w:val="21"/>
              </w:rPr>
              <w:t>OPTYPE</w:t>
            </w:r>
          </w:p>
        </w:tc>
        <w:tc>
          <w:tcPr>
            <w:tcW w:w="3803" w:type="dxa"/>
          </w:tcPr>
          <w:p w:rsidR="00DF2E7F" w:rsidRDefault="00DF2E7F" w:rsidP="0068082E">
            <w:pPr>
              <w:spacing w:line="360" w:lineRule="auto"/>
              <w:rPr>
                <w:rFonts w:ascii="宋体" w:hAnsi="宋体" w:hint="eastAsia"/>
                <w:sz w:val="21"/>
                <w:szCs w:val="21"/>
              </w:rPr>
            </w:pPr>
            <w:r w:rsidRPr="00E72689">
              <w:rPr>
                <w:rFonts w:ascii="宋体" w:hAnsi="宋体" w:hint="eastAsia"/>
                <w:sz w:val="21"/>
                <w:szCs w:val="21"/>
              </w:rPr>
              <w:t>绑定标志</w:t>
            </w:r>
            <w:r w:rsidR="00EB661A" w:rsidRPr="00BC71B6">
              <w:rPr>
                <w:rFonts w:ascii="宋体" w:hAnsi="宋体" w:hint="eastAsia"/>
                <w:color w:val="0000FF"/>
                <w:sz w:val="21"/>
                <w:szCs w:val="21"/>
              </w:rPr>
              <w:t>（必填）</w:t>
            </w:r>
            <w:r>
              <w:rPr>
                <w:rFonts w:ascii="宋体" w:hAnsi="宋体" w:hint="eastAsia"/>
                <w:sz w:val="21"/>
                <w:szCs w:val="21"/>
              </w:rPr>
              <w:t>：</w:t>
            </w:r>
          </w:p>
          <w:p w:rsidR="00E734B7" w:rsidRDefault="00045946" w:rsidP="00045946">
            <w:pPr>
              <w:rPr>
                <w:ins w:id="191" w:author="张光木" w:date="2008-09-10T10:24:00Z"/>
                <w:rFonts w:hint="eastAsia"/>
                <w:szCs w:val="21"/>
                <w:lang w:val="zh-CN"/>
              </w:rPr>
            </w:pPr>
            <w:r w:rsidRPr="005922BF">
              <w:rPr>
                <w:szCs w:val="21"/>
              </w:rPr>
              <w:t xml:space="preserve">1 : </w:t>
            </w:r>
            <w:r w:rsidRPr="005922BF">
              <w:rPr>
                <w:szCs w:val="21"/>
                <w:lang w:val="zh-CN"/>
              </w:rPr>
              <w:t>订购</w:t>
            </w:r>
            <w:r>
              <w:rPr>
                <w:rFonts w:hint="eastAsia"/>
                <w:szCs w:val="21"/>
                <w:lang w:val="zh-CN"/>
              </w:rPr>
              <w:t>；</w:t>
            </w:r>
          </w:p>
          <w:p w:rsidR="00E734B7" w:rsidRDefault="00045946" w:rsidP="00045946">
            <w:pPr>
              <w:numPr>
                <w:ins w:id="192" w:author="张光木" w:date="2008-09-10T10:24:00Z"/>
              </w:numPr>
              <w:rPr>
                <w:ins w:id="193" w:author="张光木" w:date="2008-09-10T10:24:00Z"/>
                <w:rFonts w:hint="eastAsia"/>
                <w:szCs w:val="21"/>
                <w:lang w:val="zh-CN"/>
              </w:rPr>
            </w:pPr>
            <w:r w:rsidRPr="005922BF">
              <w:rPr>
                <w:szCs w:val="21"/>
              </w:rPr>
              <w:t xml:space="preserve">2 : </w:t>
            </w:r>
            <w:r w:rsidRPr="005922BF">
              <w:rPr>
                <w:szCs w:val="21"/>
                <w:lang w:val="zh-CN"/>
              </w:rPr>
              <w:t>暂停</w:t>
            </w:r>
            <w:r>
              <w:rPr>
                <w:rFonts w:hint="eastAsia"/>
                <w:szCs w:val="21"/>
                <w:lang w:val="zh-CN"/>
              </w:rPr>
              <w:t>；</w:t>
            </w:r>
          </w:p>
          <w:p w:rsidR="00E734B7" w:rsidRDefault="00045946" w:rsidP="00045946">
            <w:pPr>
              <w:numPr>
                <w:ins w:id="194" w:author="张光木" w:date="2008-09-10T10:24:00Z"/>
              </w:numPr>
              <w:rPr>
                <w:ins w:id="195" w:author="张光木" w:date="2008-09-10T10:24:00Z"/>
                <w:rFonts w:hint="eastAsia"/>
                <w:szCs w:val="21"/>
                <w:lang w:val="zh-CN"/>
              </w:rPr>
            </w:pPr>
            <w:r w:rsidRPr="005922BF">
              <w:rPr>
                <w:szCs w:val="21"/>
              </w:rPr>
              <w:t xml:space="preserve">3 : </w:t>
            </w:r>
            <w:r w:rsidRPr="005922BF">
              <w:rPr>
                <w:szCs w:val="21"/>
                <w:lang w:val="zh-CN"/>
              </w:rPr>
              <w:t>恢复</w:t>
            </w:r>
            <w:r>
              <w:rPr>
                <w:rFonts w:hint="eastAsia"/>
                <w:szCs w:val="21"/>
                <w:lang w:val="zh-CN"/>
              </w:rPr>
              <w:t>；</w:t>
            </w:r>
          </w:p>
          <w:p w:rsidR="00045946" w:rsidRPr="005922BF" w:rsidRDefault="00045946" w:rsidP="00045946">
            <w:pPr>
              <w:numPr>
                <w:ins w:id="196" w:author="张光木" w:date="2008-09-10T10:24:00Z"/>
              </w:numPr>
              <w:rPr>
                <w:szCs w:val="21"/>
              </w:rPr>
            </w:pPr>
            <w:r w:rsidRPr="005922BF">
              <w:rPr>
                <w:szCs w:val="21"/>
              </w:rPr>
              <w:t xml:space="preserve">4 : </w:t>
            </w:r>
            <w:r w:rsidRPr="005922BF">
              <w:rPr>
                <w:szCs w:val="21"/>
                <w:lang w:val="zh-CN"/>
              </w:rPr>
              <w:t>变更</w:t>
            </w:r>
          </w:p>
          <w:p w:rsidR="005E7620" w:rsidRDefault="00045946" w:rsidP="00045946">
            <w:pPr>
              <w:rPr>
                <w:ins w:id="197" w:author="张光木" w:date="2008-09-10T10:25:00Z"/>
                <w:rFonts w:hint="eastAsia"/>
                <w:szCs w:val="21"/>
                <w:lang w:val="zh-CN"/>
              </w:rPr>
            </w:pPr>
            <w:r w:rsidRPr="005922BF">
              <w:rPr>
                <w:szCs w:val="21"/>
              </w:rPr>
              <w:t xml:space="preserve">5 : </w:t>
            </w:r>
            <w:r w:rsidRPr="005922BF">
              <w:rPr>
                <w:szCs w:val="21"/>
                <w:lang w:val="zh-CN"/>
              </w:rPr>
              <w:t>退订</w:t>
            </w:r>
            <w:r w:rsidR="00FB3735">
              <w:rPr>
                <w:rFonts w:ascii="宋体" w:hAnsi="宋体" w:hint="eastAsia"/>
                <w:sz w:val="21"/>
                <w:szCs w:val="21"/>
              </w:rPr>
              <w:t>（</w:t>
            </w:r>
            <w:ins w:id="198" w:author="张光木" w:date="2008-09-10T10:24:00Z">
              <w:r w:rsidR="00E734B7">
                <w:rPr>
                  <w:rFonts w:ascii="宋体" w:hAnsi="宋体" w:hint="eastAsia"/>
                  <w:sz w:val="21"/>
                  <w:szCs w:val="21"/>
                </w:rPr>
                <w:t>企业退订时，</w:t>
              </w:r>
            </w:ins>
            <w:r w:rsidR="00FB3735" w:rsidRPr="00F37362">
              <w:rPr>
                <w:rFonts w:ascii="宋体" w:hAnsi="宋体" w:hint="eastAsia"/>
                <w:color w:val="0000FF"/>
                <w:sz w:val="21"/>
                <w:szCs w:val="21"/>
              </w:rPr>
              <w:t>SI</w:t>
            </w:r>
            <w:ins w:id="199" w:author="张光木" w:date="2008-09-10T10:25:00Z">
              <w:r w:rsidR="00A9130A">
                <w:rPr>
                  <w:rFonts w:ascii="宋体" w:hAnsi="宋体" w:hint="eastAsia"/>
                  <w:color w:val="0000FF"/>
                  <w:sz w:val="21"/>
                  <w:szCs w:val="21"/>
                </w:rPr>
                <w:t>业务系统</w:t>
              </w:r>
              <w:r w:rsidR="00E734B7">
                <w:rPr>
                  <w:rFonts w:ascii="宋体" w:hAnsi="宋体" w:hint="eastAsia"/>
                  <w:color w:val="0000FF"/>
                  <w:sz w:val="21"/>
                  <w:szCs w:val="21"/>
                </w:rPr>
                <w:t>必需</w:t>
              </w:r>
            </w:ins>
            <w:r w:rsidR="00FB3735" w:rsidRPr="00F37362">
              <w:rPr>
                <w:rFonts w:ascii="宋体" w:hAnsi="宋体" w:hint="eastAsia"/>
                <w:color w:val="0000FF"/>
                <w:sz w:val="21"/>
                <w:szCs w:val="21"/>
              </w:rPr>
              <w:t>自动取消</w:t>
            </w:r>
            <w:ins w:id="200" w:author="张光木" w:date="2008-09-10T10:25:00Z">
              <w:r w:rsidR="00F36057">
                <w:rPr>
                  <w:rFonts w:ascii="宋体" w:hAnsi="宋体" w:hint="eastAsia"/>
                  <w:color w:val="0000FF"/>
                  <w:sz w:val="21"/>
                  <w:szCs w:val="21"/>
                </w:rPr>
                <w:t>该</w:t>
              </w:r>
              <w:r w:rsidR="00F84256">
                <w:rPr>
                  <w:rFonts w:ascii="宋体" w:hAnsi="宋体" w:hint="eastAsia"/>
                  <w:color w:val="0000FF"/>
                  <w:sz w:val="21"/>
                  <w:szCs w:val="21"/>
                </w:rPr>
                <w:t>企业下的所有</w:t>
              </w:r>
            </w:ins>
            <w:r w:rsidR="00FB3735" w:rsidRPr="00F37362">
              <w:rPr>
                <w:rFonts w:ascii="宋体" w:hAnsi="宋体" w:hint="eastAsia"/>
                <w:color w:val="0000FF"/>
                <w:sz w:val="21"/>
                <w:szCs w:val="21"/>
              </w:rPr>
              <w:t>员工</w:t>
            </w:r>
            <w:r w:rsidR="00D87688">
              <w:rPr>
                <w:rFonts w:ascii="宋体" w:hAnsi="宋体" w:hint="eastAsia"/>
                <w:color w:val="0000FF"/>
                <w:sz w:val="21"/>
                <w:szCs w:val="21"/>
              </w:rPr>
              <w:t>订购</w:t>
            </w:r>
            <w:r w:rsidR="00FB3735" w:rsidRPr="00F37362">
              <w:rPr>
                <w:rFonts w:ascii="宋体" w:hAnsi="宋体" w:hint="eastAsia"/>
                <w:color w:val="0000FF"/>
                <w:sz w:val="21"/>
                <w:szCs w:val="21"/>
              </w:rPr>
              <w:t>关系</w:t>
            </w:r>
            <w:r w:rsidR="00FB3735">
              <w:rPr>
                <w:rFonts w:ascii="宋体" w:hAnsi="宋体" w:hint="eastAsia"/>
                <w:sz w:val="21"/>
                <w:szCs w:val="21"/>
              </w:rPr>
              <w:t>）</w:t>
            </w:r>
            <w:r w:rsidR="002B0B79">
              <w:rPr>
                <w:rFonts w:hint="eastAsia"/>
                <w:szCs w:val="21"/>
                <w:lang w:val="zh-CN"/>
              </w:rPr>
              <w:t>；</w:t>
            </w:r>
          </w:p>
          <w:p w:rsidR="00045946" w:rsidRDefault="002B0B79" w:rsidP="00045946">
            <w:pPr>
              <w:numPr>
                <w:ins w:id="201" w:author="张光木" w:date="2008-09-10T10:25:00Z"/>
              </w:numPr>
              <w:rPr>
                <w:ins w:id="202" w:author="张光木" w:date="2008-09-10T10:25:00Z"/>
                <w:rFonts w:hint="eastAsia"/>
                <w:szCs w:val="21"/>
                <w:lang w:val="zh-CN"/>
              </w:rPr>
            </w:pPr>
            <w:r>
              <w:rPr>
                <w:rFonts w:hint="eastAsia"/>
                <w:szCs w:val="21"/>
                <w:lang w:val="zh-CN"/>
              </w:rPr>
              <w:t>6</w:t>
            </w:r>
            <w:r>
              <w:rPr>
                <w:rFonts w:hint="eastAsia"/>
                <w:szCs w:val="21"/>
                <w:lang w:val="zh-CN"/>
              </w:rPr>
              <w:t>：企业基本信息变更</w:t>
            </w:r>
          </w:p>
          <w:p w:rsidR="005E7620" w:rsidRDefault="005E7620" w:rsidP="00045946">
            <w:pPr>
              <w:numPr>
                <w:ins w:id="203" w:author="张光木" w:date="2008-09-10T10:25:00Z"/>
              </w:numPr>
              <w:rPr>
                <w:rFonts w:hint="eastAsia"/>
                <w:szCs w:val="21"/>
                <w:lang w:val="zh-CN"/>
              </w:rPr>
            </w:pPr>
          </w:p>
          <w:p w:rsidR="00045946" w:rsidRPr="00E72689" w:rsidRDefault="00700A78" w:rsidP="0068082E">
            <w:pPr>
              <w:spacing w:line="360" w:lineRule="auto"/>
              <w:rPr>
                <w:rFonts w:ascii="宋体" w:hAnsi="宋体" w:hint="eastAsia"/>
                <w:sz w:val="21"/>
                <w:szCs w:val="21"/>
              </w:rPr>
            </w:pPr>
            <w:ins w:id="204" w:author="张光木" w:date="2008-09-10T10:26:00Z">
              <w:r>
                <w:rPr>
                  <w:rFonts w:hint="eastAsia"/>
                  <w:szCs w:val="21"/>
                  <w:lang w:val="zh-CN"/>
                </w:rPr>
                <w:lastRenderedPageBreak/>
                <w:t>当绑定</w:t>
              </w:r>
            </w:ins>
            <w:ins w:id="205" w:author="张光木" w:date="2008-09-10T10:27:00Z">
              <w:r>
                <w:rPr>
                  <w:rFonts w:hint="eastAsia"/>
                  <w:szCs w:val="21"/>
                  <w:lang w:val="zh-CN"/>
                </w:rPr>
                <w:t>标志为</w:t>
              </w:r>
            </w:ins>
            <w:r w:rsidR="00045946">
              <w:rPr>
                <w:rFonts w:hint="eastAsia"/>
                <w:szCs w:val="21"/>
                <w:lang w:val="zh-CN"/>
              </w:rPr>
              <w:t>2</w:t>
            </w:r>
            <w:r w:rsidR="00045946">
              <w:rPr>
                <w:rFonts w:hint="eastAsia"/>
                <w:szCs w:val="21"/>
                <w:lang w:val="zh-CN"/>
              </w:rPr>
              <w:t>、</w:t>
            </w:r>
            <w:r w:rsidR="00045946">
              <w:rPr>
                <w:rFonts w:hint="eastAsia"/>
                <w:szCs w:val="21"/>
                <w:lang w:val="zh-CN"/>
              </w:rPr>
              <w:t>3</w:t>
            </w:r>
            <w:r w:rsidR="00045946">
              <w:rPr>
                <w:rFonts w:hint="eastAsia"/>
                <w:szCs w:val="21"/>
                <w:lang w:val="zh-CN"/>
              </w:rPr>
              <w:t>、</w:t>
            </w:r>
            <w:r w:rsidR="00045946">
              <w:rPr>
                <w:rFonts w:hint="eastAsia"/>
                <w:szCs w:val="21"/>
                <w:lang w:val="zh-CN"/>
              </w:rPr>
              <w:t>5</w:t>
            </w:r>
            <w:ins w:id="206" w:author="张光木" w:date="2008-09-10T10:27:00Z">
              <w:r w:rsidR="00EC7804">
                <w:rPr>
                  <w:rFonts w:hint="eastAsia"/>
                  <w:szCs w:val="21"/>
                  <w:lang w:val="zh-CN"/>
                </w:rPr>
                <w:t>时，</w:t>
              </w:r>
            </w:ins>
            <w:r w:rsidR="00045946">
              <w:rPr>
                <w:rFonts w:hint="eastAsia"/>
                <w:szCs w:val="21"/>
                <w:lang w:val="zh-CN"/>
              </w:rPr>
              <w:t>只用</w:t>
            </w:r>
            <w:ins w:id="207" w:author="张光木" w:date="2008-09-10T10:26:00Z">
              <w:r w:rsidR="00365159">
                <w:rPr>
                  <w:rFonts w:hint="eastAsia"/>
                  <w:szCs w:val="21"/>
                  <w:lang w:val="zh-CN"/>
                </w:rPr>
                <w:t>填写</w:t>
              </w:r>
            </w:ins>
            <w:r w:rsidR="00045946">
              <w:rPr>
                <w:rFonts w:hint="eastAsia"/>
                <w:szCs w:val="21"/>
                <w:lang w:val="zh-CN"/>
              </w:rPr>
              <w:t>集团名称和集团</w:t>
            </w:r>
            <w:ins w:id="208" w:author="张光木" w:date="2008-09-10T10:26:00Z">
              <w:r w:rsidR="00B72562">
                <w:rPr>
                  <w:rFonts w:hint="eastAsia"/>
                  <w:szCs w:val="21"/>
                  <w:lang w:val="zh-CN"/>
                </w:rPr>
                <w:t>编号</w:t>
              </w:r>
            </w:ins>
            <w:r w:rsidR="00045946">
              <w:rPr>
                <w:rFonts w:hint="eastAsia"/>
                <w:szCs w:val="21"/>
                <w:lang w:val="zh-CN"/>
              </w:rPr>
              <w:t>字段</w:t>
            </w:r>
          </w:p>
        </w:tc>
        <w:tc>
          <w:tcPr>
            <w:tcW w:w="1181" w:type="dxa"/>
          </w:tcPr>
          <w:p w:rsidR="00DF2E7F" w:rsidRPr="00E72689" w:rsidRDefault="00DF2E7F" w:rsidP="0068082E">
            <w:pPr>
              <w:spacing w:line="360" w:lineRule="auto"/>
              <w:jc w:val="center"/>
              <w:rPr>
                <w:rFonts w:ascii="宋体" w:hAnsi="宋体" w:hint="eastAsia"/>
                <w:sz w:val="21"/>
                <w:szCs w:val="21"/>
              </w:rPr>
            </w:pPr>
            <w:r>
              <w:rPr>
                <w:rFonts w:ascii="宋体" w:hAnsi="宋体" w:hint="eastAsia"/>
                <w:sz w:val="21"/>
                <w:szCs w:val="21"/>
              </w:rPr>
              <w:lastRenderedPageBreak/>
              <w:t>int</w:t>
            </w:r>
          </w:p>
        </w:tc>
        <w:tc>
          <w:tcPr>
            <w:tcW w:w="1496" w:type="dxa"/>
          </w:tcPr>
          <w:p w:rsidR="00DF2E7F" w:rsidRPr="00E72689" w:rsidRDefault="00A50EFD" w:rsidP="0068082E">
            <w:pPr>
              <w:spacing w:line="360" w:lineRule="auto"/>
              <w:jc w:val="center"/>
              <w:rPr>
                <w:rFonts w:ascii="宋体" w:hAnsi="宋体" w:hint="eastAsia"/>
                <w:sz w:val="21"/>
                <w:szCs w:val="21"/>
              </w:rPr>
            </w:pPr>
            <w:r>
              <w:rPr>
                <w:rFonts w:ascii="宋体" w:hAnsi="宋体" w:hint="eastAsia"/>
                <w:sz w:val="21"/>
                <w:szCs w:val="21"/>
              </w:rPr>
              <w:t>--</w:t>
            </w:r>
          </w:p>
        </w:tc>
      </w:tr>
      <w:tr w:rsidR="00226293">
        <w:tblPrEx>
          <w:tblCellMar>
            <w:top w:w="0" w:type="dxa"/>
            <w:bottom w:w="0" w:type="dxa"/>
          </w:tblCellMar>
        </w:tblPrEx>
        <w:trPr>
          <w:jc w:val="center"/>
        </w:trPr>
        <w:tc>
          <w:tcPr>
            <w:tcW w:w="1728" w:type="dxa"/>
          </w:tcPr>
          <w:p w:rsidR="00226293" w:rsidRPr="00E72689" w:rsidRDefault="00226293" w:rsidP="0068082E">
            <w:pPr>
              <w:spacing w:line="360" w:lineRule="auto"/>
              <w:jc w:val="center"/>
              <w:rPr>
                <w:rFonts w:ascii="宋体" w:hAnsi="宋体" w:hint="eastAsia"/>
                <w:sz w:val="21"/>
                <w:szCs w:val="21"/>
              </w:rPr>
            </w:pPr>
            <w:r w:rsidRPr="0004128C">
              <w:rPr>
                <w:rFonts w:ascii="宋体" w:hAnsi="宋体" w:hint="eastAsia"/>
                <w:sz w:val="21"/>
                <w:szCs w:val="21"/>
              </w:rPr>
              <w:lastRenderedPageBreak/>
              <w:t>OPNOTE</w:t>
            </w:r>
          </w:p>
        </w:tc>
        <w:tc>
          <w:tcPr>
            <w:tcW w:w="3803" w:type="dxa"/>
          </w:tcPr>
          <w:p w:rsidR="00226293" w:rsidRPr="00E72689" w:rsidRDefault="00226293" w:rsidP="0068082E">
            <w:pPr>
              <w:spacing w:line="360" w:lineRule="auto"/>
              <w:rPr>
                <w:rFonts w:ascii="宋体" w:hAnsi="宋体" w:hint="eastAsia"/>
                <w:sz w:val="21"/>
                <w:szCs w:val="21"/>
              </w:rPr>
            </w:pPr>
            <w:r w:rsidRPr="0004128C">
              <w:rPr>
                <w:rFonts w:ascii="宋体" w:hAnsi="宋体" w:hint="eastAsia"/>
                <w:sz w:val="21"/>
                <w:szCs w:val="21"/>
              </w:rPr>
              <w:t>绑定说明</w:t>
            </w:r>
            <w:r w:rsidR="004155C0" w:rsidRPr="004155C0">
              <w:rPr>
                <w:rFonts w:ascii="宋体" w:hAnsi="宋体" w:hint="eastAsia"/>
                <w:color w:val="0000FF"/>
                <w:sz w:val="21"/>
                <w:szCs w:val="21"/>
              </w:rPr>
              <w:t>（非必填）</w:t>
            </w:r>
          </w:p>
        </w:tc>
        <w:tc>
          <w:tcPr>
            <w:tcW w:w="1181" w:type="dxa"/>
          </w:tcPr>
          <w:p w:rsidR="00226293" w:rsidRDefault="00226293" w:rsidP="0068082E">
            <w:pPr>
              <w:spacing w:line="360" w:lineRule="auto"/>
              <w:jc w:val="center"/>
              <w:rPr>
                <w:rFonts w:ascii="宋体" w:hAnsi="宋体" w:hint="eastAsia"/>
                <w:sz w:val="21"/>
                <w:szCs w:val="21"/>
              </w:rPr>
            </w:pPr>
            <w:r>
              <w:rPr>
                <w:rFonts w:ascii="宋体" w:hAnsi="宋体" w:hint="eastAsia"/>
                <w:sz w:val="21"/>
                <w:szCs w:val="21"/>
              </w:rPr>
              <w:t>String</w:t>
            </w:r>
          </w:p>
        </w:tc>
        <w:tc>
          <w:tcPr>
            <w:tcW w:w="1496" w:type="dxa"/>
          </w:tcPr>
          <w:p w:rsidR="00226293" w:rsidRPr="00E72689" w:rsidRDefault="001F3B7A" w:rsidP="0068082E">
            <w:pPr>
              <w:spacing w:line="360" w:lineRule="auto"/>
              <w:jc w:val="center"/>
              <w:rPr>
                <w:rFonts w:ascii="宋体" w:hAnsi="宋体" w:hint="eastAsia"/>
                <w:sz w:val="21"/>
                <w:szCs w:val="21"/>
              </w:rPr>
            </w:pPr>
            <w:r>
              <w:rPr>
                <w:rFonts w:ascii="宋体" w:hAnsi="宋体" w:hint="eastAsia"/>
                <w:sz w:val="21"/>
                <w:szCs w:val="21"/>
              </w:rPr>
              <w:t>512</w:t>
            </w:r>
          </w:p>
        </w:tc>
      </w:tr>
      <w:tr w:rsidR="0059759E">
        <w:tblPrEx>
          <w:tblCellMar>
            <w:top w:w="0" w:type="dxa"/>
            <w:bottom w:w="0" w:type="dxa"/>
          </w:tblCellMar>
        </w:tblPrEx>
        <w:trPr>
          <w:jc w:val="center"/>
        </w:trPr>
        <w:tc>
          <w:tcPr>
            <w:tcW w:w="1728" w:type="dxa"/>
          </w:tcPr>
          <w:p w:rsidR="0059759E" w:rsidRPr="00E72689" w:rsidRDefault="0059759E" w:rsidP="00500144">
            <w:pPr>
              <w:spacing w:line="360" w:lineRule="auto"/>
              <w:jc w:val="center"/>
              <w:rPr>
                <w:rFonts w:ascii="宋体" w:hAnsi="宋体" w:hint="eastAsia"/>
                <w:sz w:val="21"/>
                <w:szCs w:val="21"/>
              </w:rPr>
            </w:pPr>
            <w:r w:rsidRPr="00E72689">
              <w:rPr>
                <w:rFonts w:ascii="宋体" w:hAnsi="宋体" w:hint="eastAsia"/>
                <w:sz w:val="21"/>
                <w:szCs w:val="21"/>
              </w:rPr>
              <w:t>PARAM</w:t>
            </w:r>
            <w:r>
              <w:rPr>
                <w:rFonts w:ascii="宋体" w:hAnsi="宋体" w:hint="eastAsia"/>
                <w:sz w:val="21"/>
                <w:szCs w:val="21"/>
              </w:rPr>
              <w:t>LIST</w:t>
            </w:r>
          </w:p>
        </w:tc>
        <w:tc>
          <w:tcPr>
            <w:tcW w:w="3803" w:type="dxa"/>
          </w:tcPr>
          <w:p w:rsidR="0059759E" w:rsidRPr="004155C0" w:rsidRDefault="0059759E"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业务参数列表</w:t>
            </w:r>
            <w:ins w:id="209" w:author="张光木" w:date="2008-09-10T10:30:00Z">
              <w:r w:rsidR="0055078E">
                <w:rPr>
                  <w:rFonts w:ascii="宋体" w:hAnsi="宋体" w:hint="eastAsia"/>
                  <w:color w:val="0000FF"/>
                  <w:sz w:val="21"/>
                  <w:szCs w:val="21"/>
                </w:rPr>
                <w:t>(如果没有参数，此大节点可以不存在)</w:t>
              </w:r>
            </w:ins>
          </w:p>
        </w:tc>
        <w:tc>
          <w:tcPr>
            <w:tcW w:w="1181" w:type="dxa"/>
          </w:tcPr>
          <w:p w:rsidR="0059759E" w:rsidRDefault="007E7B9F" w:rsidP="00500144">
            <w:pPr>
              <w:spacing w:line="360" w:lineRule="auto"/>
              <w:jc w:val="center"/>
              <w:rPr>
                <w:rFonts w:ascii="宋体" w:hAnsi="宋体" w:hint="eastAsia"/>
                <w:sz w:val="21"/>
                <w:szCs w:val="21"/>
              </w:rPr>
            </w:pPr>
            <w:r>
              <w:rPr>
                <w:rFonts w:ascii="宋体" w:hAnsi="宋体" w:hint="eastAsia"/>
                <w:sz w:val="21"/>
                <w:szCs w:val="21"/>
              </w:rPr>
              <w:t>--</w:t>
            </w:r>
          </w:p>
        </w:tc>
        <w:tc>
          <w:tcPr>
            <w:tcW w:w="1496" w:type="dxa"/>
          </w:tcPr>
          <w:p w:rsidR="0059759E" w:rsidRDefault="007E7B9F" w:rsidP="00500144">
            <w:pPr>
              <w:spacing w:line="360" w:lineRule="auto"/>
              <w:jc w:val="center"/>
              <w:rPr>
                <w:rFonts w:ascii="宋体" w:hAnsi="宋体" w:hint="eastAsia"/>
                <w:sz w:val="21"/>
                <w:szCs w:val="21"/>
              </w:rPr>
            </w:pPr>
            <w:r>
              <w:rPr>
                <w:rFonts w:ascii="宋体" w:hAnsi="宋体" w:hint="eastAsia"/>
                <w:sz w:val="21"/>
                <w:szCs w:val="21"/>
              </w:rPr>
              <w:t>--</w:t>
            </w:r>
          </w:p>
        </w:tc>
      </w:tr>
      <w:tr w:rsidR="00870AD9">
        <w:tblPrEx>
          <w:tblCellMar>
            <w:top w:w="0" w:type="dxa"/>
            <w:bottom w:w="0" w:type="dxa"/>
          </w:tblCellMar>
        </w:tblPrEx>
        <w:trPr>
          <w:trHeight w:val="162"/>
          <w:jc w:val="center"/>
        </w:trPr>
        <w:tc>
          <w:tcPr>
            <w:tcW w:w="1728"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PARAMMAP</w:t>
            </w:r>
          </w:p>
        </w:tc>
        <w:tc>
          <w:tcPr>
            <w:tcW w:w="3803" w:type="dxa"/>
            <w:vAlign w:val="center"/>
          </w:tcPr>
          <w:p w:rsidR="00870AD9" w:rsidRPr="004155C0" w:rsidRDefault="00870AD9"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业务配置参数</w:t>
            </w:r>
          </w:p>
        </w:tc>
        <w:tc>
          <w:tcPr>
            <w:tcW w:w="1181" w:type="dxa"/>
          </w:tcPr>
          <w:p w:rsidR="00870AD9" w:rsidRDefault="007E7B9F" w:rsidP="00500144">
            <w:pPr>
              <w:spacing w:line="360" w:lineRule="auto"/>
              <w:jc w:val="center"/>
              <w:rPr>
                <w:rFonts w:ascii="宋体" w:hAnsi="宋体" w:hint="eastAsia"/>
                <w:sz w:val="21"/>
                <w:szCs w:val="21"/>
              </w:rPr>
            </w:pPr>
            <w:r>
              <w:rPr>
                <w:rFonts w:ascii="宋体" w:hAnsi="宋体" w:hint="eastAsia"/>
                <w:sz w:val="21"/>
                <w:szCs w:val="21"/>
              </w:rPr>
              <w:t>--</w:t>
            </w:r>
          </w:p>
        </w:tc>
        <w:tc>
          <w:tcPr>
            <w:tcW w:w="1496" w:type="dxa"/>
          </w:tcPr>
          <w:p w:rsidR="00870AD9" w:rsidRPr="00E72689" w:rsidRDefault="007E7B9F" w:rsidP="00500144">
            <w:pPr>
              <w:spacing w:line="360" w:lineRule="auto"/>
              <w:jc w:val="center"/>
              <w:rPr>
                <w:rFonts w:ascii="宋体" w:hAnsi="宋体" w:hint="eastAsia"/>
                <w:sz w:val="21"/>
                <w:szCs w:val="21"/>
              </w:rPr>
            </w:pPr>
            <w:r>
              <w:rPr>
                <w:rFonts w:ascii="宋体" w:hAnsi="宋体" w:hint="eastAsia"/>
                <w:sz w:val="21"/>
                <w:szCs w:val="21"/>
              </w:rPr>
              <w:t>--</w:t>
            </w:r>
          </w:p>
        </w:tc>
      </w:tr>
      <w:tr w:rsidR="00870AD9">
        <w:tblPrEx>
          <w:tblCellMar>
            <w:top w:w="0" w:type="dxa"/>
            <w:bottom w:w="0" w:type="dxa"/>
          </w:tblCellMar>
        </w:tblPrEx>
        <w:trPr>
          <w:jc w:val="center"/>
        </w:trPr>
        <w:tc>
          <w:tcPr>
            <w:tcW w:w="1728"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PARAMNAME</w:t>
            </w:r>
          </w:p>
        </w:tc>
        <w:tc>
          <w:tcPr>
            <w:tcW w:w="3803" w:type="dxa"/>
          </w:tcPr>
          <w:p w:rsidR="00870AD9" w:rsidRPr="004155C0" w:rsidRDefault="00870AD9"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业务参数</w:t>
            </w:r>
            <w:r w:rsidR="004155C0" w:rsidRPr="004155C0">
              <w:rPr>
                <w:rFonts w:ascii="宋体" w:hAnsi="宋体" w:hint="eastAsia"/>
                <w:color w:val="0000FF"/>
                <w:sz w:val="21"/>
                <w:szCs w:val="21"/>
              </w:rPr>
              <w:t>代码</w:t>
            </w:r>
            <w:r w:rsidR="00EB661A" w:rsidRPr="004155C0">
              <w:rPr>
                <w:rFonts w:ascii="宋体" w:hAnsi="宋体" w:hint="eastAsia"/>
                <w:color w:val="0000FF"/>
                <w:sz w:val="21"/>
                <w:szCs w:val="21"/>
              </w:rPr>
              <w:t>（必填）</w:t>
            </w:r>
          </w:p>
        </w:tc>
        <w:tc>
          <w:tcPr>
            <w:tcW w:w="1181"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String</w:t>
            </w:r>
          </w:p>
        </w:tc>
        <w:tc>
          <w:tcPr>
            <w:tcW w:w="1496" w:type="dxa"/>
          </w:tcPr>
          <w:p w:rsidR="00870AD9" w:rsidRPr="00E72689" w:rsidRDefault="00DF2E7F" w:rsidP="00500144">
            <w:pPr>
              <w:spacing w:line="360" w:lineRule="auto"/>
              <w:jc w:val="center"/>
              <w:rPr>
                <w:rFonts w:ascii="宋体" w:hAnsi="宋体" w:hint="eastAsia"/>
                <w:sz w:val="21"/>
                <w:szCs w:val="21"/>
              </w:rPr>
            </w:pPr>
            <w:r>
              <w:rPr>
                <w:rFonts w:ascii="宋体" w:hAnsi="宋体" w:hint="eastAsia"/>
                <w:sz w:val="21"/>
                <w:szCs w:val="21"/>
              </w:rPr>
              <w:t>32</w:t>
            </w:r>
          </w:p>
        </w:tc>
      </w:tr>
      <w:tr w:rsidR="00870AD9">
        <w:tblPrEx>
          <w:tblCellMar>
            <w:top w:w="0" w:type="dxa"/>
            <w:bottom w:w="0" w:type="dxa"/>
          </w:tblCellMar>
        </w:tblPrEx>
        <w:trPr>
          <w:jc w:val="center"/>
        </w:trPr>
        <w:tc>
          <w:tcPr>
            <w:tcW w:w="1728"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PARAMVALUE</w:t>
            </w:r>
          </w:p>
        </w:tc>
        <w:tc>
          <w:tcPr>
            <w:tcW w:w="3803" w:type="dxa"/>
          </w:tcPr>
          <w:p w:rsidR="00870AD9" w:rsidRPr="004155C0" w:rsidRDefault="00870AD9"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业务参数值</w:t>
            </w:r>
            <w:r w:rsidR="00EB661A" w:rsidRPr="004155C0">
              <w:rPr>
                <w:rFonts w:ascii="宋体" w:hAnsi="宋体" w:hint="eastAsia"/>
                <w:color w:val="0000FF"/>
                <w:sz w:val="21"/>
                <w:szCs w:val="21"/>
              </w:rPr>
              <w:t>（必填）</w:t>
            </w:r>
          </w:p>
        </w:tc>
        <w:tc>
          <w:tcPr>
            <w:tcW w:w="1181"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String</w:t>
            </w:r>
          </w:p>
        </w:tc>
        <w:tc>
          <w:tcPr>
            <w:tcW w:w="1496" w:type="dxa"/>
          </w:tcPr>
          <w:p w:rsidR="00870AD9" w:rsidRPr="00E72689" w:rsidRDefault="00870AD9" w:rsidP="00500144">
            <w:pPr>
              <w:spacing w:line="360" w:lineRule="auto"/>
              <w:jc w:val="center"/>
              <w:rPr>
                <w:rFonts w:ascii="宋体" w:hAnsi="宋体" w:hint="eastAsia"/>
                <w:sz w:val="21"/>
                <w:szCs w:val="21"/>
              </w:rPr>
            </w:pPr>
            <w:r>
              <w:rPr>
                <w:rFonts w:ascii="宋体" w:hAnsi="宋体" w:hint="eastAsia"/>
                <w:sz w:val="21"/>
                <w:szCs w:val="21"/>
              </w:rPr>
              <w:t>128</w:t>
            </w:r>
          </w:p>
        </w:tc>
      </w:tr>
      <w:tr w:rsidR="00C4322E">
        <w:tblPrEx>
          <w:tblCellMar>
            <w:top w:w="0" w:type="dxa"/>
            <w:bottom w:w="0" w:type="dxa"/>
          </w:tblCellMar>
        </w:tblPrEx>
        <w:trPr>
          <w:jc w:val="center"/>
        </w:trPr>
        <w:tc>
          <w:tcPr>
            <w:tcW w:w="1728" w:type="dxa"/>
          </w:tcPr>
          <w:p w:rsidR="00C4322E" w:rsidRDefault="00C4322E" w:rsidP="00500144">
            <w:pPr>
              <w:spacing w:line="360" w:lineRule="auto"/>
              <w:jc w:val="center"/>
              <w:rPr>
                <w:rFonts w:ascii="宋体" w:hAnsi="宋体" w:hint="eastAsia"/>
                <w:sz w:val="21"/>
                <w:szCs w:val="21"/>
              </w:rPr>
            </w:pPr>
            <w:r>
              <w:rPr>
                <w:rFonts w:ascii="宋体" w:hAnsi="宋体" w:hint="eastAsia"/>
                <w:sz w:val="21"/>
                <w:szCs w:val="21"/>
              </w:rPr>
              <w:t>CORPINFOLIST</w:t>
            </w:r>
          </w:p>
        </w:tc>
        <w:tc>
          <w:tcPr>
            <w:tcW w:w="3803" w:type="dxa"/>
          </w:tcPr>
          <w:p w:rsidR="00C4322E" w:rsidRPr="004155C0" w:rsidRDefault="00C4322E"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企业信息参数列表</w:t>
            </w:r>
          </w:p>
        </w:tc>
        <w:tc>
          <w:tcPr>
            <w:tcW w:w="1181" w:type="dxa"/>
          </w:tcPr>
          <w:p w:rsidR="00C4322E" w:rsidRDefault="007E7B9F" w:rsidP="00500144">
            <w:pPr>
              <w:spacing w:line="360" w:lineRule="auto"/>
              <w:jc w:val="center"/>
              <w:rPr>
                <w:rFonts w:ascii="宋体" w:hAnsi="宋体" w:hint="eastAsia"/>
                <w:sz w:val="21"/>
                <w:szCs w:val="21"/>
              </w:rPr>
            </w:pPr>
            <w:r>
              <w:rPr>
                <w:rFonts w:ascii="宋体" w:hAnsi="宋体" w:hint="eastAsia"/>
                <w:sz w:val="21"/>
                <w:szCs w:val="21"/>
              </w:rPr>
              <w:t>--</w:t>
            </w:r>
          </w:p>
        </w:tc>
        <w:tc>
          <w:tcPr>
            <w:tcW w:w="1496" w:type="dxa"/>
          </w:tcPr>
          <w:p w:rsidR="00C4322E" w:rsidRDefault="007E7B9F" w:rsidP="00500144">
            <w:pPr>
              <w:spacing w:line="360" w:lineRule="auto"/>
              <w:jc w:val="center"/>
              <w:rPr>
                <w:rFonts w:ascii="宋体" w:hAnsi="宋体" w:hint="eastAsia"/>
                <w:sz w:val="21"/>
                <w:szCs w:val="21"/>
              </w:rPr>
            </w:pPr>
            <w:r>
              <w:rPr>
                <w:rFonts w:ascii="宋体" w:hAnsi="宋体" w:hint="eastAsia"/>
                <w:sz w:val="21"/>
                <w:szCs w:val="21"/>
              </w:rPr>
              <w:t>--</w:t>
            </w:r>
          </w:p>
        </w:tc>
      </w:tr>
      <w:tr w:rsidR="00870AD9">
        <w:tblPrEx>
          <w:tblCellMar>
            <w:top w:w="0" w:type="dxa"/>
            <w:bottom w:w="0" w:type="dxa"/>
          </w:tblCellMar>
        </w:tblPrEx>
        <w:trPr>
          <w:jc w:val="center"/>
        </w:trPr>
        <w:tc>
          <w:tcPr>
            <w:tcW w:w="1728" w:type="dxa"/>
          </w:tcPr>
          <w:p w:rsidR="00870AD9" w:rsidRPr="0071294A" w:rsidRDefault="00870AD9" w:rsidP="00500144">
            <w:pPr>
              <w:spacing w:line="360" w:lineRule="auto"/>
              <w:jc w:val="center"/>
              <w:rPr>
                <w:rFonts w:ascii="宋体" w:hAnsi="宋体" w:hint="eastAsia"/>
                <w:sz w:val="21"/>
                <w:szCs w:val="21"/>
              </w:rPr>
            </w:pPr>
            <w:r w:rsidRPr="0071294A">
              <w:rPr>
                <w:rFonts w:ascii="宋体" w:hAnsi="宋体" w:hint="eastAsia"/>
                <w:sz w:val="21"/>
                <w:szCs w:val="21"/>
              </w:rPr>
              <w:t>CORPINFOMAP</w:t>
            </w:r>
          </w:p>
        </w:tc>
        <w:tc>
          <w:tcPr>
            <w:tcW w:w="3803" w:type="dxa"/>
          </w:tcPr>
          <w:p w:rsidR="00870AD9" w:rsidRPr="004155C0" w:rsidRDefault="00870AD9"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企业信息参数</w:t>
            </w:r>
          </w:p>
        </w:tc>
        <w:tc>
          <w:tcPr>
            <w:tcW w:w="1181" w:type="dxa"/>
          </w:tcPr>
          <w:p w:rsidR="00870AD9" w:rsidRPr="0071294A" w:rsidRDefault="007E7B9F" w:rsidP="00500144">
            <w:pPr>
              <w:spacing w:line="360" w:lineRule="auto"/>
              <w:jc w:val="center"/>
              <w:rPr>
                <w:rFonts w:ascii="宋体" w:hAnsi="宋体" w:hint="eastAsia"/>
                <w:sz w:val="21"/>
                <w:szCs w:val="21"/>
              </w:rPr>
            </w:pPr>
            <w:r>
              <w:rPr>
                <w:rFonts w:ascii="宋体" w:hAnsi="宋体" w:hint="eastAsia"/>
                <w:sz w:val="21"/>
                <w:szCs w:val="21"/>
              </w:rPr>
              <w:t>--</w:t>
            </w:r>
          </w:p>
        </w:tc>
        <w:tc>
          <w:tcPr>
            <w:tcW w:w="1496" w:type="dxa"/>
          </w:tcPr>
          <w:p w:rsidR="00870AD9" w:rsidRPr="0071294A" w:rsidRDefault="007E7B9F" w:rsidP="00500144">
            <w:pPr>
              <w:spacing w:line="360" w:lineRule="auto"/>
              <w:jc w:val="center"/>
              <w:rPr>
                <w:rFonts w:ascii="宋体" w:hAnsi="宋体" w:hint="eastAsia"/>
                <w:sz w:val="21"/>
                <w:szCs w:val="21"/>
              </w:rPr>
            </w:pPr>
            <w:r>
              <w:rPr>
                <w:rFonts w:ascii="宋体" w:hAnsi="宋体" w:hint="eastAsia"/>
                <w:sz w:val="21"/>
                <w:szCs w:val="21"/>
              </w:rPr>
              <w:t>--</w:t>
            </w:r>
          </w:p>
        </w:tc>
      </w:tr>
      <w:tr w:rsidR="00870AD9">
        <w:tblPrEx>
          <w:tblCellMar>
            <w:top w:w="0" w:type="dxa"/>
            <w:bottom w:w="0" w:type="dxa"/>
          </w:tblCellMar>
        </w:tblPrEx>
        <w:trPr>
          <w:jc w:val="center"/>
        </w:trPr>
        <w:tc>
          <w:tcPr>
            <w:tcW w:w="1728" w:type="dxa"/>
          </w:tcPr>
          <w:p w:rsidR="00870AD9" w:rsidRPr="0071294A" w:rsidRDefault="00870AD9" w:rsidP="00500144">
            <w:pPr>
              <w:spacing w:line="360" w:lineRule="auto"/>
              <w:jc w:val="center"/>
              <w:rPr>
                <w:rFonts w:ascii="宋体" w:hAnsi="宋体" w:hint="eastAsia"/>
                <w:sz w:val="21"/>
                <w:szCs w:val="21"/>
              </w:rPr>
            </w:pPr>
            <w:r w:rsidRPr="0071294A">
              <w:rPr>
                <w:rFonts w:ascii="宋体" w:hAnsi="宋体" w:hint="eastAsia"/>
                <w:sz w:val="21"/>
                <w:szCs w:val="21"/>
              </w:rPr>
              <w:t>CORPINFONAME</w:t>
            </w:r>
          </w:p>
        </w:tc>
        <w:tc>
          <w:tcPr>
            <w:tcW w:w="3803" w:type="dxa"/>
          </w:tcPr>
          <w:p w:rsidR="00870AD9" w:rsidRPr="004155C0" w:rsidRDefault="00870AD9"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企业信息参值</w:t>
            </w:r>
            <w:r w:rsidR="004155C0" w:rsidRPr="004155C0">
              <w:rPr>
                <w:rFonts w:ascii="宋体" w:hAnsi="宋体" w:hint="eastAsia"/>
                <w:color w:val="0000FF"/>
                <w:sz w:val="21"/>
                <w:szCs w:val="21"/>
              </w:rPr>
              <w:t>代码</w:t>
            </w:r>
            <w:r w:rsidR="00EB661A" w:rsidRPr="004155C0">
              <w:rPr>
                <w:rFonts w:ascii="宋体" w:hAnsi="宋体" w:hint="eastAsia"/>
                <w:color w:val="0000FF"/>
                <w:sz w:val="21"/>
                <w:szCs w:val="21"/>
              </w:rPr>
              <w:t>（必填）</w:t>
            </w:r>
          </w:p>
        </w:tc>
        <w:tc>
          <w:tcPr>
            <w:tcW w:w="1181" w:type="dxa"/>
          </w:tcPr>
          <w:p w:rsidR="00870AD9" w:rsidRPr="0071294A" w:rsidRDefault="00870AD9" w:rsidP="00500144">
            <w:pPr>
              <w:spacing w:line="360" w:lineRule="auto"/>
              <w:jc w:val="center"/>
              <w:rPr>
                <w:rFonts w:ascii="宋体" w:hAnsi="宋体" w:hint="eastAsia"/>
                <w:sz w:val="21"/>
                <w:szCs w:val="21"/>
              </w:rPr>
            </w:pPr>
            <w:r w:rsidRPr="0071294A">
              <w:rPr>
                <w:rFonts w:ascii="宋体" w:hAnsi="宋体" w:hint="eastAsia"/>
                <w:sz w:val="21"/>
                <w:szCs w:val="21"/>
              </w:rPr>
              <w:t>String</w:t>
            </w:r>
          </w:p>
        </w:tc>
        <w:tc>
          <w:tcPr>
            <w:tcW w:w="1496" w:type="dxa"/>
          </w:tcPr>
          <w:p w:rsidR="00870AD9" w:rsidRPr="0071294A" w:rsidRDefault="00DF2E7F" w:rsidP="00500144">
            <w:pPr>
              <w:spacing w:line="360" w:lineRule="auto"/>
              <w:jc w:val="center"/>
              <w:rPr>
                <w:rFonts w:ascii="宋体" w:hAnsi="宋体" w:hint="eastAsia"/>
                <w:sz w:val="21"/>
                <w:szCs w:val="21"/>
              </w:rPr>
            </w:pPr>
            <w:r>
              <w:rPr>
                <w:rFonts w:ascii="宋体" w:hAnsi="宋体" w:hint="eastAsia"/>
                <w:sz w:val="21"/>
                <w:szCs w:val="21"/>
              </w:rPr>
              <w:t>32</w:t>
            </w:r>
          </w:p>
        </w:tc>
      </w:tr>
      <w:tr w:rsidR="00870AD9">
        <w:tblPrEx>
          <w:tblCellMar>
            <w:top w:w="0" w:type="dxa"/>
            <w:bottom w:w="0" w:type="dxa"/>
          </w:tblCellMar>
        </w:tblPrEx>
        <w:trPr>
          <w:jc w:val="center"/>
        </w:trPr>
        <w:tc>
          <w:tcPr>
            <w:tcW w:w="1728" w:type="dxa"/>
          </w:tcPr>
          <w:p w:rsidR="00870AD9" w:rsidRPr="0071294A" w:rsidRDefault="00870AD9" w:rsidP="00500144">
            <w:pPr>
              <w:spacing w:line="360" w:lineRule="auto"/>
              <w:jc w:val="center"/>
              <w:rPr>
                <w:rFonts w:ascii="宋体" w:hAnsi="宋体" w:hint="eastAsia"/>
                <w:sz w:val="21"/>
                <w:szCs w:val="21"/>
              </w:rPr>
            </w:pPr>
            <w:r w:rsidRPr="0071294A">
              <w:rPr>
                <w:rFonts w:ascii="宋体" w:hAnsi="宋体" w:hint="eastAsia"/>
                <w:sz w:val="21"/>
                <w:szCs w:val="21"/>
              </w:rPr>
              <w:t>CORPINFOVALUE</w:t>
            </w:r>
          </w:p>
        </w:tc>
        <w:tc>
          <w:tcPr>
            <w:tcW w:w="3803" w:type="dxa"/>
          </w:tcPr>
          <w:p w:rsidR="00870AD9" w:rsidRPr="0071294A" w:rsidRDefault="00870AD9" w:rsidP="00500144">
            <w:pPr>
              <w:spacing w:line="360" w:lineRule="auto"/>
              <w:rPr>
                <w:rFonts w:ascii="宋体" w:hAnsi="宋体" w:hint="eastAsia"/>
                <w:sz w:val="21"/>
                <w:szCs w:val="21"/>
              </w:rPr>
            </w:pPr>
            <w:r w:rsidRPr="0071294A">
              <w:rPr>
                <w:rFonts w:ascii="宋体" w:hAnsi="宋体" w:hint="eastAsia"/>
                <w:sz w:val="21"/>
                <w:szCs w:val="21"/>
              </w:rPr>
              <w:t>企业信息参数值</w:t>
            </w:r>
            <w:r w:rsidR="00EB661A" w:rsidRPr="00BC71B6">
              <w:rPr>
                <w:rFonts w:ascii="宋体" w:hAnsi="宋体" w:hint="eastAsia"/>
                <w:color w:val="0000FF"/>
                <w:sz w:val="21"/>
                <w:szCs w:val="21"/>
              </w:rPr>
              <w:t>（必填）</w:t>
            </w:r>
          </w:p>
        </w:tc>
        <w:tc>
          <w:tcPr>
            <w:tcW w:w="1181" w:type="dxa"/>
          </w:tcPr>
          <w:p w:rsidR="00870AD9" w:rsidRPr="0071294A" w:rsidRDefault="00870AD9" w:rsidP="00500144">
            <w:pPr>
              <w:spacing w:line="360" w:lineRule="auto"/>
              <w:jc w:val="center"/>
              <w:rPr>
                <w:rFonts w:ascii="宋体" w:hAnsi="宋体" w:hint="eastAsia"/>
                <w:sz w:val="21"/>
                <w:szCs w:val="21"/>
              </w:rPr>
            </w:pPr>
            <w:r w:rsidRPr="0071294A">
              <w:rPr>
                <w:rFonts w:ascii="宋体" w:hAnsi="宋体" w:hint="eastAsia"/>
                <w:sz w:val="21"/>
                <w:szCs w:val="21"/>
              </w:rPr>
              <w:t>String</w:t>
            </w:r>
          </w:p>
        </w:tc>
        <w:tc>
          <w:tcPr>
            <w:tcW w:w="1496" w:type="dxa"/>
          </w:tcPr>
          <w:p w:rsidR="00870AD9" w:rsidRPr="0071294A" w:rsidRDefault="00870AD9" w:rsidP="00500144">
            <w:pPr>
              <w:spacing w:line="360" w:lineRule="auto"/>
              <w:jc w:val="center"/>
              <w:rPr>
                <w:rFonts w:ascii="宋体" w:hAnsi="宋体" w:hint="eastAsia"/>
                <w:sz w:val="21"/>
                <w:szCs w:val="21"/>
              </w:rPr>
            </w:pPr>
            <w:r w:rsidRPr="0071294A">
              <w:rPr>
                <w:rFonts w:ascii="宋体" w:hAnsi="宋体" w:hint="eastAsia"/>
                <w:sz w:val="21"/>
                <w:szCs w:val="21"/>
              </w:rPr>
              <w:t>128</w:t>
            </w:r>
          </w:p>
        </w:tc>
      </w:tr>
      <w:tr w:rsidR="00DF2E7F">
        <w:tblPrEx>
          <w:tblCellMar>
            <w:top w:w="0" w:type="dxa"/>
            <w:bottom w:w="0" w:type="dxa"/>
          </w:tblCellMar>
        </w:tblPrEx>
        <w:trPr>
          <w:jc w:val="center"/>
        </w:trPr>
        <w:tc>
          <w:tcPr>
            <w:tcW w:w="1728" w:type="dxa"/>
          </w:tcPr>
          <w:p w:rsidR="00DF2E7F" w:rsidRPr="0071294A" w:rsidRDefault="00B954FD" w:rsidP="00500144">
            <w:pPr>
              <w:spacing w:line="360" w:lineRule="auto"/>
              <w:jc w:val="center"/>
              <w:rPr>
                <w:rFonts w:ascii="宋体" w:hAnsi="宋体" w:hint="eastAsia"/>
                <w:sz w:val="21"/>
                <w:szCs w:val="21"/>
              </w:rPr>
            </w:pPr>
            <w:r>
              <w:rPr>
                <w:rFonts w:ascii="宋体" w:hAnsi="宋体" w:hint="eastAsia"/>
                <w:sz w:val="21"/>
                <w:szCs w:val="21"/>
              </w:rPr>
              <w:t>POINTLIST</w:t>
            </w:r>
          </w:p>
        </w:tc>
        <w:tc>
          <w:tcPr>
            <w:tcW w:w="3803" w:type="dxa"/>
          </w:tcPr>
          <w:p w:rsidR="00DF2E7F" w:rsidRPr="004155C0" w:rsidRDefault="004155C0" w:rsidP="00500144">
            <w:pPr>
              <w:spacing w:line="360" w:lineRule="auto"/>
              <w:rPr>
                <w:rFonts w:ascii="宋体" w:hAnsi="宋体" w:hint="eastAsia"/>
                <w:color w:val="0000FF"/>
                <w:sz w:val="21"/>
                <w:szCs w:val="21"/>
              </w:rPr>
            </w:pPr>
            <w:r w:rsidRPr="004155C0">
              <w:rPr>
                <w:rFonts w:ascii="宋体" w:hAnsi="宋体" w:hint="eastAsia"/>
                <w:color w:val="0000FF"/>
                <w:sz w:val="21"/>
                <w:szCs w:val="21"/>
              </w:rPr>
              <w:t>产品列表</w:t>
            </w:r>
            <w:ins w:id="210" w:author="张光木" w:date="2008-09-10T10:30:00Z">
              <w:r w:rsidR="00002F4F">
                <w:rPr>
                  <w:rFonts w:ascii="宋体" w:hAnsi="宋体" w:hint="eastAsia"/>
                  <w:color w:val="0000FF"/>
                  <w:sz w:val="21"/>
                  <w:szCs w:val="21"/>
                </w:rPr>
                <w:t>(至少必需有一项)</w:t>
              </w:r>
            </w:ins>
          </w:p>
        </w:tc>
        <w:tc>
          <w:tcPr>
            <w:tcW w:w="1181" w:type="dxa"/>
          </w:tcPr>
          <w:p w:rsidR="00DF2E7F" w:rsidRPr="0071294A" w:rsidRDefault="007E7B9F" w:rsidP="00500144">
            <w:pPr>
              <w:spacing w:line="360" w:lineRule="auto"/>
              <w:jc w:val="center"/>
              <w:rPr>
                <w:rFonts w:ascii="宋体" w:hAnsi="宋体" w:hint="eastAsia"/>
                <w:sz w:val="21"/>
                <w:szCs w:val="21"/>
              </w:rPr>
            </w:pPr>
            <w:r>
              <w:rPr>
                <w:rFonts w:ascii="宋体" w:hAnsi="宋体" w:hint="eastAsia"/>
                <w:sz w:val="21"/>
                <w:szCs w:val="21"/>
              </w:rPr>
              <w:t>--</w:t>
            </w:r>
          </w:p>
        </w:tc>
        <w:tc>
          <w:tcPr>
            <w:tcW w:w="1496" w:type="dxa"/>
          </w:tcPr>
          <w:p w:rsidR="00DF2E7F" w:rsidRPr="0071294A" w:rsidRDefault="007E7B9F" w:rsidP="00500144">
            <w:pPr>
              <w:spacing w:line="360" w:lineRule="auto"/>
              <w:jc w:val="center"/>
              <w:rPr>
                <w:rFonts w:ascii="宋体" w:hAnsi="宋体" w:hint="eastAsia"/>
                <w:sz w:val="21"/>
                <w:szCs w:val="21"/>
              </w:rPr>
            </w:pPr>
            <w:r>
              <w:rPr>
                <w:rFonts w:ascii="宋体" w:hAnsi="宋体" w:hint="eastAsia"/>
                <w:sz w:val="21"/>
                <w:szCs w:val="21"/>
              </w:rPr>
              <w:t>--</w:t>
            </w:r>
          </w:p>
        </w:tc>
      </w:tr>
      <w:tr w:rsidR="004155C0">
        <w:tblPrEx>
          <w:tblCellMar>
            <w:top w:w="0" w:type="dxa"/>
            <w:bottom w:w="0" w:type="dxa"/>
          </w:tblCellMar>
        </w:tblPrEx>
        <w:trPr>
          <w:jc w:val="center"/>
        </w:trPr>
        <w:tc>
          <w:tcPr>
            <w:tcW w:w="1728" w:type="dxa"/>
          </w:tcPr>
          <w:p w:rsidR="004155C0" w:rsidRPr="0071294A" w:rsidRDefault="004155C0" w:rsidP="00FC141C">
            <w:pPr>
              <w:spacing w:line="360" w:lineRule="auto"/>
              <w:jc w:val="center"/>
              <w:rPr>
                <w:rFonts w:ascii="宋体" w:hAnsi="宋体" w:hint="eastAsia"/>
                <w:sz w:val="21"/>
                <w:szCs w:val="21"/>
              </w:rPr>
            </w:pPr>
            <w:r w:rsidRPr="005922BF">
              <w:rPr>
                <w:szCs w:val="21"/>
              </w:rPr>
              <w:t>ORDERPOINTMAP</w:t>
            </w:r>
          </w:p>
        </w:tc>
        <w:tc>
          <w:tcPr>
            <w:tcW w:w="3803" w:type="dxa"/>
          </w:tcPr>
          <w:p w:rsidR="004155C0" w:rsidRPr="004155C0" w:rsidRDefault="004155C0" w:rsidP="00FC141C">
            <w:pPr>
              <w:spacing w:line="360" w:lineRule="auto"/>
              <w:rPr>
                <w:rFonts w:ascii="宋体" w:hAnsi="宋体" w:hint="eastAsia"/>
                <w:color w:val="0000FF"/>
                <w:sz w:val="21"/>
                <w:szCs w:val="21"/>
              </w:rPr>
            </w:pPr>
            <w:r w:rsidRPr="004155C0">
              <w:rPr>
                <w:rFonts w:ascii="宋体" w:hAnsi="宋体" w:hint="eastAsia"/>
                <w:color w:val="0000FF"/>
                <w:sz w:val="21"/>
                <w:szCs w:val="21"/>
              </w:rPr>
              <w:t>产品信息</w:t>
            </w:r>
          </w:p>
        </w:tc>
        <w:tc>
          <w:tcPr>
            <w:tcW w:w="1181" w:type="dxa"/>
          </w:tcPr>
          <w:p w:rsidR="004155C0" w:rsidRPr="0071294A" w:rsidRDefault="004155C0" w:rsidP="00FC141C">
            <w:pPr>
              <w:spacing w:line="360" w:lineRule="auto"/>
              <w:jc w:val="center"/>
              <w:rPr>
                <w:rFonts w:ascii="宋体" w:hAnsi="宋体" w:hint="eastAsia"/>
                <w:sz w:val="21"/>
                <w:szCs w:val="21"/>
              </w:rPr>
            </w:pPr>
            <w:r>
              <w:rPr>
                <w:rFonts w:ascii="宋体" w:hAnsi="宋体" w:hint="eastAsia"/>
                <w:sz w:val="21"/>
                <w:szCs w:val="21"/>
              </w:rPr>
              <w:t>--</w:t>
            </w:r>
          </w:p>
        </w:tc>
        <w:tc>
          <w:tcPr>
            <w:tcW w:w="1496" w:type="dxa"/>
          </w:tcPr>
          <w:p w:rsidR="004155C0" w:rsidRPr="0071294A" w:rsidRDefault="004155C0" w:rsidP="00FC141C">
            <w:pPr>
              <w:spacing w:line="360" w:lineRule="auto"/>
              <w:jc w:val="center"/>
              <w:rPr>
                <w:rFonts w:ascii="宋体" w:hAnsi="宋体" w:hint="eastAsia"/>
                <w:sz w:val="21"/>
                <w:szCs w:val="21"/>
              </w:rPr>
            </w:pPr>
            <w:r>
              <w:rPr>
                <w:rFonts w:ascii="宋体" w:hAnsi="宋体" w:hint="eastAsia"/>
                <w:sz w:val="21"/>
                <w:szCs w:val="21"/>
              </w:rPr>
              <w:t>--</w:t>
            </w:r>
          </w:p>
        </w:tc>
      </w:tr>
      <w:tr w:rsidR="004155C0">
        <w:tblPrEx>
          <w:tblCellMar>
            <w:top w:w="0" w:type="dxa"/>
            <w:bottom w:w="0" w:type="dxa"/>
          </w:tblCellMar>
        </w:tblPrEx>
        <w:trPr>
          <w:jc w:val="center"/>
        </w:trPr>
        <w:tc>
          <w:tcPr>
            <w:tcW w:w="1728" w:type="dxa"/>
          </w:tcPr>
          <w:p w:rsidR="004155C0" w:rsidRPr="0071294A" w:rsidRDefault="004155C0" w:rsidP="00500144">
            <w:pPr>
              <w:spacing w:line="360" w:lineRule="auto"/>
              <w:jc w:val="center"/>
              <w:rPr>
                <w:rFonts w:ascii="宋体" w:hAnsi="宋体" w:hint="eastAsia"/>
                <w:sz w:val="21"/>
                <w:szCs w:val="21"/>
              </w:rPr>
            </w:pPr>
            <w:r w:rsidRPr="005922BF">
              <w:rPr>
                <w:szCs w:val="21"/>
              </w:rPr>
              <w:t>POINTNAME</w:t>
            </w:r>
          </w:p>
        </w:tc>
        <w:tc>
          <w:tcPr>
            <w:tcW w:w="3803" w:type="dxa"/>
          </w:tcPr>
          <w:p w:rsidR="004155C0" w:rsidRPr="00406AEA" w:rsidRDefault="00406AEA" w:rsidP="00500144">
            <w:pPr>
              <w:spacing w:line="360" w:lineRule="auto"/>
              <w:rPr>
                <w:rFonts w:ascii="宋体" w:hAnsi="宋体" w:hint="eastAsia"/>
                <w:color w:val="0000FF"/>
                <w:sz w:val="21"/>
                <w:szCs w:val="21"/>
              </w:rPr>
            </w:pPr>
            <w:r w:rsidRPr="00406AEA">
              <w:rPr>
                <w:rFonts w:ascii="宋体" w:hAnsi="宋体" w:hint="eastAsia"/>
                <w:color w:val="0000FF"/>
                <w:sz w:val="21"/>
                <w:szCs w:val="21"/>
              </w:rPr>
              <w:t>产品代码</w:t>
            </w:r>
            <w:r w:rsidR="004155C0" w:rsidRPr="00406AEA">
              <w:rPr>
                <w:rFonts w:ascii="宋体" w:hAnsi="宋体" w:hint="eastAsia"/>
                <w:color w:val="0000FF"/>
                <w:sz w:val="21"/>
                <w:szCs w:val="21"/>
              </w:rPr>
              <w:t>（必填）</w:t>
            </w:r>
          </w:p>
        </w:tc>
        <w:tc>
          <w:tcPr>
            <w:tcW w:w="1181" w:type="dxa"/>
          </w:tcPr>
          <w:p w:rsidR="004155C0" w:rsidRPr="0071294A" w:rsidRDefault="004155C0" w:rsidP="00500144">
            <w:pPr>
              <w:spacing w:line="360" w:lineRule="auto"/>
              <w:jc w:val="center"/>
              <w:rPr>
                <w:rFonts w:ascii="宋体" w:hAnsi="宋体" w:hint="eastAsia"/>
                <w:sz w:val="21"/>
                <w:szCs w:val="21"/>
              </w:rPr>
            </w:pPr>
            <w:r w:rsidRPr="0071294A">
              <w:rPr>
                <w:rFonts w:ascii="宋体" w:hAnsi="宋体" w:hint="eastAsia"/>
                <w:sz w:val="21"/>
                <w:szCs w:val="21"/>
              </w:rPr>
              <w:t>String</w:t>
            </w:r>
          </w:p>
        </w:tc>
        <w:tc>
          <w:tcPr>
            <w:tcW w:w="1496" w:type="dxa"/>
          </w:tcPr>
          <w:p w:rsidR="004155C0" w:rsidRPr="0071294A" w:rsidRDefault="004155C0" w:rsidP="00500144">
            <w:pPr>
              <w:spacing w:line="360" w:lineRule="auto"/>
              <w:jc w:val="center"/>
              <w:rPr>
                <w:rFonts w:ascii="宋体" w:hAnsi="宋体" w:hint="eastAsia"/>
                <w:sz w:val="21"/>
                <w:szCs w:val="21"/>
              </w:rPr>
            </w:pPr>
            <w:r w:rsidRPr="0071294A">
              <w:rPr>
                <w:rFonts w:ascii="宋体" w:hAnsi="宋体" w:hint="eastAsia"/>
                <w:sz w:val="21"/>
                <w:szCs w:val="21"/>
              </w:rPr>
              <w:t>32</w:t>
            </w:r>
          </w:p>
        </w:tc>
      </w:tr>
      <w:tr w:rsidR="004155C0">
        <w:tblPrEx>
          <w:tblCellMar>
            <w:top w:w="0" w:type="dxa"/>
            <w:bottom w:w="0" w:type="dxa"/>
          </w:tblCellMar>
        </w:tblPrEx>
        <w:trPr>
          <w:jc w:val="center"/>
        </w:trPr>
        <w:tc>
          <w:tcPr>
            <w:tcW w:w="1728" w:type="dxa"/>
          </w:tcPr>
          <w:p w:rsidR="004155C0" w:rsidRPr="0071294A" w:rsidRDefault="00406AEA" w:rsidP="00FC141C">
            <w:pPr>
              <w:spacing w:line="360" w:lineRule="auto"/>
              <w:jc w:val="center"/>
              <w:rPr>
                <w:rFonts w:ascii="宋体" w:hAnsi="宋体" w:hint="eastAsia"/>
                <w:sz w:val="21"/>
                <w:szCs w:val="21"/>
              </w:rPr>
            </w:pPr>
            <w:r w:rsidRPr="005922BF">
              <w:rPr>
                <w:szCs w:val="21"/>
              </w:rPr>
              <w:t>POINTVALUE</w:t>
            </w:r>
          </w:p>
        </w:tc>
        <w:tc>
          <w:tcPr>
            <w:tcW w:w="3803" w:type="dxa"/>
          </w:tcPr>
          <w:p w:rsidR="004155C0" w:rsidRPr="00406AEA" w:rsidRDefault="00406AEA" w:rsidP="00FC141C">
            <w:pPr>
              <w:spacing w:line="360" w:lineRule="auto"/>
              <w:rPr>
                <w:rFonts w:ascii="宋体" w:hAnsi="宋体" w:hint="eastAsia"/>
                <w:color w:val="0000FF"/>
                <w:sz w:val="21"/>
                <w:szCs w:val="21"/>
              </w:rPr>
            </w:pPr>
            <w:r w:rsidRPr="00406AEA">
              <w:rPr>
                <w:rFonts w:ascii="宋体" w:hAnsi="宋体" w:hint="eastAsia"/>
                <w:color w:val="0000FF"/>
                <w:sz w:val="21"/>
                <w:szCs w:val="21"/>
              </w:rPr>
              <w:t>产品名称</w:t>
            </w:r>
            <w:r w:rsidR="004155C0" w:rsidRPr="00406AEA">
              <w:rPr>
                <w:rFonts w:ascii="宋体" w:hAnsi="宋体" w:hint="eastAsia"/>
                <w:color w:val="0000FF"/>
                <w:sz w:val="21"/>
                <w:szCs w:val="21"/>
              </w:rPr>
              <w:t>（必填）</w:t>
            </w:r>
          </w:p>
        </w:tc>
        <w:tc>
          <w:tcPr>
            <w:tcW w:w="1181" w:type="dxa"/>
          </w:tcPr>
          <w:p w:rsidR="004155C0" w:rsidRPr="0071294A" w:rsidRDefault="004155C0" w:rsidP="00FC141C">
            <w:pPr>
              <w:spacing w:line="360" w:lineRule="auto"/>
              <w:jc w:val="center"/>
              <w:rPr>
                <w:rFonts w:ascii="宋体" w:hAnsi="宋体" w:hint="eastAsia"/>
                <w:sz w:val="21"/>
                <w:szCs w:val="21"/>
              </w:rPr>
            </w:pPr>
            <w:r w:rsidRPr="0071294A">
              <w:rPr>
                <w:rFonts w:ascii="宋体" w:hAnsi="宋体" w:hint="eastAsia"/>
                <w:sz w:val="21"/>
                <w:szCs w:val="21"/>
              </w:rPr>
              <w:t>String</w:t>
            </w:r>
          </w:p>
        </w:tc>
        <w:tc>
          <w:tcPr>
            <w:tcW w:w="1496" w:type="dxa"/>
          </w:tcPr>
          <w:p w:rsidR="004155C0" w:rsidRPr="0071294A" w:rsidRDefault="004155C0" w:rsidP="00FC141C">
            <w:pPr>
              <w:spacing w:line="360" w:lineRule="auto"/>
              <w:jc w:val="center"/>
              <w:rPr>
                <w:rFonts w:ascii="宋体" w:hAnsi="宋体" w:hint="eastAsia"/>
                <w:sz w:val="21"/>
                <w:szCs w:val="21"/>
              </w:rPr>
            </w:pPr>
            <w:r>
              <w:rPr>
                <w:rFonts w:ascii="宋体" w:hAnsi="宋体" w:hint="eastAsia"/>
                <w:sz w:val="21"/>
                <w:szCs w:val="21"/>
              </w:rPr>
              <w:t>128</w:t>
            </w:r>
          </w:p>
        </w:tc>
      </w:tr>
    </w:tbl>
    <w:p w:rsidR="00870AD9" w:rsidRDefault="00870AD9" w:rsidP="00870AD9">
      <w:pPr>
        <w:pStyle w:val="4"/>
        <w:numPr>
          <w:ilvl w:val="3"/>
          <w:numId w:val="0"/>
        </w:numPr>
        <w:tabs>
          <w:tab w:val="num" w:pos="737"/>
        </w:tabs>
        <w:ind w:left="1106" w:hanging="680"/>
        <w:rPr>
          <w:rFonts w:hint="eastAsia"/>
        </w:rPr>
      </w:pPr>
      <w:r w:rsidRPr="00CB7494">
        <w:rPr>
          <w:rFonts w:hint="eastAsia"/>
        </w:rPr>
        <w:t>CorpBindRsp</w:t>
      </w:r>
      <w:r w:rsidRPr="00CB7494">
        <w:rPr>
          <w:rFonts w:hint="eastAsia"/>
        </w:rPr>
        <w:t>应用</w:t>
      </w:r>
      <w:r w:rsidR="00D87688">
        <w:rPr>
          <w:rFonts w:hint="eastAsia"/>
        </w:rPr>
        <w:t>订购</w:t>
      </w:r>
      <w:r w:rsidRPr="00CB7494">
        <w:rPr>
          <w:rFonts w:hint="eastAsia"/>
        </w:rPr>
        <w:t>返回信息：</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757"/>
        <w:gridCol w:w="141"/>
        <w:gridCol w:w="1603"/>
        <w:gridCol w:w="1529"/>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7030" w:type="dxa"/>
            <w:gridSpan w:val="4"/>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sidRPr="009207CC">
              <w:rPr>
                <w:rFonts w:ascii="宋体" w:hAnsi="宋体" w:hint="eastAsia"/>
                <w:sz w:val="21"/>
                <w:szCs w:val="21"/>
              </w:rPr>
              <w:t>CorpBindRsp</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7030" w:type="dxa"/>
            <w:gridSpan w:val="4"/>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6D0FA4" w:rsidRPr="009207CC">
              <w:rPr>
                <w:rFonts w:ascii="宋体" w:hAnsi="宋体" w:hint="eastAsia"/>
                <w:sz w:val="21"/>
                <w:szCs w:val="21"/>
              </w:rPr>
              <w:t>CorpBindRsp</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lastRenderedPageBreak/>
              <w:t>&lt;/</w:t>
            </w:r>
            <w:r w:rsidR="006D0FA4" w:rsidRPr="009207CC">
              <w:rPr>
                <w:rFonts w:ascii="宋体" w:hAnsi="宋体" w:hint="eastAsia"/>
                <w:sz w:val="21"/>
                <w:szCs w:val="21"/>
              </w:rPr>
              <w:t>CorpBindRsp</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75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744" w:type="dxa"/>
            <w:gridSpan w:val="2"/>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6D0FA4">
        <w:tblPrEx>
          <w:tblCellMar>
            <w:top w:w="0" w:type="dxa"/>
            <w:bottom w:w="0" w:type="dxa"/>
          </w:tblCellMar>
        </w:tblPrEx>
        <w:trPr>
          <w:jc w:val="center"/>
        </w:trPr>
        <w:tc>
          <w:tcPr>
            <w:tcW w:w="1728" w:type="dxa"/>
            <w:vAlign w:val="center"/>
          </w:tcPr>
          <w:p w:rsidR="006D0FA4" w:rsidRPr="00DF20C5" w:rsidRDefault="006D0FA4" w:rsidP="0068082E">
            <w:pPr>
              <w:spacing w:line="360" w:lineRule="auto"/>
              <w:jc w:val="center"/>
              <w:rPr>
                <w:rFonts w:ascii="宋体" w:hAnsi="宋体" w:hint="eastAsia"/>
                <w:sz w:val="21"/>
                <w:szCs w:val="21"/>
              </w:rPr>
            </w:pPr>
            <w:r w:rsidRPr="00DF20C5">
              <w:rPr>
                <w:rFonts w:ascii="宋体" w:hAnsi="宋体" w:hint="eastAsia"/>
                <w:sz w:val="21"/>
                <w:szCs w:val="21"/>
              </w:rPr>
              <w:t>CODE</w:t>
            </w:r>
          </w:p>
        </w:tc>
        <w:tc>
          <w:tcPr>
            <w:tcW w:w="3757" w:type="dxa"/>
            <w:vAlign w:val="center"/>
          </w:tcPr>
          <w:p w:rsidR="006D0FA4" w:rsidRPr="00DF20C5" w:rsidRDefault="006D0FA4" w:rsidP="0068082E">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：CorpBind</w:t>
            </w:r>
          </w:p>
        </w:tc>
        <w:tc>
          <w:tcPr>
            <w:tcW w:w="1744" w:type="dxa"/>
            <w:gridSpan w:val="2"/>
            <w:vAlign w:val="center"/>
          </w:tcPr>
          <w:p w:rsidR="006D0FA4" w:rsidRPr="00DF20C5" w:rsidRDefault="006D0FA4"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6D0FA4" w:rsidRPr="00DF20C5" w:rsidRDefault="006D0FA4" w:rsidP="0068082E">
            <w:pPr>
              <w:spacing w:line="360" w:lineRule="auto"/>
              <w:jc w:val="center"/>
              <w:rPr>
                <w:rFonts w:ascii="宋体" w:hAnsi="宋体" w:hint="eastAsia"/>
                <w:szCs w:val="21"/>
              </w:rPr>
            </w:pPr>
            <w:r>
              <w:rPr>
                <w:rFonts w:ascii="宋体" w:hAnsi="宋体" w:hint="eastAsia"/>
                <w:szCs w:val="21"/>
              </w:rPr>
              <w:t>32</w:t>
            </w:r>
          </w:p>
        </w:tc>
      </w:tr>
      <w:tr w:rsidR="006D0FA4">
        <w:tblPrEx>
          <w:tblCellMar>
            <w:top w:w="0" w:type="dxa"/>
            <w:bottom w:w="0" w:type="dxa"/>
          </w:tblCellMar>
        </w:tblPrEx>
        <w:trPr>
          <w:jc w:val="center"/>
        </w:trPr>
        <w:tc>
          <w:tcPr>
            <w:tcW w:w="1728" w:type="dxa"/>
            <w:vAlign w:val="center"/>
          </w:tcPr>
          <w:p w:rsidR="006D0FA4" w:rsidRPr="00DF20C5" w:rsidRDefault="006D0FA4" w:rsidP="0068082E">
            <w:pPr>
              <w:spacing w:line="360" w:lineRule="auto"/>
              <w:jc w:val="center"/>
              <w:rPr>
                <w:rFonts w:ascii="宋体" w:hAnsi="宋体" w:hint="eastAsia"/>
                <w:sz w:val="21"/>
                <w:szCs w:val="21"/>
              </w:rPr>
            </w:pPr>
            <w:r w:rsidRPr="00DF20C5">
              <w:rPr>
                <w:rFonts w:ascii="宋体" w:hAnsi="宋体" w:hint="eastAsia"/>
                <w:sz w:val="21"/>
                <w:szCs w:val="21"/>
              </w:rPr>
              <w:t>SID</w:t>
            </w:r>
          </w:p>
        </w:tc>
        <w:tc>
          <w:tcPr>
            <w:tcW w:w="3757" w:type="dxa"/>
            <w:vAlign w:val="center"/>
          </w:tcPr>
          <w:p w:rsidR="006D0FA4" w:rsidRPr="00DF20C5" w:rsidRDefault="006D0FA4" w:rsidP="0068082E">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，与请求消息同值</w:t>
            </w:r>
          </w:p>
        </w:tc>
        <w:tc>
          <w:tcPr>
            <w:tcW w:w="1744" w:type="dxa"/>
            <w:gridSpan w:val="2"/>
            <w:vAlign w:val="center"/>
          </w:tcPr>
          <w:p w:rsidR="006D0FA4" w:rsidRPr="00DF20C5" w:rsidRDefault="006D0FA4"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6D0FA4" w:rsidRPr="00DF20C5" w:rsidRDefault="00A50EFD" w:rsidP="0068082E">
            <w:pPr>
              <w:spacing w:line="360" w:lineRule="auto"/>
              <w:jc w:val="center"/>
              <w:rPr>
                <w:rFonts w:ascii="宋体" w:hAnsi="宋体" w:hint="eastAsia"/>
                <w:szCs w:val="21"/>
              </w:rPr>
            </w:pPr>
            <w:r>
              <w:rPr>
                <w:rFonts w:ascii="宋体" w:hAnsi="宋体" w:hint="eastAsia"/>
                <w:szCs w:val="21"/>
              </w:rPr>
              <w:t>--</w:t>
            </w:r>
          </w:p>
        </w:tc>
      </w:tr>
      <w:tr w:rsidR="006D0FA4">
        <w:tblPrEx>
          <w:tblCellMar>
            <w:top w:w="0" w:type="dxa"/>
            <w:bottom w:w="0" w:type="dxa"/>
          </w:tblCellMar>
        </w:tblPrEx>
        <w:trPr>
          <w:jc w:val="center"/>
        </w:trPr>
        <w:tc>
          <w:tcPr>
            <w:tcW w:w="1728" w:type="dxa"/>
            <w:vAlign w:val="center"/>
          </w:tcPr>
          <w:p w:rsidR="006D0FA4" w:rsidRPr="00DF20C5" w:rsidRDefault="006D0FA4" w:rsidP="0068082E">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757" w:type="dxa"/>
            <w:vAlign w:val="center"/>
          </w:tcPr>
          <w:p w:rsidR="006D0FA4" w:rsidRPr="00F80A4A" w:rsidRDefault="006D0FA4" w:rsidP="0068082E">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w:t>
            </w:r>
            <w:r w:rsidR="003C13A6">
              <w:rPr>
                <w:rFonts w:ascii="宋体" w:hAnsi="宋体" w:hint="eastAsia"/>
                <w:sz w:val="21"/>
                <w:szCs w:val="21"/>
              </w:rPr>
              <w:t>Y</w:t>
            </w:r>
            <w:r w:rsidRPr="00F80A4A">
              <w:rPr>
                <w:rFonts w:ascii="宋体" w:hAnsi="宋体"/>
                <w:sz w:val="21"/>
                <w:szCs w:val="21"/>
              </w:rPr>
              <w:t>YYMMDDHHmmssnnn</w:t>
            </w:r>
          </w:p>
        </w:tc>
        <w:tc>
          <w:tcPr>
            <w:tcW w:w="1744" w:type="dxa"/>
            <w:gridSpan w:val="2"/>
            <w:vAlign w:val="center"/>
          </w:tcPr>
          <w:p w:rsidR="006D0FA4" w:rsidRPr="00F80A4A" w:rsidRDefault="006D0FA4" w:rsidP="0068082E">
            <w:pPr>
              <w:spacing w:line="360" w:lineRule="auto"/>
              <w:jc w:val="center"/>
              <w:rPr>
                <w:rFonts w:ascii="宋体" w:hAnsi="宋体" w:hint="eastAsia"/>
                <w:sz w:val="21"/>
                <w:szCs w:val="21"/>
              </w:rPr>
            </w:pPr>
            <w:r w:rsidRPr="00F80A4A">
              <w:rPr>
                <w:rFonts w:ascii="宋体" w:hAnsi="宋体" w:hint="eastAsia"/>
                <w:sz w:val="21"/>
                <w:szCs w:val="21"/>
              </w:rPr>
              <w:t>String</w:t>
            </w:r>
          </w:p>
        </w:tc>
        <w:tc>
          <w:tcPr>
            <w:tcW w:w="1529" w:type="dxa"/>
            <w:vAlign w:val="center"/>
          </w:tcPr>
          <w:p w:rsidR="006D0FA4" w:rsidRPr="00DF20C5" w:rsidRDefault="006D0FA4" w:rsidP="0068082E">
            <w:pPr>
              <w:spacing w:line="360" w:lineRule="auto"/>
              <w:jc w:val="center"/>
              <w:rPr>
                <w:rFonts w:ascii="宋体" w:hAnsi="宋体" w:hint="eastAsia"/>
                <w:szCs w:val="21"/>
              </w:rPr>
            </w:pPr>
            <w:r>
              <w:rPr>
                <w:rFonts w:ascii="宋体" w:hAnsi="宋体" w:hint="eastAsia"/>
                <w:szCs w:val="21"/>
              </w:rPr>
              <w:t>24</w:t>
            </w:r>
          </w:p>
        </w:tc>
      </w:tr>
      <w:tr w:rsidR="006D0FA4">
        <w:tblPrEx>
          <w:tblCellMar>
            <w:top w:w="0" w:type="dxa"/>
            <w:bottom w:w="0" w:type="dxa"/>
          </w:tblCellMar>
        </w:tblPrEx>
        <w:trPr>
          <w:jc w:val="center"/>
        </w:trPr>
        <w:tc>
          <w:tcPr>
            <w:tcW w:w="1728" w:type="dxa"/>
            <w:tcBorders>
              <w:bottom w:val="single" w:sz="4" w:space="0" w:color="auto"/>
            </w:tcBorders>
            <w:vAlign w:val="center"/>
          </w:tcPr>
          <w:p w:rsidR="006D0FA4" w:rsidRPr="00DF20C5" w:rsidRDefault="006D0FA4" w:rsidP="0068082E">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757" w:type="dxa"/>
            <w:tcBorders>
              <w:bottom w:val="single" w:sz="4" w:space="0" w:color="auto"/>
            </w:tcBorders>
            <w:vAlign w:val="center"/>
          </w:tcPr>
          <w:p w:rsidR="006D0FA4" w:rsidRPr="00DF20C5" w:rsidRDefault="006D0FA4" w:rsidP="0068082E">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744" w:type="dxa"/>
            <w:gridSpan w:val="2"/>
            <w:tcBorders>
              <w:bottom w:val="single" w:sz="4" w:space="0" w:color="auto"/>
            </w:tcBorders>
            <w:vAlign w:val="center"/>
          </w:tcPr>
          <w:p w:rsidR="006D0FA4" w:rsidRPr="00DF20C5" w:rsidRDefault="006D0FA4"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6D0FA4" w:rsidRPr="00DF20C5" w:rsidRDefault="006D0FA4" w:rsidP="0068082E">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758" w:type="dxa"/>
            <w:gridSpan w:val="5"/>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728"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7030" w:type="dxa"/>
            <w:gridSpan w:val="4"/>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870AD9" w:rsidRPr="00DF20C5" w:rsidRDefault="00870AD9" w:rsidP="00870AD9">
            <w:pPr>
              <w:spacing w:line="360" w:lineRule="auto"/>
              <w:ind w:firstLineChars="100" w:firstLine="210"/>
              <w:rPr>
                <w:rFonts w:ascii="宋体" w:hAnsi="宋体" w:cs="Arial"/>
                <w:sz w:val="21"/>
                <w:szCs w:val="21"/>
              </w:rPr>
            </w:pPr>
            <w:r w:rsidRPr="00DF20C5">
              <w:rPr>
                <w:rFonts w:ascii="宋体" w:hAnsi="宋体" w:cs="Arial"/>
                <w:sz w:val="21"/>
                <w:szCs w:val="21"/>
              </w:rPr>
              <w:t>&lt;RESULTCODE&gt;返回结果代码&lt;/RESULTCODE&gt;</w:t>
            </w:r>
          </w:p>
          <w:p w:rsidR="00870AD9" w:rsidRDefault="00870AD9" w:rsidP="00870AD9">
            <w:pPr>
              <w:spacing w:line="360" w:lineRule="auto"/>
              <w:ind w:firstLineChars="100" w:firstLine="210"/>
              <w:rPr>
                <w:rFonts w:ascii="宋体" w:hAnsi="宋体" w:cs="Arial" w:hint="eastAsia"/>
                <w:sz w:val="21"/>
                <w:szCs w:val="21"/>
              </w:rPr>
            </w:pPr>
            <w:r w:rsidRPr="00DF20C5">
              <w:rPr>
                <w:rFonts w:ascii="宋体" w:hAnsi="宋体" w:cs="Arial"/>
                <w:sz w:val="21"/>
                <w:szCs w:val="21"/>
              </w:rPr>
              <w:t>&lt;RESULTMSG&gt;返回结果消息描述&lt;/RESULTMSG&gt;</w:t>
            </w:r>
          </w:p>
          <w:p w:rsidR="00870AD9" w:rsidRDefault="00870AD9" w:rsidP="00870AD9">
            <w:pPr>
              <w:spacing w:line="360" w:lineRule="auto"/>
              <w:ind w:firstLineChars="100" w:firstLine="210"/>
              <w:rPr>
                <w:rFonts w:ascii="宋体" w:hAnsi="宋体" w:cs="Arial" w:hint="eastAsia"/>
                <w:sz w:val="21"/>
                <w:szCs w:val="21"/>
              </w:rPr>
            </w:pPr>
            <w:r>
              <w:rPr>
                <w:rFonts w:ascii="宋体" w:hAnsi="宋体" w:cs="Arial" w:hint="eastAsia"/>
                <w:sz w:val="21"/>
                <w:szCs w:val="21"/>
              </w:rPr>
              <w:t>&lt;URL&gt;</w:t>
            </w:r>
            <w:r>
              <w:rPr>
                <w:rFonts w:ascii="宋体" w:hAnsi="宋体" w:hint="eastAsia"/>
                <w:sz w:val="21"/>
                <w:szCs w:val="21"/>
              </w:rPr>
              <w:t>返回链接地址&lt;/URL&gt;</w:t>
            </w:r>
          </w:p>
          <w:p w:rsidR="00870AD9" w:rsidRPr="00DF20C5" w:rsidRDefault="00870AD9" w:rsidP="00870AD9">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898" w:type="dxa"/>
            <w:gridSpan w:val="2"/>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603"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870AD9">
        <w:tblPrEx>
          <w:tblCellMar>
            <w:top w:w="0" w:type="dxa"/>
            <w:bottom w:w="0" w:type="dxa"/>
          </w:tblCellMar>
        </w:tblPrEx>
        <w:trPr>
          <w:trHeight w:val="298"/>
          <w:jc w:val="center"/>
        </w:trPr>
        <w:tc>
          <w:tcPr>
            <w:tcW w:w="1728" w:type="dxa"/>
            <w:vAlign w:val="center"/>
          </w:tcPr>
          <w:p w:rsidR="00870AD9" w:rsidRPr="00DF20C5" w:rsidRDefault="00870AD9" w:rsidP="00870AD9">
            <w:pPr>
              <w:spacing w:line="360" w:lineRule="auto"/>
              <w:jc w:val="center"/>
              <w:rPr>
                <w:rFonts w:ascii="宋体" w:hAnsi="宋体" w:hint="eastAsia"/>
                <w:sz w:val="21"/>
                <w:szCs w:val="21"/>
              </w:rPr>
            </w:pPr>
            <w:r w:rsidRPr="00DF20C5">
              <w:rPr>
                <w:rFonts w:ascii="宋体" w:hAnsi="宋体" w:cs="Arial"/>
                <w:sz w:val="21"/>
                <w:szCs w:val="21"/>
              </w:rPr>
              <w:t>RESULTCODE</w:t>
            </w:r>
          </w:p>
        </w:tc>
        <w:tc>
          <w:tcPr>
            <w:tcW w:w="3898" w:type="dxa"/>
            <w:gridSpan w:val="2"/>
            <w:vAlign w:val="center"/>
          </w:tcPr>
          <w:p w:rsidR="003C13A6" w:rsidRDefault="003C13A6" w:rsidP="00870AD9">
            <w:pPr>
              <w:spacing w:line="360" w:lineRule="auto"/>
              <w:rPr>
                <w:rFonts w:ascii="宋体" w:hAnsi="宋体" w:hint="eastAsia"/>
                <w:color w:val="0000FF"/>
                <w:sz w:val="21"/>
                <w:szCs w:val="21"/>
              </w:rPr>
            </w:pPr>
            <w:r>
              <w:rPr>
                <w:rFonts w:ascii="宋体" w:hAnsi="宋体" w:hint="eastAsia"/>
                <w:color w:val="0000FF"/>
                <w:sz w:val="21"/>
                <w:szCs w:val="21"/>
              </w:rPr>
              <w:t>返回结果代码</w:t>
            </w:r>
            <w:r w:rsidR="00EB661A" w:rsidRPr="00BC71B6">
              <w:rPr>
                <w:rFonts w:ascii="宋体" w:hAnsi="宋体" w:hint="eastAsia"/>
                <w:color w:val="0000FF"/>
                <w:sz w:val="21"/>
                <w:szCs w:val="21"/>
              </w:rPr>
              <w:t>（必填）</w:t>
            </w:r>
          </w:p>
          <w:p w:rsidR="00CC193B" w:rsidRDefault="0046299C" w:rsidP="00870AD9">
            <w:pPr>
              <w:spacing w:line="360" w:lineRule="auto"/>
              <w:rPr>
                <w:ins w:id="211" w:author="张光木" w:date="2008-09-10T10:31:00Z"/>
                <w:rFonts w:ascii="宋体" w:hAnsi="宋体" w:hint="eastAsia"/>
                <w:sz w:val="21"/>
                <w:szCs w:val="21"/>
              </w:rPr>
            </w:pPr>
            <w:r w:rsidRPr="0046299C">
              <w:rPr>
                <w:rFonts w:ascii="宋体" w:hAnsi="宋体" w:hint="eastAsia"/>
                <w:sz w:val="21"/>
                <w:szCs w:val="21"/>
              </w:rPr>
              <w:t>0</w:t>
            </w:r>
            <w:r w:rsidR="0025586F">
              <w:rPr>
                <w:rFonts w:ascii="宋体" w:hAnsi="宋体" w:hint="eastAsia"/>
                <w:sz w:val="21"/>
                <w:szCs w:val="21"/>
              </w:rPr>
              <w:t>:</w:t>
            </w:r>
            <w:r w:rsidRPr="0046299C">
              <w:rPr>
                <w:rFonts w:ascii="宋体" w:hAnsi="宋体" w:hint="eastAsia"/>
                <w:sz w:val="21"/>
                <w:szCs w:val="21"/>
              </w:rPr>
              <w:t>成功;</w:t>
            </w:r>
          </w:p>
          <w:p w:rsidR="006F7456" w:rsidRDefault="0046299C" w:rsidP="00870AD9">
            <w:pPr>
              <w:numPr>
                <w:ins w:id="212" w:author="张光木" w:date="2008-09-10T10:31:00Z"/>
              </w:numPr>
              <w:spacing w:line="360" w:lineRule="auto"/>
              <w:rPr>
                <w:ins w:id="213" w:author="张光木" w:date="2008-09-10T10:31:00Z"/>
                <w:rFonts w:ascii="宋体" w:hAnsi="宋体" w:hint="eastAsia"/>
                <w:sz w:val="21"/>
                <w:szCs w:val="21"/>
              </w:rPr>
            </w:pPr>
            <w:r w:rsidRPr="0046299C">
              <w:rPr>
                <w:rFonts w:ascii="宋体" w:hAnsi="宋体" w:hint="eastAsia"/>
                <w:sz w:val="21"/>
                <w:szCs w:val="21"/>
              </w:rPr>
              <w:t>1</w:t>
            </w:r>
            <w:r w:rsidR="0025586F">
              <w:rPr>
                <w:rFonts w:ascii="宋体" w:hAnsi="宋体" w:hint="eastAsia"/>
                <w:sz w:val="21"/>
                <w:szCs w:val="21"/>
              </w:rPr>
              <w:t>:</w:t>
            </w:r>
            <w:r w:rsidRPr="0046299C">
              <w:rPr>
                <w:rFonts w:ascii="宋体" w:hAnsi="宋体" w:hint="eastAsia"/>
                <w:sz w:val="21"/>
                <w:szCs w:val="21"/>
              </w:rPr>
              <w:t>对未定义错误的描述;</w:t>
            </w:r>
          </w:p>
          <w:p w:rsidR="00EF0571" w:rsidRDefault="0046299C" w:rsidP="00870AD9">
            <w:pPr>
              <w:spacing w:line="360" w:lineRule="auto"/>
              <w:rPr>
                <w:rFonts w:ascii="宋体" w:hAnsi="宋体" w:hint="eastAsia"/>
                <w:sz w:val="21"/>
                <w:szCs w:val="21"/>
              </w:rPr>
            </w:pPr>
            <w:r w:rsidRPr="0046299C">
              <w:rPr>
                <w:rFonts w:ascii="宋体" w:hAnsi="宋体" w:hint="eastAsia"/>
                <w:sz w:val="21"/>
                <w:szCs w:val="21"/>
              </w:rPr>
              <w:t>401</w:t>
            </w:r>
            <w:r w:rsidR="0025586F">
              <w:rPr>
                <w:rFonts w:ascii="宋体" w:hAnsi="宋体" w:hint="eastAsia"/>
                <w:sz w:val="21"/>
                <w:szCs w:val="21"/>
              </w:rPr>
              <w:t>:</w:t>
            </w:r>
            <w:r w:rsidRPr="0046299C">
              <w:rPr>
                <w:rFonts w:ascii="宋体" w:hAnsi="宋体" w:hint="eastAsia"/>
                <w:sz w:val="21"/>
                <w:szCs w:val="21"/>
              </w:rPr>
              <w:t>业务配置参数错误;</w:t>
            </w:r>
          </w:p>
          <w:p w:rsidR="00EF0571" w:rsidRDefault="0046299C" w:rsidP="00870AD9">
            <w:pPr>
              <w:spacing w:line="360" w:lineRule="auto"/>
              <w:rPr>
                <w:rFonts w:ascii="宋体" w:hAnsi="宋体" w:hint="eastAsia"/>
                <w:sz w:val="21"/>
                <w:szCs w:val="21"/>
              </w:rPr>
            </w:pPr>
            <w:r w:rsidRPr="0046299C">
              <w:rPr>
                <w:rFonts w:ascii="宋体" w:hAnsi="宋体" w:hint="eastAsia"/>
                <w:sz w:val="21"/>
                <w:szCs w:val="21"/>
              </w:rPr>
              <w:t>402</w:t>
            </w:r>
            <w:r w:rsidR="0025586F">
              <w:rPr>
                <w:rFonts w:ascii="宋体" w:hAnsi="宋体" w:hint="eastAsia"/>
                <w:sz w:val="21"/>
                <w:szCs w:val="21"/>
              </w:rPr>
              <w:t>:</w:t>
            </w:r>
            <w:ins w:id="214" w:author="张光木" w:date="2008-09-10T10:41:00Z">
              <w:r w:rsidR="006F74DE">
                <w:rPr>
                  <w:rFonts w:ascii="宋体" w:hAnsi="宋体" w:hint="eastAsia"/>
                  <w:sz w:val="21"/>
                  <w:szCs w:val="21"/>
                </w:rPr>
                <w:t>产品</w:t>
              </w:r>
            </w:ins>
            <w:r w:rsidRPr="0046299C">
              <w:rPr>
                <w:rFonts w:ascii="宋体" w:hAnsi="宋体" w:hint="eastAsia"/>
                <w:sz w:val="21"/>
                <w:szCs w:val="21"/>
              </w:rPr>
              <w:t>订购错误;</w:t>
            </w:r>
          </w:p>
          <w:p w:rsidR="00EF0571" w:rsidRDefault="0046299C" w:rsidP="00870AD9">
            <w:pPr>
              <w:spacing w:line="360" w:lineRule="auto"/>
              <w:rPr>
                <w:rFonts w:ascii="宋体" w:hAnsi="宋体" w:hint="eastAsia"/>
                <w:sz w:val="21"/>
                <w:szCs w:val="21"/>
              </w:rPr>
            </w:pPr>
            <w:r w:rsidRPr="0046299C">
              <w:rPr>
                <w:rFonts w:ascii="宋体" w:hAnsi="宋体" w:hint="eastAsia"/>
                <w:sz w:val="21"/>
                <w:szCs w:val="21"/>
              </w:rPr>
              <w:t>403</w:t>
            </w:r>
            <w:r w:rsidR="0025586F">
              <w:rPr>
                <w:rFonts w:ascii="宋体" w:hAnsi="宋体" w:hint="eastAsia"/>
                <w:sz w:val="21"/>
                <w:szCs w:val="21"/>
              </w:rPr>
              <w:t>:</w:t>
            </w:r>
            <w:r w:rsidRPr="0046299C">
              <w:rPr>
                <w:rFonts w:ascii="宋体" w:hAnsi="宋体" w:hint="eastAsia"/>
                <w:sz w:val="21"/>
                <w:szCs w:val="21"/>
              </w:rPr>
              <w:t>License数量错误;</w:t>
            </w:r>
          </w:p>
          <w:p w:rsidR="0046299C" w:rsidRPr="0046299C" w:rsidRDefault="0046299C" w:rsidP="00870AD9">
            <w:pPr>
              <w:spacing w:line="360" w:lineRule="auto"/>
              <w:rPr>
                <w:rFonts w:ascii="宋体" w:hAnsi="宋体" w:hint="eastAsia"/>
                <w:sz w:val="21"/>
                <w:szCs w:val="21"/>
              </w:rPr>
            </w:pPr>
            <w:r w:rsidRPr="0046299C">
              <w:rPr>
                <w:rFonts w:ascii="宋体" w:hAnsi="宋体" w:hint="eastAsia"/>
                <w:sz w:val="21"/>
                <w:szCs w:val="21"/>
              </w:rPr>
              <w:t>404</w:t>
            </w:r>
            <w:r w:rsidR="0025586F">
              <w:rPr>
                <w:rFonts w:ascii="宋体" w:hAnsi="宋体" w:hint="eastAsia"/>
                <w:sz w:val="21"/>
                <w:szCs w:val="21"/>
              </w:rPr>
              <w:t>:</w:t>
            </w:r>
            <w:r w:rsidRPr="0046299C">
              <w:rPr>
                <w:rFonts w:ascii="宋体" w:hAnsi="宋体" w:hint="eastAsia"/>
                <w:sz w:val="21"/>
                <w:szCs w:val="21"/>
              </w:rPr>
              <w:t>未知操作类型</w:t>
            </w:r>
          </w:p>
        </w:tc>
        <w:tc>
          <w:tcPr>
            <w:tcW w:w="1603"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int</w:t>
            </w:r>
          </w:p>
        </w:tc>
        <w:tc>
          <w:tcPr>
            <w:tcW w:w="1529"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4</w:t>
            </w:r>
          </w:p>
        </w:tc>
      </w:tr>
      <w:tr w:rsidR="00870AD9">
        <w:tblPrEx>
          <w:tblCellMar>
            <w:top w:w="0" w:type="dxa"/>
            <w:bottom w:w="0" w:type="dxa"/>
          </w:tblCellMar>
        </w:tblPrEx>
        <w:trPr>
          <w:jc w:val="center"/>
        </w:trPr>
        <w:tc>
          <w:tcPr>
            <w:tcW w:w="1728" w:type="dxa"/>
            <w:vAlign w:val="center"/>
          </w:tcPr>
          <w:p w:rsidR="00870AD9" w:rsidRPr="00DF20C5" w:rsidRDefault="00870AD9" w:rsidP="00870AD9">
            <w:pPr>
              <w:spacing w:line="360" w:lineRule="auto"/>
              <w:jc w:val="center"/>
              <w:rPr>
                <w:rFonts w:ascii="宋体" w:hAnsi="宋体" w:hint="eastAsia"/>
                <w:sz w:val="21"/>
                <w:szCs w:val="21"/>
              </w:rPr>
            </w:pPr>
            <w:r w:rsidRPr="00DF20C5">
              <w:rPr>
                <w:rFonts w:ascii="宋体" w:hAnsi="宋体" w:cs="Arial"/>
                <w:sz w:val="21"/>
                <w:szCs w:val="21"/>
              </w:rPr>
              <w:t>RESULTMSG</w:t>
            </w:r>
          </w:p>
        </w:tc>
        <w:tc>
          <w:tcPr>
            <w:tcW w:w="3898" w:type="dxa"/>
            <w:gridSpan w:val="2"/>
            <w:vAlign w:val="center"/>
          </w:tcPr>
          <w:p w:rsidR="00870AD9" w:rsidRPr="00DF20C5" w:rsidRDefault="00870AD9" w:rsidP="00870AD9">
            <w:pPr>
              <w:spacing w:line="360" w:lineRule="auto"/>
              <w:rPr>
                <w:rFonts w:ascii="宋体" w:hAnsi="宋体" w:hint="eastAsia"/>
                <w:sz w:val="21"/>
                <w:szCs w:val="21"/>
              </w:rPr>
            </w:pPr>
            <w:r w:rsidRPr="00DF20C5">
              <w:rPr>
                <w:rFonts w:ascii="宋体" w:hAnsi="宋体" w:cs="Arial"/>
                <w:sz w:val="21"/>
                <w:szCs w:val="21"/>
              </w:rPr>
              <w:t>返回结果消息描述</w:t>
            </w:r>
            <w:r w:rsidR="003C13A6" w:rsidRPr="00BC71B6">
              <w:rPr>
                <w:rFonts w:ascii="宋体" w:hAnsi="宋体" w:hint="eastAsia"/>
                <w:color w:val="0000FF"/>
                <w:sz w:val="21"/>
                <w:szCs w:val="21"/>
              </w:rPr>
              <w:t>（</w:t>
            </w:r>
            <w:r w:rsidR="003C13A6">
              <w:rPr>
                <w:rFonts w:ascii="宋体" w:hAnsi="宋体" w:hint="eastAsia"/>
                <w:color w:val="0000FF"/>
                <w:sz w:val="21"/>
                <w:szCs w:val="21"/>
              </w:rPr>
              <w:t>非</w:t>
            </w:r>
            <w:r w:rsidR="003C13A6" w:rsidRPr="00BC71B6">
              <w:rPr>
                <w:rFonts w:ascii="宋体" w:hAnsi="宋体" w:hint="eastAsia"/>
                <w:color w:val="0000FF"/>
                <w:sz w:val="21"/>
                <w:szCs w:val="21"/>
              </w:rPr>
              <w:t>必填</w:t>
            </w:r>
            <w:ins w:id="215" w:author="张光木" w:date="2008-09-10T10:31:00Z">
              <w:r w:rsidR="00CC193B">
                <w:rPr>
                  <w:rFonts w:ascii="宋体" w:hAnsi="宋体" w:hint="eastAsia"/>
                  <w:color w:val="0000FF"/>
                  <w:sz w:val="21"/>
                  <w:szCs w:val="21"/>
                </w:rPr>
                <w:t>，如果返回结果为失败，则必需填写</w:t>
              </w:r>
            </w:ins>
            <w:r w:rsidR="003C13A6" w:rsidRPr="00BC71B6">
              <w:rPr>
                <w:rFonts w:ascii="宋体" w:hAnsi="宋体" w:hint="eastAsia"/>
                <w:color w:val="0000FF"/>
                <w:sz w:val="21"/>
                <w:szCs w:val="21"/>
              </w:rPr>
              <w:t>）</w:t>
            </w:r>
          </w:p>
        </w:tc>
        <w:tc>
          <w:tcPr>
            <w:tcW w:w="1603" w:type="dxa"/>
            <w:vAlign w:val="center"/>
          </w:tcPr>
          <w:p w:rsidR="00870AD9" w:rsidRPr="00DF20C5" w:rsidRDefault="00870AD9" w:rsidP="00870AD9">
            <w:pPr>
              <w:spacing w:line="360" w:lineRule="auto"/>
              <w:jc w:val="center"/>
              <w:rPr>
                <w:rFonts w:ascii="宋体" w:hAnsi="宋体"/>
                <w:sz w:val="21"/>
                <w:szCs w:val="21"/>
              </w:rPr>
            </w:pPr>
            <w:r w:rsidRPr="00DF20C5">
              <w:rPr>
                <w:rFonts w:ascii="宋体" w:hAnsi="宋体" w:hint="eastAsia"/>
                <w:sz w:val="21"/>
                <w:szCs w:val="21"/>
              </w:rPr>
              <w:t>String</w:t>
            </w:r>
          </w:p>
        </w:tc>
        <w:tc>
          <w:tcPr>
            <w:tcW w:w="1529" w:type="dxa"/>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512</w:t>
            </w:r>
          </w:p>
        </w:tc>
      </w:tr>
      <w:tr w:rsidR="00870AD9">
        <w:tblPrEx>
          <w:tblCellMar>
            <w:top w:w="0" w:type="dxa"/>
            <w:bottom w:w="0" w:type="dxa"/>
          </w:tblCellMar>
        </w:tblPrEx>
        <w:trPr>
          <w:jc w:val="center"/>
        </w:trPr>
        <w:tc>
          <w:tcPr>
            <w:tcW w:w="1728" w:type="dxa"/>
          </w:tcPr>
          <w:p w:rsidR="00870AD9" w:rsidRPr="00E72689" w:rsidRDefault="00870AD9" w:rsidP="00870AD9">
            <w:pPr>
              <w:spacing w:line="360" w:lineRule="auto"/>
              <w:jc w:val="center"/>
              <w:rPr>
                <w:rFonts w:ascii="宋体" w:hAnsi="宋体" w:hint="eastAsia"/>
                <w:sz w:val="21"/>
                <w:szCs w:val="21"/>
              </w:rPr>
            </w:pPr>
            <w:r>
              <w:rPr>
                <w:rFonts w:ascii="宋体" w:hAnsi="宋体" w:hint="eastAsia"/>
                <w:sz w:val="21"/>
                <w:szCs w:val="21"/>
              </w:rPr>
              <w:t>URL</w:t>
            </w:r>
          </w:p>
        </w:tc>
        <w:tc>
          <w:tcPr>
            <w:tcW w:w="3898" w:type="dxa"/>
            <w:gridSpan w:val="2"/>
          </w:tcPr>
          <w:p w:rsidR="00870AD9" w:rsidRPr="00E72689" w:rsidRDefault="0016589A" w:rsidP="00870AD9">
            <w:pPr>
              <w:spacing w:line="360" w:lineRule="auto"/>
              <w:rPr>
                <w:rFonts w:ascii="宋体" w:hAnsi="宋体" w:hint="eastAsia"/>
                <w:sz w:val="21"/>
                <w:szCs w:val="21"/>
              </w:rPr>
            </w:pPr>
            <w:r>
              <w:rPr>
                <w:rFonts w:ascii="宋体" w:hAnsi="宋体" w:hint="eastAsia"/>
                <w:sz w:val="21"/>
                <w:szCs w:val="21"/>
              </w:rPr>
              <w:t>SI</w:t>
            </w:r>
            <w:r w:rsidR="00870AD9">
              <w:rPr>
                <w:rFonts w:ascii="宋体" w:hAnsi="宋体" w:hint="eastAsia"/>
                <w:sz w:val="21"/>
                <w:szCs w:val="21"/>
              </w:rPr>
              <w:t>有其他信息需要绑定，则返回一个链接网址用来提交</w:t>
            </w:r>
            <w:r w:rsidR="003C13A6" w:rsidRPr="00BC71B6">
              <w:rPr>
                <w:rFonts w:ascii="宋体" w:hAnsi="宋体" w:hint="eastAsia"/>
                <w:color w:val="0000FF"/>
                <w:sz w:val="21"/>
                <w:szCs w:val="21"/>
              </w:rPr>
              <w:t>（</w:t>
            </w:r>
            <w:r w:rsidR="003C13A6">
              <w:rPr>
                <w:rFonts w:ascii="宋体" w:hAnsi="宋体" w:hint="eastAsia"/>
                <w:color w:val="0000FF"/>
                <w:sz w:val="21"/>
                <w:szCs w:val="21"/>
              </w:rPr>
              <w:t>非</w:t>
            </w:r>
            <w:r w:rsidR="003C13A6" w:rsidRPr="00BC71B6">
              <w:rPr>
                <w:rFonts w:ascii="宋体" w:hAnsi="宋体" w:hint="eastAsia"/>
                <w:color w:val="0000FF"/>
                <w:sz w:val="21"/>
                <w:szCs w:val="21"/>
              </w:rPr>
              <w:t>必填）</w:t>
            </w:r>
          </w:p>
        </w:tc>
        <w:tc>
          <w:tcPr>
            <w:tcW w:w="1603" w:type="dxa"/>
          </w:tcPr>
          <w:p w:rsidR="00870AD9" w:rsidRPr="00A17783" w:rsidRDefault="00870AD9"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tcPr>
          <w:p w:rsidR="00870AD9" w:rsidRPr="00E72689" w:rsidRDefault="00870AD9" w:rsidP="00870AD9">
            <w:pPr>
              <w:spacing w:line="360" w:lineRule="auto"/>
              <w:jc w:val="center"/>
              <w:rPr>
                <w:rFonts w:ascii="宋体" w:hAnsi="宋体" w:hint="eastAsia"/>
                <w:sz w:val="21"/>
                <w:szCs w:val="21"/>
              </w:rPr>
            </w:pPr>
            <w:r>
              <w:rPr>
                <w:rFonts w:ascii="宋体" w:hAnsi="宋体" w:hint="eastAsia"/>
                <w:sz w:val="21"/>
                <w:szCs w:val="21"/>
              </w:rPr>
              <w:t>256</w:t>
            </w:r>
          </w:p>
        </w:tc>
      </w:tr>
    </w:tbl>
    <w:p w:rsidR="00870AD9" w:rsidRPr="00E709F2" w:rsidRDefault="00E709F2" w:rsidP="00E709F2">
      <w:pPr>
        <w:pStyle w:val="4"/>
        <w:numPr>
          <w:ilvl w:val="3"/>
          <w:numId w:val="0"/>
        </w:numPr>
        <w:tabs>
          <w:tab w:val="num" w:pos="360"/>
        </w:tabs>
        <w:rPr>
          <w:rFonts w:eastAsia="宋体" w:hint="eastAsia"/>
        </w:rPr>
      </w:pPr>
      <w:r>
        <w:rPr>
          <w:rFonts w:eastAsia="宋体" w:hint="eastAsia"/>
        </w:rPr>
        <w:tab/>
      </w:r>
      <w:r w:rsidR="001836EF" w:rsidRPr="00E709F2">
        <w:rPr>
          <w:rFonts w:eastAsia="宋体" w:hint="eastAsia"/>
        </w:rPr>
        <w:t>企业帐号绑定接口中</w:t>
      </w:r>
      <w:r w:rsidR="001836EF" w:rsidRPr="00E709F2">
        <w:rPr>
          <w:rFonts w:eastAsia="宋体" w:hint="eastAsia"/>
        </w:rPr>
        <w:t>CORPINFOMAP</w:t>
      </w:r>
      <w:r w:rsidR="001836EF" w:rsidRPr="00E709F2">
        <w:rPr>
          <w:rFonts w:eastAsia="宋体" w:hint="eastAsia"/>
        </w:rPr>
        <w:t>结点对应企业的基本属性信息，在</w:t>
      </w:r>
      <w:r w:rsidR="001836EF" w:rsidRPr="00E709F2">
        <w:rPr>
          <w:rFonts w:eastAsia="宋体" w:hint="eastAsia"/>
        </w:rPr>
        <w:t>ADC</w:t>
      </w:r>
      <w:r w:rsidR="001836EF" w:rsidRPr="00E709F2">
        <w:rPr>
          <w:rFonts w:eastAsia="宋体" w:hint="eastAsia"/>
        </w:rPr>
        <w:t>平台发布一个</w:t>
      </w:r>
      <w:r w:rsidR="001836EF" w:rsidRPr="00E709F2">
        <w:rPr>
          <w:rFonts w:eastAsia="宋体" w:hint="eastAsia"/>
        </w:rPr>
        <w:t>SI</w:t>
      </w:r>
      <w:r w:rsidR="001836EF" w:rsidRPr="00E709F2">
        <w:rPr>
          <w:rFonts w:eastAsia="宋体" w:hint="eastAsia"/>
        </w:rPr>
        <w:t>业务时，业务管理员可以配置包括哪些</w:t>
      </w:r>
      <w:r w:rsidR="001836EF" w:rsidRPr="00E709F2">
        <w:rPr>
          <w:rFonts w:eastAsia="宋体" w:hint="eastAsia"/>
        </w:rPr>
        <w:t>EC</w:t>
      </w:r>
      <w:r w:rsidR="001836EF" w:rsidRPr="00E709F2">
        <w:rPr>
          <w:rFonts w:eastAsia="宋体" w:hint="eastAsia"/>
        </w:rPr>
        <w:t>基本属性，一旦设置，</w:t>
      </w:r>
      <w:r w:rsidR="001836EF" w:rsidRPr="00E709F2">
        <w:rPr>
          <w:rFonts w:eastAsia="宋体" w:hint="eastAsia"/>
        </w:rPr>
        <w:t>ADC</w:t>
      </w:r>
      <w:r w:rsidR="001836EF" w:rsidRPr="00E709F2">
        <w:rPr>
          <w:rFonts w:eastAsia="宋体" w:hint="eastAsia"/>
        </w:rPr>
        <w:t>在同步</w:t>
      </w:r>
      <w:r w:rsidR="001836EF" w:rsidRPr="00E709F2">
        <w:rPr>
          <w:rFonts w:eastAsia="宋体" w:hint="eastAsia"/>
        </w:rPr>
        <w:t>EC</w:t>
      </w:r>
      <w:r w:rsidR="00D87688">
        <w:rPr>
          <w:rFonts w:eastAsia="宋体" w:hint="eastAsia"/>
        </w:rPr>
        <w:t>订购</w:t>
      </w:r>
      <w:r w:rsidR="001836EF" w:rsidRPr="00E709F2">
        <w:rPr>
          <w:rFonts w:eastAsia="宋体" w:hint="eastAsia"/>
        </w:rPr>
        <w:t>关系给</w:t>
      </w:r>
      <w:r w:rsidR="001836EF" w:rsidRPr="00E709F2">
        <w:rPr>
          <w:rFonts w:eastAsia="宋体" w:hint="eastAsia"/>
        </w:rPr>
        <w:t>SI</w:t>
      </w:r>
      <w:r w:rsidR="001836EF" w:rsidRPr="00E709F2">
        <w:rPr>
          <w:rFonts w:eastAsia="宋体" w:hint="eastAsia"/>
        </w:rPr>
        <w:t>系统时，</w:t>
      </w:r>
      <w:r w:rsidR="001836EF" w:rsidRPr="00E709F2">
        <w:rPr>
          <w:rFonts w:eastAsia="宋体" w:hint="eastAsia"/>
        </w:rPr>
        <w:t>ADC</w:t>
      </w:r>
      <w:r w:rsidR="001836EF" w:rsidRPr="00E709F2">
        <w:rPr>
          <w:rFonts w:eastAsia="宋体" w:hint="eastAsia"/>
        </w:rPr>
        <w:t>后台将自动将</w:t>
      </w:r>
      <w:r w:rsidR="001836EF" w:rsidRPr="00E709F2">
        <w:rPr>
          <w:rFonts w:eastAsia="宋体" w:hint="eastAsia"/>
        </w:rPr>
        <w:t>EC</w:t>
      </w:r>
      <w:r w:rsidR="001836EF" w:rsidRPr="00E709F2">
        <w:rPr>
          <w:rFonts w:eastAsia="宋体" w:hint="eastAsia"/>
        </w:rPr>
        <w:t>相应的属性值同步到</w:t>
      </w:r>
      <w:r w:rsidR="001836EF" w:rsidRPr="00E709F2">
        <w:rPr>
          <w:rFonts w:eastAsia="宋体" w:hint="eastAsia"/>
        </w:rPr>
        <w:t>SI</w:t>
      </w:r>
      <w:r w:rsidR="001836EF" w:rsidRPr="00E709F2">
        <w:rPr>
          <w:rFonts w:eastAsia="宋体" w:hint="eastAsia"/>
        </w:rPr>
        <w:t>系统中，此类数据</w:t>
      </w:r>
      <w:r w:rsidR="00B10906">
        <w:rPr>
          <w:rFonts w:eastAsia="宋体" w:hint="eastAsia"/>
        </w:rPr>
        <w:t>均为可选，可依据不同的</w:t>
      </w:r>
      <w:r w:rsidR="00B10906">
        <w:rPr>
          <w:rFonts w:eastAsia="宋体" w:hint="eastAsia"/>
        </w:rPr>
        <w:t>SI</w:t>
      </w:r>
      <w:r w:rsidR="00B10906">
        <w:rPr>
          <w:rFonts w:eastAsia="宋体" w:hint="eastAsia"/>
        </w:rPr>
        <w:t>业务系统的需要进行设置，范围</w:t>
      </w:r>
      <w:r w:rsidR="00D07D88">
        <w:rPr>
          <w:rFonts w:eastAsia="宋体" w:hint="eastAsia"/>
        </w:rPr>
        <w:t>可以</w:t>
      </w:r>
      <w:r w:rsidR="001836EF" w:rsidRPr="00E709F2">
        <w:rPr>
          <w:rFonts w:eastAsia="宋体" w:hint="eastAsia"/>
        </w:rPr>
        <w:t>包括下面</w:t>
      </w:r>
      <w:r w:rsidR="00870AD9" w:rsidRPr="00E709F2">
        <w:rPr>
          <w:rFonts w:eastAsia="宋体" w:hint="eastAsia"/>
        </w:rPr>
        <w:t>列表</w:t>
      </w:r>
      <w:r w:rsidR="001836EF" w:rsidRPr="00E709F2">
        <w:rPr>
          <w:rFonts w:eastAsia="宋体" w:hint="eastAsia"/>
        </w:rPr>
        <w:t>中的内容：</w:t>
      </w:r>
    </w:p>
    <w:tbl>
      <w:tblPr>
        <w:tblW w:w="7090" w:type="dxa"/>
        <w:tblInd w:w="534" w:type="dxa"/>
        <w:tblLook w:val="01E0"/>
      </w:tblPr>
      <w:tblGrid>
        <w:gridCol w:w="2286"/>
        <w:gridCol w:w="1993"/>
        <w:gridCol w:w="2811"/>
      </w:tblGrid>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b/>
                <w:sz w:val="21"/>
                <w:szCs w:val="21"/>
              </w:rPr>
            </w:pPr>
            <w:r w:rsidRPr="009C4E55">
              <w:rPr>
                <w:rFonts w:ascii="宋体" w:hAnsi="宋体" w:hint="eastAsia"/>
                <w:b/>
                <w:sz w:val="21"/>
                <w:szCs w:val="21"/>
              </w:rPr>
              <w:lastRenderedPageBreak/>
              <w:t>InfoKeyID</w:t>
            </w:r>
          </w:p>
        </w:tc>
        <w:tc>
          <w:tcPr>
            <w:tcW w:w="1993" w:type="dxa"/>
          </w:tcPr>
          <w:p w:rsidR="00DC6272" w:rsidRPr="009C4E55" w:rsidRDefault="00DC6272" w:rsidP="009C4E55">
            <w:pPr>
              <w:widowControl/>
              <w:tabs>
                <w:tab w:val="center" w:pos="4510"/>
                <w:tab w:val="right" w:pos="9020"/>
              </w:tabs>
              <w:rPr>
                <w:rFonts w:ascii="宋体" w:hAnsi="宋体" w:hint="eastAsia"/>
                <w:b/>
                <w:sz w:val="21"/>
                <w:szCs w:val="21"/>
              </w:rPr>
            </w:pPr>
            <w:r w:rsidRPr="009C4E55">
              <w:rPr>
                <w:rFonts w:ascii="宋体" w:hAnsi="宋体" w:hint="eastAsia"/>
                <w:b/>
                <w:sz w:val="21"/>
                <w:szCs w:val="21"/>
              </w:rPr>
              <w:t>属性名称</w:t>
            </w:r>
          </w:p>
        </w:tc>
        <w:tc>
          <w:tcPr>
            <w:tcW w:w="2811" w:type="dxa"/>
          </w:tcPr>
          <w:p w:rsidR="00DC6272" w:rsidRPr="009C4E55" w:rsidRDefault="00541CAD" w:rsidP="009C4E55">
            <w:pPr>
              <w:widowControl/>
              <w:tabs>
                <w:tab w:val="center" w:pos="4510"/>
                <w:tab w:val="right" w:pos="9020"/>
              </w:tabs>
              <w:rPr>
                <w:rFonts w:ascii="宋体" w:hAnsi="宋体" w:hint="eastAsia"/>
                <w:b/>
                <w:sz w:val="21"/>
                <w:szCs w:val="21"/>
              </w:rPr>
            </w:pPr>
            <w:r w:rsidRPr="009C4E55">
              <w:rPr>
                <w:rFonts w:ascii="宋体" w:hAnsi="宋体" w:hint="eastAsia"/>
                <w:b/>
                <w:sz w:val="21"/>
                <w:szCs w:val="21"/>
              </w:rPr>
              <w:t>属性类型</w:t>
            </w:r>
          </w:p>
        </w:tc>
      </w:tr>
      <w:tr w:rsidR="00DC6272" w:rsidRPr="009C4E55" w:rsidDel="00787121" w:rsidTr="009C4E55">
        <w:trPr>
          <w:del w:id="216" w:author="张光木" w:date="2008-09-10T10:32:00Z"/>
        </w:trPr>
        <w:tc>
          <w:tcPr>
            <w:tcW w:w="2286" w:type="dxa"/>
          </w:tcPr>
          <w:p w:rsidR="00DC6272" w:rsidRPr="009C4E55" w:rsidDel="00787121" w:rsidRDefault="00DC6272" w:rsidP="009C4E55">
            <w:pPr>
              <w:widowControl/>
              <w:tabs>
                <w:tab w:val="center" w:pos="4510"/>
                <w:tab w:val="right" w:pos="9020"/>
              </w:tabs>
              <w:rPr>
                <w:del w:id="217" w:author="张光木" w:date="2008-09-10T10:32:00Z"/>
                <w:rFonts w:ascii="宋体" w:hAnsi="宋体" w:hint="eastAsia"/>
                <w:sz w:val="21"/>
                <w:szCs w:val="21"/>
              </w:rPr>
            </w:pPr>
            <w:del w:id="218" w:author="张光木" w:date="2008-09-10T10:32:00Z">
              <w:r w:rsidRPr="009C4E55" w:rsidDel="00787121">
                <w:rPr>
                  <w:rFonts w:ascii="宋体" w:hAnsi="宋体" w:hint="eastAsia"/>
                  <w:sz w:val="21"/>
                  <w:szCs w:val="21"/>
                </w:rPr>
                <w:delText>CORP_DOMAIN</w:delText>
              </w:r>
            </w:del>
          </w:p>
        </w:tc>
        <w:tc>
          <w:tcPr>
            <w:tcW w:w="1993" w:type="dxa"/>
          </w:tcPr>
          <w:p w:rsidR="00DC6272" w:rsidRPr="009C4E55" w:rsidDel="00787121" w:rsidRDefault="00DC6272" w:rsidP="009C4E55">
            <w:pPr>
              <w:widowControl/>
              <w:tabs>
                <w:tab w:val="center" w:pos="4510"/>
                <w:tab w:val="right" w:pos="9020"/>
              </w:tabs>
              <w:rPr>
                <w:del w:id="219" w:author="张光木" w:date="2008-09-10T10:32:00Z"/>
                <w:rFonts w:ascii="宋体" w:hAnsi="宋体" w:hint="eastAsia"/>
                <w:sz w:val="21"/>
                <w:szCs w:val="21"/>
              </w:rPr>
            </w:pPr>
            <w:del w:id="220" w:author="张光木" w:date="2008-09-10T10:32:00Z">
              <w:r w:rsidRPr="009C4E55" w:rsidDel="00787121">
                <w:rPr>
                  <w:rFonts w:ascii="宋体" w:hAnsi="宋体" w:hint="eastAsia"/>
                  <w:sz w:val="21"/>
                  <w:szCs w:val="21"/>
                </w:rPr>
                <w:delText>企业域名</w:delText>
              </w:r>
            </w:del>
          </w:p>
        </w:tc>
        <w:tc>
          <w:tcPr>
            <w:tcW w:w="2811" w:type="dxa"/>
          </w:tcPr>
          <w:p w:rsidR="00DC6272" w:rsidRPr="009C4E55" w:rsidDel="00787121" w:rsidRDefault="00EB0FF2" w:rsidP="009C4E55">
            <w:pPr>
              <w:widowControl/>
              <w:tabs>
                <w:tab w:val="center" w:pos="4510"/>
                <w:tab w:val="right" w:pos="9020"/>
              </w:tabs>
              <w:rPr>
                <w:del w:id="221" w:author="张光木" w:date="2008-09-10T10:32:00Z"/>
                <w:rFonts w:ascii="宋体" w:hAnsi="宋体" w:hint="eastAsia"/>
                <w:sz w:val="21"/>
                <w:szCs w:val="21"/>
              </w:rPr>
            </w:pPr>
            <w:del w:id="222" w:author="张光木" w:date="2008-09-10T10:32:00Z">
              <w:r w:rsidRPr="009C4E55" w:rsidDel="00787121">
                <w:rPr>
                  <w:rFonts w:ascii="宋体" w:hAnsi="宋体"/>
                  <w:sz w:val="21"/>
                  <w:szCs w:val="21"/>
                </w:rPr>
                <w:delText>VARCHAR2(256)</w:delText>
              </w:r>
            </w:del>
          </w:p>
        </w:tc>
      </w:tr>
      <w:tr w:rsidR="00DC6272" w:rsidRPr="009C4E55" w:rsidDel="00787121" w:rsidTr="009C4E55">
        <w:trPr>
          <w:del w:id="223" w:author="张光木" w:date="2008-09-10T10:32:00Z"/>
        </w:trPr>
        <w:tc>
          <w:tcPr>
            <w:tcW w:w="2286" w:type="dxa"/>
          </w:tcPr>
          <w:p w:rsidR="00DC6272" w:rsidRPr="009C4E55" w:rsidDel="00787121" w:rsidRDefault="00DC6272" w:rsidP="009C4E55">
            <w:pPr>
              <w:widowControl/>
              <w:tabs>
                <w:tab w:val="center" w:pos="4510"/>
                <w:tab w:val="right" w:pos="9020"/>
              </w:tabs>
              <w:rPr>
                <w:del w:id="224" w:author="张光木" w:date="2008-09-10T10:32:00Z"/>
                <w:rFonts w:ascii="宋体" w:hAnsi="宋体" w:hint="eastAsia"/>
                <w:sz w:val="21"/>
                <w:szCs w:val="21"/>
              </w:rPr>
            </w:pPr>
            <w:del w:id="225" w:author="张光木" w:date="2008-09-10T10:32:00Z">
              <w:r w:rsidRPr="009C4E55" w:rsidDel="00787121">
                <w:rPr>
                  <w:rFonts w:ascii="宋体" w:hAnsi="宋体" w:hint="eastAsia"/>
                  <w:sz w:val="21"/>
                  <w:szCs w:val="21"/>
                </w:rPr>
                <w:delText>CORP_SHORTNAME</w:delText>
              </w:r>
            </w:del>
          </w:p>
        </w:tc>
        <w:tc>
          <w:tcPr>
            <w:tcW w:w="1993" w:type="dxa"/>
          </w:tcPr>
          <w:p w:rsidR="00DC6272" w:rsidRPr="009C4E55" w:rsidDel="00787121" w:rsidRDefault="00DC6272" w:rsidP="009C4E55">
            <w:pPr>
              <w:widowControl/>
              <w:tabs>
                <w:tab w:val="center" w:pos="4510"/>
                <w:tab w:val="right" w:pos="9020"/>
              </w:tabs>
              <w:rPr>
                <w:del w:id="226" w:author="张光木" w:date="2008-09-10T10:32:00Z"/>
                <w:rFonts w:ascii="宋体" w:hAnsi="宋体" w:hint="eastAsia"/>
                <w:sz w:val="21"/>
                <w:szCs w:val="21"/>
              </w:rPr>
            </w:pPr>
            <w:del w:id="227" w:author="张光木" w:date="2008-09-10T10:32:00Z">
              <w:r w:rsidRPr="009C4E55" w:rsidDel="00787121">
                <w:rPr>
                  <w:rFonts w:ascii="宋体" w:hAnsi="宋体" w:hint="eastAsia"/>
                  <w:sz w:val="21"/>
                  <w:szCs w:val="21"/>
                </w:rPr>
                <w:delText>企业简称</w:delText>
              </w:r>
            </w:del>
          </w:p>
        </w:tc>
        <w:tc>
          <w:tcPr>
            <w:tcW w:w="2811" w:type="dxa"/>
          </w:tcPr>
          <w:p w:rsidR="00DC6272" w:rsidRPr="009C4E55" w:rsidDel="00787121" w:rsidRDefault="00EB0FF2" w:rsidP="009C4E55">
            <w:pPr>
              <w:widowControl/>
              <w:tabs>
                <w:tab w:val="center" w:pos="4510"/>
                <w:tab w:val="right" w:pos="9020"/>
              </w:tabs>
              <w:rPr>
                <w:del w:id="228" w:author="张光木" w:date="2008-09-10T10:32:00Z"/>
                <w:rFonts w:ascii="宋体" w:hAnsi="宋体" w:hint="eastAsia"/>
                <w:sz w:val="21"/>
                <w:szCs w:val="21"/>
              </w:rPr>
            </w:pPr>
            <w:del w:id="229" w:author="张光木" w:date="2008-09-10T10:32:00Z">
              <w:r w:rsidRPr="009C4E55" w:rsidDel="00787121">
                <w:rPr>
                  <w:rFonts w:ascii="宋体" w:hAnsi="宋体"/>
                  <w:sz w:val="21"/>
                  <w:szCs w:val="21"/>
                </w:rPr>
                <w:delText>VARCHAR2(128)</w:delText>
              </w:r>
            </w:del>
          </w:p>
        </w:tc>
      </w:tr>
      <w:tr w:rsidR="00DC6272" w:rsidRPr="009C4E55" w:rsidDel="00787121" w:rsidTr="009C4E55">
        <w:trPr>
          <w:del w:id="230" w:author="张光木" w:date="2008-09-10T10:32:00Z"/>
        </w:trPr>
        <w:tc>
          <w:tcPr>
            <w:tcW w:w="2286" w:type="dxa"/>
          </w:tcPr>
          <w:p w:rsidR="00DC6272" w:rsidRPr="009C4E55" w:rsidDel="00787121" w:rsidRDefault="00DC6272" w:rsidP="009C4E55">
            <w:pPr>
              <w:widowControl/>
              <w:tabs>
                <w:tab w:val="center" w:pos="4510"/>
                <w:tab w:val="right" w:pos="9020"/>
              </w:tabs>
              <w:rPr>
                <w:del w:id="231" w:author="张光木" w:date="2008-09-10T10:32:00Z"/>
                <w:rFonts w:ascii="宋体" w:hAnsi="宋体" w:hint="eastAsia"/>
                <w:sz w:val="21"/>
                <w:szCs w:val="21"/>
              </w:rPr>
            </w:pPr>
            <w:del w:id="232" w:author="张光木" w:date="2008-09-10T10:32:00Z">
              <w:r w:rsidRPr="009C4E55" w:rsidDel="00787121">
                <w:rPr>
                  <w:rFonts w:ascii="宋体" w:hAnsi="宋体" w:hint="eastAsia"/>
                  <w:sz w:val="21"/>
                  <w:szCs w:val="21"/>
                </w:rPr>
                <w:delText>CORP_ENGLISHNAME</w:delText>
              </w:r>
            </w:del>
          </w:p>
        </w:tc>
        <w:tc>
          <w:tcPr>
            <w:tcW w:w="1993" w:type="dxa"/>
          </w:tcPr>
          <w:p w:rsidR="00DC6272" w:rsidRPr="009C4E55" w:rsidDel="00787121" w:rsidRDefault="00DC6272" w:rsidP="009C4E55">
            <w:pPr>
              <w:widowControl/>
              <w:tabs>
                <w:tab w:val="center" w:pos="4510"/>
                <w:tab w:val="right" w:pos="9020"/>
              </w:tabs>
              <w:rPr>
                <w:del w:id="233" w:author="张光木" w:date="2008-09-10T10:32:00Z"/>
                <w:rFonts w:ascii="宋体" w:hAnsi="宋体" w:hint="eastAsia"/>
                <w:sz w:val="21"/>
                <w:szCs w:val="21"/>
              </w:rPr>
            </w:pPr>
            <w:del w:id="234" w:author="张光木" w:date="2008-09-10T10:32:00Z">
              <w:r w:rsidRPr="009C4E55" w:rsidDel="00787121">
                <w:rPr>
                  <w:rFonts w:ascii="宋体" w:hAnsi="宋体" w:hint="eastAsia"/>
                  <w:sz w:val="21"/>
                  <w:szCs w:val="21"/>
                </w:rPr>
                <w:delText>企业英文名称</w:delText>
              </w:r>
            </w:del>
          </w:p>
        </w:tc>
        <w:tc>
          <w:tcPr>
            <w:tcW w:w="2811" w:type="dxa"/>
          </w:tcPr>
          <w:p w:rsidR="00DC6272" w:rsidRPr="009C4E55" w:rsidDel="00787121" w:rsidRDefault="00EB0FF2" w:rsidP="009C4E55">
            <w:pPr>
              <w:widowControl/>
              <w:tabs>
                <w:tab w:val="center" w:pos="4510"/>
                <w:tab w:val="right" w:pos="9020"/>
              </w:tabs>
              <w:rPr>
                <w:del w:id="235" w:author="张光木" w:date="2008-09-10T10:32:00Z"/>
                <w:rFonts w:ascii="宋体" w:hAnsi="宋体" w:hint="eastAsia"/>
                <w:sz w:val="21"/>
                <w:szCs w:val="21"/>
              </w:rPr>
            </w:pPr>
            <w:del w:id="236" w:author="张光木" w:date="2008-09-10T10:32:00Z">
              <w:r w:rsidRPr="009C4E55" w:rsidDel="00787121">
                <w:rPr>
                  <w:rFonts w:ascii="宋体" w:hAnsi="宋体"/>
                  <w:sz w:val="21"/>
                  <w:szCs w:val="21"/>
                </w:rPr>
                <w:delText>VARCHAR2(128)</w:delText>
              </w:r>
            </w:del>
          </w:p>
        </w:tc>
      </w:tr>
      <w:tr w:rsidR="00DC6272" w:rsidRPr="009C4E55" w:rsidDel="00787121" w:rsidTr="009C4E55">
        <w:trPr>
          <w:del w:id="237" w:author="张光木" w:date="2008-09-10T10:32:00Z"/>
        </w:trPr>
        <w:tc>
          <w:tcPr>
            <w:tcW w:w="2286" w:type="dxa"/>
          </w:tcPr>
          <w:p w:rsidR="00DC6272" w:rsidRPr="009C4E55" w:rsidDel="00787121" w:rsidRDefault="00DC6272" w:rsidP="009C4E55">
            <w:pPr>
              <w:widowControl/>
              <w:tabs>
                <w:tab w:val="center" w:pos="4510"/>
                <w:tab w:val="right" w:pos="9020"/>
              </w:tabs>
              <w:rPr>
                <w:del w:id="238" w:author="张光木" w:date="2008-09-10T10:32:00Z"/>
                <w:rFonts w:ascii="宋体" w:hAnsi="宋体" w:hint="eastAsia"/>
                <w:sz w:val="21"/>
                <w:szCs w:val="21"/>
              </w:rPr>
            </w:pPr>
            <w:del w:id="239" w:author="张光木" w:date="2008-09-10T10:32:00Z">
              <w:r w:rsidRPr="009C4E55" w:rsidDel="00787121">
                <w:rPr>
                  <w:rFonts w:ascii="宋体" w:hAnsi="宋体" w:hint="eastAsia"/>
                  <w:sz w:val="21"/>
                  <w:szCs w:val="21"/>
                </w:rPr>
                <w:delText>CORP_NAMESPELL</w:delText>
              </w:r>
            </w:del>
          </w:p>
        </w:tc>
        <w:tc>
          <w:tcPr>
            <w:tcW w:w="1993" w:type="dxa"/>
          </w:tcPr>
          <w:p w:rsidR="00DC6272" w:rsidRPr="009C4E55" w:rsidDel="00787121" w:rsidRDefault="00DC6272" w:rsidP="009C4E55">
            <w:pPr>
              <w:widowControl/>
              <w:tabs>
                <w:tab w:val="center" w:pos="4510"/>
                <w:tab w:val="right" w:pos="9020"/>
              </w:tabs>
              <w:rPr>
                <w:del w:id="240" w:author="张光木" w:date="2008-09-10T10:32:00Z"/>
                <w:rFonts w:ascii="宋体" w:hAnsi="宋体" w:hint="eastAsia"/>
                <w:sz w:val="21"/>
                <w:szCs w:val="21"/>
              </w:rPr>
            </w:pPr>
            <w:del w:id="241" w:author="张光木" w:date="2008-09-10T10:32:00Z">
              <w:r w:rsidRPr="009C4E55" w:rsidDel="00787121">
                <w:rPr>
                  <w:rFonts w:ascii="宋体" w:hAnsi="宋体" w:hint="eastAsia"/>
                  <w:sz w:val="21"/>
                  <w:szCs w:val="21"/>
                </w:rPr>
                <w:delText>企业名称拼音</w:delText>
              </w:r>
            </w:del>
          </w:p>
        </w:tc>
        <w:tc>
          <w:tcPr>
            <w:tcW w:w="2811" w:type="dxa"/>
          </w:tcPr>
          <w:p w:rsidR="00DC6272" w:rsidRPr="009C4E55" w:rsidDel="00787121" w:rsidRDefault="00AA1179" w:rsidP="009C4E55">
            <w:pPr>
              <w:widowControl/>
              <w:tabs>
                <w:tab w:val="center" w:pos="4510"/>
                <w:tab w:val="right" w:pos="9020"/>
              </w:tabs>
              <w:rPr>
                <w:del w:id="242" w:author="张光木" w:date="2008-09-10T10:32:00Z"/>
                <w:rFonts w:ascii="宋体" w:hAnsi="宋体" w:hint="eastAsia"/>
                <w:sz w:val="21"/>
                <w:szCs w:val="21"/>
              </w:rPr>
            </w:pPr>
            <w:del w:id="243" w:author="张光木" w:date="2008-09-10T10:32:00Z">
              <w:r w:rsidRPr="009C4E55" w:rsidDel="00787121">
                <w:rPr>
                  <w:rFonts w:ascii="宋体" w:hAnsi="宋体"/>
                  <w:sz w:val="21"/>
                  <w:szCs w:val="21"/>
                </w:rPr>
                <w:delText>VARCHAR2(</w:delText>
              </w:r>
              <w:r w:rsidR="0012464A" w:rsidRPr="009C4E55" w:rsidDel="00787121">
                <w:rPr>
                  <w:rFonts w:ascii="宋体" w:hAnsi="宋体" w:hint="eastAsia"/>
                  <w:sz w:val="21"/>
                  <w:szCs w:val="21"/>
                </w:rPr>
                <w:delText>128</w:delText>
              </w:r>
              <w:r w:rsidRPr="009C4E55" w:rsidDel="00787121">
                <w:rPr>
                  <w:rFonts w:ascii="宋体" w:hAnsi="宋体"/>
                  <w:sz w:val="21"/>
                  <w:szCs w:val="21"/>
                </w:rPr>
                <w:delText>)</w:delText>
              </w:r>
            </w:del>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CORP_DESC</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企业简介</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VARCHAR2(4000)</w:t>
            </w:r>
          </w:p>
        </w:tc>
      </w:tr>
      <w:tr w:rsidR="00DC6272" w:rsidRPr="009C4E55" w:rsidDel="00787121" w:rsidTr="009C4E55">
        <w:trPr>
          <w:del w:id="244" w:author="张光木" w:date="2008-09-10T10:35:00Z"/>
        </w:trPr>
        <w:tc>
          <w:tcPr>
            <w:tcW w:w="2286" w:type="dxa"/>
          </w:tcPr>
          <w:p w:rsidR="00DC6272" w:rsidRPr="009C4E55" w:rsidDel="00787121" w:rsidRDefault="00DC6272" w:rsidP="009C4E55">
            <w:pPr>
              <w:widowControl/>
              <w:tabs>
                <w:tab w:val="center" w:pos="4510"/>
                <w:tab w:val="right" w:pos="9020"/>
              </w:tabs>
              <w:rPr>
                <w:del w:id="245" w:author="张光木" w:date="2008-09-10T10:35:00Z"/>
                <w:rFonts w:ascii="宋体" w:hAnsi="宋体" w:hint="eastAsia"/>
                <w:sz w:val="21"/>
                <w:szCs w:val="21"/>
              </w:rPr>
            </w:pPr>
            <w:del w:id="246" w:author="张光木" w:date="2008-09-10T10:35:00Z">
              <w:r w:rsidRPr="009C4E55" w:rsidDel="00787121">
                <w:rPr>
                  <w:rFonts w:ascii="宋体" w:hAnsi="宋体" w:hint="eastAsia"/>
                  <w:sz w:val="21"/>
                  <w:szCs w:val="21"/>
                </w:rPr>
                <w:delText>CORP_TYPE</w:delText>
              </w:r>
            </w:del>
          </w:p>
        </w:tc>
        <w:tc>
          <w:tcPr>
            <w:tcW w:w="1993" w:type="dxa"/>
          </w:tcPr>
          <w:p w:rsidR="00DC6272" w:rsidRPr="009C4E55" w:rsidDel="00787121" w:rsidRDefault="00DC6272" w:rsidP="009C4E55">
            <w:pPr>
              <w:widowControl/>
              <w:tabs>
                <w:tab w:val="center" w:pos="4510"/>
                <w:tab w:val="right" w:pos="9020"/>
              </w:tabs>
              <w:rPr>
                <w:del w:id="247" w:author="张光木" w:date="2008-09-10T10:35:00Z"/>
                <w:rFonts w:ascii="宋体" w:hAnsi="宋体" w:hint="eastAsia"/>
                <w:sz w:val="21"/>
                <w:szCs w:val="21"/>
              </w:rPr>
            </w:pPr>
            <w:del w:id="248" w:author="张光木" w:date="2008-09-10T10:35:00Z">
              <w:r w:rsidRPr="009C4E55" w:rsidDel="00787121">
                <w:rPr>
                  <w:rFonts w:ascii="宋体" w:hAnsi="宋体" w:hint="eastAsia"/>
                  <w:sz w:val="21"/>
                  <w:szCs w:val="21"/>
                </w:rPr>
                <w:delText>企业性质</w:delText>
              </w:r>
            </w:del>
          </w:p>
        </w:tc>
        <w:tc>
          <w:tcPr>
            <w:tcW w:w="2811" w:type="dxa"/>
          </w:tcPr>
          <w:p w:rsidR="00DC6272" w:rsidRPr="009C4E55" w:rsidDel="00787121" w:rsidRDefault="00EB0FF2" w:rsidP="009C4E55">
            <w:pPr>
              <w:widowControl/>
              <w:tabs>
                <w:tab w:val="center" w:pos="4510"/>
                <w:tab w:val="right" w:pos="9020"/>
              </w:tabs>
              <w:rPr>
                <w:del w:id="249" w:author="张光木" w:date="2008-09-10T10:35:00Z"/>
                <w:rFonts w:ascii="宋体" w:hAnsi="宋体" w:hint="eastAsia"/>
                <w:sz w:val="21"/>
                <w:szCs w:val="21"/>
              </w:rPr>
            </w:pPr>
            <w:del w:id="250" w:author="张光木" w:date="2008-09-10T10:35:00Z">
              <w:r w:rsidRPr="009C4E55" w:rsidDel="00787121">
                <w:rPr>
                  <w:rFonts w:ascii="宋体" w:hAnsi="宋体"/>
                  <w:sz w:val="21"/>
                  <w:szCs w:val="21"/>
                </w:rPr>
                <w:delText>VARCHAR2(32)</w:delText>
              </w:r>
            </w:del>
          </w:p>
        </w:tc>
      </w:tr>
      <w:tr w:rsidR="00DC6272" w:rsidRPr="009C4E55" w:rsidTr="009C4E55">
        <w:trPr>
          <w:trHeight w:val="230"/>
        </w:trPr>
        <w:tc>
          <w:tcPr>
            <w:tcW w:w="2286" w:type="dxa"/>
            <w:vAlign w:val="center"/>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CORP_RANK</w:t>
            </w:r>
          </w:p>
        </w:tc>
        <w:tc>
          <w:tcPr>
            <w:tcW w:w="1993" w:type="dxa"/>
            <w:vAlign w:val="center"/>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企业等级</w:t>
            </w:r>
          </w:p>
        </w:tc>
        <w:tc>
          <w:tcPr>
            <w:tcW w:w="2811" w:type="dxa"/>
            <w:vAlign w:val="center"/>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VARCHAR2(32)</w:t>
            </w:r>
          </w:p>
        </w:tc>
      </w:tr>
      <w:tr w:rsidR="00DC6272" w:rsidRPr="009C4E55" w:rsidDel="00206640" w:rsidTr="009C4E55">
        <w:trPr>
          <w:del w:id="251" w:author="张光木" w:date="2008-09-10T11:31:00Z"/>
        </w:trPr>
        <w:tc>
          <w:tcPr>
            <w:tcW w:w="2286" w:type="dxa"/>
          </w:tcPr>
          <w:p w:rsidR="00DC6272" w:rsidRPr="009C4E55" w:rsidDel="00206640" w:rsidRDefault="00DC6272" w:rsidP="009C4E55">
            <w:pPr>
              <w:widowControl/>
              <w:tabs>
                <w:tab w:val="center" w:pos="4510"/>
                <w:tab w:val="right" w:pos="9020"/>
              </w:tabs>
              <w:rPr>
                <w:del w:id="252" w:author="张光木" w:date="2008-09-10T11:31:00Z"/>
                <w:rFonts w:ascii="宋体" w:hAnsi="宋体" w:hint="eastAsia"/>
                <w:sz w:val="21"/>
                <w:szCs w:val="21"/>
              </w:rPr>
            </w:pPr>
            <w:del w:id="253" w:author="张光木" w:date="2008-09-10T11:31:00Z">
              <w:r w:rsidRPr="009C4E55" w:rsidDel="00206640">
                <w:rPr>
                  <w:rFonts w:ascii="宋体" w:hAnsi="宋体" w:hint="eastAsia"/>
                  <w:sz w:val="21"/>
                  <w:szCs w:val="21"/>
                </w:rPr>
                <w:delText>CORP_DOMAINID</w:delText>
              </w:r>
            </w:del>
          </w:p>
        </w:tc>
        <w:tc>
          <w:tcPr>
            <w:tcW w:w="1993" w:type="dxa"/>
          </w:tcPr>
          <w:p w:rsidR="00DC6272" w:rsidRPr="009C4E55" w:rsidDel="00206640" w:rsidRDefault="00DC6272" w:rsidP="009C4E55">
            <w:pPr>
              <w:widowControl/>
              <w:tabs>
                <w:tab w:val="center" w:pos="4510"/>
                <w:tab w:val="right" w:pos="9020"/>
              </w:tabs>
              <w:rPr>
                <w:del w:id="254" w:author="张光木" w:date="2008-09-10T11:31:00Z"/>
                <w:rFonts w:ascii="宋体" w:hAnsi="宋体" w:hint="eastAsia"/>
                <w:sz w:val="21"/>
                <w:szCs w:val="21"/>
              </w:rPr>
            </w:pPr>
            <w:del w:id="255" w:author="张光木" w:date="2008-09-10T11:31:00Z">
              <w:r w:rsidRPr="009C4E55" w:rsidDel="00206640">
                <w:rPr>
                  <w:rFonts w:ascii="宋体" w:hAnsi="宋体" w:hint="eastAsia"/>
                  <w:sz w:val="21"/>
                  <w:szCs w:val="21"/>
                </w:rPr>
                <w:delText>行业编号</w:delText>
              </w:r>
            </w:del>
          </w:p>
        </w:tc>
        <w:tc>
          <w:tcPr>
            <w:tcW w:w="2811" w:type="dxa"/>
          </w:tcPr>
          <w:p w:rsidR="00DC6272" w:rsidRPr="009C4E55" w:rsidDel="00206640" w:rsidRDefault="00EB0FF2" w:rsidP="009C4E55">
            <w:pPr>
              <w:widowControl/>
              <w:tabs>
                <w:tab w:val="center" w:pos="4510"/>
                <w:tab w:val="right" w:pos="9020"/>
              </w:tabs>
              <w:rPr>
                <w:del w:id="256" w:author="张光木" w:date="2008-09-10T11:31:00Z"/>
                <w:rFonts w:ascii="宋体" w:hAnsi="宋体" w:hint="eastAsia"/>
                <w:sz w:val="21"/>
                <w:szCs w:val="21"/>
              </w:rPr>
            </w:pPr>
            <w:del w:id="257" w:author="张光木" w:date="2008-09-10T11:31:00Z">
              <w:r w:rsidRPr="009C4E55" w:rsidDel="00206640">
                <w:rPr>
                  <w:rFonts w:ascii="宋体" w:hAnsi="宋体"/>
                  <w:sz w:val="21"/>
                  <w:szCs w:val="21"/>
                </w:rPr>
                <w:delText>VARCHAR2(</w:delText>
              </w:r>
              <w:r w:rsidRPr="009C4E55" w:rsidDel="00206640">
                <w:rPr>
                  <w:rFonts w:ascii="宋体" w:hAnsi="宋体" w:hint="eastAsia"/>
                  <w:sz w:val="21"/>
                  <w:szCs w:val="21"/>
                </w:rPr>
                <w:delText>24</w:delText>
              </w:r>
              <w:r w:rsidRPr="009C4E55" w:rsidDel="00206640">
                <w:rPr>
                  <w:rFonts w:ascii="宋体" w:hAnsi="宋体"/>
                  <w:sz w:val="21"/>
                  <w:szCs w:val="21"/>
                </w:rPr>
                <w:delText>)</w:delText>
              </w:r>
            </w:del>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CORP_ADDR</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地址</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VARCHAR2(256)</w:t>
            </w:r>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CORP_BUREAUID</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局点ID</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w:t>
            </w:r>
            <w:r w:rsidRPr="009C4E55">
              <w:rPr>
                <w:rFonts w:ascii="宋体" w:hAnsi="宋体" w:hint="eastAsia"/>
                <w:sz w:val="21"/>
                <w:szCs w:val="21"/>
              </w:rPr>
              <w:t>8</w:t>
            </w:r>
            <w:r w:rsidRPr="009C4E55">
              <w:rPr>
                <w:rFonts w:ascii="宋体" w:hAnsi="宋体"/>
                <w:sz w:val="21"/>
                <w:szCs w:val="21"/>
              </w:rPr>
              <w:t>)</w:t>
            </w:r>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CORP_AREAID</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地区</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VARCHAR2(2</w:t>
            </w:r>
            <w:r w:rsidRPr="009C4E55">
              <w:rPr>
                <w:rFonts w:ascii="宋体" w:hAnsi="宋体" w:hint="eastAsia"/>
                <w:sz w:val="21"/>
                <w:szCs w:val="21"/>
              </w:rPr>
              <w:t>4</w:t>
            </w:r>
            <w:r w:rsidRPr="009C4E55">
              <w:rPr>
                <w:rFonts w:ascii="宋体" w:hAnsi="宋体"/>
                <w:sz w:val="21"/>
                <w:szCs w:val="21"/>
              </w:rPr>
              <w:t>)</w:t>
            </w:r>
          </w:p>
        </w:tc>
      </w:tr>
      <w:tr w:rsidR="00DC6272" w:rsidRPr="009C4E55" w:rsidDel="00787121" w:rsidTr="009C4E55">
        <w:trPr>
          <w:del w:id="258" w:author="张光木" w:date="2008-09-10T10:33:00Z"/>
        </w:trPr>
        <w:tc>
          <w:tcPr>
            <w:tcW w:w="2286" w:type="dxa"/>
          </w:tcPr>
          <w:p w:rsidR="00DC6272" w:rsidRPr="009C4E55" w:rsidDel="00787121" w:rsidRDefault="00DC6272" w:rsidP="009C4E55">
            <w:pPr>
              <w:widowControl/>
              <w:tabs>
                <w:tab w:val="center" w:pos="4510"/>
                <w:tab w:val="right" w:pos="9020"/>
              </w:tabs>
              <w:rPr>
                <w:del w:id="259" w:author="张光木" w:date="2008-09-10T10:33:00Z"/>
                <w:rFonts w:ascii="宋体" w:hAnsi="宋体" w:hint="eastAsia"/>
                <w:sz w:val="21"/>
                <w:szCs w:val="21"/>
              </w:rPr>
            </w:pPr>
            <w:del w:id="260" w:author="张光木" w:date="2008-09-10T10:33:00Z">
              <w:r w:rsidRPr="009C4E55" w:rsidDel="00787121">
                <w:rPr>
                  <w:rFonts w:ascii="宋体" w:hAnsi="宋体" w:hint="eastAsia"/>
                  <w:sz w:val="21"/>
                  <w:szCs w:val="21"/>
                </w:rPr>
                <w:delText>CORP_ZIP</w:delText>
              </w:r>
            </w:del>
          </w:p>
        </w:tc>
        <w:tc>
          <w:tcPr>
            <w:tcW w:w="1993" w:type="dxa"/>
          </w:tcPr>
          <w:p w:rsidR="00DC6272" w:rsidRPr="009C4E55" w:rsidDel="00787121" w:rsidRDefault="00DC6272" w:rsidP="009C4E55">
            <w:pPr>
              <w:widowControl/>
              <w:tabs>
                <w:tab w:val="center" w:pos="4510"/>
                <w:tab w:val="right" w:pos="9020"/>
              </w:tabs>
              <w:rPr>
                <w:del w:id="261" w:author="张光木" w:date="2008-09-10T10:33:00Z"/>
                <w:rFonts w:ascii="宋体" w:hAnsi="宋体" w:hint="eastAsia"/>
                <w:sz w:val="21"/>
                <w:szCs w:val="21"/>
              </w:rPr>
            </w:pPr>
            <w:del w:id="262" w:author="张光木" w:date="2008-09-10T10:33:00Z">
              <w:r w:rsidRPr="009C4E55" w:rsidDel="00787121">
                <w:rPr>
                  <w:rFonts w:ascii="宋体" w:hAnsi="宋体" w:hint="eastAsia"/>
                  <w:sz w:val="21"/>
                  <w:szCs w:val="21"/>
                </w:rPr>
                <w:delText>邮编</w:delText>
              </w:r>
            </w:del>
          </w:p>
        </w:tc>
        <w:tc>
          <w:tcPr>
            <w:tcW w:w="2811" w:type="dxa"/>
          </w:tcPr>
          <w:p w:rsidR="00DC6272" w:rsidRPr="009C4E55" w:rsidDel="00787121" w:rsidRDefault="00EB0FF2" w:rsidP="009C4E55">
            <w:pPr>
              <w:widowControl/>
              <w:tabs>
                <w:tab w:val="center" w:pos="4510"/>
                <w:tab w:val="right" w:pos="9020"/>
              </w:tabs>
              <w:rPr>
                <w:del w:id="263" w:author="张光木" w:date="2008-09-10T10:33:00Z"/>
                <w:rFonts w:ascii="宋体" w:hAnsi="宋体" w:hint="eastAsia"/>
                <w:sz w:val="21"/>
                <w:szCs w:val="21"/>
              </w:rPr>
            </w:pPr>
            <w:del w:id="264" w:author="张光木" w:date="2008-09-10T10:33:00Z">
              <w:r w:rsidRPr="009C4E55" w:rsidDel="00787121">
                <w:rPr>
                  <w:rFonts w:ascii="宋体" w:hAnsi="宋体"/>
                  <w:sz w:val="21"/>
                  <w:szCs w:val="21"/>
                </w:rPr>
                <w:delText>VARCHAR2(16)</w:delText>
              </w:r>
            </w:del>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CORP_FAX</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传真</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VARCHAR2(6</w:t>
            </w:r>
            <w:r w:rsidRPr="009C4E55">
              <w:rPr>
                <w:rFonts w:ascii="宋体" w:hAnsi="宋体" w:hint="eastAsia"/>
                <w:sz w:val="21"/>
                <w:szCs w:val="21"/>
              </w:rPr>
              <w:t>4</w:t>
            </w:r>
            <w:r w:rsidRPr="009C4E55">
              <w:rPr>
                <w:rFonts w:ascii="宋体" w:hAnsi="宋体"/>
                <w:sz w:val="21"/>
                <w:szCs w:val="21"/>
              </w:rPr>
              <w:t>)</w:t>
            </w:r>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CORP_HEADPHONE</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公司总机</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VARCHAR2(6</w:t>
            </w:r>
            <w:r w:rsidRPr="009C4E55">
              <w:rPr>
                <w:rFonts w:ascii="宋体" w:hAnsi="宋体" w:hint="eastAsia"/>
                <w:sz w:val="21"/>
                <w:szCs w:val="21"/>
              </w:rPr>
              <w:t>4</w:t>
            </w:r>
            <w:r w:rsidRPr="009C4E55">
              <w:rPr>
                <w:rFonts w:ascii="宋体" w:hAnsi="宋体"/>
                <w:sz w:val="21"/>
                <w:szCs w:val="21"/>
              </w:rPr>
              <w:t>)</w:t>
            </w:r>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CORP_LINKMAN</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联系人</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VARCHAR2(6</w:t>
            </w:r>
            <w:r w:rsidRPr="009C4E55">
              <w:rPr>
                <w:rFonts w:ascii="宋体" w:hAnsi="宋体" w:hint="eastAsia"/>
                <w:sz w:val="21"/>
                <w:szCs w:val="21"/>
              </w:rPr>
              <w:t>4</w:t>
            </w:r>
            <w:r w:rsidRPr="009C4E55">
              <w:rPr>
                <w:rFonts w:ascii="宋体" w:hAnsi="宋体"/>
                <w:sz w:val="21"/>
                <w:szCs w:val="21"/>
              </w:rPr>
              <w:t>)</w:t>
            </w:r>
          </w:p>
        </w:tc>
      </w:tr>
      <w:tr w:rsidR="00DC6272" w:rsidRPr="009C4E55" w:rsidDel="00787121" w:rsidTr="009C4E55">
        <w:trPr>
          <w:del w:id="265" w:author="张光木" w:date="2008-09-10T10:33:00Z"/>
        </w:trPr>
        <w:tc>
          <w:tcPr>
            <w:tcW w:w="2286" w:type="dxa"/>
          </w:tcPr>
          <w:p w:rsidR="00DC6272" w:rsidRPr="009C4E55" w:rsidDel="00787121" w:rsidRDefault="00DC6272" w:rsidP="009C4E55">
            <w:pPr>
              <w:widowControl/>
              <w:tabs>
                <w:tab w:val="center" w:pos="4510"/>
                <w:tab w:val="right" w:pos="9020"/>
              </w:tabs>
              <w:rPr>
                <w:del w:id="266" w:author="张光木" w:date="2008-09-10T10:33:00Z"/>
                <w:rFonts w:ascii="宋体" w:hAnsi="宋体" w:hint="eastAsia"/>
                <w:sz w:val="21"/>
                <w:szCs w:val="21"/>
              </w:rPr>
            </w:pPr>
            <w:del w:id="267" w:author="张光木" w:date="2008-09-10T10:33:00Z">
              <w:r w:rsidRPr="009C4E55" w:rsidDel="00787121">
                <w:rPr>
                  <w:rFonts w:ascii="宋体" w:hAnsi="宋体" w:hint="eastAsia"/>
                  <w:sz w:val="21"/>
                  <w:szCs w:val="21"/>
                </w:rPr>
                <w:delText>CORP_LINKMANCARDNO</w:delText>
              </w:r>
            </w:del>
          </w:p>
        </w:tc>
        <w:tc>
          <w:tcPr>
            <w:tcW w:w="1993" w:type="dxa"/>
          </w:tcPr>
          <w:p w:rsidR="00DC6272" w:rsidRPr="009C4E55" w:rsidDel="00787121" w:rsidRDefault="00DC6272" w:rsidP="009C4E55">
            <w:pPr>
              <w:widowControl/>
              <w:tabs>
                <w:tab w:val="center" w:pos="4510"/>
                <w:tab w:val="right" w:pos="9020"/>
              </w:tabs>
              <w:rPr>
                <w:del w:id="268" w:author="张光木" w:date="2008-09-10T10:33:00Z"/>
                <w:rFonts w:ascii="宋体" w:hAnsi="宋体" w:hint="eastAsia"/>
                <w:sz w:val="21"/>
                <w:szCs w:val="21"/>
              </w:rPr>
            </w:pPr>
            <w:del w:id="269" w:author="张光木" w:date="2008-09-10T10:33:00Z">
              <w:r w:rsidRPr="009C4E55" w:rsidDel="00787121">
                <w:rPr>
                  <w:rFonts w:ascii="宋体" w:hAnsi="宋体" w:hint="eastAsia"/>
                  <w:sz w:val="21"/>
                  <w:szCs w:val="21"/>
                </w:rPr>
                <w:delText>联系人身份证号</w:delText>
              </w:r>
            </w:del>
          </w:p>
        </w:tc>
        <w:tc>
          <w:tcPr>
            <w:tcW w:w="2811" w:type="dxa"/>
          </w:tcPr>
          <w:p w:rsidR="00DC6272" w:rsidRPr="009C4E55" w:rsidDel="00787121" w:rsidRDefault="00EB0FF2" w:rsidP="009C4E55">
            <w:pPr>
              <w:widowControl/>
              <w:tabs>
                <w:tab w:val="center" w:pos="4510"/>
                <w:tab w:val="right" w:pos="9020"/>
              </w:tabs>
              <w:rPr>
                <w:del w:id="270" w:author="张光木" w:date="2008-09-10T10:33:00Z"/>
                <w:rFonts w:ascii="宋体" w:hAnsi="宋体" w:hint="eastAsia"/>
                <w:sz w:val="21"/>
                <w:szCs w:val="21"/>
              </w:rPr>
            </w:pPr>
            <w:del w:id="271" w:author="张光木" w:date="2008-09-10T10:33:00Z">
              <w:r w:rsidRPr="009C4E55" w:rsidDel="00787121">
                <w:rPr>
                  <w:rFonts w:ascii="宋体" w:hAnsi="宋体"/>
                  <w:sz w:val="21"/>
                  <w:szCs w:val="21"/>
                </w:rPr>
                <w:delText>VARCHAR2(6</w:delText>
              </w:r>
              <w:r w:rsidRPr="009C4E55" w:rsidDel="00787121">
                <w:rPr>
                  <w:rFonts w:ascii="宋体" w:hAnsi="宋体" w:hint="eastAsia"/>
                  <w:sz w:val="21"/>
                  <w:szCs w:val="21"/>
                </w:rPr>
                <w:delText>4</w:delText>
              </w:r>
              <w:r w:rsidRPr="009C4E55" w:rsidDel="00787121">
                <w:rPr>
                  <w:rFonts w:ascii="宋体" w:hAnsi="宋体"/>
                  <w:sz w:val="21"/>
                  <w:szCs w:val="21"/>
                </w:rPr>
                <w:delText>)</w:delText>
              </w:r>
            </w:del>
          </w:p>
        </w:tc>
      </w:tr>
      <w:tr w:rsidR="00DC6272" w:rsidRPr="009C4E55" w:rsidDel="00787121" w:rsidTr="009C4E55">
        <w:trPr>
          <w:del w:id="272" w:author="张光木" w:date="2008-09-10T10:33:00Z"/>
        </w:trPr>
        <w:tc>
          <w:tcPr>
            <w:tcW w:w="2286" w:type="dxa"/>
          </w:tcPr>
          <w:p w:rsidR="00DC6272" w:rsidRPr="009C4E55" w:rsidDel="00787121" w:rsidRDefault="00DC6272" w:rsidP="009C4E55">
            <w:pPr>
              <w:widowControl/>
              <w:tabs>
                <w:tab w:val="center" w:pos="4510"/>
                <w:tab w:val="right" w:pos="9020"/>
              </w:tabs>
              <w:rPr>
                <w:del w:id="273" w:author="张光木" w:date="2008-09-10T10:33:00Z"/>
                <w:rFonts w:ascii="宋体" w:hAnsi="宋体" w:hint="eastAsia"/>
                <w:sz w:val="21"/>
                <w:szCs w:val="21"/>
              </w:rPr>
            </w:pPr>
            <w:del w:id="274" w:author="张光木" w:date="2008-09-10T10:33:00Z">
              <w:r w:rsidRPr="009C4E55" w:rsidDel="00787121">
                <w:rPr>
                  <w:rFonts w:ascii="宋体" w:hAnsi="宋体" w:hint="eastAsia"/>
                  <w:sz w:val="21"/>
                  <w:szCs w:val="21"/>
                </w:rPr>
                <w:delText>CORP_LINKPHONE</w:delText>
              </w:r>
            </w:del>
          </w:p>
        </w:tc>
        <w:tc>
          <w:tcPr>
            <w:tcW w:w="1993" w:type="dxa"/>
          </w:tcPr>
          <w:p w:rsidR="00DC6272" w:rsidRPr="009C4E55" w:rsidDel="00787121" w:rsidRDefault="00DC6272" w:rsidP="009C4E55">
            <w:pPr>
              <w:widowControl/>
              <w:tabs>
                <w:tab w:val="center" w:pos="4510"/>
                <w:tab w:val="right" w:pos="9020"/>
              </w:tabs>
              <w:rPr>
                <w:del w:id="275" w:author="张光木" w:date="2008-09-10T10:33:00Z"/>
                <w:rFonts w:ascii="宋体" w:hAnsi="宋体" w:hint="eastAsia"/>
                <w:sz w:val="21"/>
                <w:szCs w:val="21"/>
              </w:rPr>
            </w:pPr>
            <w:del w:id="276" w:author="张光木" w:date="2008-09-10T10:33:00Z">
              <w:r w:rsidRPr="009C4E55" w:rsidDel="00787121">
                <w:rPr>
                  <w:rFonts w:ascii="宋体" w:hAnsi="宋体" w:hint="eastAsia"/>
                  <w:sz w:val="21"/>
                  <w:szCs w:val="21"/>
                </w:rPr>
                <w:delText>联系人座机</w:delText>
              </w:r>
            </w:del>
          </w:p>
        </w:tc>
        <w:tc>
          <w:tcPr>
            <w:tcW w:w="2811" w:type="dxa"/>
          </w:tcPr>
          <w:p w:rsidR="00DC6272" w:rsidRPr="009C4E55" w:rsidDel="00787121" w:rsidRDefault="00EB0FF2" w:rsidP="009C4E55">
            <w:pPr>
              <w:widowControl/>
              <w:tabs>
                <w:tab w:val="center" w:pos="4510"/>
                <w:tab w:val="right" w:pos="9020"/>
              </w:tabs>
              <w:rPr>
                <w:del w:id="277" w:author="张光木" w:date="2008-09-10T10:33:00Z"/>
                <w:rFonts w:ascii="宋体" w:hAnsi="宋体" w:hint="eastAsia"/>
                <w:sz w:val="21"/>
                <w:szCs w:val="21"/>
              </w:rPr>
            </w:pPr>
            <w:del w:id="278" w:author="张光木" w:date="2008-09-10T10:33:00Z">
              <w:r w:rsidRPr="009C4E55" w:rsidDel="00787121">
                <w:rPr>
                  <w:rFonts w:ascii="宋体" w:hAnsi="宋体"/>
                  <w:sz w:val="21"/>
                  <w:szCs w:val="21"/>
                </w:rPr>
                <w:delText>VARCHAR2(</w:delText>
              </w:r>
              <w:r w:rsidRPr="009C4E55" w:rsidDel="00787121">
                <w:rPr>
                  <w:rFonts w:ascii="宋体" w:hAnsi="宋体" w:hint="eastAsia"/>
                  <w:sz w:val="21"/>
                  <w:szCs w:val="21"/>
                </w:rPr>
                <w:delText>32</w:delText>
              </w:r>
              <w:r w:rsidRPr="009C4E55" w:rsidDel="00787121">
                <w:rPr>
                  <w:rFonts w:ascii="宋体" w:hAnsi="宋体"/>
                  <w:sz w:val="21"/>
                  <w:szCs w:val="21"/>
                </w:rPr>
                <w:delText>)</w:delText>
              </w:r>
            </w:del>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CORP_LINKMOBILE</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联系人手机</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w:t>
            </w:r>
            <w:r w:rsidRPr="009C4E55">
              <w:rPr>
                <w:rFonts w:ascii="宋体" w:hAnsi="宋体" w:hint="eastAsia"/>
                <w:sz w:val="21"/>
                <w:szCs w:val="21"/>
              </w:rPr>
              <w:t>32</w:t>
            </w:r>
            <w:r w:rsidRPr="009C4E55">
              <w:rPr>
                <w:rFonts w:ascii="宋体" w:hAnsi="宋体"/>
                <w:sz w:val="21"/>
                <w:szCs w:val="21"/>
              </w:rPr>
              <w:t>)</w:t>
            </w:r>
          </w:p>
        </w:tc>
      </w:tr>
      <w:tr w:rsidR="00DC6272" w:rsidRPr="009C4E55" w:rsidDel="00206640" w:rsidTr="009C4E55">
        <w:trPr>
          <w:del w:id="279" w:author="张光木" w:date="2008-09-10T11:32:00Z"/>
        </w:trPr>
        <w:tc>
          <w:tcPr>
            <w:tcW w:w="2286" w:type="dxa"/>
          </w:tcPr>
          <w:p w:rsidR="00DC6272" w:rsidRPr="009C4E55" w:rsidDel="00206640" w:rsidRDefault="00DC6272" w:rsidP="009C4E55">
            <w:pPr>
              <w:widowControl/>
              <w:tabs>
                <w:tab w:val="center" w:pos="4510"/>
                <w:tab w:val="right" w:pos="9020"/>
              </w:tabs>
              <w:rPr>
                <w:del w:id="280" w:author="张光木" w:date="2008-09-10T11:32:00Z"/>
                <w:rFonts w:ascii="宋体" w:hAnsi="宋体" w:hint="eastAsia"/>
                <w:sz w:val="21"/>
                <w:szCs w:val="21"/>
              </w:rPr>
            </w:pPr>
            <w:del w:id="281" w:author="张光木" w:date="2008-09-10T11:32:00Z">
              <w:r w:rsidRPr="009C4E55" w:rsidDel="00206640">
                <w:rPr>
                  <w:rFonts w:ascii="宋体" w:hAnsi="宋体" w:hint="eastAsia"/>
                  <w:sz w:val="21"/>
                  <w:szCs w:val="21"/>
                </w:rPr>
                <w:delText>CORP_LINKMAIL</w:delText>
              </w:r>
            </w:del>
          </w:p>
        </w:tc>
        <w:tc>
          <w:tcPr>
            <w:tcW w:w="1993" w:type="dxa"/>
          </w:tcPr>
          <w:p w:rsidR="00DC6272" w:rsidRPr="009C4E55" w:rsidDel="00206640" w:rsidRDefault="00DC6272" w:rsidP="009C4E55">
            <w:pPr>
              <w:widowControl/>
              <w:tabs>
                <w:tab w:val="center" w:pos="4510"/>
                <w:tab w:val="right" w:pos="9020"/>
              </w:tabs>
              <w:rPr>
                <w:del w:id="282" w:author="张光木" w:date="2008-09-10T11:32:00Z"/>
                <w:rFonts w:ascii="宋体" w:hAnsi="宋体" w:hint="eastAsia"/>
                <w:sz w:val="21"/>
                <w:szCs w:val="21"/>
              </w:rPr>
            </w:pPr>
            <w:del w:id="283" w:author="张光木" w:date="2008-09-10T11:32:00Z">
              <w:r w:rsidRPr="009C4E55" w:rsidDel="00206640">
                <w:rPr>
                  <w:rFonts w:ascii="宋体" w:hAnsi="宋体" w:hint="eastAsia"/>
                  <w:sz w:val="21"/>
                  <w:szCs w:val="21"/>
                </w:rPr>
                <w:delText>联系人邮箱</w:delText>
              </w:r>
            </w:del>
          </w:p>
        </w:tc>
        <w:tc>
          <w:tcPr>
            <w:tcW w:w="2811" w:type="dxa"/>
          </w:tcPr>
          <w:p w:rsidR="00DC6272" w:rsidRPr="009C4E55" w:rsidDel="00206640" w:rsidRDefault="00EB0FF2" w:rsidP="009C4E55">
            <w:pPr>
              <w:widowControl/>
              <w:tabs>
                <w:tab w:val="center" w:pos="4510"/>
                <w:tab w:val="right" w:pos="9020"/>
              </w:tabs>
              <w:rPr>
                <w:del w:id="284" w:author="张光木" w:date="2008-09-10T11:32:00Z"/>
                <w:rFonts w:ascii="宋体" w:hAnsi="宋体" w:hint="eastAsia"/>
                <w:sz w:val="21"/>
                <w:szCs w:val="21"/>
              </w:rPr>
            </w:pPr>
            <w:del w:id="285" w:author="张光木" w:date="2008-09-10T11:32:00Z">
              <w:r w:rsidRPr="009C4E55" w:rsidDel="00206640">
                <w:rPr>
                  <w:rFonts w:ascii="宋体" w:hAnsi="宋体"/>
                  <w:sz w:val="21"/>
                  <w:szCs w:val="21"/>
                </w:rPr>
                <w:delText>VARCHAR2(256)</w:delText>
              </w:r>
            </w:del>
          </w:p>
        </w:tc>
      </w:tr>
      <w:tr w:rsidR="00DC6272" w:rsidRPr="009C4E55" w:rsidDel="00206640" w:rsidTr="009C4E55">
        <w:trPr>
          <w:del w:id="286" w:author="张光木" w:date="2008-09-10T11:32:00Z"/>
        </w:trPr>
        <w:tc>
          <w:tcPr>
            <w:tcW w:w="2286" w:type="dxa"/>
          </w:tcPr>
          <w:p w:rsidR="00DC6272" w:rsidRPr="009C4E55" w:rsidDel="00206640" w:rsidRDefault="00DC6272" w:rsidP="009C4E55">
            <w:pPr>
              <w:widowControl/>
              <w:tabs>
                <w:tab w:val="center" w:pos="4510"/>
                <w:tab w:val="right" w:pos="9020"/>
              </w:tabs>
              <w:rPr>
                <w:del w:id="287" w:author="张光木" w:date="2008-09-10T11:32:00Z"/>
                <w:rFonts w:ascii="宋体" w:hAnsi="宋体" w:hint="eastAsia"/>
                <w:sz w:val="21"/>
                <w:szCs w:val="21"/>
              </w:rPr>
            </w:pPr>
            <w:del w:id="288" w:author="张光木" w:date="2008-09-10T11:32:00Z">
              <w:r w:rsidRPr="009C4E55" w:rsidDel="00206640">
                <w:rPr>
                  <w:rFonts w:ascii="宋体" w:hAnsi="宋体" w:hint="eastAsia"/>
                  <w:sz w:val="21"/>
                  <w:szCs w:val="21"/>
                </w:rPr>
                <w:delText>CORP_LICENSE</w:delText>
              </w:r>
            </w:del>
          </w:p>
        </w:tc>
        <w:tc>
          <w:tcPr>
            <w:tcW w:w="1993" w:type="dxa"/>
          </w:tcPr>
          <w:p w:rsidR="00DC6272" w:rsidRPr="009C4E55" w:rsidDel="00206640" w:rsidRDefault="00DC6272" w:rsidP="009C4E55">
            <w:pPr>
              <w:widowControl/>
              <w:tabs>
                <w:tab w:val="center" w:pos="4510"/>
                <w:tab w:val="right" w:pos="9020"/>
              </w:tabs>
              <w:rPr>
                <w:del w:id="289" w:author="张光木" w:date="2008-09-10T11:32:00Z"/>
                <w:rFonts w:ascii="宋体" w:hAnsi="宋体" w:hint="eastAsia"/>
                <w:sz w:val="21"/>
                <w:szCs w:val="21"/>
              </w:rPr>
            </w:pPr>
            <w:del w:id="290" w:author="张光木" w:date="2008-09-10T11:32:00Z">
              <w:r w:rsidRPr="009C4E55" w:rsidDel="00206640">
                <w:rPr>
                  <w:rFonts w:ascii="宋体" w:hAnsi="宋体" w:hint="eastAsia"/>
                  <w:sz w:val="21"/>
                  <w:szCs w:val="21"/>
                </w:rPr>
                <w:delText>许可用户数量</w:delText>
              </w:r>
            </w:del>
          </w:p>
        </w:tc>
        <w:tc>
          <w:tcPr>
            <w:tcW w:w="2811" w:type="dxa"/>
          </w:tcPr>
          <w:p w:rsidR="00DC6272" w:rsidRPr="009C4E55" w:rsidDel="00206640" w:rsidRDefault="00EB0FF2" w:rsidP="009C4E55">
            <w:pPr>
              <w:widowControl/>
              <w:tabs>
                <w:tab w:val="center" w:pos="4510"/>
                <w:tab w:val="right" w:pos="9020"/>
              </w:tabs>
              <w:rPr>
                <w:del w:id="291" w:author="张光木" w:date="2008-09-10T11:32:00Z"/>
                <w:rFonts w:ascii="宋体" w:hAnsi="宋体" w:hint="eastAsia"/>
                <w:sz w:val="21"/>
                <w:szCs w:val="21"/>
              </w:rPr>
            </w:pPr>
            <w:del w:id="292" w:author="张光木" w:date="2008-09-10T11:32:00Z">
              <w:r w:rsidRPr="009C4E55" w:rsidDel="00206640">
                <w:rPr>
                  <w:rFonts w:ascii="宋体" w:hAnsi="宋体"/>
                  <w:sz w:val="21"/>
                  <w:szCs w:val="21"/>
                </w:rPr>
                <w:delText>NUMBER(9)</w:delText>
              </w:r>
            </w:del>
          </w:p>
        </w:tc>
      </w:tr>
      <w:tr w:rsidR="00DC6272" w:rsidRPr="009C4E55" w:rsidDel="00206640" w:rsidTr="009C4E55">
        <w:trPr>
          <w:del w:id="293" w:author="张光木" w:date="2008-09-10T11:32:00Z"/>
        </w:trPr>
        <w:tc>
          <w:tcPr>
            <w:tcW w:w="2286" w:type="dxa"/>
          </w:tcPr>
          <w:p w:rsidR="00DC6272" w:rsidRPr="009C4E55" w:rsidDel="00206640" w:rsidRDefault="00DC6272" w:rsidP="009C4E55">
            <w:pPr>
              <w:widowControl/>
              <w:tabs>
                <w:tab w:val="center" w:pos="4510"/>
                <w:tab w:val="right" w:pos="9020"/>
              </w:tabs>
              <w:rPr>
                <w:del w:id="294" w:author="张光木" w:date="2008-09-10T11:32:00Z"/>
                <w:rFonts w:ascii="宋体" w:hAnsi="宋体" w:hint="eastAsia"/>
                <w:sz w:val="21"/>
                <w:szCs w:val="21"/>
              </w:rPr>
            </w:pPr>
            <w:del w:id="295" w:author="张光木" w:date="2008-09-10T11:32:00Z">
              <w:r w:rsidRPr="009C4E55" w:rsidDel="00206640">
                <w:rPr>
                  <w:rFonts w:ascii="宋体" w:hAnsi="宋体" w:hint="eastAsia"/>
                  <w:sz w:val="21"/>
                  <w:szCs w:val="21"/>
                </w:rPr>
                <w:delText>CORP_REGDATE</w:delText>
              </w:r>
            </w:del>
          </w:p>
        </w:tc>
        <w:tc>
          <w:tcPr>
            <w:tcW w:w="1993" w:type="dxa"/>
          </w:tcPr>
          <w:p w:rsidR="00DC6272" w:rsidRPr="009C4E55" w:rsidDel="00206640" w:rsidRDefault="00DC6272" w:rsidP="009C4E55">
            <w:pPr>
              <w:widowControl/>
              <w:tabs>
                <w:tab w:val="center" w:pos="4510"/>
                <w:tab w:val="right" w:pos="9020"/>
              </w:tabs>
              <w:rPr>
                <w:del w:id="296" w:author="张光木" w:date="2008-09-10T11:32:00Z"/>
                <w:rFonts w:ascii="宋体" w:hAnsi="宋体" w:hint="eastAsia"/>
                <w:sz w:val="21"/>
                <w:szCs w:val="21"/>
              </w:rPr>
            </w:pPr>
            <w:del w:id="297" w:author="张光木" w:date="2008-09-10T11:32:00Z">
              <w:r w:rsidRPr="009C4E55" w:rsidDel="00206640">
                <w:rPr>
                  <w:rFonts w:ascii="宋体" w:hAnsi="宋体" w:hint="eastAsia"/>
                  <w:sz w:val="21"/>
                  <w:szCs w:val="21"/>
                </w:rPr>
                <w:delText>注册日期</w:delText>
              </w:r>
            </w:del>
          </w:p>
        </w:tc>
        <w:tc>
          <w:tcPr>
            <w:tcW w:w="2811" w:type="dxa"/>
          </w:tcPr>
          <w:p w:rsidR="00DC6272" w:rsidRPr="009C4E55" w:rsidDel="00206640" w:rsidRDefault="00EB0FF2" w:rsidP="009C4E55">
            <w:pPr>
              <w:widowControl/>
              <w:tabs>
                <w:tab w:val="center" w:pos="4510"/>
                <w:tab w:val="right" w:pos="9020"/>
              </w:tabs>
              <w:rPr>
                <w:del w:id="298" w:author="张光木" w:date="2008-09-10T11:32:00Z"/>
                <w:rFonts w:ascii="宋体" w:hAnsi="宋体" w:hint="eastAsia"/>
                <w:sz w:val="21"/>
                <w:szCs w:val="21"/>
              </w:rPr>
            </w:pPr>
            <w:del w:id="299" w:author="张光木" w:date="2008-09-10T11:32:00Z">
              <w:r w:rsidRPr="009C4E55" w:rsidDel="00206640">
                <w:rPr>
                  <w:rFonts w:ascii="宋体" w:hAnsi="宋体"/>
                  <w:sz w:val="21"/>
                  <w:szCs w:val="21"/>
                </w:rPr>
                <w:delText>VARCHAR2(8)</w:delText>
              </w:r>
            </w:del>
          </w:p>
        </w:tc>
      </w:tr>
      <w:tr w:rsidR="00DC6272" w:rsidRPr="009C4E55" w:rsidDel="00787121" w:rsidTr="009C4E55">
        <w:trPr>
          <w:del w:id="300" w:author="张光木" w:date="2008-09-10T10:35:00Z"/>
        </w:trPr>
        <w:tc>
          <w:tcPr>
            <w:tcW w:w="2286" w:type="dxa"/>
          </w:tcPr>
          <w:p w:rsidR="00DC6272" w:rsidRPr="009C4E55" w:rsidDel="00787121" w:rsidRDefault="00DC6272" w:rsidP="009C4E55">
            <w:pPr>
              <w:widowControl/>
              <w:tabs>
                <w:tab w:val="center" w:pos="4510"/>
                <w:tab w:val="right" w:pos="9020"/>
              </w:tabs>
              <w:rPr>
                <w:del w:id="301" w:author="张光木" w:date="2008-09-10T10:35:00Z"/>
                <w:rFonts w:ascii="宋体" w:hAnsi="宋体" w:hint="eastAsia"/>
                <w:sz w:val="21"/>
                <w:szCs w:val="21"/>
              </w:rPr>
            </w:pPr>
            <w:del w:id="302" w:author="张光木" w:date="2008-09-10T10:35:00Z">
              <w:r w:rsidRPr="009C4E55" w:rsidDel="00787121">
                <w:rPr>
                  <w:rFonts w:ascii="宋体" w:hAnsi="宋体" w:hint="eastAsia"/>
                  <w:sz w:val="21"/>
                  <w:szCs w:val="21"/>
                </w:rPr>
                <w:delText>CORP_CANCELDATE</w:delText>
              </w:r>
            </w:del>
          </w:p>
        </w:tc>
        <w:tc>
          <w:tcPr>
            <w:tcW w:w="1993" w:type="dxa"/>
          </w:tcPr>
          <w:p w:rsidR="00DC6272" w:rsidRPr="009C4E55" w:rsidDel="00787121" w:rsidRDefault="00DC6272" w:rsidP="009C4E55">
            <w:pPr>
              <w:widowControl/>
              <w:tabs>
                <w:tab w:val="center" w:pos="4510"/>
                <w:tab w:val="right" w:pos="9020"/>
              </w:tabs>
              <w:rPr>
                <w:del w:id="303" w:author="张光木" w:date="2008-09-10T10:35:00Z"/>
                <w:rFonts w:ascii="宋体" w:hAnsi="宋体" w:hint="eastAsia"/>
                <w:sz w:val="21"/>
                <w:szCs w:val="21"/>
              </w:rPr>
            </w:pPr>
            <w:del w:id="304" w:author="张光木" w:date="2008-09-10T10:35:00Z">
              <w:r w:rsidRPr="009C4E55" w:rsidDel="00787121">
                <w:rPr>
                  <w:rFonts w:ascii="宋体" w:hAnsi="宋体" w:hint="eastAsia"/>
                  <w:sz w:val="21"/>
                  <w:szCs w:val="21"/>
                </w:rPr>
                <w:delText>销户日期</w:delText>
              </w:r>
            </w:del>
          </w:p>
        </w:tc>
        <w:tc>
          <w:tcPr>
            <w:tcW w:w="2811" w:type="dxa"/>
          </w:tcPr>
          <w:p w:rsidR="00DC6272" w:rsidRPr="009C4E55" w:rsidDel="00787121" w:rsidRDefault="00EB0FF2" w:rsidP="009C4E55">
            <w:pPr>
              <w:widowControl/>
              <w:tabs>
                <w:tab w:val="center" w:pos="4510"/>
                <w:tab w:val="right" w:pos="9020"/>
              </w:tabs>
              <w:rPr>
                <w:del w:id="305" w:author="张光木" w:date="2008-09-10T10:35:00Z"/>
                <w:rFonts w:ascii="宋体" w:hAnsi="宋体" w:hint="eastAsia"/>
                <w:sz w:val="21"/>
                <w:szCs w:val="21"/>
              </w:rPr>
            </w:pPr>
            <w:del w:id="306" w:author="张光木" w:date="2008-09-10T10:35:00Z">
              <w:r w:rsidRPr="009C4E55" w:rsidDel="00787121">
                <w:rPr>
                  <w:rFonts w:ascii="宋体" w:hAnsi="宋体"/>
                  <w:sz w:val="21"/>
                  <w:szCs w:val="21"/>
                </w:rPr>
                <w:delText>VARCHAR2(8)</w:delText>
              </w:r>
            </w:del>
          </w:p>
        </w:tc>
      </w:tr>
      <w:tr w:rsidR="00DC6272" w:rsidRPr="009C4E55" w:rsidDel="00787121" w:rsidTr="009C4E55">
        <w:trPr>
          <w:del w:id="307" w:author="张光木" w:date="2008-09-10T10:35:00Z"/>
        </w:trPr>
        <w:tc>
          <w:tcPr>
            <w:tcW w:w="2286" w:type="dxa"/>
          </w:tcPr>
          <w:p w:rsidR="00DC6272" w:rsidRPr="009C4E55" w:rsidDel="00787121" w:rsidRDefault="00DC6272" w:rsidP="009C4E55">
            <w:pPr>
              <w:widowControl/>
              <w:tabs>
                <w:tab w:val="center" w:pos="4510"/>
                <w:tab w:val="right" w:pos="9020"/>
              </w:tabs>
              <w:rPr>
                <w:del w:id="308" w:author="张光木" w:date="2008-09-10T10:35:00Z"/>
                <w:rFonts w:ascii="宋体" w:hAnsi="宋体" w:hint="eastAsia"/>
                <w:sz w:val="21"/>
                <w:szCs w:val="21"/>
              </w:rPr>
            </w:pPr>
            <w:del w:id="309" w:author="张光木" w:date="2008-09-10T10:35:00Z">
              <w:r w:rsidRPr="009C4E55" w:rsidDel="00787121">
                <w:rPr>
                  <w:rFonts w:ascii="宋体" w:hAnsi="宋体" w:hint="eastAsia"/>
                  <w:sz w:val="21"/>
                  <w:szCs w:val="21"/>
                </w:rPr>
                <w:delText>CORP_CANCELREASON</w:delText>
              </w:r>
            </w:del>
          </w:p>
        </w:tc>
        <w:tc>
          <w:tcPr>
            <w:tcW w:w="1993" w:type="dxa"/>
          </w:tcPr>
          <w:p w:rsidR="00DC6272" w:rsidRPr="009C4E55" w:rsidDel="00787121" w:rsidRDefault="00DC6272" w:rsidP="009C4E55">
            <w:pPr>
              <w:widowControl/>
              <w:tabs>
                <w:tab w:val="center" w:pos="4510"/>
                <w:tab w:val="right" w:pos="9020"/>
              </w:tabs>
              <w:rPr>
                <w:del w:id="310" w:author="张光木" w:date="2008-09-10T10:35:00Z"/>
                <w:rFonts w:ascii="宋体" w:hAnsi="宋体" w:hint="eastAsia"/>
                <w:sz w:val="21"/>
                <w:szCs w:val="21"/>
              </w:rPr>
            </w:pPr>
            <w:del w:id="311" w:author="张光木" w:date="2008-09-10T10:35:00Z">
              <w:r w:rsidRPr="009C4E55" w:rsidDel="00787121">
                <w:rPr>
                  <w:rFonts w:ascii="宋体" w:hAnsi="宋体" w:hint="eastAsia"/>
                  <w:sz w:val="21"/>
                  <w:szCs w:val="21"/>
                </w:rPr>
                <w:delText>销户原因</w:delText>
              </w:r>
            </w:del>
          </w:p>
        </w:tc>
        <w:tc>
          <w:tcPr>
            <w:tcW w:w="2811" w:type="dxa"/>
          </w:tcPr>
          <w:p w:rsidR="00DC6272" w:rsidRPr="009C4E55" w:rsidDel="00787121" w:rsidRDefault="00EB0FF2" w:rsidP="009C4E55">
            <w:pPr>
              <w:widowControl/>
              <w:tabs>
                <w:tab w:val="center" w:pos="4510"/>
                <w:tab w:val="right" w:pos="9020"/>
              </w:tabs>
              <w:rPr>
                <w:del w:id="312" w:author="张光木" w:date="2008-09-10T10:35:00Z"/>
                <w:rFonts w:ascii="宋体" w:hAnsi="宋体" w:hint="eastAsia"/>
                <w:sz w:val="21"/>
                <w:szCs w:val="21"/>
              </w:rPr>
            </w:pPr>
            <w:del w:id="313" w:author="张光木" w:date="2008-09-10T10:35:00Z">
              <w:r w:rsidRPr="009C4E55" w:rsidDel="00787121">
                <w:rPr>
                  <w:rFonts w:ascii="宋体" w:hAnsi="宋体"/>
                  <w:sz w:val="21"/>
                  <w:szCs w:val="21"/>
                </w:rPr>
                <w:delText>VARCHAR2(32)</w:delText>
              </w:r>
            </w:del>
          </w:p>
        </w:tc>
      </w:tr>
      <w:tr w:rsidR="00DC6272" w:rsidRPr="009C4E55" w:rsidDel="00787121" w:rsidTr="009C4E55">
        <w:trPr>
          <w:del w:id="314" w:author="张光木" w:date="2008-09-10T10:35:00Z"/>
        </w:trPr>
        <w:tc>
          <w:tcPr>
            <w:tcW w:w="2286" w:type="dxa"/>
          </w:tcPr>
          <w:p w:rsidR="00DC6272" w:rsidRPr="009C4E55" w:rsidDel="00787121" w:rsidRDefault="00DC6272" w:rsidP="009C4E55">
            <w:pPr>
              <w:widowControl/>
              <w:tabs>
                <w:tab w:val="center" w:pos="4510"/>
                <w:tab w:val="right" w:pos="9020"/>
              </w:tabs>
              <w:rPr>
                <w:del w:id="315" w:author="张光木" w:date="2008-09-10T10:35:00Z"/>
                <w:rFonts w:ascii="宋体" w:hAnsi="宋体" w:hint="eastAsia"/>
                <w:sz w:val="21"/>
                <w:szCs w:val="21"/>
              </w:rPr>
            </w:pPr>
            <w:del w:id="316" w:author="张光木" w:date="2008-09-10T10:35:00Z">
              <w:r w:rsidRPr="009C4E55" w:rsidDel="00787121">
                <w:rPr>
                  <w:rFonts w:ascii="宋体" w:hAnsi="宋体" w:hint="eastAsia"/>
                  <w:sz w:val="21"/>
                  <w:szCs w:val="21"/>
                </w:rPr>
                <w:delText>CORP_CANCELDESC</w:delText>
              </w:r>
            </w:del>
          </w:p>
        </w:tc>
        <w:tc>
          <w:tcPr>
            <w:tcW w:w="1993" w:type="dxa"/>
          </w:tcPr>
          <w:p w:rsidR="00DC6272" w:rsidRPr="009C4E55" w:rsidDel="00787121" w:rsidRDefault="00DC6272" w:rsidP="009C4E55">
            <w:pPr>
              <w:widowControl/>
              <w:tabs>
                <w:tab w:val="center" w:pos="4510"/>
                <w:tab w:val="right" w:pos="9020"/>
              </w:tabs>
              <w:rPr>
                <w:del w:id="317" w:author="张光木" w:date="2008-09-10T10:35:00Z"/>
                <w:rFonts w:ascii="宋体" w:hAnsi="宋体" w:hint="eastAsia"/>
                <w:sz w:val="21"/>
                <w:szCs w:val="21"/>
              </w:rPr>
            </w:pPr>
            <w:del w:id="318" w:author="张光木" w:date="2008-09-10T10:35:00Z">
              <w:r w:rsidRPr="009C4E55" w:rsidDel="00787121">
                <w:rPr>
                  <w:rFonts w:ascii="宋体" w:hAnsi="宋体" w:hint="eastAsia"/>
                  <w:sz w:val="21"/>
                  <w:szCs w:val="21"/>
                </w:rPr>
                <w:delText>销户原因描述</w:delText>
              </w:r>
            </w:del>
          </w:p>
        </w:tc>
        <w:tc>
          <w:tcPr>
            <w:tcW w:w="2811" w:type="dxa"/>
          </w:tcPr>
          <w:p w:rsidR="00DC6272" w:rsidRPr="009C4E55" w:rsidDel="00787121" w:rsidRDefault="00EB0FF2" w:rsidP="009C4E55">
            <w:pPr>
              <w:widowControl/>
              <w:tabs>
                <w:tab w:val="center" w:pos="4510"/>
                <w:tab w:val="right" w:pos="9020"/>
              </w:tabs>
              <w:rPr>
                <w:del w:id="319" w:author="张光木" w:date="2008-09-10T10:35:00Z"/>
                <w:rFonts w:ascii="宋体" w:hAnsi="宋体" w:hint="eastAsia"/>
                <w:sz w:val="21"/>
                <w:szCs w:val="21"/>
              </w:rPr>
            </w:pPr>
            <w:del w:id="320" w:author="张光木" w:date="2008-09-10T10:35:00Z">
              <w:r w:rsidRPr="009C4E55" w:rsidDel="00787121">
                <w:rPr>
                  <w:rFonts w:ascii="宋体" w:hAnsi="宋体"/>
                  <w:sz w:val="21"/>
                  <w:szCs w:val="21"/>
                </w:rPr>
                <w:delText>VARCHAR2(256)</w:delText>
              </w:r>
            </w:del>
          </w:p>
        </w:tc>
      </w:tr>
      <w:tr w:rsidR="00DC6272" w:rsidRPr="009C4E55" w:rsidDel="00206640" w:rsidTr="009C4E55">
        <w:trPr>
          <w:del w:id="321" w:author="张光木" w:date="2008-09-10T11:32:00Z"/>
        </w:trPr>
        <w:tc>
          <w:tcPr>
            <w:tcW w:w="2286" w:type="dxa"/>
          </w:tcPr>
          <w:p w:rsidR="00DC6272" w:rsidRPr="009C4E55" w:rsidDel="00206640" w:rsidRDefault="00DC6272" w:rsidP="009C4E55">
            <w:pPr>
              <w:widowControl/>
              <w:tabs>
                <w:tab w:val="center" w:pos="4510"/>
                <w:tab w:val="right" w:pos="9020"/>
              </w:tabs>
              <w:rPr>
                <w:del w:id="322" w:author="张光木" w:date="2008-09-10T11:32:00Z"/>
                <w:rFonts w:ascii="宋体" w:hAnsi="宋体" w:hint="eastAsia"/>
                <w:sz w:val="21"/>
                <w:szCs w:val="21"/>
              </w:rPr>
            </w:pPr>
            <w:del w:id="323" w:author="张光木" w:date="2008-09-10T11:32:00Z">
              <w:r w:rsidRPr="009C4E55" w:rsidDel="00206640">
                <w:rPr>
                  <w:rFonts w:ascii="宋体" w:hAnsi="宋体" w:hint="eastAsia"/>
                  <w:sz w:val="21"/>
                  <w:szCs w:val="21"/>
                </w:rPr>
                <w:delText>CORP_WEBURL</w:delText>
              </w:r>
            </w:del>
          </w:p>
        </w:tc>
        <w:tc>
          <w:tcPr>
            <w:tcW w:w="1993" w:type="dxa"/>
          </w:tcPr>
          <w:p w:rsidR="00DC6272" w:rsidRPr="009C4E55" w:rsidDel="00206640" w:rsidRDefault="00DC6272" w:rsidP="009C4E55">
            <w:pPr>
              <w:widowControl/>
              <w:tabs>
                <w:tab w:val="center" w:pos="4510"/>
                <w:tab w:val="right" w:pos="9020"/>
              </w:tabs>
              <w:rPr>
                <w:del w:id="324" w:author="张光木" w:date="2008-09-10T11:32:00Z"/>
                <w:rFonts w:ascii="宋体" w:hAnsi="宋体" w:hint="eastAsia"/>
                <w:sz w:val="21"/>
                <w:szCs w:val="21"/>
              </w:rPr>
            </w:pPr>
            <w:del w:id="325" w:author="张光木" w:date="2008-09-10T11:32:00Z">
              <w:r w:rsidRPr="009C4E55" w:rsidDel="00206640">
                <w:rPr>
                  <w:rFonts w:ascii="宋体" w:hAnsi="宋体" w:hint="eastAsia"/>
                  <w:sz w:val="21"/>
                  <w:szCs w:val="21"/>
                </w:rPr>
                <w:delText>WEB地址</w:delText>
              </w:r>
            </w:del>
          </w:p>
        </w:tc>
        <w:tc>
          <w:tcPr>
            <w:tcW w:w="2811" w:type="dxa"/>
          </w:tcPr>
          <w:p w:rsidR="00DC6272" w:rsidRPr="009C4E55" w:rsidDel="00206640" w:rsidRDefault="00EB0FF2" w:rsidP="009C4E55">
            <w:pPr>
              <w:widowControl/>
              <w:tabs>
                <w:tab w:val="center" w:pos="4510"/>
                <w:tab w:val="right" w:pos="9020"/>
              </w:tabs>
              <w:rPr>
                <w:del w:id="326" w:author="张光木" w:date="2008-09-10T11:32:00Z"/>
                <w:rFonts w:ascii="宋体" w:hAnsi="宋体" w:hint="eastAsia"/>
                <w:sz w:val="21"/>
                <w:szCs w:val="21"/>
              </w:rPr>
            </w:pPr>
            <w:del w:id="327" w:author="张光木" w:date="2008-09-10T11:32:00Z">
              <w:r w:rsidRPr="009C4E55" w:rsidDel="00206640">
                <w:rPr>
                  <w:rFonts w:ascii="宋体" w:hAnsi="宋体"/>
                  <w:sz w:val="21"/>
                  <w:szCs w:val="21"/>
                </w:rPr>
                <w:delText>VARCHAR2(256)</w:delText>
              </w:r>
            </w:del>
          </w:p>
        </w:tc>
      </w:tr>
      <w:tr w:rsidR="00DC6272" w:rsidRPr="009C4E55" w:rsidDel="00206640" w:rsidTr="009C4E55">
        <w:trPr>
          <w:del w:id="328" w:author="张光木" w:date="2008-09-10T11:32:00Z"/>
        </w:trPr>
        <w:tc>
          <w:tcPr>
            <w:tcW w:w="2286" w:type="dxa"/>
          </w:tcPr>
          <w:p w:rsidR="00DC6272" w:rsidRPr="009C4E55" w:rsidDel="00206640" w:rsidRDefault="00DC6272" w:rsidP="009C4E55">
            <w:pPr>
              <w:widowControl/>
              <w:tabs>
                <w:tab w:val="center" w:pos="4510"/>
                <w:tab w:val="right" w:pos="9020"/>
              </w:tabs>
              <w:rPr>
                <w:del w:id="329" w:author="张光木" w:date="2008-09-10T11:32:00Z"/>
                <w:rFonts w:ascii="宋体" w:hAnsi="宋体" w:hint="eastAsia"/>
                <w:sz w:val="21"/>
                <w:szCs w:val="21"/>
              </w:rPr>
            </w:pPr>
            <w:del w:id="330" w:author="张光木" w:date="2008-09-10T11:32:00Z">
              <w:r w:rsidRPr="009C4E55" w:rsidDel="00206640">
                <w:rPr>
                  <w:rFonts w:ascii="宋体" w:hAnsi="宋体" w:hint="eastAsia"/>
                  <w:sz w:val="21"/>
                  <w:szCs w:val="21"/>
                </w:rPr>
                <w:delText>CORP_WAPURL</w:delText>
              </w:r>
            </w:del>
          </w:p>
        </w:tc>
        <w:tc>
          <w:tcPr>
            <w:tcW w:w="1993" w:type="dxa"/>
          </w:tcPr>
          <w:p w:rsidR="00DC6272" w:rsidRPr="009C4E55" w:rsidDel="00206640" w:rsidRDefault="00DC6272" w:rsidP="009C4E55">
            <w:pPr>
              <w:widowControl/>
              <w:tabs>
                <w:tab w:val="center" w:pos="4510"/>
                <w:tab w:val="right" w:pos="9020"/>
              </w:tabs>
              <w:rPr>
                <w:del w:id="331" w:author="张光木" w:date="2008-09-10T11:32:00Z"/>
                <w:rFonts w:ascii="宋体" w:hAnsi="宋体" w:hint="eastAsia"/>
                <w:sz w:val="21"/>
                <w:szCs w:val="21"/>
              </w:rPr>
            </w:pPr>
            <w:del w:id="332" w:author="张光木" w:date="2008-09-10T11:32:00Z">
              <w:r w:rsidRPr="009C4E55" w:rsidDel="00206640">
                <w:rPr>
                  <w:rFonts w:ascii="宋体" w:hAnsi="宋体" w:hint="eastAsia"/>
                  <w:sz w:val="21"/>
                  <w:szCs w:val="21"/>
                </w:rPr>
                <w:delText>WAP地址</w:delText>
              </w:r>
            </w:del>
          </w:p>
        </w:tc>
        <w:tc>
          <w:tcPr>
            <w:tcW w:w="2811" w:type="dxa"/>
          </w:tcPr>
          <w:p w:rsidR="00DC6272" w:rsidRPr="009C4E55" w:rsidDel="00206640" w:rsidRDefault="00EB0FF2" w:rsidP="009C4E55">
            <w:pPr>
              <w:widowControl/>
              <w:tabs>
                <w:tab w:val="center" w:pos="4510"/>
                <w:tab w:val="right" w:pos="9020"/>
              </w:tabs>
              <w:rPr>
                <w:del w:id="333" w:author="张光木" w:date="2008-09-10T11:32:00Z"/>
                <w:rFonts w:ascii="宋体" w:hAnsi="宋体" w:hint="eastAsia"/>
                <w:sz w:val="21"/>
                <w:szCs w:val="21"/>
              </w:rPr>
            </w:pPr>
            <w:del w:id="334" w:author="张光木" w:date="2008-09-10T11:32:00Z">
              <w:r w:rsidRPr="009C4E55" w:rsidDel="00206640">
                <w:rPr>
                  <w:rFonts w:ascii="宋体" w:hAnsi="宋体"/>
                  <w:sz w:val="21"/>
                  <w:szCs w:val="21"/>
                </w:rPr>
                <w:delText>VARCHAR2(256)</w:delText>
              </w:r>
            </w:del>
          </w:p>
        </w:tc>
      </w:tr>
      <w:tr w:rsidR="00DC6272" w:rsidRPr="009C4E55" w:rsidTr="009C4E55">
        <w:tc>
          <w:tcPr>
            <w:tcW w:w="2286"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CORP_CMSTAFFNO</w:t>
            </w:r>
          </w:p>
        </w:tc>
        <w:tc>
          <w:tcPr>
            <w:tcW w:w="1993" w:type="dxa"/>
          </w:tcPr>
          <w:p w:rsidR="00DC6272" w:rsidRPr="009C4E55" w:rsidRDefault="00DC6272" w:rsidP="009C4E55">
            <w:pPr>
              <w:widowControl/>
              <w:tabs>
                <w:tab w:val="center" w:pos="4510"/>
                <w:tab w:val="right" w:pos="9020"/>
              </w:tabs>
              <w:rPr>
                <w:rFonts w:ascii="宋体" w:hAnsi="宋体" w:hint="eastAsia"/>
                <w:sz w:val="21"/>
                <w:szCs w:val="21"/>
              </w:rPr>
            </w:pPr>
            <w:r w:rsidRPr="009C4E55">
              <w:rPr>
                <w:rFonts w:ascii="宋体" w:hAnsi="宋体" w:hint="eastAsia"/>
                <w:sz w:val="21"/>
                <w:szCs w:val="21"/>
              </w:rPr>
              <w:t>客户经理工号</w:t>
            </w:r>
          </w:p>
        </w:tc>
        <w:tc>
          <w:tcPr>
            <w:tcW w:w="2811" w:type="dxa"/>
          </w:tcPr>
          <w:p w:rsidR="00DC6272" w:rsidRPr="009C4E55" w:rsidRDefault="00EB0FF2" w:rsidP="009C4E55">
            <w:pPr>
              <w:widowControl/>
              <w:tabs>
                <w:tab w:val="center" w:pos="4510"/>
                <w:tab w:val="right" w:pos="9020"/>
              </w:tabs>
              <w:rPr>
                <w:rFonts w:ascii="宋体" w:hAnsi="宋体" w:hint="eastAsia"/>
                <w:sz w:val="21"/>
                <w:szCs w:val="21"/>
              </w:rPr>
            </w:pPr>
            <w:r w:rsidRPr="009C4E55">
              <w:rPr>
                <w:rFonts w:ascii="宋体" w:hAnsi="宋体"/>
                <w:sz w:val="21"/>
                <w:szCs w:val="21"/>
              </w:rPr>
              <w:t>VARCHAR2(32)</w:t>
            </w:r>
          </w:p>
        </w:tc>
      </w:tr>
      <w:tr w:rsidR="00DC6272" w:rsidRPr="009C4E55" w:rsidDel="00787121" w:rsidTr="009C4E55">
        <w:trPr>
          <w:del w:id="335" w:author="张光木" w:date="2008-09-10T10:35:00Z"/>
        </w:trPr>
        <w:tc>
          <w:tcPr>
            <w:tcW w:w="2286" w:type="dxa"/>
          </w:tcPr>
          <w:p w:rsidR="00DC6272" w:rsidRPr="009C4E55" w:rsidDel="00787121" w:rsidRDefault="00DC6272" w:rsidP="009C4E55">
            <w:pPr>
              <w:widowControl/>
              <w:tabs>
                <w:tab w:val="center" w:pos="4510"/>
                <w:tab w:val="right" w:pos="9020"/>
              </w:tabs>
              <w:rPr>
                <w:del w:id="336" w:author="张光木" w:date="2008-09-10T10:35:00Z"/>
                <w:rFonts w:ascii="宋体" w:hAnsi="宋体" w:hint="eastAsia"/>
                <w:sz w:val="21"/>
                <w:szCs w:val="21"/>
              </w:rPr>
            </w:pPr>
            <w:del w:id="337" w:author="张光木" w:date="2008-09-10T10:35:00Z">
              <w:r w:rsidRPr="009C4E55" w:rsidDel="00787121">
                <w:rPr>
                  <w:rFonts w:ascii="宋体" w:hAnsi="宋体" w:hint="eastAsia"/>
                  <w:sz w:val="21"/>
                  <w:szCs w:val="21"/>
                </w:rPr>
                <w:delText>CORP_STATE</w:delText>
              </w:r>
            </w:del>
          </w:p>
        </w:tc>
        <w:tc>
          <w:tcPr>
            <w:tcW w:w="1993" w:type="dxa"/>
          </w:tcPr>
          <w:p w:rsidR="00DC6272" w:rsidRPr="009C4E55" w:rsidDel="00787121" w:rsidRDefault="00DC6272" w:rsidP="009C4E55">
            <w:pPr>
              <w:widowControl/>
              <w:tabs>
                <w:tab w:val="center" w:pos="4510"/>
                <w:tab w:val="right" w:pos="9020"/>
              </w:tabs>
              <w:rPr>
                <w:del w:id="338" w:author="张光木" w:date="2008-09-10T10:35:00Z"/>
                <w:rFonts w:ascii="宋体" w:hAnsi="宋体" w:hint="eastAsia"/>
                <w:sz w:val="21"/>
                <w:szCs w:val="21"/>
              </w:rPr>
            </w:pPr>
            <w:del w:id="339" w:author="张光木" w:date="2008-09-10T10:35:00Z">
              <w:r w:rsidRPr="009C4E55" w:rsidDel="00787121">
                <w:rPr>
                  <w:rFonts w:ascii="宋体" w:hAnsi="宋体" w:hint="eastAsia"/>
                  <w:sz w:val="21"/>
                  <w:szCs w:val="21"/>
                </w:rPr>
                <w:delText>状态</w:delText>
              </w:r>
              <w:r w:rsidR="000E3B44" w:rsidRPr="009C4E55" w:rsidDel="00787121">
                <w:rPr>
                  <w:rFonts w:ascii="宋体" w:hAnsi="宋体" w:hint="eastAsia"/>
                  <w:sz w:val="21"/>
                  <w:szCs w:val="21"/>
                </w:rPr>
                <w:delText>－0：冻结；1：正常2：销户</w:delText>
              </w:r>
            </w:del>
          </w:p>
        </w:tc>
        <w:tc>
          <w:tcPr>
            <w:tcW w:w="2811" w:type="dxa"/>
          </w:tcPr>
          <w:p w:rsidR="00DC6272" w:rsidRPr="009C4E55" w:rsidDel="00787121" w:rsidRDefault="00EB0FF2" w:rsidP="009C4E55">
            <w:pPr>
              <w:widowControl/>
              <w:tabs>
                <w:tab w:val="center" w:pos="4510"/>
                <w:tab w:val="right" w:pos="9020"/>
              </w:tabs>
              <w:rPr>
                <w:del w:id="340" w:author="张光木" w:date="2008-09-10T10:35:00Z"/>
                <w:rFonts w:ascii="宋体" w:hAnsi="宋体" w:hint="eastAsia"/>
                <w:sz w:val="21"/>
                <w:szCs w:val="21"/>
              </w:rPr>
            </w:pPr>
            <w:del w:id="341" w:author="张光木" w:date="2008-09-10T10:35:00Z">
              <w:r w:rsidRPr="009C4E55" w:rsidDel="00787121">
                <w:rPr>
                  <w:rFonts w:ascii="宋体" w:hAnsi="宋体"/>
                  <w:sz w:val="21"/>
                  <w:szCs w:val="21"/>
                </w:rPr>
                <w:delText>VARCHAR2(32)</w:delText>
              </w:r>
            </w:del>
          </w:p>
        </w:tc>
      </w:tr>
      <w:tr w:rsidR="00DC6272" w:rsidRPr="009C4E55" w:rsidDel="00787121" w:rsidTr="009C4E55">
        <w:trPr>
          <w:del w:id="342" w:author="张光木" w:date="2008-09-10T10:36:00Z"/>
        </w:trPr>
        <w:tc>
          <w:tcPr>
            <w:tcW w:w="2286" w:type="dxa"/>
          </w:tcPr>
          <w:p w:rsidR="00DC6272" w:rsidRPr="009C4E55" w:rsidDel="00787121" w:rsidRDefault="00DC6272" w:rsidP="009C4E55">
            <w:pPr>
              <w:widowControl/>
              <w:tabs>
                <w:tab w:val="center" w:pos="4510"/>
                <w:tab w:val="right" w:pos="9020"/>
              </w:tabs>
              <w:rPr>
                <w:del w:id="343" w:author="张光木" w:date="2008-09-10T10:36:00Z"/>
                <w:rFonts w:ascii="宋体" w:hAnsi="宋体" w:hint="eastAsia"/>
                <w:sz w:val="21"/>
                <w:szCs w:val="21"/>
              </w:rPr>
            </w:pPr>
            <w:del w:id="344" w:author="张光木" w:date="2008-09-10T10:36:00Z">
              <w:r w:rsidRPr="009C4E55" w:rsidDel="00787121">
                <w:rPr>
                  <w:rFonts w:ascii="宋体" w:hAnsi="宋体" w:hint="eastAsia"/>
                  <w:sz w:val="21"/>
                  <w:szCs w:val="21"/>
                </w:rPr>
                <w:delText>CORP_TYPECODE</w:delText>
              </w:r>
            </w:del>
          </w:p>
        </w:tc>
        <w:tc>
          <w:tcPr>
            <w:tcW w:w="1993" w:type="dxa"/>
          </w:tcPr>
          <w:p w:rsidR="00DC6272" w:rsidRPr="009C4E55" w:rsidDel="00787121" w:rsidRDefault="00DC6272" w:rsidP="009C4E55">
            <w:pPr>
              <w:widowControl/>
              <w:tabs>
                <w:tab w:val="center" w:pos="4510"/>
                <w:tab w:val="right" w:pos="9020"/>
              </w:tabs>
              <w:rPr>
                <w:del w:id="345" w:author="张光木" w:date="2008-09-10T10:36:00Z"/>
                <w:rFonts w:ascii="宋体" w:hAnsi="宋体" w:hint="eastAsia"/>
                <w:sz w:val="21"/>
                <w:szCs w:val="21"/>
              </w:rPr>
            </w:pPr>
            <w:del w:id="346" w:author="张光木" w:date="2008-09-10T10:36:00Z">
              <w:r w:rsidRPr="009C4E55" w:rsidDel="00787121">
                <w:rPr>
                  <w:rFonts w:ascii="宋体" w:hAnsi="宋体" w:hint="eastAsia"/>
                  <w:sz w:val="21"/>
                  <w:szCs w:val="21"/>
                </w:rPr>
                <w:delText>集团类型</w:delText>
              </w:r>
            </w:del>
          </w:p>
        </w:tc>
        <w:tc>
          <w:tcPr>
            <w:tcW w:w="2811" w:type="dxa"/>
          </w:tcPr>
          <w:p w:rsidR="00DC6272" w:rsidRPr="009C4E55" w:rsidDel="00787121" w:rsidRDefault="00EB0FF2" w:rsidP="009C4E55">
            <w:pPr>
              <w:widowControl/>
              <w:tabs>
                <w:tab w:val="center" w:pos="4510"/>
                <w:tab w:val="right" w:pos="9020"/>
              </w:tabs>
              <w:rPr>
                <w:del w:id="347" w:author="张光木" w:date="2008-09-10T10:36:00Z"/>
                <w:rFonts w:ascii="宋体" w:hAnsi="宋体" w:hint="eastAsia"/>
                <w:sz w:val="21"/>
                <w:szCs w:val="21"/>
              </w:rPr>
            </w:pPr>
            <w:del w:id="348" w:author="张光木" w:date="2008-09-10T10:36:00Z">
              <w:r w:rsidRPr="009C4E55" w:rsidDel="00787121">
                <w:rPr>
                  <w:rFonts w:ascii="宋体" w:hAnsi="宋体"/>
                  <w:sz w:val="21"/>
                  <w:szCs w:val="21"/>
                </w:rPr>
                <w:delText>VARCHAR2(32)</w:delText>
              </w:r>
            </w:del>
          </w:p>
        </w:tc>
      </w:tr>
    </w:tbl>
    <w:p w:rsidR="00463FE1" w:rsidRPr="00DE010D" w:rsidRDefault="00DE010D" w:rsidP="00DE010D">
      <w:pPr>
        <w:pStyle w:val="4"/>
        <w:numPr>
          <w:ilvl w:val="3"/>
          <w:numId w:val="0"/>
        </w:numPr>
        <w:tabs>
          <w:tab w:val="num" w:pos="360"/>
        </w:tabs>
        <w:rPr>
          <w:rFonts w:eastAsia="宋体" w:hint="eastAsia"/>
        </w:rPr>
      </w:pPr>
      <w:r>
        <w:rPr>
          <w:rFonts w:eastAsia="宋体" w:hint="eastAsia"/>
        </w:rPr>
        <w:tab/>
      </w:r>
      <w:r w:rsidR="000206AB" w:rsidRPr="00DE010D">
        <w:rPr>
          <w:rFonts w:eastAsia="宋体" w:hint="eastAsia"/>
        </w:rPr>
        <w:t>有些</w:t>
      </w:r>
      <w:r w:rsidR="00D87688">
        <w:rPr>
          <w:rFonts w:eastAsia="宋体" w:hint="eastAsia"/>
        </w:rPr>
        <w:t>订购</w:t>
      </w:r>
      <w:r w:rsidR="000206AB" w:rsidRPr="00DE010D">
        <w:rPr>
          <w:rFonts w:eastAsia="宋体" w:hint="eastAsia"/>
        </w:rPr>
        <w:t>关系的信息对于双方系统的控制逻辑来说</w:t>
      </w:r>
      <w:r w:rsidR="005318E5" w:rsidRPr="00DE010D">
        <w:rPr>
          <w:rFonts w:eastAsia="宋体" w:hint="eastAsia"/>
        </w:rPr>
        <w:t>非常重要，因此</w:t>
      </w:r>
      <w:r w:rsidR="005318E5" w:rsidRPr="00DE010D">
        <w:rPr>
          <w:rFonts w:eastAsia="宋体" w:hint="eastAsia"/>
        </w:rPr>
        <w:t>ADC</w:t>
      </w:r>
      <w:r w:rsidR="005318E5" w:rsidRPr="00DE010D">
        <w:rPr>
          <w:rFonts w:eastAsia="宋体" w:hint="eastAsia"/>
        </w:rPr>
        <w:t>后台将自动将此类数据同步给</w:t>
      </w:r>
      <w:r w:rsidR="005318E5" w:rsidRPr="00DE010D">
        <w:rPr>
          <w:rFonts w:eastAsia="宋体" w:hint="eastAsia"/>
        </w:rPr>
        <w:t>SI</w:t>
      </w:r>
      <w:r w:rsidR="005318E5" w:rsidRPr="00DE010D">
        <w:rPr>
          <w:rFonts w:eastAsia="宋体" w:hint="eastAsia"/>
        </w:rPr>
        <w:t>系统，此类信息通过接口中</w:t>
      </w:r>
      <w:r w:rsidR="005318E5" w:rsidRPr="00DE010D">
        <w:rPr>
          <w:rFonts w:eastAsia="宋体" w:hint="eastAsia"/>
        </w:rPr>
        <w:t>PARAMMAP</w:t>
      </w:r>
      <w:r w:rsidR="005318E5" w:rsidRPr="00DE010D">
        <w:rPr>
          <w:rFonts w:eastAsia="宋体" w:hint="eastAsia"/>
        </w:rPr>
        <w:t>结点传递</w:t>
      </w:r>
      <w:r w:rsidR="000206AB" w:rsidRPr="00DE010D">
        <w:rPr>
          <w:rFonts w:eastAsia="宋体" w:hint="eastAsia"/>
        </w:rPr>
        <w:t>，</w:t>
      </w:r>
      <w:r w:rsidR="005318E5" w:rsidRPr="00DE010D">
        <w:rPr>
          <w:rFonts w:eastAsia="宋体" w:hint="eastAsia"/>
        </w:rPr>
        <w:t>且均为必</w:t>
      </w:r>
      <w:r w:rsidR="00325A1C" w:rsidRPr="00DE010D">
        <w:rPr>
          <w:rFonts w:eastAsia="宋体" w:hint="eastAsia"/>
        </w:rPr>
        <w:t>选内容，</w:t>
      </w:r>
      <w:r w:rsidR="007962F4">
        <w:rPr>
          <w:rFonts w:eastAsia="宋体" w:hint="eastAsia"/>
        </w:rPr>
        <w:t>此类参数参见下面的</w:t>
      </w:r>
      <w:r w:rsidR="00463FE1" w:rsidRPr="00DE010D">
        <w:rPr>
          <w:rFonts w:eastAsia="宋体" w:hint="eastAsia"/>
        </w:rPr>
        <w:t>列表</w:t>
      </w:r>
      <w:r w:rsidR="007962F4">
        <w:rPr>
          <w:rFonts w:eastAsia="宋体" w:hint="eastAsia"/>
        </w:rPr>
        <w:t>内容</w:t>
      </w:r>
      <w:r w:rsidR="00240944">
        <w:rPr>
          <w:rFonts w:eastAsia="宋体" w:hint="eastAsia"/>
        </w:rPr>
        <w:t>：</w:t>
      </w:r>
    </w:p>
    <w:tbl>
      <w:tblPr>
        <w:tblW w:w="8300" w:type="dxa"/>
        <w:jc w:val="center"/>
        <w:tblInd w:w="534" w:type="dxa"/>
        <w:tblLook w:val="01E0"/>
      </w:tblPr>
      <w:tblGrid>
        <w:gridCol w:w="2454"/>
        <w:gridCol w:w="1517"/>
        <w:gridCol w:w="1835"/>
        <w:gridCol w:w="2494"/>
      </w:tblGrid>
      <w:tr w:rsidR="00463FE1" w:rsidRPr="009C4E55" w:rsidTr="009C4E55">
        <w:trPr>
          <w:jc w:val="center"/>
        </w:trPr>
        <w:tc>
          <w:tcPr>
            <w:tcW w:w="2454" w:type="dxa"/>
          </w:tcPr>
          <w:p w:rsidR="00463FE1" w:rsidRPr="009C4E55" w:rsidRDefault="00463FE1"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InfoKeyID</w:t>
            </w:r>
          </w:p>
        </w:tc>
        <w:tc>
          <w:tcPr>
            <w:tcW w:w="1517" w:type="dxa"/>
            <w:vAlign w:val="center"/>
          </w:tcPr>
          <w:p w:rsidR="00463FE1" w:rsidRPr="009C4E55" w:rsidRDefault="00463FE1" w:rsidP="009C4E55">
            <w:pPr>
              <w:tabs>
                <w:tab w:val="center" w:pos="4510"/>
                <w:tab w:val="right" w:pos="9020"/>
              </w:tabs>
              <w:rPr>
                <w:rFonts w:ascii="Arial" w:hAnsi="Arial" w:hint="eastAsia"/>
                <w:b/>
                <w:sz w:val="18"/>
                <w:szCs w:val="18"/>
              </w:rPr>
            </w:pPr>
            <w:r w:rsidRPr="009C4E55">
              <w:rPr>
                <w:rFonts w:ascii="Arial" w:hAnsi="Arial" w:hint="eastAsia"/>
                <w:b/>
                <w:sz w:val="18"/>
                <w:szCs w:val="18"/>
              </w:rPr>
              <w:t>类型</w:t>
            </w:r>
          </w:p>
        </w:tc>
        <w:tc>
          <w:tcPr>
            <w:tcW w:w="1835" w:type="dxa"/>
          </w:tcPr>
          <w:p w:rsidR="00463FE1" w:rsidRPr="009C4E55" w:rsidRDefault="00463FE1"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属性名称</w:t>
            </w:r>
          </w:p>
        </w:tc>
        <w:tc>
          <w:tcPr>
            <w:tcW w:w="2494" w:type="dxa"/>
          </w:tcPr>
          <w:p w:rsidR="00463FE1" w:rsidRPr="009C4E55" w:rsidRDefault="00463FE1"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备注</w:t>
            </w:r>
          </w:p>
        </w:tc>
      </w:tr>
      <w:tr w:rsidR="00463FE1" w:rsidRPr="009C4E55" w:rsidTr="009C4E55">
        <w:trPr>
          <w:jc w:val="center"/>
        </w:trPr>
        <w:tc>
          <w:tcPr>
            <w:tcW w:w="2454" w:type="dxa"/>
          </w:tcPr>
          <w:p w:rsidR="00463FE1" w:rsidRPr="009C4E55" w:rsidRDefault="00463FE1"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PARAM_SUBSCRIBID</w:t>
            </w:r>
          </w:p>
        </w:tc>
        <w:tc>
          <w:tcPr>
            <w:tcW w:w="1517" w:type="dxa"/>
            <w:vAlign w:val="center"/>
          </w:tcPr>
          <w:p w:rsidR="00463FE1" w:rsidRPr="009C4E55" w:rsidRDefault="000445C2" w:rsidP="009C4E55">
            <w:pPr>
              <w:widowControl/>
              <w:tabs>
                <w:tab w:val="center" w:pos="4510"/>
                <w:tab w:val="right" w:pos="9020"/>
              </w:tabs>
              <w:rPr>
                <w:rFonts w:ascii="宋体" w:hAnsi="宋体" w:cs="宋体" w:hint="eastAsia"/>
                <w:sz w:val="24"/>
                <w:szCs w:val="18"/>
              </w:rPr>
            </w:pPr>
            <w:r w:rsidRPr="009C4E55">
              <w:rPr>
                <w:rFonts w:ascii="Arial" w:hAnsi="Arial" w:hint="eastAsia"/>
                <w:sz w:val="18"/>
                <w:szCs w:val="18"/>
              </w:rPr>
              <w:t>VARCHAR2(32)</w:t>
            </w:r>
          </w:p>
        </w:tc>
        <w:tc>
          <w:tcPr>
            <w:tcW w:w="1835" w:type="dxa"/>
          </w:tcPr>
          <w:p w:rsidR="00463FE1" w:rsidRPr="009C4E55" w:rsidRDefault="00D87688"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订购</w:t>
            </w:r>
            <w:r w:rsidR="006A45AD" w:rsidRPr="009C4E55">
              <w:rPr>
                <w:rFonts w:ascii="Arial" w:hAnsi="Arial" w:hint="eastAsia"/>
                <w:sz w:val="18"/>
                <w:szCs w:val="18"/>
              </w:rPr>
              <w:t>关系</w:t>
            </w:r>
            <w:r w:rsidR="00463FE1" w:rsidRPr="009C4E55">
              <w:rPr>
                <w:rFonts w:ascii="Arial" w:hAnsi="Arial" w:hint="eastAsia"/>
                <w:sz w:val="18"/>
                <w:szCs w:val="18"/>
              </w:rPr>
              <w:t>用户编号</w:t>
            </w:r>
          </w:p>
        </w:tc>
        <w:tc>
          <w:tcPr>
            <w:tcW w:w="2494" w:type="dxa"/>
          </w:tcPr>
          <w:p w:rsidR="00463FE1" w:rsidRPr="009C4E55" w:rsidRDefault="00C34FF6"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BOSS</w:t>
            </w:r>
            <w:r w:rsidRPr="009C4E55">
              <w:rPr>
                <w:rFonts w:ascii="Arial" w:hAnsi="Arial" w:hint="eastAsia"/>
                <w:sz w:val="18"/>
                <w:szCs w:val="21"/>
              </w:rPr>
              <w:t>分配的</w:t>
            </w:r>
            <w:r w:rsidR="00D87688" w:rsidRPr="009C4E55">
              <w:rPr>
                <w:rFonts w:ascii="Arial" w:hAnsi="Arial" w:hint="eastAsia"/>
                <w:sz w:val="18"/>
                <w:szCs w:val="21"/>
              </w:rPr>
              <w:t>订购</w:t>
            </w:r>
            <w:r w:rsidRPr="009C4E55">
              <w:rPr>
                <w:rFonts w:ascii="Arial" w:hAnsi="Arial" w:hint="eastAsia"/>
                <w:sz w:val="18"/>
                <w:szCs w:val="21"/>
              </w:rPr>
              <w:t>关系标识</w:t>
            </w:r>
          </w:p>
        </w:tc>
      </w:tr>
      <w:tr w:rsidR="00EE7696" w:rsidRPr="009C4E55" w:rsidTr="009C4E55">
        <w:trPr>
          <w:jc w:val="center"/>
        </w:trPr>
        <w:tc>
          <w:tcPr>
            <w:tcW w:w="2454" w:type="dxa"/>
          </w:tcPr>
          <w:p w:rsidR="00EE7696" w:rsidRPr="009C4E55" w:rsidRDefault="00EE7696" w:rsidP="009C4E55">
            <w:pPr>
              <w:widowControl/>
              <w:tabs>
                <w:tab w:val="center" w:pos="4510"/>
                <w:tab w:val="right" w:pos="9020"/>
              </w:tabs>
              <w:rPr>
                <w:rFonts w:ascii="Arial" w:hAnsi="Arial" w:hint="eastAsia"/>
                <w:sz w:val="18"/>
                <w:szCs w:val="21"/>
              </w:rPr>
            </w:pPr>
            <w:r w:rsidRPr="009C4E55">
              <w:rPr>
                <w:rFonts w:ascii="Arial" w:hAnsi="Arial"/>
                <w:sz w:val="18"/>
                <w:szCs w:val="21"/>
              </w:rPr>
              <w:t>AccessNumber</w:t>
            </w:r>
          </w:p>
        </w:tc>
        <w:tc>
          <w:tcPr>
            <w:tcW w:w="1517" w:type="dxa"/>
            <w:vAlign w:val="center"/>
          </w:tcPr>
          <w:p w:rsidR="00EE7696" w:rsidRPr="009C4E55" w:rsidRDefault="00EE7696" w:rsidP="009C4E55">
            <w:pPr>
              <w:widowControl/>
              <w:tabs>
                <w:tab w:val="center" w:pos="4510"/>
                <w:tab w:val="right" w:pos="9020"/>
              </w:tabs>
              <w:rPr>
                <w:rFonts w:ascii="宋体" w:hAnsi="宋体" w:cs="宋体" w:hint="eastAsia"/>
                <w:sz w:val="24"/>
                <w:szCs w:val="18"/>
              </w:rPr>
            </w:pPr>
            <w:r w:rsidRPr="009C4E55">
              <w:rPr>
                <w:rFonts w:ascii="Arial" w:hAnsi="Arial" w:hint="eastAsia"/>
                <w:sz w:val="18"/>
                <w:szCs w:val="18"/>
              </w:rPr>
              <w:t>VARCHAR2(64)</w:t>
            </w:r>
          </w:p>
        </w:tc>
        <w:tc>
          <w:tcPr>
            <w:tcW w:w="1835" w:type="dxa"/>
          </w:tcPr>
          <w:p w:rsidR="00EE7696" w:rsidRPr="009C4E55" w:rsidRDefault="00EE7696" w:rsidP="009C4E55">
            <w:pPr>
              <w:widowControl/>
              <w:tabs>
                <w:tab w:val="center" w:pos="4510"/>
                <w:tab w:val="right" w:pos="9020"/>
              </w:tabs>
              <w:rPr>
                <w:rFonts w:ascii="Arial" w:hAnsi="Arial" w:hint="eastAsia"/>
                <w:sz w:val="18"/>
                <w:szCs w:val="18"/>
              </w:rPr>
            </w:pPr>
            <w:r w:rsidRPr="009C4E55">
              <w:rPr>
                <w:rFonts w:ascii="Arial" w:hAnsi="Arial" w:hint="eastAsia"/>
                <w:sz w:val="18"/>
                <w:szCs w:val="18"/>
              </w:rPr>
              <w:t>EC</w:t>
            </w:r>
            <w:r w:rsidRPr="009C4E55">
              <w:rPr>
                <w:rFonts w:ascii="Arial" w:hAnsi="Arial" w:hint="eastAsia"/>
                <w:sz w:val="18"/>
                <w:szCs w:val="18"/>
              </w:rPr>
              <w:t>业务接入码</w:t>
            </w:r>
          </w:p>
        </w:tc>
        <w:tc>
          <w:tcPr>
            <w:tcW w:w="2494" w:type="dxa"/>
          </w:tcPr>
          <w:p w:rsidR="00EE7696" w:rsidRPr="009C4E55" w:rsidRDefault="00C524A6"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BOSS</w:t>
            </w:r>
            <w:r w:rsidRPr="009C4E55">
              <w:rPr>
                <w:rFonts w:ascii="Arial" w:hAnsi="Arial" w:hint="eastAsia"/>
                <w:sz w:val="18"/>
                <w:szCs w:val="21"/>
              </w:rPr>
              <w:t>分配的给</w:t>
            </w:r>
            <w:r w:rsidRPr="009C4E55">
              <w:rPr>
                <w:rFonts w:ascii="Arial" w:hAnsi="Arial" w:hint="eastAsia"/>
                <w:sz w:val="18"/>
                <w:szCs w:val="21"/>
              </w:rPr>
              <w:t>EC</w:t>
            </w:r>
            <w:r w:rsidRPr="009C4E55">
              <w:rPr>
                <w:rFonts w:ascii="Arial" w:hAnsi="Arial" w:hint="eastAsia"/>
                <w:sz w:val="18"/>
                <w:szCs w:val="21"/>
              </w:rPr>
              <w:t>的接入码</w:t>
            </w:r>
          </w:p>
        </w:tc>
      </w:tr>
      <w:tr w:rsidR="009A1321" w:rsidRPr="009C4E55" w:rsidDel="00787121" w:rsidTr="009C4E55">
        <w:trPr>
          <w:jc w:val="center"/>
          <w:del w:id="349" w:author="张光木" w:date="2008-09-10T10:37:00Z"/>
        </w:trPr>
        <w:tc>
          <w:tcPr>
            <w:tcW w:w="2454" w:type="dxa"/>
          </w:tcPr>
          <w:p w:rsidR="009A1321" w:rsidRPr="009C4E55" w:rsidDel="00787121" w:rsidRDefault="009A1321" w:rsidP="009C4E55">
            <w:pPr>
              <w:widowControl/>
              <w:tabs>
                <w:tab w:val="center" w:pos="4510"/>
                <w:tab w:val="right" w:pos="9020"/>
              </w:tabs>
              <w:rPr>
                <w:del w:id="350" w:author="张光木" w:date="2008-09-10T10:37:00Z"/>
                <w:rFonts w:ascii="Arial" w:hAnsi="Arial"/>
                <w:sz w:val="18"/>
                <w:szCs w:val="21"/>
              </w:rPr>
            </w:pPr>
            <w:commentRangeStart w:id="351"/>
            <w:del w:id="352" w:author="张光木" w:date="2008-09-10T10:37:00Z">
              <w:r w:rsidRPr="009C4E55" w:rsidDel="00787121">
                <w:rPr>
                  <w:rFonts w:ascii="Arial" w:hAnsi="Arial" w:cs="Arial" w:hint="eastAsia"/>
                  <w:sz w:val="21"/>
                  <w:szCs w:val="21"/>
                </w:rPr>
                <w:delText>InsNumID</w:delText>
              </w:r>
            </w:del>
          </w:p>
        </w:tc>
        <w:tc>
          <w:tcPr>
            <w:tcW w:w="1517" w:type="dxa"/>
            <w:vAlign w:val="center"/>
          </w:tcPr>
          <w:p w:rsidR="009A1321" w:rsidRPr="009C4E55" w:rsidDel="00787121" w:rsidRDefault="009A1321" w:rsidP="009C4E55">
            <w:pPr>
              <w:widowControl/>
              <w:tabs>
                <w:tab w:val="center" w:pos="4510"/>
                <w:tab w:val="right" w:pos="9020"/>
              </w:tabs>
              <w:rPr>
                <w:del w:id="353" w:author="张光木" w:date="2008-09-10T10:37:00Z"/>
                <w:rFonts w:ascii="Arial" w:hAnsi="Arial" w:hint="eastAsia"/>
                <w:sz w:val="18"/>
                <w:szCs w:val="18"/>
              </w:rPr>
            </w:pPr>
            <w:del w:id="354" w:author="张光木" w:date="2008-09-10T10:37:00Z">
              <w:r w:rsidRPr="009C4E55" w:rsidDel="00787121">
                <w:rPr>
                  <w:rFonts w:ascii="Arial" w:hAnsi="Arial" w:hint="eastAsia"/>
                  <w:sz w:val="18"/>
                  <w:szCs w:val="18"/>
                </w:rPr>
                <w:delText>VARCHAR2(32)</w:delText>
              </w:r>
            </w:del>
          </w:p>
        </w:tc>
        <w:tc>
          <w:tcPr>
            <w:tcW w:w="1835" w:type="dxa"/>
          </w:tcPr>
          <w:p w:rsidR="009A1321" w:rsidRPr="009C4E55" w:rsidDel="00787121" w:rsidRDefault="009A1321" w:rsidP="009C4E55">
            <w:pPr>
              <w:widowControl/>
              <w:tabs>
                <w:tab w:val="center" w:pos="4510"/>
                <w:tab w:val="right" w:pos="9020"/>
              </w:tabs>
              <w:rPr>
                <w:del w:id="355" w:author="张光木" w:date="2008-09-10T10:37:00Z"/>
                <w:rFonts w:ascii="Arial" w:hAnsi="Arial" w:hint="eastAsia"/>
                <w:sz w:val="18"/>
                <w:szCs w:val="18"/>
              </w:rPr>
            </w:pPr>
            <w:del w:id="356" w:author="张光木" w:date="2008-09-10T10:37:00Z">
              <w:r w:rsidRPr="009C4E55" w:rsidDel="00787121">
                <w:rPr>
                  <w:rFonts w:ascii="Arial" w:hAnsi="Arial" w:hint="eastAsia"/>
                  <w:sz w:val="18"/>
                  <w:szCs w:val="18"/>
                </w:rPr>
                <w:delText>EC</w:delText>
              </w:r>
              <w:r w:rsidRPr="009C4E55" w:rsidDel="00787121">
                <w:rPr>
                  <w:rFonts w:ascii="Arial" w:hAnsi="Arial" w:hint="eastAsia"/>
                  <w:sz w:val="18"/>
                  <w:szCs w:val="18"/>
                </w:rPr>
                <w:delText>业务指令流水号</w:delText>
              </w:r>
            </w:del>
          </w:p>
        </w:tc>
        <w:tc>
          <w:tcPr>
            <w:tcW w:w="2494" w:type="dxa"/>
          </w:tcPr>
          <w:p w:rsidR="009A1321" w:rsidRPr="009C4E55" w:rsidDel="00787121" w:rsidRDefault="00C87CCD" w:rsidP="009C4E55">
            <w:pPr>
              <w:widowControl/>
              <w:tabs>
                <w:tab w:val="center" w:pos="4510"/>
                <w:tab w:val="right" w:pos="9020"/>
              </w:tabs>
              <w:rPr>
                <w:del w:id="357" w:author="张光木" w:date="2008-09-10T10:37:00Z"/>
                <w:rFonts w:ascii="Arial" w:hAnsi="Arial" w:hint="eastAsia"/>
                <w:sz w:val="18"/>
                <w:szCs w:val="21"/>
              </w:rPr>
            </w:pPr>
            <w:del w:id="358" w:author="张光木" w:date="2008-09-10T10:37:00Z">
              <w:r w:rsidRPr="009C4E55" w:rsidDel="00787121">
                <w:rPr>
                  <w:rFonts w:ascii="Arial" w:hAnsi="Arial" w:hint="eastAsia"/>
                  <w:sz w:val="18"/>
                  <w:szCs w:val="21"/>
                </w:rPr>
                <w:delText>用于</w:delText>
              </w:r>
              <w:r w:rsidRPr="009C4E55" w:rsidDel="00787121">
                <w:rPr>
                  <w:rFonts w:ascii="Arial" w:hAnsi="Arial" w:hint="eastAsia"/>
                  <w:sz w:val="18"/>
                  <w:szCs w:val="21"/>
                </w:rPr>
                <w:delText>SI</w:delText>
              </w:r>
              <w:r w:rsidRPr="009C4E55" w:rsidDel="00787121">
                <w:rPr>
                  <w:rFonts w:ascii="Arial" w:hAnsi="Arial" w:hint="eastAsia"/>
                  <w:sz w:val="18"/>
                  <w:szCs w:val="21"/>
                </w:rPr>
                <w:delText>向</w:delText>
              </w:r>
              <w:r w:rsidRPr="009C4E55" w:rsidDel="00787121">
                <w:rPr>
                  <w:rFonts w:ascii="Arial" w:hAnsi="Arial" w:hint="eastAsia"/>
                  <w:sz w:val="18"/>
                  <w:szCs w:val="21"/>
                </w:rPr>
                <w:delText>ADC</w:delText>
              </w:r>
              <w:r w:rsidR="009B043D" w:rsidRPr="009C4E55" w:rsidDel="00787121">
                <w:rPr>
                  <w:rFonts w:ascii="Arial" w:hAnsi="Arial" w:hint="eastAsia"/>
                  <w:sz w:val="18"/>
                  <w:szCs w:val="21"/>
                </w:rPr>
                <w:delText>二次</w:delText>
              </w:r>
              <w:r w:rsidRPr="009C4E55" w:rsidDel="00787121">
                <w:rPr>
                  <w:rFonts w:ascii="Arial" w:hAnsi="Arial" w:hint="eastAsia"/>
                  <w:sz w:val="18"/>
                  <w:szCs w:val="21"/>
                </w:rPr>
                <w:delText>确认使用</w:delText>
              </w:r>
              <w:commentRangeEnd w:id="351"/>
              <w:r w:rsidR="00E34B84" w:rsidDel="00787121">
                <w:rPr>
                  <w:rStyle w:val="afffa"/>
                </w:rPr>
                <w:commentReference w:id="351"/>
              </w:r>
            </w:del>
          </w:p>
        </w:tc>
      </w:tr>
    </w:tbl>
    <w:p w:rsidR="005A127C" w:rsidRDefault="00662E3A"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359" w:name="_Toc166594446"/>
      <w:r>
        <w:rPr>
          <w:rFonts w:hint="eastAsia"/>
        </w:rPr>
        <w:t>部门</w:t>
      </w:r>
      <w:r w:rsidR="005A127C">
        <w:rPr>
          <w:rFonts w:hint="eastAsia"/>
        </w:rPr>
        <w:t>信息绑定接口</w:t>
      </w:r>
      <w:bookmarkEnd w:id="359"/>
    </w:p>
    <w:p w:rsidR="005A127C" w:rsidRPr="007E4F6B" w:rsidRDefault="005A127C" w:rsidP="005A127C">
      <w:pPr>
        <w:pStyle w:val="a4"/>
        <w:rPr>
          <w:rFonts w:hint="eastAsia"/>
        </w:rPr>
      </w:pPr>
      <w:r>
        <w:rPr>
          <w:rFonts w:hint="eastAsia"/>
        </w:rPr>
        <w:t>该接口面向需要绑定企业部门信息的业务应用，如企业邮箱、</w:t>
      </w:r>
      <w:r>
        <w:rPr>
          <w:rFonts w:hint="eastAsia"/>
        </w:rPr>
        <w:t>OA</w:t>
      </w:r>
      <w:r>
        <w:rPr>
          <w:rFonts w:hint="eastAsia"/>
        </w:rPr>
        <w:t>系统等，这些应用必</w:t>
      </w:r>
      <w:r>
        <w:rPr>
          <w:rFonts w:hint="eastAsia"/>
        </w:rPr>
        <w:lastRenderedPageBreak/>
        <w:t>须绑定企业部门信息，才能方便企业通讯录的建立</w:t>
      </w:r>
      <w:r w:rsidRPr="00F62AE3">
        <w:rPr>
          <w:rFonts w:hint="eastAsia"/>
        </w:rPr>
        <w:t>。企业管理员和客户经理是</w:t>
      </w:r>
      <w:r>
        <w:rPr>
          <w:rFonts w:hint="eastAsia"/>
        </w:rPr>
        <w:t>部门信息</w:t>
      </w:r>
      <w:r w:rsidRPr="00F62AE3">
        <w:rPr>
          <w:rFonts w:hint="eastAsia"/>
        </w:rPr>
        <w:t>绑定的发起</w:t>
      </w:r>
      <w:r>
        <w:rPr>
          <w:rFonts w:hint="eastAsia"/>
        </w:rPr>
        <w:t>者</w:t>
      </w:r>
      <w:r w:rsidRPr="00F62AE3">
        <w:rPr>
          <w:rFonts w:hint="eastAsia"/>
        </w:rPr>
        <w:t>，通过调用</w:t>
      </w:r>
      <w:r>
        <w:rPr>
          <w:rFonts w:hint="eastAsia"/>
        </w:rPr>
        <w:t>该接口每次可实现一个企业多个部门的批量</w:t>
      </w:r>
      <w:r w:rsidRPr="00F62AE3">
        <w:rPr>
          <w:rFonts w:hint="eastAsia"/>
        </w:rPr>
        <w:t>绑定。</w:t>
      </w:r>
    </w:p>
    <w:p w:rsidR="005A127C" w:rsidRDefault="000851B9" w:rsidP="005A127C">
      <w:pPr>
        <w:pStyle w:val="4"/>
        <w:numPr>
          <w:ilvl w:val="3"/>
          <w:numId w:val="0"/>
        </w:numPr>
        <w:tabs>
          <w:tab w:val="num" w:pos="737"/>
        </w:tabs>
        <w:ind w:left="1106" w:hanging="680"/>
        <w:rPr>
          <w:rFonts w:ascii="宋体" w:hAnsi="宋体" w:hint="eastAsia"/>
        </w:rPr>
      </w:pPr>
      <w:r>
        <w:rPr>
          <w:rFonts w:hint="eastAsia"/>
        </w:rPr>
        <w:t>DepInfo</w:t>
      </w:r>
      <w:r w:rsidRPr="005922BF">
        <w:t>Req</w:t>
      </w:r>
      <w:r w:rsidR="005A127C" w:rsidRPr="00AF7CC8">
        <w:rPr>
          <w:rFonts w:hint="eastAsia"/>
        </w:rPr>
        <w:t>用户</w:t>
      </w:r>
      <w:r w:rsidR="005A127C">
        <w:rPr>
          <w:rFonts w:hint="eastAsia"/>
        </w:rPr>
        <w:t>帐号绑定请求消息</w:t>
      </w:r>
      <w:r w:rsidR="005A127C" w:rsidRPr="00AF7CC8">
        <w:rPr>
          <w:rFonts w:hint="eastAsia"/>
        </w:rPr>
        <w:t>：</w:t>
      </w:r>
    </w:p>
    <w:tbl>
      <w:tblPr>
        <w:tblW w:w="8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5"/>
        <w:gridCol w:w="3428"/>
        <w:gridCol w:w="1499"/>
        <w:gridCol w:w="1639"/>
      </w:tblGrid>
      <w:tr w:rsidR="005A127C">
        <w:tblPrEx>
          <w:tblCellMar>
            <w:top w:w="0" w:type="dxa"/>
            <w:bottom w:w="0" w:type="dxa"/>
          </w:tblCellMar>
        </w:tblPrEx>
        <w:trPr>
          <w:jc w:val="center"/>
        </w:trPr>
        <w:tc>
          <w:tcPr>
            <w:tcW w:w="1845" w:type="dxa"/>
            <w:tcBorders>
              <w:bottom w:val="single" w:sz="4" w:space="0" w:color="auto"/>
            </w:tcBorders>
            <w:shd w:val="clear" w:color="auto" w:fill="A6A6A6"/>
          </w:tcPr>
          <w:p w:rsidR="005A127C" w:rsidRPr="00DF20C5" w:rsidRDefault="005A127C" w:rsidP="000A0C0A">
            <w:pPr>
              <w:jc w:val="center"/>
              <w:rPr>
                <w:rFonts w:ascii="宋体" w:hAnsi="宋体" w:hint="eastAsia"/>
                <w:sz w:val="21"/>
                <w:szCs w:val="21"/>
              </w:rPr>
            </w:pPr>
            <w:r w:rsidRPr="00DF20C5">
              <w:rPr>
                <w:rFonts w:ascii="宋体" w:hAnsi="宋体" w:hint="eastAsia"/>
                <w:sz w:val="21"/>
                <w:szCs w:val="21"/>
              </w:rPr>
              <w:t>参数标识</w:t>
            </w:r>
          </w:p>
        </w:tc>
        <w:tc>
          <w:tcPr>
            <w:tcW w:w="6566" w:type="dxa"/>
            <w:gridSpan w:val="3"/>
            <w:tcBorders>
              <w:bottom w:val="single" w:sz="4" w:space="0" w:color="auto"/>
            </w:tcBorders>
            <w:shd w:val="clear" w:color="auto" w:fill="auto"/>
          </w:tcPr>
          <w:p w:rsidR="005A127C" w:rsidRPr="00DF20C5" w:rsidRDefault="000851B9" w:rsidP="000A0C0A">
            <w:pPr>
              <w:tabs>
                <w:tab w:val="center" w:pos="3402"/>
              </w:tabs>
              <w:rPr>
                <w:rFonts w:ascii="宋体" w:hAnsi="宋体" w:hint="eastAsia"/>
                <w:sz w:val="21"/>
                <w:szCs w:val="21"/>
              </w:rPr>
            </w:pPr>
            <w:r>
              <w:rPr>
                <w:rFonts w:hint="eastAsia"/>
                <w:szCs w:val="21"/>
              </w:rPr>
              <w:t>DepInfo</w:t>
            </w:r>
            <w:r w:rsidRPr="005922BF">
              <w:rPr>
                <w:szCs w:val="21"/>
              </w:rPr>
              <w:t>Req</w:t>
            </w:r>
          </w:p>
        </w:tc>
      </w:tr>
      <w:tr w:rsidR="005A127C" w:rsidRPr="005C6DCF">
        <w:tblPrEx>
          <w:tblCellMar>
            <w:top w:w="0" w:type="dxa"/>
            <w:bottom w:w="0" w:type="dxa"/>
          </w:tblCellMar>
        </w:tblPrEx>
        <w:trPr>
          <w:jc w:val="center"/>
        </w:trPr>
        <w:tc>
          <w:tcPr>
            <w:tcW w:w="1845" w:type="dxa"/>
            <w:shd w:val="clear" w:color="auto" w:fill="auto"/>
          </w:tcPr>
          <w:p w:rsidR="005A127C" w:rsidRPr="00DF20C5" w:rsidRDefault="005A127C" w:rsidP="000A0C0A">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566" w:type="dxa"/>
            <w:gridSpan w:val="3"/>
            <w:shd w:val="clear" w:color="auto" w:fill="auto"/>
          </w:tcPr>
          <w:p w:rsidR="005A127C" w:rsidRPr="002A2B82" w:rsidRDefault="005A127C" w:rsidP="000A0C0A">
            <w:pPr>
              <w:spacing w:line="360" w:lineRule="auto"/>
              <w:rPr>
                <w:rFonts w:ascii="宋体" w:hAnsi="宋体" w:hint="eastAsia"/>
                <w:sz w:val="21"/>
                <w:szCs w:val="21"/>
                <w:lang w:val="sv-SE"/>
              </w:rPr>
            </w:pPr>
            <w:r w:rsidRPr="002A2B82">
              <w:rPr>
                <w:rFonts w:ascii="宋体" w:hAnsi="宋体"/>
                <w:sz w:val="21"/>
                <w:szCs w:val="21"/>
                <w:lang w:val="sv-SE"/>
              </w:rPr>
              <w:t>&lt;?xml version="1.0"</w:t>
            </w:r>
            <w:r w:rsidRPr="002A2B82">
              <w:rPr>
                <w:rFonts w:ascii="Arial" w:hAnsi="Arial" w:cs="Arial" w:hint="eastAsia"/>
                <w:sz w:val="21"/>
                <w:szCs w:val="21"/>
                <w:lang w:val="sv-SE"/>
              </w:rPr>
              <w:t xml:space="preserve"> </w:t>
            </w:r>
            <w:r w:rsidRPr="002A2B82">
              <w:rPr>
                <w:rFonts w:ascii="Arial" w:hAnsi="Arial" w:cs="Arial"/>
                <w:sz w:val="21"/>
                <w:szCs w:val="21"/>
                <w:lang w:val="sv-SE"/>
              </w:rPr>
              <w:t>encoding=</w:t>
            </w:r>
            <w:r w:rsidRPr="002A2B82">
              <w:rPr>
                <w:rFonts w:ascii="宋体" w:hAnsi="宋体"/>
                <w:sz w:val="21"/>
                <w:szCs w:val="21"/>
                <w:lang w:val="sv-SE"/>
              </w:rPr>
              <w:t>"</w:t>
            </w:r>
            <w:r w:rsidRPr="002A2B82">
              <w:rPr>
                <w:rFonts w:ascii="Arial" w:hAnsi="Arial" w:cs="Arial" w:hint="eastAsia"/>
                <w:sz w:val="21"/>
                <w:szCs w:val="21"/>
                <w:lang w:val="sv-SE"/>
              </w:rPr>
              <w:t>UTF-8</w:t>
            </w:r>
            <w:r w:rsidRPr="002A2B82">
              <w:rPr>
                <w:rFonts w:ascii="宋体" w:hAnsi="宋体"/>
                <w:sz w:val="21"/>
                <w:szCs w:val="21"/>
                <w:lang w:val="sv-SE"/>
              </w:rPr>
              <w:t>"?&gt;</w:t>
            </w:r>
          </w:p>
          <w:p w:rsidR="005A127C" w:rsidRPr="002A2B82" w:rsidRDefault="005A127C" w:rsidP="000A0C0A">
            <w:pPr>
              <w:spacing w:line="360" w:lineRule="auto"/>
              <w:rPr>
                <w:rFonts w:ascii="宋体" w:hAnsi="宋体" w:hint="eastAsia"/>
                <w:sz w:val="21"/>
                <w:szCs w:val="21"/>
                <w:lang w:val="sv-SE"/>
              </w:rPr>
            </w:pPr>
            <w:r w:rsidRPr="002A2B82">
              <w:rPr>
                <w:rFonts w:ascii="宋体" w:hAnsi="宋体" w:hint="eastAsia"/>
                <w:sz w:val="21"/>
                <w:szCs w:val="21"/>
                <w:lang w:val="sv-SE"/>
              </w:rPr>
              <w:t>&lt;</w:t>
            </w:r>
            <w:r w:rsidR="000851B9">
              <w:rPr>
                <w:rFonts w:hint="eastAsia"/>
                <w:szCs w:val="21"/>
              </w:rPr>
              <w:t xml:space="preserve"> DepInfo</w:t>
            </w:r>
            <w:r w:rsidR="000851B9" w:rsidRPr="005922BF">
              <w:rPr>
                <w:szCs w:val="21"/>
              </w:rPr>
              <w:t>Req</w:t>
            </w:r>
            <w:r w:rsidRPr="002A2B82">
              <w:rPr>
                <w:rFonts w:ascii="宋体" w:hAnsi="宋体" w:hint="eastAsia"/>
                <w:sz w:val="21"/>
                <w:szCs w:val="21"/>
                <w:lang w:val="sv-SE"/>
              </w:rPr>
              <w:t>&gt;</w:t>
            </w:r>
          </w:p>
          <w:p w:rsidR="005A127C" w:rsidRPr="005155EC" w:rsidRDefault="005A127C" w:rsidP="0010138F">
            <w:pPr>
              <w:spacing w:line="360" w:lineRule="auto"/>
              <w:ind w:leftChars="100" w:left="200"/>
              <w:rPr>
                <w:rFonts w:ascii="宋体" w:hAnsi="宋体" w:hint="eastAsia"/>
                <w:sz w:val="21"/>
                <w:szCs w:val="21"/>
                <w:lang w:val="sv-SE"/>
              </w:rPr>
            </w:pPr>
            <w:r w:rsidRPr="002A2B82">
              <w:rPr>
                <w:rFonts w:ascii="宋体" w:hAnsi="宋体" w:hint="eastAsia"/>
                <w:sz w:val="21"/>
                <w:szCs w:val="21"/>
                <w:lang w:val="sv-SE"/>
              </w:rPr>
              <w:t xml:space="preserve">  </w:t>
            </w:r>
            <w:r w:rsidRPr="005155EC">
              <w:rPr>
                <w:rFonts w:ascii="宋体" w:hAnsi="宋体" w:hint="eastAsia"/>
                <w:sz w:val="21"/>
                <w:szCs w:val="21"/>
                <w:lang w:val="sv-SE"/>
              </w:rPr>
              <w:t>&lt;HEAD&gt;</w:t>
            </w:r>
          </w:p>
          <w:p w:rsidR="005A127C" w:rsidRPr="005155EC" w:rsidRDefault="005A127C" w:rsidP="0010138F">
            <w:pPr>
              <w:spacing w:line="360" w:lineRule="auto"/>
              <w:ind w:leftChars="200" w:left="400" w:firstLineChars="200" w:firstLine="420"/>
              <w:rPr>
                <w:rFonts w:ascii="宋体" w:hAnsi="宋体" w:hint="eastAsia"/>
                <w:sz w:val="21"/>
                <w:szCs w:val="21"/>
                <w:lang w:val="sv-SE"/>
              </w:rPr>
            </w:pPr>
            <w:r w:rsidRPr="005155EC">
              <w:rPr>
                <w:rFonts w:ascii="宋体" w:hAnsi="宋体" w:hint="eastAsia"/>
                <w:sz w:val="21"/>
                <w:szCs w:val="21"/>
                <w:lang w:val="sv-SE"/>
              </w:rPr>
              <w:t>&lt;CODE&gt;</w:t>
            </w:r>
            <w:r w:rsidRPr="00DF20C5">
              <w:rPr>
                <w:rFonts w:ascii="宋体" w:hAnsi="宋体" w:hint="eastAsia"/>
                <w:sz w:val="21"/>
                <w:szCs w:val="21"/>
              </w:rPr>
              <w:t>消息标志</w:t>
            </w:r>
            <w:r w:rsidRPr="005155EC">
              <w:rPr>
                <w:rFonts w:ascii="宋体" w:hAnsi="宋体" w:hint="eastAsia"/>
                <w:sz w:val="21"/>
                <w:szCs w:val="21"/>
                <w:lang w:val="sv-SE"/>
              </w:rPr>
              <w:t>&lt;/CODE&gt;</w:t>
            </w:r>
          </w:p>
          <w:p w:rsidR="005A127C" w:rsidRPr="005155EC" w:rsidRDefault="005A127C" w:rsidP="0010138F">
            <w:pPr>
              <w:spacing w:line="360" w:lineRule="auto"/>
              <w:ind w:leftChars="200" w:left="400" w:firstLineChars="200" w:firstLine="420"/>
              <w:rPr>
                <w:rFonts w:ascii="宋体" w:hAnsi="宋体" w:hint="eastAsia"/>
                <w:sz w:val="21"/>
                <w:szCs w:val="21"/>
                <w:lang w:val="sv-SE"/>
              </w:rPr>
            </w:pPr>
            <w:r w:rsidRPr="005155EC">
              <w:rPr>
                <w:rFonts w:ascii="宋体" w:hAnsi="宋体" w:hint="eastAsia"/>
                <w:sz w:val="21"/>
                <w:szCs w:val="21"/>
                <w:lang w:val="sv-SE"/>
              </w:rPr>
              <w:t>&lt;SID&gt;</w:t>
            </w:r>
            <w:r w:rsidRPr="00DF20C5">
              <w:rPr>
                <w:rFonts w:ascii="宋体" w:hAnsi="宋体" w:hint="eastAsia"/>
                <w:sz w:val="21"/>
                <w:szCs w:val="21"/>
              </w:rPr>
              <w:t>消息序列号</w:t>
            </w:r>
            <w:r w:rsidRPr="005155EC">
              <w:rPr>
                <w:rFonts w:ascii="宋体" w:hAnsi="宋体" w:hint="eastAsia"/>
                <w:sz w:val="21"/>
                <w:szCs w:val="21"/>
                <w:lang w:val="sv-SE"/>
              </w:rPr>
              <w:t>&lt;/SID&gt;</w:t>
            </w:r>
          </w:p>
          <w:p w:rsidR="005A127C" w:rsidRPr="005155EC" w:rsidRDefault="005A127C" w:rsidP="0010138F">
            <w:pPr>
              <w:spacing w:line="360" w:lineRule="auto"/>
              <w:ind w:leftChars="200" w:left="400" w:firstLineChars="200" w:firstLine="420"/>
              <w:rPr>
                <w:rFonts w:ascii="宋体" w:hAnsi="宋体" w:hint="eastAsia"/>
                <w:sz w:val="21"/>
                <w:szCs w:val="21"/>
                <w:lang w:val="sv-SE"/>
              </w:rPr>
            </w:pPr>
            <w:r w:rsidRPr="005155EC">
              <w:rPr>
                <w:rFonts w:ascii="宋体" w:hAnsi="宋体" w:hint="eastAsia"/>
                <w:sz w:val="21"/>
                <w:szCs w:val="21"/>
                <w:lang w:val="sv-SE"/>
              </w:rPr>
              <w:t>&lt;TIMESTAMP&gt;</w:t>
            </w:r>
            <w:r w:rsidRPr="00DF20C5">
              <w:rPr>
                <w:rFonts w:ascii="宋体" w:hAnsi="宋体" w:hint="eastAsia"/>
                <w:sz w:val="21"/>
                <w:szCs w:val="21"/>
              </w:rPr>
              <w:t>时间戳</w:t>
            </w:r>
            <w:r w:rsidRPr="005155EC">
              <w:rPr>
                <w:rFonts w:ascii="宋体" w:hAnsi="宋体" w:hint="eastAsia"/>
                <w:sz w:val="21"/>
                <w:szCs w:val="21"/>
                <w:lang w:val="sv-SE"/>
              </w:rPr>
              <w:t>&lt;/TIMESTAMP&gt;</w:t>
            </w:r>
          </w:p>
          <w:p w:rsidR="005A127C" w:rsidRPr="005155EC" w:rsidRDefault="005A127C" w:rsidP="0010138F">
            <w:pPr>
              <w:spacing w:line="360" w:lineRule="auto"/>
              <w:ind w:leftChars="200" w:left="400" w:firstLineChars="200" w:firstLine="420"/>
              <w:rPr>
                <w:rFonts w:ascii="宋体" w:hAnsi="宋体" w:hint="eastAsia"/>
                <w:sz w:val="21"/>
                <w:szCs w:val="21"/>
                <w:lang w:val="sv-SE"/>
              </w:rPr>
            </w:pPr>
            <w:r w:rsidRPr="005155EC">
              <w:rPr>
                <w:rFonts w:ascii="宋体" w:hAnsi="宋体" w:hint="eastAsia"/>
                <w:sz w:val="21"/>
                <w:szCs w:val="21"/>
                <w:lang w:val="sv-SE"/>
              </w:rPr>
              <w:t>&lt;SERVICEID&gt;</w:t>
            </w:r>
            <w:r w:rsidR="00D33948">
              <w:rPr>
                <w:rFonts w:ascii="宋体" w:hAnsi="宋体" w:hint="eastAsia"/>
                <w:sz w:val="21"/>
                <w:szCs w:val="21"/>
              </w:rPr>
              <w:t>业务代码</w:t>
            </w:r>
            <w:r w:rsidRPr="005155EC">
              <w:rPr>
                <w:rFonts w:ascii="宋体" w:hAnsi="宋体" w:hint="eastAsia"/>
                <w:sz w:val="21"/>
                <w:szCs w:val="21"/>
                <w:lang w:val="sv-SE"/>
              </w:rPr>
              <w:t>&lt;/SERVICEID&gt;</w:t>
            </w:r>
          </w:p>
          <w:p w:rsidR="005A127C" w:rsidRPr="005155EC" w:rsidRDefault="005A127C" w:rsidP="0010138F">
            <w:pPr>
              <w:spacing w:line="360" w:lineRule="auto"/>
              <w:ind w:leftChars="100" w:left="200" w:firstLineChars="100" w:firstLine="210"/>
              <w:rPr>
                <w:rFonts w:ascii="宋体" w:hAnsi="宋体" w:hint="eastAsia"/>
                <w:sz w:val="21"/>
                <w:szCs w:val="21"/>
                <w:lang w:val="sv-SE"/>
              </w:rPr>
            </w:pPr>
            <w:r w:rsidRPr="005155EC">
              <w:rPr>
                <w:rFonts w:ascii="宋体" w:hAnsi="宋体" w:hint="eastAsia"/>
                <w:sz w:val="21"/>
                <w:szCs w:val="21"/>
                <w:lang w:val="sv-SE"/>
              </w:rPr>
              <w:t>&lt;/HEAD&gt;</w:t>
            </w:r>
          </w:p>
          <w:p w:rsidR="005A127C" w:rsidRPr="005155EC" w:rsidRDefault="005A127C" w:rsidP="0010138F">
            <w:pPr>
              <w:spacing w:line="360" w:lineRule="auto"/>
              <w:ind w:leftChars="100" w:left="200" w:firstLineChars="100" w:firstLine="210"/>
              <w:rPr>
                <w:rFonts w:ascii="宋体" w:hAnsi="宋体" w:hint="eastAsia"/>
                <w:sz w:val="21"/>
                <w:szCs w:val="21"/>
                <w:lang w:val="sv-SE"/>
              </w:rPr>
            </w:pPr>
            <w:r w:rsidRPr="005155EC">
              <w:rPr>
                <w:rFonts w:ascii="宋体" w:hAnsi="宋体" w:hint="eastAsia"/>
                <w:sz w:val="21"/>
                <w:szCs w:val="21"/>
                <w:lang w:val="sv-SE"/>
              </w:rPr>
              <w:t>&lt;BODY&gt;</w:t>
            </w:r>
            <w:r>
              <w:rPr>
                <w:rFonts w:ascii="宋体" w:hAnsi="宋体" w:hint="eastAsia"/>
                <w:sz w:val="21"/>
                <w:szCs w:val="21"/>
              </w:rPr>
              <w:t>加密后的消息体</w:t>
            </w:r>
            <w:r w:rsidRPr="005155EC">
              <w:rPr>
                <w:rFonts w:ascii="宋体" w:hAnsi="宋体" w:hint="eastAsia"/>
                <w:sz w:val="21"/>
                <w:szCs w:val="21"/>
                <w:lang w:val="sv-SE"/>
              </w:rPr>
              <w:t>&lt;/BODY&gt;</w:t>
            </w:r>
          </w:p>
          <w:p w:rsidR="005A127C" w:rsidRPr="00DF20C5" w:rsidRDefault="005A127C" w:rsidP="000A0C0A">
            <w:pPr>
              <w:rPr>
                <w:rFonts w:ascii="宋体" w:hAnsi="宋体" w:hint="eastAsia"/>
                <w:sz w:val="21"/>
                <w:szCs w:val="21"/>
                <w:lang w:val="fi-FI"/>
              </w:rPr>
            </w:pPr>
            <w:r w:rsidRPr="00DF20C5">
              <w:rPr>
                <w:rFonts w:ascii="宋体" w:hAnsi="宋体" w:hint="eastAsia"/>
                <w:sz w:val="21"/>
                <w:szCs w:val="21"/>
                <w:lang w:val="fi-FI"/>
              </w:rPr>
              <w:t>&lt;/</w:t>
            </w:r>
            <w:r w:rsidR="000851B9">
              <w:rPr>
                <w:rFonts w:hint="eastAsia"/>
                <w:szCs w:val="21"/>
              </w:rPr>
              <w:t xml:space="preserve"> DepInfo</w:t>
            </w:r>
            <w:r w:rsidR="000851B9" w:rsidRPr="005922BF">
              <w:rPr>
                <w:szCs w:val="21"/>
              </w:rPr>
              <w:t>Req</w:t>
            </w:r>
            <w:r w:rsidRPr="00DF20C5">
              <w:rPr>
                <w:rFonts w:ascii="宋体" w:hAnsi="宋体" w:hint="eastAsia"/>
                <w:sz w:val="21"/>
                <w:szCs w:val="21"/>
                <w:lang w:val="fi-FI"/>
              </w:rPr>
              <w:t>&gt;</w:t>
            </w:r>
          </w:p>
        </w:tc>
      </w:tr>
      <w:tr w:rsidR="005A127C">
        <w:tblPrEx>
          <w:tblCellMar>
            <w:top w:w="0" w:type="dxa"/>
            <w:bottom w:w="0" w:type="dxa"/>
          </w:tblCellMar>
        </w:tblPrEx>
        <w:trPr>
          <w:jc w:val="center"/>
        </w:trPr>
        <w:tc>
          <w:tcPr>
            <w:tcW w:w="1845"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428"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499"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639"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b/>
                <w:sz w:val="21"/>
                <w:szCs w:val="21"/>
              </w:rPr>
              <w:t>长度（字节）</w:t>
            </w:r>
          </w:p>
        </w:tc>
      </w:tr>
      <w:tr w:rsidR="002613CE">
        <w:tblPrEx>
          <w:tblCellMar>
            <w:top w:w="0" w:type="dxa"/>
            <w:bottom w:w="0" w:type="dxa"/>
          </w:tblCellMar>
        </w:tblPrEx>
        <w:trPr>
          <w:jc w:val="center"/>
        </w:trPr>
        <w:tc>
          <w:tcPr>
            <w:tcW w:w="1845" w:type="dxa"/>
            <w:vAlign w:val="center"/>
          </w:tcPr>
          <w:p w:rsidR="002613CE" w:rsidRPr="00DF20C5" w:rsidRDefault="002613CE" w:rsidP="0068082E">
            <w:pPr>
              <w:spacing w:line="360" w:lineRule="auto"/>
              <w:jc w:val="center"/>
              <w:rPr>
                <w:rFonts w:ascii="宋体" w:hAnsi="宋体" w:hint="eastAsia"/>
                <w:sz w:val="21"/>
                <w:szCs w:val="21"/>
              </w:rPr>
            </w:pPr>
            <w:r w:rsidRPr="00DF20C5">
              <w:rPr>
                <w:rFonts w:ascii="宋体" w:hAnsi="宋体" w:hint="eastAsia"/>
                <w:sz w:val="21"/>
                <w:szCs w:val="21"/>
              </w:rPr>
              <w:t>CODE</w:t>
            </w:r>
          </w:p>
        </w:tc>
        <w:tc>
          <w:tcPr>
            <w:tcW w:w="3428" w:type="dxa"/>
            <w:vAlign w:val="center"/>
          </w:tcPr>
          <w:p w:rsidR="002613CE" w:rsidRPr="00DF20C5" w:rsidRDefault="002613CE" w:rsidP="0068082E">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：Dept</w:t>
            </w:r>
            <w:r w:rsidRPr="00E72689">
              <w:rPr>
                <w:rFonts w:ascii="宋体" w:hAnsi="宋体" w:hint="eastAsia"/>
                <w:sz w:val="21"/>
                <w:szCs w:val="21"/>
              </w:rPr>
              <w:t>Bind</w:t>
            </w:r>
          </w:p>
        </w:tc>
        <w:tc>
          <w:tcPr>
            <w:tcW w:w="1499" w:type="dxa"/>
            <w:vAlign w:val="center"/>
          </w:tcPr>
          <w:p w:rsidR="002613CE" w:rsidRPr="00DF20C5" w:rsidRDefault="002613CE" w:rsidP="0068082E">
            <w:pPr>
              <w:spacing w:line="360" w:lineRule="auto"/>
              <w:jc w:val="center"/>
              <w:rPr>
                <w:rFonts w:ascii="宋体" w:hAnsi="宋体" w:hint="eastAsia"/>
                <w:szCs w:val="21"/>
              </w:rPr>
            </w:pPr>
            <w:r w:rsidRPr="00DF20C5">
              <w:rPr>
                <w:rFonts w:ascii="宋体" w:hAnsi="宋体" w:hint="eastAsia"/>
                <w:szCs w:val="21"/>
              </w:rPr>
              <w:t>String</w:t>
            </w:r>
          </w:p>
        </w:tc>
        <w:tc>
          <w:tcPr>
            <w:tcW w:w="1639" w:type="dxa"/>
            <w:vAlign w:val="center"/>
          </w:tcPr>
          <w:p w:rsidR="002613CE" w:rsidRPr="00DF20C5" w:rsidRDefault="002613CE" w:rsidP="0068082E">
            <w:pPr>
              <w:spacing w:line="360" w:lineRule="auto"/>
              <w:jc w:val="center"/>
              <w:rPr>
                <w:rFonts w:ascii="宋体" w:hAnsi="宋体" w:hint="eastAsia"/>
                <w:szCs w:val="21"/>
              </w:rPr>
            </w:pPr>
            <w:r>
              <w:rPr>
                <w:rFonts w:ascii="宋体" w:hAnsi="宋体" w:hint="eastAsia"/>
                <w:szCs w:val="21"/>
              </w:rPr>
              <w:t>32</w:t>
            </w:r>
          </w:p>
        </w:tc>
      </w:tr>
      <w:tr w:rsidR="002613CE">
        <w:tblPrEx>
          <w:tblCellMar>
            <w:top w:w="0" w:type="dxa"/>
            <w:bottom w:w="0" w:type="dxa"/>
          </w:tblCellMar>
        </w:tblPrEx>
        <w:trPr>
          <w:jc w:val="center"/>
        </w:trPr>
        <w:tc>
          <w:tcPr>
            <w:tcW w:w="1845" w:type="dxa"/>
            <w:vAlign w:val="center"/>
          </w:tcPr>
          <w:p w:rsidR="002613CE" w:rsidRPr="00DF20C5" w:rsidRDefault="002613CE" w:rsidP="0068082E">
            <w:pPr>
              <w:spacing w:line="360" w:lineRule="auto"/>
              <w:jc w:val="center"/>
              <w:rPr>
                <w:rFonts w:ascii="宋体" w:hAnsi="宋体" w:hint="eastAsia"/>
                <w:sz w:val="21"/>
                <w:szCs w:val="21"/>
              </w:rPr>
            </w:pPr>
            <w:r w:rsidRPr="00DF20C5">
              <w:rPr>
                <w:rFonts w:ascii="宋体" w:hAnsi="宋体" w:hint="eastAsia"/>
                <w:sz w:val="21"/>
                <w:szCs w:val="21"/>
              </w:rPr>
              <w:t>SID</w:t>
            </w:r>
          </w:p>
        </w:tc>
        <w:tc>
          <w:tcPr>
            <w:tcW w:w="3428" w:type="dxa"/>
            <w:vAlign w:val="center"/>
          </w:tcPr>
          <w:p w:rsidR="002613CE" w:rsidRPr="00DF20C5" w:rsidRDefault="002613CE" w:rsidP="0068082E">
            <w:pPr>
              <w:spacing w:line="360" w:lineRule="auto"/>
              <w:rPr>
                <w:rFonts w:ascii="宋体" w:hAnsi="宋体" w:hint="eastAsia"/>
                <w:sz w:val="21"/>
                <w:szCs w:val="21"/>
              </w:rPr>
            </w:pPr>
            <w:r w:rsidRPr="00DF20C5">
              <w:rPr>
                <w:rFonts w:ascii="宋体" w:hAnsi="宋体" w:hint="eastAsia"/>
                <w:sz w:val="21"/>
                <w:szCs w:val="21"/>
              </w:rPr>
              <w:t>消息序列号</w:t>
            </w:r>
            <w:r w:rsidR="004702DD">
              <w:rPr>
                <w:rFonts w:ascii="宋体" w:hAnsi="宋体" w:hint="eastAsia"/>
                <w:sz w:val="21"/>
                <w:szCs w:val="21"/>
              </w:rPr>
              <w:t>，自行生成</w:t>
            </w:r>
          </w:p>
        </w:tc>
        <w:tc>
          <w:tcPr>
            <w:tcW w:w="1499" w:type="dxa"/>
            <w:vAlign w:val="center"/>
          </w:tcPr>
          <w:p w:rsidR="002613CE" w:rsidRPr="00DF20C5" w:rsidRDefault="002613CE"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639" w:type="dxa"/>
            <w:vAlign w:val="center"/>
          </w:tcPr>
          <w:p w:rsidR="002613CE" w:rsidRPr="00DF20C5" w:rsidRDefault="00A50EFD" w:rsidP="0068082E">
            <w:pPr>
              <w:spacing w:line="360" w:lineRule="auto"/>
              <w:jc w:val="center"/>
              <w:rPr>
                <w:rFonts w:ascii="宋体" w:hAnsi="宋体" w:hint="eastAsia"/>
                <w:szCs w:val="21"/>
              </w:rPr>
            </w:pPr>
            <w:r>
              <w:rPr>
                <w:rFonts w:ascii="宋体" w:hAnsi="宋体" w:hint="eastAsia"/>
                <w:szCs w:val="21"/>
              </w:rPr>
              <w:t>--</w:t>
            </w:r>
          </w:p>
        </w:tc>
      </w:tr>
      <w:tr w:rsidR="002613CE">
        <w:tblPrEx>
          <w:tblCellMar>
            <w:top w:w="0" w:type="dxa"/>
            <w:bottom w:w="0" w:type="dxa"/>
          </w:tblCellMar>
        </w:tblPrEx>
        <w:trPr>
          <w:jc w:val="center"/>
        </w:trPr>
        <w:tc>
          <w:tcPr>
            <w:tcW w:w="1845" w:type="dxa"/>
            <w:vAlign w:val="center"/>
          </w:tcPr>
          <w:p w:rsidR="002613CE" w:rsidRPr="00DF20C5" w:rsidRDefault="002613CE" w:rsidP="0068082E">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428" w:type="dxa"/>
            <w:vAlign w:val="center"/>
          </w:tcPr>
          <w:p w:rsidR="002613CE" w:rsidRPr="00F80A4A" w:rsidRDefault="002613CE" w:rsidP="0068082E">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YY</w:t>
            </w:r>
            <w:r w:rsidR="0029641D">
              <w:rPr>
                <w:rFonts w:ascii="宋体" w:hAnsi="宋体" w:hint="eastAsia"/>
                <w:sz w:val="21"/>
                <w:szCs w:val="21"/>
              </w:rPr>
              <w:t>Y</w:t>
            </w:r>
            <w:r w:rsidRPr="00F80A4A">
              <w:rPr>
                <w:rFonts w:ascii="宋体" w:hAnsi="宋体"/>
                <w:sz w:val="21"/>
                <w:szCs w:val="21"/>
              </w:rPr>
              <w:t>YMMDDHHmmssnnn</w:t>
            </w:r>
          </w:p>
        </w:tc>
        <w:tc>
          <w:tcPr>
            <w:tcW w:w="1499" w:type="dxa"/>
            <w:vAlign w:val="center"/>
          </w:tcPr>
          <w:p w:rsidR="002613CE" w:rsidRPr="00F80A4A" w:rsidRDefault="002613CE" w:rsidP="0068082E">
            <w:pPr>
              <w:spacing w:line="360" w:lineRule="auto"/>
              <w:jc w:val="center"/>
              <w:rPr>
                <w:rFonts w:ascii="宋体" w:hAnsi="宋体" w:hint="eastAsia"/>
                <w:sz w:val="21"/>
                <w:szCs w:val="21"/>
              </w:rPr>
            </w:pPr>
            <w:r w:rsidRPr="00F80A4A">
              <w:rPr>
                <w:rFonts w:ascii="宋体" w:hAnsi="宋体" w:hint="eastAsia"/>
                <w:sz w:val="21"/>
                <w:szCs w:val="21"/>
              </w:rPr>
              <w:t>String</w:t>
            </w:r>
          </w:p>
        </w:tc>
        <w:tc>
          <w:tcPr>
            <w:tcW w:w="1639" w:type="dxa"/>
            <w:vAlign w:val="center"/>
          </w:tcPr>
          <w:p w:rsidR="002613CE" w:rsidRPr="00DF20C5" w:rsidRDefault="002613CE" w:rsidP="0068082E">
            <w:pPr>
              <w:spacing w:line="360" w:lineRule="auto"/>
              <w:jc w:val="center"/>
              <w:rPr>
                <w:rFonts w:ascii="宋体" w:hAnsi="宋体" w:hint="eastAsia"/>
                <w:szCs w:val="21"/>
              </w:rPr>
            </w:pPr>
            <w:r>
              <w:rPr>
                <w:rFonts w:ascii="宋体" w:hAnsi="宋体" w:hint="eastAsia"/>
                <w:szCs w:val="21"/>
              </w:rPr>
              <w:t>24</w:t>
            </w:r>
          </w:p>
        </w:tc>
      </w:tr>
      <w:tr w:rsidR="002613CE">
        <w:tblPrEx>
          <w:tblCellMar>
            <w:top w:w="0" w:type="dxa"/>
            <w:bottom w:w="0" w:type="dxa"/>
          </w:tblCellMar>
        </w:tblPrEx>
        <w:trPr>
          <w:jc w:val="center"/>
        </w:trPr>
        <w:tc>
          <w:tcPr>
            <w:tcW w:w="1845" w:type="dxa"/>
            <w:tcBorders>
              <w:bottom w:val="single" w:sz="4" w:space="0" w:color="auto"/>
            </w:tcBorders>
            <w:vAlign w:val="center"/>
          </w:tcPr>
          <w:p w:rsidR="002613CE" w:rsidRPr="00DF20C5" w:rsidRDefault="002613CE" w:rsidP="0068082E">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428" w:type="dxa"/>
            <w:tcBorders>
              <w:bottom w:val="single" w:sz="4" w:space="0" w:color="auto"/>
            </w:tcBorders>
            <w:vAlign w:val="center"/>
          </w:tcPr>
          <w:p w:rsidR="002613CE" w:rsidRPr="00DF20C5" w:rsidRDefault="002613CE" w:rsidP="0068082E">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499" w:type="dxa"/>
            <w:tcBorders>
              <w:bottom w:val="single" w:sz="4" w:space="0" w:color="auto"/>
            </w:tcBorders>
            <w:vAlign w:val="center"/>
          </w:tcPr>
          <w:p w:rsidR="002613CE" w:rsidRPr="00DF20C5" w:rsidRDefault="002613CE" w:rsidP="0068082E">
            <w:pPr>
              <w:spacing w:line="360" w:lineRule="auto"/>
              <w:jc w:val="center"/>
              <w:rPr>
                <w:rFonts w:ascii="宋体" w:hAnsi="宋体" w:hint="eastAsia"/>
                <w:szCs w:val="21"/>
              </w:rPr>
            </w:pPr>
            <w:r w:rsidRPr="00DF20C5">
              <w:rPr>
                <w:rFonts w:ascii="宋体" w:hAnsi="宋体" w:hint="eastAsia"/>
                <w:szCs w:val="21"/>
              </w:rPr>
              <w:t>String</w:t>
            </w:r>
          </w:p>
        </w:tc>
        <w:tc>
          <w:tcPr>
            <w:tcW w:w="1639" w:type="dxa"/>
            <w:tcBorders>
              <w:bottom w:val="single" w:sz="4" w:space="0" w:color="auto"/>
            </w:tcBorders>
            <w:vAlign w:val="center"/>
          </w:tcPr>
          <w:p w:rsidR="002613CE" w:rsidRPr="00DF20C5" w:rsidRDefault="002613CE" w:rsidP="0068082E">
            <w:pPr>
              <w:spacing w:line="360" w:lineRule="auto"/>
              <w:jc w:val="center"/>
              <w:rPr>
                <w:rFonts w:ascii="宋体" w:hAnsi="宋体" w:hint="eastAsia"/>
                <w:szCs w:val="21"/>
              </w:rPr>
            </w:pPr>
            <w:r>
              <w:rPr>
                <w:rFonts w:ascii="宋体" w:hAnsi="宋体" w:hint="eastAsia"/>
                <w:szCs w:val="21"/>
              </w:rPr>
              <w:t>32</w:t>
            </w:r>
          </w:p>
        </w:tc>
      </w:tr>
      <w:tr w:rsidR="005A127C">
        <w:tblPrEx>
          <w:tblCellMar>
            <w:top w:w="0" w:type="dxa"/>
            <w:bottom w:w="0" w:type="dxa"/>
          </w:tblCellMar>
        </w:tblPrEx>
        <w:trPr>
          <w:jc w:val="center"/>
        </w:trPr>
        <w:tc>
          <w:tcPr>
            <w:tcW w:w="8411" w:type="dxa"/>
            <w:gridSpan w:val="4"/>
            <w:tcBorders>
              <w:bottom w:val="single" w:sz="4" w:space="0" w:color="auto"/>
            </w:tcBorders>
            <w:shd w:val="clear" w:color="auto" w:fill="A6A6A6"/>
            <w:vAlign w:val="center"/>
          </w:tcPr>
          <w:p w:rsidR="005A127C" w:rsidRPr="00DF20C5" w:rsidRDefault="005A127C" w:rsidP="000A0C0A">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5A127C">
        <w:tblPrEx>
          <w:tblCellMar>
            <w:top w:w="0" w:type="dxa"/>
            <w:bottom w:w="0" w:type="dxa"/>
          </w:tblCellMar>
        </w:tblPrEx>
        <w:trPr>
          <w:jc w:val="center"/>
        </w:trPr>
        <w:tc>
          <w:tcPr>
            <w:tcW w:w="1845" w:type="dxa"/>
            <w:tcBorders>
              <w:bottom w:val="single" w:sz="4" w:space="0" w:color="auto"/>
            </w:tcBorders>
          </w:tcPr>
          <w:p w:rsidR="005A127C" w:rsidRPr="00DF20C5" w:rsidRDefault="005A127C" w:rsidP="000A0C0A">
            <w:pPr>
              <w:spacing w:line="360" w:lineRule="auto"/>
              <w:jc w:val="center"/>
              <w:rPr>
                <w:rFonts w:ascii="宋体" w:hAnsi="宋体" w:hint="eastAsia"/>
                <w:sz w:val="21"/>
                <w:szCs w:val="21"/>
              </w:rPr>
            </w:pPr>
            <w:r>
              <w:rPr>
                <w:rFonts w:ascii="宋体" w:hAnsi="宋体" w:hint="eastAsia"/>
                <w:sz w:val="21"/>
                <w:szCs w:val="21"/>
              </w:rPr>
              <w:t>消息体格式</w:t>
            </w:r>
          </w:p>
        </w:tc>
        <w:tc>
          <w:tcPr>
            <w:tcW w:w="6566" w:type="dxa"/>
            <w:gridSpan w:val="3"/>
            <w:tcBorders>
              <w:bottom w:val="single" w:sz="4" w:space="0" w:color="auto"/>
            </w:tcBorders>
          </w:tcPr>
          <w:p w:rsidR="005A127C" w:rsidRPr="00DF20C5" w:rsidRDefault="005A127C" w:rsidP="000A0C0A">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5A127C" w:rsidRDefault="005A127C" w:rsidP="000A0C0A">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B5273A" w:rsidRPr="00CA1007" w:rsidRDefault="00B5273A" w:rsidP="00B5273A">
            <w:pPr>
              <w:spacing w:line="360" w:lineRule="auto"/>
              <w:ind w:firstLineChars="200" w:firstLine="400"/>
              <w:rPr>
                <w:caps/>
                <w:szCs w:val="21"/>
              </w:rPr>
            </w:pPr>
            <w:r w:rsidRPr="00CA1007">
              <w:rPr>
                <w:caps/>
                <w:szCs w:val="21"/>
              </w:rPr>
              <w:t>&lt;CORPACCOUNT&gt;</w:t>
            </w:r>
            <w:r w:rsidRPr="0029641D">
              <w:rPr>
                <w:caps/>
                <w:color w:val="0000FF"/>
                <w:szCs w:val="21"/>
              </w:rPr>
              <w:t>集团</w:t>
            </w:r>
            <w:r w:rsidR="0029641D" w:rsidRPr="0029641D">
              <w:rPr>
                <w:rFonts w:hint="eastAsia"/>
                <w:caps/>
                <w:color w:val="0000FF"/>
                <w:szCs w:val="21"/>
              </w:rPr>
              <w:t>编号</w:t>
            </w:r>
            <w:r w:rsidRPr="00CA1007">
              <w:rPr>
                <w:caps/>
                <w:szCs w:val="21"/>
              </w:rPr>
              <w:t>&lt;/CORPACCOUNT&gt;</w:t>
            </w:r>
          </w:p>
          <w:p w:rsidR="00B5273A" w:rsidRDefault="00B5273A" w:rsidP="00B5273A">
            <w:pPr>
              <w:spacing w:line="360" w:lineRule="auto"/>
              <w:ind w:firstLineChars="200" w:firstLine="400"/>
              <w:rPr>
                <w:rFonts w:hint="eastAsia"/>
                <w:caps/>
                <w:szCs w:val="21"/>
              </w:rPr>
            </w:pPr>
            <w:r>
              <w:rPr>
                <w:rFonts w:hint="eastAsia"/>
                <w:caps/>
                <w:szCs w:val="21"/>
              </w:rPr>
              <w:t>&lt;DEPS&gt;</w:t>
            </w:r>
          </w:p>
          <w:p w:rsidR="00B5273A" w:rsidRPr="00CA1007" w:rsidRDefault="00B5273A" w:rsidP="00B5273A">
            <w:pPr>
              <w:spacing w:line="360" w:lineRule="auto"/>
              <w:ind w:leftChars="100" w:left="200" w:firstLineChars="300" w:firstLine="600"/>
              <w:rPr>
                <w:caps/>
                <w:szCs w:val="21"/>
              </w:rPr>
            </w:pPr>
            <w:r>
              <w:rPr>
                <w:caps/>
                <w:szCs w:val="21"/>
              </w:rPr>
              <w:t xml:space="preserve">&lt; </w:t>
            </w:r>
            <w:r w:rsidRPr="0062159A">
              <w:rPr>
                <w:rFonts w:hint="eastAsia"/>
                <w:caps/>
                <w:szCs w:val="21"/>
              </w:rPr>
              <w:t>deptID</w:t>
            </w:r>
            <w:r w:rsidRPr="0062159A">
              <w:rPr>
                <w:caps/>
                <w:szCs w:val="21"/>
              </w:rPr>
              <w:t xml:space="preserve"> &gt;</w:t>
            </w:r>
            <w:r w:rsidRPr="0062159A">
              <w:rPr>
                <w:rFonts w:hint="eastAsia"/>
                <w:caps/>
                <w:szCs w:val="21"/>
              </w:rPr>
              <w:t>部门</w:t>
            </w:r>
            <w:r w:rsidRPr="0062159A">
              <w:rPr>
                <w:rFonts w:hint="eastAsia"/>
                <w:caps/>
                <w:szCs w:val="21"/>
              </w:rPr>
              <w:t>ID</w:t>
            </w:r>
            <w:r>
              <w:rPr>
                <w:caps/>
                <w:szCs w:val="21"/>
              </w:rPr>
              <w:t xml:space="preserve"> &lt;/ </w:t>
            </w:r>
            <w:r w:rsidRPr="0062159A">
              <w:rPr>
                <w:rFonts w:hint="eastAsia"/>
                <w:caps/>
                <w:szCs w:val="21"/>
              </w:rPr>
              <w:t>deptID</w:t>
            </w:r>
            <w:r w:rsidRPr="0062159A">
              <w:rPr>
                <w:caps/>
                <w:szCs w:val="21"/>
              </w:rPr>
              <w:t xml:space="preserve"> &gt;</w:t>
            </w:r>
          </w:p>
          <w:p w:rsidR="00B5273A" w:rsidRPr="00CA1007" w:rsidRDefault="00B5273A" w:rsidP="00B5273A">
            <w:pPr>
              <w:spacing w:line="360" w:lineRule="auto"/>
              <w:ind w:leftChars="100" w:left="200" w:firstLineChars="300" w:firstLine="600"/>
              <w:rPr>
                <w:caps/>
                <w:szCs w:val="21"/>
              </w:rPr>
            </w:pPr>
            <w:r w:rsidRPr="00CA1007">
              <w:rPr>
                <w:caps/>
                <w:szCs w:val="21"/>
              </w:rPr>
              <w:t>&lt;</w:t>
            </w:r>
            <w:r>
              <w:rPr>
                <w:rFonts w:hint="eastAsia"/>
                <w:caps/>
                <w:szCs w:val="21"/>
              </w:rPr>
              <w:t xml:space="preserve"> </w:t>
            </w:r>
            <w:r w:rsidRPr="0062159A">
              <w:rPr>
                <w:rFonts w:hint="eastAsia"/>
                <w:caps/>
                <w:szCs w:val="21"/>
              </w:rPr>
              <w:t>parentID</w:t>
            </w:r>
            <w:r w:rsidRPr="00CA1007">
              <w:rPr>
                <w:caps/>
                <w:szCs w:val="21"/>
              </w:rPr>
              <w:t xml:space="preserve"> &gt;</w:t>
            </w:r>
            <w:r w:rsidRPr="0062159A">
              <w:rPr>
                <w:rFonts w:hint="eastAsia"/>
                <w:caps/>
                <w:szCs w:val="21"/>
              </w:rPr>
              <w:t>上级部门</w:t>
            </w:r>
            <w:r w:rsidRPr="0062159A">
              <w:rPr>
                <w:rFonts w:hint="eastAsia"/>
                <w:caps/>
                <w:szCs w:val="21"/>
              </w:rPr>
              <w:t>ID</w:t>
            </w:r>
            <w:r w:rsidRPr="00CA1007">
              <w:rPr>
                <w:caps/>
                <w:szCs w:val="21"/>
              </w:rPr>
              <w:t xml:space="preserve"> &lt;/</w:t>
            </w:r>
            <w:r>
              <w:rPr>
                <w:rFonts w:hint="eastAsia"/>
                <w:caps/>
                <w:szCs w:val="21"/>
              </w:rPr>
              <w:t xml:space="preserve"> </w:t>
            </w:r>
            <w:r w:rsidRPr="0062159A">
              <w:rPr>
                <w:rFonts w:hint="eastAsia"/>
                <w:caps/>
                <w:szCs w:val="21"/>
              </w:rPr>
              <w:t>parentID</w:t>
            </w:r>
            <w:r w:rsidRPr="00CA1007">
              <w:rPr>
                <w:caps/>
                <w:szCs w:val="21"/>
              </w:rPr>
              <w:t xml:space="preserve"> &gt;</w:t>
            </w:r>
          </w:p>
          <w:p w:rsidR="00B5273A" w:rsidRPr="00170ED1" w:rsidRDefault="00B5273A" w:rsidP="00B5273A">
            <w:pPr>
              <w:spacing w:line="360" w:lineRule="auto"/>
              <w:ind w:leftChars="100" w:left="200" w:firstLineChars="300" w:firstLine="600"/>
              <w:rPr>
                <w:caps/>
                <w:szCs w:val="21"/>
              </w:rPr>
            </w:pPr>
            <w:r w:rsidRPr="00170ED1">
              <w:rPr>
                <w:caps/>
                <w:szCs w:val="21"/>
              </w:rPr>
              <w:t>&lt;</w:t>
            </w:r>
            <w:r>
              <w:rPr>
                <w:rFonts w:hint="eastAsia"/>
                <w:caps/>
                <w:szCs w:val="21"/>
              </w:rPr>
              <w:t xml:space="preserve"> DEP</w:t>
            </w:r>
            <w:r w:rsidRPr="0062159A">
              <w:rPr>
                <w:rFonts w:hint="eastAsia"/>
                <w:caps/>
                <w:szCs w:val="21"/>
              </w:rPr>
              <w:t>name</w:t>
            </w:r>
            <w:r w:rsidRPr="00170ED1">
              <w:rPr>
                <w:caps/>
                <w:szCs w:val="21"/>
              </w:rPr>
              <w:t xml:space="preserve"> &gt;</w:t>
            </w:r>
            <w:r w:rsidRPr="0062159A">
              <w:rPr>
                <w:rFonts w:hint="eastAsia"/>
                <w:caps/>
                <w:szCs w:val="21"/>
              </w:rPr>
              <w:t>部门名称</w:t>
            </w:r>
            <w:r w:rsidRPr="00170ED1">
              <w:rPr>
                <w:caps/>
                <w:szCs w:val="21"/>
              </w:rPr>
              <w:t>&lt;/</w:t>
            </w:r>
            <w:r>
              <w:rPr>
                <w:rFonts w:hint="eastAsia"/>
                <w:caps/>
                <w:szCs w:val="21"/>
              </w:rPr>
              <w:t>DEP</w:t>
            </w:r>
            <w:r w:rsidRPr="0062159A">
              <w:rPr>
                <w:rFonts w:hint="eastAsia"/>
                <w:caps/>
                <w:szCs w:val="21"/>
              </w:rPr>
              <w:t>name</w:t>
            </w:r>
            <w:r w:rsidRPr="00170ED1">
              <w:rPr>
                <w:caps/>
                <w:szCs w:val="21"/>
              </w:rPr>
              <w:t xml:space="preserve"> &gt;</w:t>
            </w:r>
          </w:p>
          <w:p w:rsidR="00B5273A" w:rsidRPr="00170ED1" w:rsidRDefault="00B5273A" w:rsidP="00B5273A">
            <w:pPr>
              <w:spacing w:line="360" w:lineRule="auto"/>
              <w:ind w:leftChars="100" w:left="200" w:firstLineChars="300" w:firstLine="600"/>
              <w:rPr>
                <w:rFonts w:hint="eastAsia"/>
                <w:caps/>
                <w:szCs w:val="21"/>
              </w:rPr>
            </w:pPr>
            <w:r w:rsidRPr="00170ED1">
              <w:rPr>
                <w:caps/>
                <w:szCs w:val="21"/>
              </w:rPr>
              <w:t>&lt;</w:t>
            </w:r>
            <w:r>
              <w:rPr>
                <w:rFonts w:hint="eastAsia"/>
                <w:caps/>
                <w:szCs w:val="21"/>
              </w:rPr>
              <w:t xml:space="preserve"> DEP</w:t>
            </w:r>
            <w:r w:rsidRPr="0062159A">
              <w:rPr>
                <w:rFonts w:hint="eastAsia"/>
                <w:caps/>
                <w:szCs w:val="21"/>
              </w:rPr>
              <w:t>des</w:t>
            </w:r>
            <w:r w:rsidRPr="00170ED1">
              <w:rPr>
                <w:caps/>
                <w:szCs w:val="21"/>
              </w:rPr>
              <w:t xml:space="preserve"> &gt;</w:t>
            </w:r>
            <w:r w:rsidRPr="0062159A">
              <w:rPr>
                <w:rFonts w:hint="eastAsia"/>
                <w:caps/>
                <w:szCs w:val="21"/>
              </w:rPr>
              <w:t>部门描述</w:t>
            </w:r>
            <w:r w:rsidRPr="00170ED1">
              <w:rPr>
                <w:rFonts w:hint="eastAsia"/>
                <w:caps/>
                <w:szCs w:val="21"/>
              </w:rPr>
              <w:t>&lt;/</w:t>
            </w:r>
            <w:r w:rsidRPr="0062159A">
              <w:rPr>
                <w:rFonts w:hint="eastAsia"/>
                <w:caps/>
                <w:szCs w:val="21"/>
              </w:rPr>
              <w:t xml:space="preserve"> </w:t>
            </w:r>
            <w:r>
              <w:rPr>
                <w:rFonts w:hint="eastAsia"/>
                <w:caps/>
                <w:szCs w:val="21"/>
              </w:rPr>
              <w:t>DEP</w:t>
            </w:r>
            <w:r w:rsidRPr="0062159A">
              <w:rPr>
                <w:rFonts w:hint="eastAsia"/>
                <w:caps/>
                <w:szCs w:val="21"/>
              </w:rPr>
              <w:t>des</w:t>
            </w:r>
            <w:r w:rsidRPr="00170ED1">
              <w:rPr>
                <w:rFonts w:hint="eastAsia"/>
                <w:caps/>
                <w:szCs w:val="21"/>
              </w:rPr>
              <w:t xml:space="preserve"> &gt;</w:t>
            </w:r>
          </w:p>
          <w:p w:rsidR="00B5273A" w:rsidRPr="00170ED1" w:rsidRDefault="00B5273A" w:rsidP="00B5273A">
            <w:pPr>
              <w:spacing w:line="360" w:lineRule="auto"/>
              <w:ind w:leftChars="100" w:left="200" w:firstLineChars="300" w:firstLine="600"/>
              <w:rPr>
                <w:caps/>
                <w:szCs w:val="21"/>
              </w:rPr>
            </w:pPr>
            <w:r w:rsidRPr="00170ED1">
              <w:rPr>
                <w:caps/>
                <w:szCs w:val="21"/>
              </w:rPr>
              <w:lastRenderedPageBreak/>
              <w:t>&lt;</w:t>
            </w:r>
            <w:r>
              <w:rPr>
                <w:rFonts w:hint="eastAsia"/>
                <w:caps/>
                <w:szCs w:val="21"/>
              </w:rPr>
              <w:t xml:space="preserve"> DEP</w:t>
            </w:r>
            <w:r w:rsidRPr="0062159A">
              <w:rPr>
                <w:rFonts w:hint="eastAsia"/>
                <w:caps/>
                <w:szCs w:val="21"/>
              </w:rPr>
              <w:t>address</w:t>
            </w:r>
            <w:r w:rsidRPr="00170ED1">
              <w:rPr>
                <w:caps/>
                <w:szCs w:val="21"/>
              </w:rPr>
              <w:t xml:space="preserve"> &gt;</w:t>
            </w:r>
            <w:r w:rsidRPr="0062159A">
              <w:rPr>
                <w:rFonts w:hint="eastAsia"/>
                <w:caps/>
                <w:szCs w:val="21"/>
              </w:rPr>
              <w:t>部门地址</w:t>
            </w:r>
            <w:r w:rsidRPr="00170ED1">
              <w:rPr>
                <w:caps/>
                <w:szCs w:val="21"/>
              </w:rPr>
              <w:t>&lt;/</w:t>
            </w:r>
            <w:r w:rsidRPr="0062159A">
              <w:rPr>
                <w:rFonts w:hint="eastAsia"/>
                <w:caps/>
                <w:szCs w:val="21"/>
              </w:rPr>
              <w:t xml:space="preserve"> </w:t>
            </w:r>
            <w:r>
              <w:rPr>
                <w:rFonts w:hint="eastAsia"/>
                <w:caps/>
                <w:szCs w:val="21"/>
              </w:rPr>
              <w:t>DEP</w:t>
            </w:r>
            <w:r w:rsidRPr="0062159A">
              <w:rPr>
                <w:rFonts w:hint="eastAsia"/>
                <w:caps/>
                <w:szCs w:val="21"/>
              </w:rPr>
              <w:t>address</w:t>
            </w:r>
            <w:r w:rsidRPr="00170ED1">
              <w:rPr>
                <w:caps/>
                <w:szCs w:val="21"/>
              </w:rPr>
              <w:t xml:space="preserve"> &gt;</w:t>
            </w:r>
          </w:p>
          <w:p w:rsidR="00B5273A" w:rsidRPr="00170ED1" w:rsidRDefault="00B5273A" w:rsidP="00B5273A">
            <w:pPr>
              <w:spacing w:line="360" w:lineRule="auto"/>
              <w:ind w:leftChars="100" w:left="200" w:firstLineChars="300" w:firstLine="600"/>
              <w:rPr>
                <w:caps/>
                <w:szCs w:val="21"/>
              </w:rPr>
            </w:pPr>
            <w:r w:rsidRPr="00170ED1">
              <w:rPr>
                <w:caps/>
                <w:szCs w:val="21"/>
              </w:rPr>
              <w:t>&lt;</w:t>
            </w:r>
            <w:r>
              <w:rPr>
                <w:rFonts w:hint="eastAsia"/>
                <w:caps/>
                <w:szCs w:val="21"/>
              </w:rPr>
              <w:t xml:space="preserve"> DEP</w:t>
            </w:r>
            <w:r w:rsidRPr="0062159A">
              <w:rPr>
                <w:rFonts w:hint="eastAsia"/>
                <w:caps/>
                <w:szCs w:val="21"/>
              </w:rPr>
              <w:t>telno</w:t>
            </w:r>
            <w:r w:rsidRPr="00170ED1">
              <w:rPr>
                <w:caps/>
                <w:szCs w:val="21"/>
              </w:rPr>
              <w:t xml:space="preserve"> &gt;</w:t>
            </w:r>
            <w:r>
              <w:rPr>
                <w:rFonts w:hint="eastAsia"/>
                <w:caps/>
                <w:szCs w:val="21"/>
              </w:rPr>
              <w:t>部门</w:t>
            </w:r>
            <w:r w:rsidRPr="0062159A">
              <w:rPr>
                <w:rFonts w:hint="eastAsia"/>
                <w:caps/>
                <w:szCs w:val="21"/>
              </w:rPr>
              <w:t>电话</w:t>
            </w:r>
            <w:r w:rsidRPr="00170ED1">
              <w:rPr>
                <w:caps/>
                <w:szCs w:val="21"/>
              </w:rPr>
              <w:t>&lt;/</w:t>
            </w:r>
            <w:r>
              <w:rPr>
                <w:rFonts w:hint="eastAsia"/>
                <w:caps/>
                <w:szCs w:val="21"/>
              </w:rPr>
              <w:t xml:space="preserve"> DEP</w:t>
            </w:r>
            <w:r w:rsidRPr="0062159A">
              <w:rPr>
                <w:rFonts w:hint="eastAsia"/>
                <w:caps/>
                <w:szCs w:val="21"/>
              </w:rPr>
              <w:t>telno</w:t>
            </w:r>
            <w:r w:rsidRPr="00170ED1">
              <w:rPr>
                <w:caps/>
                <w:szCs w:val="21"/>
              </w:rPr>
              <w:t xml:space="preserve"> &gt;</w:t>
            </w:r>
          </w:p>
          <w:p w:rsidR="00B5273A" w:rsidRPr="00170ED1" w:rsidRDefault="00B5273A" w:rsidP="00B5273A">
            <w:pPr>
              <w:spacing w:line="360" w:lineRule="auto"/>
              <w:ind w:leftChars="100" w:left="200" w:firstLineChars="300" w:firstLine="600"/>
              <w:rPr>
                <w:rFonts w:hint="eastAsia"/>
                <w:caps/>
                <w:szCs w:val="21"/>
              </w:rPr>
            </w:pPr>
            <w:r w:rsidRPr="00170ED1">
              <w:rPr>
                <w:caps/>
                <w:szCs w:val="21"/>
              </w:rPr>
              <w:t>&lt;</w:t>
            </w:r>
            <w:r w:rsidRPr="0062159A">
              <w:rPr>
                <w:caps/>
                <w:szCs w:val="21"/>
              </w:rPr>
              <w:t xml:space="preserve"> </w:t>
            </w:r>
            <w:r>
              <w:rPr>
                <w:rFonts w:hint="eastAsia"/>
                <w:caps/>
                <w:szCs w:val="21"/>
              </w:rPr>
              <w:t>DEP</w:t>
            </w:r>
            <w:r w:rsidRPr="0062159A">
              <w:rPr>
                <w:rFonts w:hint="eastAsia"/>
                <w:caps/>
                <w:szCs w:val="21"/>
              </w:rPr>
              <w:t>faxno</w:t>
            </w:r>
            <w:r w:rsidRPr="00170ED1">
              <w:rPr>
                <w:caps/>
                <w:szCs w:val="21"/>
              </w:rPr>
              <w:t xml:space="preserve"> &gt;</w:t>
            </w:r>
            <w:r w:rsidRPr="0062159A">
              <w:rPr>
                <w:rFonts w:hint="eastAsia"/>
                <w:caps/>
                <w:szCs w:val="21"/>
              </w:rPr>
              <w:t>传真号</w:t>
            </w:r>
            <w:r w:rsidRPr="00170ED1">
              <w:rPr>
                <w:rFonts w:hint="eastAsia"/>
                <w:caps/>
                <w:szCs w:val="21"/>
              </w:rPr>
              <w:t>&lt;/</w:t>
            </w:r>
            <w:r>
              <w:rPr>
                <w:rFonts w:hint="eastAsia"/>
                <w:caps/>
                <w:szCs w:val="21"/>
              </w:rPr>
              <w:t>DEP</w:t>
            </w:r>
            <w:r w:rsidRPr="0062159A">
              <w:rPr>
                <w:rFonts w:hint="eastAsia"/>
                <w:caps/>
                <w:szCs w:val="21"/>
              </w:rPr>
              <w:t>faxno</w:t>
            </w:r>
            <w:r w:rsidRPr="00170ED1">
              <w:rPr>
                <w:rFonts w:hint="eastAsia"/>
                <w:caps/>
                <w:szCs w:val="21"/>
              </w:rPr>
              <w:t xml:space="preserve"> &gt;</w:t>
            </w:r>
          </w:p>
          <w:p w:rsidR="00B5273A" w:rsidRPr="00170ED1" w:rsidRDefault="00B5273A" w:rsidP="00B5273A">
            <w:pPr>
              <w:spacing w:line="360" w:lineRule="auto"/>
              <w:ind w:leftChars="100" w:left="200" w:firstLineChars="300" w:firstLine="600"/>
              <w:rPr>
                <w:caps/>
                <w:szCs w:val="21"/>
              </w:rPr>
            </w:pPr>
            <w:r w:rsidRPr="00170ED1">
              <w:rPr>
                <w:caps/>
                <w:szCs w:val="21"/>
              </w:rPr>
              <w:t>&lt;</w:t>
            </w:r>
            <w:r w:rsidRPr="0062159A">
              <w:rPr>
                <w:rFonts w:hint="eastAsia"/>
                <w:caps/>
                <w:szCs w:val="21"/>
              </w:rPr>
              <w:t xml:space="preserve"> </w:t>
            </w:r>
            <w:r>
              <w:rPr>
                <w:rFonts w:hint="eastAsia"/>
                <w:caps/>
                <w:szCs w:val="21"/>
              </w:rPr>
              <w:t>DEPMNGID</w:t>
            </w:r>
            <w:r w:rsidRPr="00170ED1">
              <w:rPr>
                <w:caps/>
                <w:szCs w:val="21"/>
              </w:rPr>
              <w:t xml:space="preserve"> &gt;</w:t>
            </w:r>
            <w:r w:rsidRPr="0062159A">
              <w:rPr>
                <w:rFonts w:hint="eastAsia"/>
                <w:caps/>
                <w:szCs w:val="21"/>
              </w:rPr>
              <w:t>部门负责人</w:t>
            </w:r>
            <w:r w:rsidRPr="00170ED1">
              <w:rPr>
                <w:caps/>
                <w:szCs w:val="21"/>
              </w:rPr>
              <w:t>&lt;/</w:t>
            </w:r>
            <w:r>
              <w:rPr>
                <w:rFonts w:hint="eastAsia"/>
                <w:caps/>
                <w:szCs w:val="21"/>
              </w:rPr>
              <w:t>DEPMNGID</w:t>
            </w:r>
            <w:r w:rsidRPr="00170ED1">
              <w:rPr>
                <w:caps/>
                <w:szCs w:val="21"/>
              </w:rPr>
              <w:t xml:space="preserve"> &gt;</w:t>
            </w:r>
          </w:p>
          <w:p w:rsidR="00B5273A" w:rsidRPr="00170ED1" w:rsidRDefault="00B5273A" w:rsidP="00B5273A">
            <w:pPr>
              <w:spacing w:line="360" w:lineRule="auto"/>
              <w:ind w:leftChars="100" w:left="200" w:firstLineChars="300" w:firstLine="600"/>
              <w:rPr>
                <w:rFonts w:hint="eastAsia"/>
                <w:caps/>
                <w:szCs w:val="21"/>
              </w:rPr>
            </w:pPr>
            <w:r w:rsidRPr="00170ED1">
              <w:rPr>
                <w:caps/>
                <w:szCs w:val="21"/>
              </w:rPr>
              <w:t>&lt;</w:t>
            </w:r>
            <w:r>
              <w:rPr>
                <w:rFonts w:hint="eastAsia"/>
                <w:caps/>
                <w:szCs w:val="21"/>
              </w:rPr>
              <w:t xml:space="preserve"> </w:t>
            </w:r>
            <w:r w:rsidRPr="0062159A">
              <w:rPr>
                <w:rFonts w:hint="eastAsia"/>
                <w:caps/>
                <w:szCs w:val="21"/>
              </w:rPr>
              <w:t>buildtime</w:t>
            </w:r>
            <w:r w:rsidRPr="00170ED1">
              <w:rPr>
                <w:caps/>
                <w:szCs w:val="21"/>
              </w:rPr>
              <w:t xml:space="preserve"> &gt;</w:t>
            </w:r>
            <w:r w:rsidRPr="0062159A">
              <w:rPr>
                <w:rFonts w:hint="eastAsia"/>
                <w:caps/>
                <w:szCs w:val="21"/>
              </w:rPr>
              <w:t>部门创建时间</w:t>
            </w:r>
            <w:r w:rsidRPr="0062159A">
              <w:rPr>
                <w:rFonts w:hint="eastAsia"/>
                <w:caps/>
                <w:szCs w:val="21"/>
              </w:rPr>
              <w:t>(</w:t>
            </w:r>
            <w:r w:rsidRPr="00170ED1">
              <w:rPr>
                <w:rFonts w:hint="eastAsia"/>
                <w:caps/>
                <w:szCs w:val="21"/>
              </w:rPr>
              <w:t>&lt;/</w:t>
            </w:r>
            <w:r>
              <w:rPr>
                <w:rFonts w:hint="eastAsia"/>
                <w:caps/>
                <w:szCs w:val="21"/>
              </w:rPr>
              <w:t xml:space="preserve"> </w:t>
            </w:r>
            <w:r w:rsidRPr="0062159A">
              <w:rPr>
                <w:rFonts w:hint="eastAsia"/>
                <w:caps/>
                <w:szCs w:val="21"/>
              </w:rPr>
              <w:t>buildtime</w:t>
            </w:r>
            <w:r w:rsidRPr="00170ED1">
              <w:rPr>
                <w:rFonts w:hint="eastAsia"/>
                <w:caps/>
                <w:szCs w:val="21"/>
              </w:rPr>
              <w:t xml:space="preserve"> &gt;</w:t>
            </w:r>
          </w:p>
          <w:p w:rsidR="00B5273A" w:rsidRDefault="00B5273A" w:rsidP="00B5273A">
            <w:pPr>
              <w:spacing w:line="360" w:lineRule="auto"/>
              <w:ind w:leftChars="100" w:left="200" w:firstLineChars="300" w:firstLine="600"/>
              <w:rPr>
                <w:rFonts w:hint="eastAsia"/>
                <w:caps/>
                <w:szCs w:val="21"/>
              </w:rPr>
            </w:pPr>
            <w:r w:rsidRPr="00170ED1">
              <w:rPr>
                <w:rFonts w:hint="eastAsia"/>
                <w:caps/>
                <w:szCs w:val="21"/>
              </w:rPr>
              <w:t>&lt;</w:t>
            </w:r>
            <w:r w:rsidRPr="0062159A">
              <w:rPr>
                <w:rFonts w:hint="eastAsia"/>
                <w:caps/>
                <w:szCs w:val="21"/>
              </w:rPr>
              <w:t xml:space="preserve"> UpdateDate</w:t>
            </w:r>
            <w:r w:rsidRPr="00170ED1">
              <w:rPr>
                <w:rFonts w:hint="eastAsia"/>
                <w:caps/>
                <w:szCs w:val="21"/>
              </w:rPr>
              <w:t xml:space="preserve"> &gt;</w:t>
            </w:r>
            <w:r w:rsidRPr="00170ED1">
              <w:rPr>
                <w:rFonts w:hint="eastAsia"/>
                <w:caps/>
                <w:szCs w:val="21"/>
              </w:rPr>
              <w:t>变更时间</w:t>
            </w:r>
            <w:r w:rsidRPr="00170ED1">
              <w:rPr>
                <w:rFonts w:hint="eastAsia"/>
                <w:caps/>
                <w:szCs w:val="21"/>
              </w:rPr>
              <w:t>&lt;/</w:t>
            </w:r>
            <w:r w:rsidRPr="0062159A">
              <w:rPr>
                <w:rFonts w:hint="eastAsia"/>
                <w:caps/>
                <w:szCs w:val="21"/>
              </w:rPr>
              <w:t xml:space="preserve"> UpdateDate</w:t>
            </w:r>
            <w:r w:rsidRPr="00170ED1">
              <w:rPr>
                <w:rFonts w:hint="eastAsia"/>
                <w:caps/>
                <w:szCs w:val="21"/>
              </w:rPr>
              <w:t xml:space="preserve"> &gt;</w:t>
            </w:r>
          </w:p>
          <w:p w:rsidR="00B5273A" w:rsidRPr="005922BF" w:rsidRDefault="00B5273A" w:rsidP="00B5273A">
            <w:pPr>
              <w:spacing w:line="360" w:lineRule="auto"/>
              <w:ind w:left="420" w:firstLine="420"/>
              <w:rPr>
                <w:szCs w:val="21"/>
              </w:rPr>
            </w:pPr>
            <w:r w:rsidRPr="005922BF">
              <w:rPr>
                <w:szCs w:val="21"/>
              </w:rPr>
              <w:t>&lt;OPTYPE&gt;</w:t>
            </w:r>
            <w:r w:rsidRPr="005922BF">
              <w:rPr>
                <w:szCs w:val="21"/>
                <w:lang w:val="zh-CN"/>
              </w:rPr>
              <w:t>绑定标志</w:t>
            </w:r>
            <w:r w:rsidRPr="005922BF">
              <w:rPr>
                <w:szCs w:val="21"/>
              </w:rPr>
              <w:t>&lt;/OPTYPE&gt;</w:t>
            </w:r>
          </w:p>
          <w:p w:rsidR="00B5273A" w:rsidRDefault="00B5273A" w:rsidP="00B5273A">
            <w:pPr>
              <w:spacing w:line="360" w:lineRule="auto"/>
              <w:ind w:firstLineChars="400" w:firstLine="840"/>
              <w:rPr>
                <w:rFonts w:ascii="宋体" w:hAnsi="宋体" w:hint="eastAsia"/>
                <w:sz w:val="21"/>
                <w:szCs w:val="21"/>
              </w:rPr>
            </w:pPr>
            <w:r w:rsidRPr="00B33B03">
              <w:rPr>
                <w:rFonts w:ascii="宋体" w:hAnsi="宋体"/>
                <w:sz w:val="21"/>
                <w:szCs w:val="21"/>
              </w:rPr>
              <w:t>&lt;</w:t>
            </w:r>
            <w:r>
              <w:rPr>
                <w:rFonts w:ascii="宋体" w:hAnsi="宋体" w:hint="eastAsia"/>
                <w:sz w:val="21"/>
                <w:szCs w:val="21"/>
              </w:rPr>
              <w:t>DEPT</w:t>
            </w:r>
            <w:r w:rsidRPr="00B33B03">
              <w:rPr>
                <w:rFonts w:ascii="宋体" w:hAnsi="宋体" w:hint="eastAsia"/>
                <w:sz w:val="21"/>
                <w:szCs w:val="21"/>
              </w:rPr>
              <w:t>INFOMAP</w:t>
            </w:r>
            <w:r>
              <w:rPr>
                <w:rFonts w:ascii="宋体" w:hAnsi="宋体" w:hint="eastAsia"/>
                <w:sz w:val="21"/>
                <w:szCs w:val="21"/>
              </w:rPr>
              <w:t>LIST</w:t>
            </w:r>
            <w:r w:rsidRPr="00B33B03">
              <w:rPr>
                <w:rFonts w:ascii="宋体" w:hAnsi="宋体"/>
                <w:sz w:val="21"/>
                <w:szCs w:val="21"/>
              </w:rPr>
              <w:t>&gt;</w:t>
            </w:r>
          </w:p>
          <w:p w:rsidR="00B5273A" w:rsidRPr="00B33B03" w:rsidRDefault="00B5273A" w:rsidP="008A731D">
            <w:pPr>
              <w:spacing w:line="360" w:lineRule="auto"/>
              <w:ind w:firstLineChars="650" w:firstLine="1365"/>
              <w:rPr>
                <w:rFonts w:ascii="宋体" w:hAnsi="宋体" w:hint="eastAsia"/>
                <w:sz w:val="21"/>
                <w:szCs w:val="21"/>
              </w:rPr>
            </w:pPr>
            <w:r w:rsidRPr="00B33B03">
              <w:rPr>
                <w:rFonts w:ascii="宋体" w:hAnsi="宋体"/>
                <w:sz w:val="21"/>
                <w:szCs w:val="21"/>
              </w:rPr>
              <w:t>&lt;</w:t>
            </w:r>
            <w:r>
              <w:rPr>
                <w:rFonts w:ascii="宋体" w:hAnsi="宋体" w:hint="eastAsia"/>
                <w:sz w:val="21"/>
                <w:szCs w:val="21"/>
              </w:rPr>
              <w:t>DEPT</w:t>
            </w:r>
            <w:r w:rsidRPr="00B33B03">
              <w:rPr>
                <w:rFonts w:ascii="宋体" w:hAnsi="宋体" w:hint="eastAsia"/>
                <w:sz w:val="21"/>
                <w:szCs w:val="21"/>
              </w:rPr>
              <w:t>INFOMAP</w:t>
            </w:r>
            <w:r w:rsidRPr="00B33B03">
              <w:rPr>
                <w:rFonts w:ascii="宋体" w:hAnsi="宋体"/>
                <w:sz w:val="21"/>
                <w:szCs w:val="21"/>
              </w:rPr>
              <w:t>&gt;</w:t>
            </w:r>
          </w:p>
          <w:p w:rsidR="00B5273A" w:rsidRPr="00B33B03" w:rsidRDefault="00B5273A" w:rsidP="008A731D">
            <w:pPr>
              <w:spacing w:line="360" w:lineRule="auto"/>
              <w:ind w:firstLineChars="850" w:firstLine="1785"/>
              <w:rPr>
                <w:rFonts w:ascii="宋体" w:hAnsi="宋体" w:hint="eastAsia"/>
                <w:sz w:val="21"/>
                <w:szCs w:val="21"/>
              </w:rPr>
            </w:pPr>
            <w:r w:rsidRPr="00B33B03">
              <w:rPr>
                <w:rFonts w:ascii="宋体" w:hAnsi="宋体" w:hint="eastAsia"/>
                <w:sz w:val="21"/>
                <w:szCs w:val="21"/>
              </w:rPr>
              <w:t>&lt;</w:t>
            </w:r>
            <w:r>
              <w:rPr>
                <w:rFonts w:ascii="宋体" w:hAnsi="宋体" w:hint="eastAsia"/>
                <w:sz w:val="21"/>
                <w:szCs w:val="21"/>
              </w:rPr>
              <w:t>DEPT</w:t>
            </w:r>
            <w:r w:rsidRPr="00B33B03">
              <w:rPr>
                <w:rFonts w:ascii="宋体" w:hAnsi="宋体" w:hint="eastAsia"/>
                <w:sz w:val="21"/>
                <w:szCs w:val="21"/>
              </w:rPr>
              <w:t>INFONAME&gt;</w:t>
            </w:r>
            <w:r w:rsidR="008A731D" w:rsidRPr="00A43C5C">
              <w:rPr>
                <w:rFonts w:ascii="宋体" w:hAnsi="宋体" w:hint="eastAsia"/>
                <w:color w:val="0000FF"/>
                <w:sz w:val="21"/>
                <w:szCs w:val="21"/>
              </w:rPr>
              <w:t>部门</w:t>
            </w:r>
            <w:r w:rsidRPr="00A43C5C">
              <w:rPr>
                <w:rFonts w:ascii="宋体" w:hAnsi="宋体" w:hint="eastAsia"/>
                <w:color w:val="0000FF"/>
                <w:sz w:val="21"/>
                <w:szCs w:val="21"/>
              </w:rPr>
              <w:t>参数</w:t>
            </w:r>
            <w:r w:rsidR="008A731D" w:rsidRPr="00A43C5C">
              <w:rPr>
                <w:rFonts w:ascii="宋体" w:hAnsi="宋体" w:hint="eastAsia"/>
                <w:color w:val="0000FF"/>
                <w:sz w:val="21"/>
                <w:szCs w:val="21"/>
              </w:rPr>
              <w:t>代码</w:t>
            </w:r>
            <w:r w:rsidRPr="00B33B03">
              <w:rPr>
                <w:rFonts w:ascii="宋体" w:hAnsi="宋体" w:hint="eastAsia"/>
                <w:sz w:val="21"/>
                <w:szCs w:val="21"/>
              </w:rPr>
              <w:t>&lt;/</w:t>
            </w:r>
            <w:r>
              <w:rPr>
                <w:rFonts w:ascii="宋体" w:hAnsi="宋体" w:hint="eastAsia"/>
                <w:sz w:val="21"/>
                <w:szCs w:val="21"/>
              </w:rPr>
              <w:t>DEPT</w:t>
            </w:r>
            <w:r w:rsidRPr="00B33B03">
              <w:rPr>
                <w:rFonts w:ascii="宋体" w:hAnsi="宋体" w:hint="eastAsia"/>
                <w:sz w:val="21"/>
                <w:szCs w:val="21"/>
              </w:rPr>
              <w:t>INFOVALUE&gt;</w:t>
            </w:r>
          </w:p>
          <w:p w:rsidR="00B5273A" w:rsidRPr="00B33B03" w:rsidRDefault="00B5273A" w:rsidP="008A731D">
            <w:pPr>
              <w:spacing w:line="360" w:lineRule="auto"/>
              <w:ind w:firstLineChars="850" w:firstLine="1785"/>
              <w:rPr>
                <w:rFonts w:ascii="宋体" w:hAnsi="宋体" w:hint="eastAsia"/>
                <w:sz w:val="21"/>
                <w:szCs w:val="21"/>
              </w:rPr>
            </w:pPr>
            <w:r w:rsidRPr="00B33B03">
              <w:rPr>
                <w:rFonts w:ascii="宋体" w:hAnsi="宋体" w:hint="eastAsia"/>
                <w:sz w:val="21"/>
                <w:szCs w:val="21"/>
              </w:rPr>
              <w:t>&lt;</w:t>
            </w:r>
            <w:r>
              <w:rPr>
                <w:rFonts w:ascii="宋体" w:hAnsi="宋体" w:hint="eastAsia"/>
                <w:sz w:val="21"/>
                <w:szCs w:val="21"/>
              </w:rPr>
              <w:t>DEPT</w:t>
            </w:r>
            <w:r w:rsidRPr="00B33B03">
              <w:rPr>
                <w:rFonts w:ascii="宋体" w:hAnsi="宋体" w:hint="eastAsia"/>
                <w:sz w:val="21"/>
                <w:szCs w:val="21"/>
              </w:rPr>
              <w:t>INFOVALUE&gt;</w:t>
            </w:r>
            <w:r w:rsidR="00097AED" w:rsidRPr="00A43C5C">
              <w:rPr>
                <w:rFonts w:ascii="宋体" w:hAnsi="宋体" w:hint="eastAsia"/>
                <w:color w:val="0000FF"/>
                <w:sz w:val="21"/>
                <w:szCs w:val="21"/>
              </w:rPr>
              <w:t>部门参数</w:t>
            </w:r>
            <w:r w:rsidRPr="00A43C5C">
              <w:rPr>
                <w:rFonts w:ascii="宋体" w:hAnsi="宋体" w:hint="eastAsia"/>
                <w:color w:val="0000FF"/>
                <w:sz w:val="21"/>
                <w:szCs w:val="21"/>
              </w:rPr>
              <w:t>值</w:t>
            </w:r>
            <w:r w:rsidRPr="00B33B03">
              <w:rPr>
                <w:rFonts w:ascii="宋体" w:hAnsi="宋体" w:hint="eastAsia"/>
                <w:sz w:val="21"/>
                <w:szCs w:val="21"/>
              </w:rPr>
              <w:t>&lt;/</w:t>
            </w:r>
            <w:r>
              <w:rPr>
                <w:rFonts w:ascii="宋体" w:hAnsi="宋体" w:hint="eastAsia"/>
                <w:sz w:val="21"/>
                <w:szCs w:val="21"/>
              </w:rPr>
              <w:t>DEPT</w:t>
            </w:r>
            <w:r w:rsidRPr="00B33B03">
              <w:rPr>
                <w:rFonts w:ascii="宋体" w:hAnsi="宋体" w:hint="eastAsia"/>
                <w:sz w:val="21"/>
                <w:szCs w:val="21"/>
              </w:rPr>
              <w:t>INFOVALUE&gt;</w:t>
            </w:r>
          </w:p>
          <w:p w:rsidR="00B5273A" w:rsidRDefault="00B5273A" w:rsidP="008A731D">
            <w:pPr>
              <w:spacing w:line="360" w:lineRule="auto"/>
              <w:ind w:firstLineChars="650" w:firstLine="1365"/>
              <w:rPr>
                <w:rFonts w:ascii="宋体" w:hAnsi="宋体" w:hint="eastAsia"/>
                <w:sz w:val="21"/>
                <w:szCs w:val="21"/>
              </w:rPr>
            </w:pPr>
            <w:r w:rsidRPr="00B33B03">
              <w:rPr>
                <w:rFonts w:ascii="宋体" w:hAnsi="宋体"/>
                <w:sz w:val="21"/>
                <w:szCs w:val="21"/>
              </w:rPr>
              <w:t>&lt;</w:t>
            </w:r>
            <w:r w:rsidRPr="00B33B03">
              <w:rPr>
                <w:rFonts w:ascii="宋体" w:hAnsi="宋体" w:hint="eastAsia"/>
                <w:sz w:val="21"/>
                <w:szCs w:val="21"/>
              </w:rPr>
              <w:t>/</w:t>
            </w:r>
            <w:r>
              <w:rPr>
                <w:rFonts w:ascii="宋体" w:hAnsi="宋体" w:hint="eastAsia"/>
                <w:sz w:val="21"/>
                <w:szCs w:val="21"/>
              </w:rPr>
              <w:t>DEPT</w:t>
            </w:r>
            <w:r w:rsidRPr="00B33B03">
              <w:rPr>
                <w:rFonts w:ascii="宋体" w:hAnsi="宋体" w:hint="eastAsia"/>
                <w:sz w:val="21"/>
                <w:szCs w:val="21"/>
              </w:rPr>
              <w:t>INFOMAP</w:t>
            </w:r>
            <w:r w:rsidRPr="00B33B03">
              <w:rPr>
                <w:rFonts w:ascii="宋体" w:hAnsi="宋体"/>
                <w:sz w:val="21"/>
                <w:szCs w:val="21"/>
              </w:rPr>
              <w:t>&gt;</w:t>
            </w:r>
          </w:p>
          <w:p w:rsidR="00B5273A" w:rsidRDefault="00B5273A" w:rsidP="008A731D">
            <w:pPr>
              <w:spacing w:line="360" w:lineRule="auto"/>
              <w:ind w:firstLineChars="650" w:firstLine="1365"/>
              <w:rPr>
                <w:rFonts w:ascii="宋体" w:hAnsi="宋体" w:hint="eastAsia"/>
                <w:sz w:val="21"/>
                <w:szCs w:val="21"/>
              </w:rPr>
            </w:pPr>
            <w:r>
              <w:rPr>
                <w:rFonts w:ascii="宋体" w:hAnsi="宋体"/>
                <w:sz w:val="21"/>
                <w:szCs w:val="21"/>
              </w:rPr>
              <w:t>……</w:t>
            </w:r>
          </w:p>
          <w:p w:rsidR="00B5273A" w:rsidRPr="00B33B03" w:rsidRDefault="00B5273A" w:rsidP="00B5273A">
            <w:pPr>
              <w:spacing w:line="360" w:lineRule="auto"/>
              <w:ind w:firstLineChars="400" w:firstLine="840"/>
              <w:rPr>
                <w:rFonts w:ascii="宋体" w:hAnsi="宋体" w:hint="eastAsia"/>
                <w:sz w:val="21"/>
                <w:szCs w:val="21"/>
              </w:rPr>
            </w:pPr>
            <w:r w:rsidRPr="00B33B03">
              <w:rPr>
                <w:rFonts w:ascii="宋体" w:hAnsi="宋体"/>
                <w:sz w:val="21"/>
                <w:szCs w:val="21"/>
              </w:rPr>
              <w:t>&lt;</w:t>
            </w:r>
            <w:r>
              <w:rPr>
                <w:rFonts w:ascii="宋体" w:hAnsi="宋体" w:hint="eastAsia"/>
                <w:sz w:val="21"/>
                <w:szCs w:val="21"/>
              </w:rPr>
              <w:t>DEPT</w:t>
            </w:r>
            <w:r w:rsidRPr="00B33B03">
              <w:rPr>
                <w:rFonts w:ascii="宋体" w:hAnsi="宋体" w:hint="eastAsia"/>
                <w:sz w:val="21"/>
                <w:szCs w:val="21"/>
              </w:rPr>
              <w:t>INFOMAP</w:t>
            </w:r>
            <w:r>
              <w:rPr>
                <w:rFonts w:ascii="宋体" w:hAnsi="宋体" w:hint="eastAsia"/>
                <w:sz w:val="21"/>
                <w:szCs w:val="21"/>
              </w:rPr>
              <w:t>LIST</w:t>
            </w:r>
            <w:r w:rsidRPr="00B33B03">
              <w:rPr>
                <w:rFonts w:ascii="宋体" w:hAnsi="宋体"/>
                <w:sz w:val="21"/>
                <w:szCs w:val="21"/>
              </w:rPr>
              <w:t>&gt;</w:t>
            </w:r>
          </w:p>
          <w:p w:rsidR="00B5273A" w:rsidRDefault="00B5273A" w:rsidP="00B5273A">
            <w:pPr>
              <w:spacing w:line="360" w:lineRule="auto"/>
              <w:ind w:firstLineChars="250" w:firstLine="500"/>
              <w:rPr>
                <w:rFonts w:hint="eastAsia"/>
                <w:caps/>
                <w:szCs w:val="21"/>
              </w:rPr>
            </w:pPr>
            <w:r>
              <w:rPr>
                <w:rFonts w:hint="eastAsia"/>
                <w:caps/>
                <w:szCs w:val="21"/>
              </w:rPr>
              <w:t>&lt;/DEPS&gt;</w:t>
            </w:r>
          </w:p>
          <w:p w:rsidR="00B5273A" w:rsidRPr="0062159A" w:rsidRDefault="00B5273A" w:rsidP="00B5273A">
            <w:pPr>
              <w:spacing w:line="360" w:lineRule="auto"/>
              <w:ind w:firstLineChars="250" w:firstLine="500"/>
              <w:rPr>
                <w:rFonts w:hint="eastAsia"/>
                <w:caps/>
                <w:szCs w:val="21"/>
              </w:rPr>
            </w:pPr>
            <w:r w:rsidRPr="0062159A">
              <w:rPr>
                <w:rFonts w:hint="eastAsia"/>
                <w:caps/>
                <w:szCs w:val="21"/>
              </w:rPr>
              <w:t>&lt;</w:t>
            </w:r>
            <w:r>
              <w:rPr>
                <w:rFonts w:hint="eastAsia"/>
                <w:caps/>
                <w:szCs w:val="21"/>
              </w:rPr>
              <w:t>DEP</w:t>
            </w:r>
            <w:r w:rsidRPr="0062159A">
              <w:rPr>
                <w:rFonts w:hint="eastAsia"/>
                <w:caps/>
                <w:szCs w:val="21"/>
              </w:rPr>
              <w:t>S&gt;</w:t>
            </w:r>
          </w:p>
          <w:p w:rsidR="00B5273A" w:rsidRPr="0062159A" w:rsidRDefault="00B5273A" w:rsidP="00B5273A">
            <w:pPr>
              <w:spacing w:line="360" w:lineRule="auto"/>
              <w:ind w:leftChars="100" w:left="200" w:firstLineChars="300" w:firstLine="600"/>
              <w:rPr>
                <w:rFonts w:hint="eastAsia"/>
                <w:caps/>
                <w:szCs w:val="21"/>
              </w:rPr>
            </w:pPr>
            <w:r>
              <w:rPr>
                <w:caps/>
                <w:szCs w:val="21"/>
              </w:rPr>
              <w:t>……</w:t>
            </w:r>
          </w:p>
          <w:p w:rsidR="00B5273A" w:rsidRPr="0062159A" w:rsidRDefault="00B5273A" w:rsidP="00B5273A">
            <w:pPr>
              <w:spacing w:line="360" w:lineRule="auto"/>
              <w:ind w:firstLineChars="250" w:firstLine="500"/>
              <w:rPr>
                <w:rFonts w:hint="eastAsia"/>
                <w:caps/>
                <w:szCs w:val="21"/>
              </w:rPr>
            </w:pPr>
            <w:r w:rsidRPr="0062159A">
              <w:rPr>
                <w:rFonts w:hint="eastAsia"/>
                <w:caps/>
                <w:szCs w:val="21"/>
              </w:rPr>
              <w:t>&lt;/</w:t>
            </w:r>
            <w:r>
              <w:rPr>
                <w:rFonts w:hint="eastAsia"/>
                <w:caps/>
                <w:szCs w:val="21"/>
              </w:rPr>
              <w:t>DEP</w:t>
            </w:r>
            <w:r w:rsidRPr="0062159A">
              <w:rPr>
                <w:rFonts w:hint="eastAsia"/>
                <w:caps/>
                <w:szCs w:val="21"/>
              </w:rPr>
              <w:t>S&gt;</w:t>
            </w:r>
          </w:p>
          <w:p w:rsidR="005A127C" w:rsidRPr="00DF20C5" w:rsidRDefault="005A127C" w:rsidP="000A0C0A">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5A127C">
        <w:tblPrEx>
          <w:tblCellMar>
            <w:top w:w="0" w:type="dxa"/>
            <w:bottom w:w="0" w:type="dxa"/>
          </w:tblCellMar>
        </w:tblPrEx>
        <w:trPr>
          <w:jc w:val="center"/>
        </w:trPr>
        <w:tc>
          <w:tcPr>
            <w:tcW w:w="1845"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428"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499"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639"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b/>
                <w:sz w:val="21"/>
                <w:szCs w:val="21"/>
              </w:rPr>
              <w:t>长度（字节）</w:t>
            </w:r>
          </w:p>
        </w:tc>
      </w:tr>
      <w:tr w:rsidR="00A75F7E">
        <w:tblPrEx>
          <w:tblCellMar>
            <w:top w:w="0" w:type="dxa"/>
            <w:bottom w:w="0" w:type="dxa"/>
          </w:tblCellMar>
        </w:tblPrEx>
        <w:trPr>
          <w:jc w:val="center"/>
        </w:trPr>
        <w:tc>
          <w:tcPr>
            <w:tcW w:w="1845" w:type="dxa"/>
          </w:tcPr>
          <w:p w:rsidR="00A75F7E" w:rsidRPr="005922BF" w:rsidRDefault="00A75F7E" w:rsidP="00CD0101">
            <w:pPr>
              <w:jc w:val="center"/>
              <w:rPr>
                <w:szCs w:val="21"/>
              </w:rPr>
            </w:pPr>
            <w:r w:rsidRPr="005922BF">
              <w:rPr>
                <w:szCs w:val="21"/>
              </w:rPr>
              <w:t>CORPACCOUNT</w:t>
            </w:r>
          </w:p>
        </w:tc>
        <w:tc>
          <w:tcPr>
            <w:tcW w:w="3428" w:type="dxa"/>
          </w:tcPr>
          <w:p w:rsidR="00A75F7E" w:rsidRPr="005922BF" w:rsidRDefault="0029641D" w:rsidP="00CD0101">
            <w:pPr>
              <w:rPr>
                <w:rFonts w:hint="eastAsia"/>
                <w:szCs w:val="21"/>
              </w:rPr>
            </w:pPr>
            <w:r w:rsidRPr="0029641D">
              <w:rPr>
                <w:caps/>
                <w:color w:val="0000FF"/>
                <w:szCs w:val="21"/>
              </w:rPr>
              <w:t>集团</w:t>
            </w:r>
            <w:r w:rsidRPr="0029641D">
              <w:rPr>
                <w:rFonts w:hint="eastAsia"/>
                <w:caps/>
                <w:color w:val="0000FF"/>
                <w:szCs w:val="21"/>
              </w:rPr>
              <w:t>编号</w:t>
            </w:r>
            <w:r w:rsidR="00A75F7E" w:rsidRPr="00EB661A">
              <w:rPr>
                <w:rFonts w:hint="eastAsia"/>
                <w:color w:val="0000FF"/>
                <w:szCs w:val="21"/>
                <w:lang w:val="zh-CN"/>
              </w:rPr>
              <w:t>(</w:t>
            </w:r>
            <w:r w:rsidR="00A75F7E" w:rsidRPr="00EB661A">
              <w:rPr>
                <w:rFonts w:hint="eastAsia"/>
                <w:color w:val="0000FF"/>
                <w:szCs w:val="21"/>
                <w:lang w:val="zh-CN"/>
              </w:rPr>
              <w:t>必填</w:t>
            </w:r>
            <w:r w:rsidR="00A75F7E" w:rsidRPr="00EB661A">
              <w:rPr>
                <w:rFonts w:hint="eastAsia"/>
                <w:color w:val="0000FF"/>
                <w:szCs w:val="21"/>
                <w:lang w:val="zh-CN"/>
              </w:rPr>
              <w:t>)</w:t>
            </w:r>
          </w:p>
        </w:tc>
        <w:tc>
          <w:tcPr>
            <w:tcW w:w="1499" w:type="dxa"/>
          </w:tcPr>
          <w:p w:rsidR="00A75F7E" w:rsidRPr="005922BF" w:rsidRDefault="00A75F7E" w:rsidP="00CD0101">
            <w:pPr>
              <w:jc w:val="center"/>
              <w:rPr>
                <w:szCs w:val="21"/>
              </w:rPr>
            </w:pPr>
            <w:r w:rsidRPr="005922BF">
              <w:rPr>
                <w:szCs w:val="21"/>
              </w:rPr>
              <w:t>String</w:t>
            </w:r>
          </w:p>
        </w:tc>
        <w:tc>
          <w:tcPr>
            <w:tcW w:w="1639" w:type="dxa"/>
          </w:tcPr>
          <w:p w:rsidR="00A75F7E" w:rsidRPr="005922BF" w:rsidRDefault="00A75F7E" w:rsidP="00CD0101">
            <w:pPr>
              <w:jc w:val="center"/>
              <w:rPr>
                <w:szCs w:val="21"/>
              </w:rPr>
            </w:pPr>
            <w:r w:rsidRPr="005922BF">
              <w:rPr>
                <w:szCs w:val="21"/>
              </w:rPr>
              <w:t>32</w:t>
            </w:r>
          </w:p>
        </w:tc>
      </w:tr>
      <w:tr w:rsidR="00A75F7E">
        <w:tblPrEx>
          <w:tblCellMar>
            <w:top w:w="0" w:type="dxa"/>
            <w:bottom w:w="0" w:type="dxa"/>
          </w:tblCellMar>
        </w:tblPrEx>
        <w:trPr>
          <w:trHeight w:val="503"/>
          <w:jc w:val="center"/>
        </w:trPr>
        <w:tc>
          <w:tcPr>
            <w:tcW w:w="1845" w:type="dxa"/>
          </w:tcPr>
          <w:p w:rsidR="00A75F7E" w:rsidRPr="006B3568" w:rsidRDefault="00A75F7E" w:rsidP="00CD0101">
            <w:pPr>
              <w:spacing w:line="360" w:lineRule="auto"/>
              <w:jc w:val="center"/>
              <w:rPr>
                <w:rFonts w:hint="eastAsia"/>
                <w:caps/>
                <w:szCs w:val="21"/>
              </w:rPr>
            </w:pPr>
            <w:r w:rsidRPr="0062159A">
              <w:rPr>
                <w:rFonts w:hint="eastAsia"/>
                <w:caps/>
                <w:szCs w:val="21"/>
              </w:rPr>
              <w:t>deptID</w:t>
            </w:r>
          </w:p>
        </w:tc>
        <w:tc>
          <w:tcPr>
            <w:tcW w:w="3428" w:type="dxa"/>
          </w:tcPr>
          <w:p w:rsidR="00A75F7E" w:rsidRPr="006B3568" w:rsidRDefault="00A75F7E" w:rsidP="00CD0101">
            <w:pPr>
              <w:spacing w:line="360" w:lineRule="auto"/>
              <w:rPr>
                <w:caps/>
                <w:szCs w:val="21"/>
                <w:lang w:val="zh-CN"/>
              </w:rPr>
            </w:pPr>
            <w:r w:rsidRPr="0062159A">
              <w:rPr>
                <w:rFonts w:hint="eastAsia"/>
                <w:caps/>
                <w:szCs w:val="21"/>
              </w:rPr>
              <w:t>部门</w:t>
            </w:r>
            <w:r w:rsidRPr="0062159A">
              <w:rPr>
                <w:rFonts w:hint="eastAsia"/>
                <w:caps/>
                <w:szCs w:val="21"/>
              </w:rPr>
              <w:t>ID</w:t>
            </w:r>
            <w:r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32</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caps/>
                <w:szCs w:val="28"/>
                <w:lang w:val="en-GB"/>
              </w:rPr>
            </w:pPr>
            <w:r w:rsidRPr="0062159A">
              <w:rPr>
                <w:rFonts w:hint="eastAsia"/>
                <w:caps/>
                <w:szCs w:val="21"/>
              </w:rPr>
              <w:t>parentID</w:t>
            </w:r>
          </w:p>
        </w:tc>
        <w:tc>
          <w:tcPr>
            <w:tcW w:w="3428" w:type="dxa"/>
          </w:tcPr>
          <w:p w:rsidR="00A75F7E" w:rsidRPr="006B3568" w:rsidRDefault="00A75F7E" w:rsidP="00CD0101">
            <w:pPr>
              <w:spacing w:line="360" w:lineRule="auto"/>
              <w:rPr>
                <w:rFonts w:ascii="宋体" w:hAnsi="宋体"/>
                <w:caps/>
                <w:color w:val="000000"/>
                <w:szCs w:val="21"/>
              </w:rPr>
            </w:pPr>
            <w:r>
              <w:rPr>
                <w:rFonts w:hint="eastAsia"/>
                <w:color w:val="000000"/>
                <w:sz w:val="18"/>
                <w:szCs w:val="18"/>
                <w:lang w:val="en-GB"/>
              </w:rPr>
              <w:t>上级部门</w:t>
            </w:r>
            <w:r>
              <w:rPr>
                <w:rFonts w:hint="eastAsia"/>
                <w:color w:val="000000"/>
                <w:sz w:val="18"/>
                <w:szCs w:val="18"/>
                <w:lang w:val="en-GB"/>
              </w:rPr>
              <w:t>ID</w:t>
            </w:r>
            <w:r>
              <w:rPr>
                <w:rFonts w:hint="eastAsia"/>
                <w:color w:val="000000"/>
                <w:sz w:val="18"/>
                <w:szCs w:val="18"/>
                <w:lang w:val="en-GB"/>
              </w:rPr>
              <w:t>，无上级部门填</w:t>
            </w:r>
            <w:r>
              <w:rPr>
                <w:rFonts w:hint="eastAsia"/>
                <w:color w:val="000000"/>
                <w:sz w:val="18"/>
                <w:szCs w:val="18"/>
                <w:lang w:val="en-GB"/>
              </w:rPr>
              <w:t>-1</w:t>
            </w:r>
            <w:r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32</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caps/>
                <w:szCs w:val="28"/>
                <w:lang w:val="en-GB"/>
              </w:rPr>
            </w:pPr>
            <w:r>
              <w:rPr>
                <w:rFonts w:hint="eastAsia"/>
                <w:caps/>
                <w:szCs w:val="21"/>
              </w:rPr>
              <w:t>DEP</w:t>
            </w:r>
            <w:r w:rsidRPr="0062159A">
              <w:rPr>
                <w:rFonts w:hint="eastAsia"/>
                <w:caps/>
                <w:szCs w:val="21"/>
              </w:rPr>
              <w:t>name</w:t>
            </w:r>
          </w:p>
        </w:tc>
        <w:tc>
          <w:tcPr>
            <w:tcW w:w="3428" w:type="dxa"/>
          </w:tcPr>
          <w:p w:rsidR="00A75F7E" w:rsidRPr="006B3568" w:rsidRDefault="00A75F7E" w:rsidP="00CD0101">
            <w:pPr>
              <w:spacing w:line="360" w:lineRule="auto"/>
              <w:rPr>
                <w:caps/>
                <w:szCs w:val="21"/>
              </w:rPr>
            </w:pPr>
            <w:r w:rsidRPr="0062159A">
              <w:rPr>
                <w:rFonts w:hint="eastAsia"/>
                <w:caps/>
                <w:szCs w:val="21"/>
              </w:rPr>
              <w:t>部门名称</w:t>
            </w:r>
            <w:r w:rsidR="0029641D"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30</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caps/>
                <w:szCs w:val="28"/>
                <w:lang w:val="en-GB"/>
              </w:rPr>
            </w:pPr>
            <w:r>
              <w:rPr>
                <w:rFonts w:hint="eastAsia"/>
                <w:caps/>
                <w:szCs w:val="21"/>
              </w:rPr>
              <w:t>DEP</w:t>
            </w:r>
            <w:r w:rsidRPr="0062159A">
              <w:rPr>
                <w:rFonts w:hint="eastAsia"/>
                <w:caps/>
                <w:szCs w:val="21"/>
              </w:rPr>
              <w:t>des</w:t>
            </w:r>
          </w:p>
        </w:tc>
        <w:tc>
          <w:tcPr>
            <w:tcW w:w="3428" w:type="dxa"/>
          </w:tcPr>
          <w:p w:rsidR="00A75F7E" w:rsidRPr="006B3568" w:rsidRDefault="00A75F7E" w:rsidP="00CD0101">
            <w:pPr>
              <w:spacing w:line="360" w:lineRule="auto"/>
              <w:rPr>
                <w:caps/>
                <w:szCs w:val="21"/>
              </w:rPr>
            </w:pPr>
            <w:r w:rsidRPr="0062159A">
              <w:rPr>
                <w:rFonts w:hint="eastAsia"/>
                <w:caps/>
                <w:szCs w:val="21"/>
              </w:rPr>
              <w:t>部门描述</w:t>
            </w:r>
            <w:r w:rsidR="0029641D" w:rsidRPr="00EB661A">
              <w:rPr>
                <w:rFonts w:hint="eastAsia"/>
                <w:caps/>
                <w:color w:val="0000FF"/>
                <w:szCs w:val="21"/>
                <w:lang w:val="zh-CN"/>
              </w:rPr>
              <w:t>（</w:t>
            </w:r>
            <w:r w:rsidR="0029641D">
              <w:rPr>
                <w:rFonts w:hint="eastAsia"/>
                <w:caps/>
                <w:color w:val="0000FF"/>
                <w:szCs w:val="21"/>
                <w:lang w:val="zh-CN"/>
              </w:rPr>
              <w:t>非</w:t>
            </w:r>
            <w:r w:rsidR="0029641D"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100</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caps/>
                <w:szCs w:val="28"/>
                <w:lang w:val="en-GB"/>
              </w:rPr>
            </w:pPr>
            <w:r>
              <w:rPr>
                <w:rFonts w:hint="eastAsia"/>
                <w:caps/>
                <w:szCs w:val="21"/>
              </w:rPr>
              <w:t>DEP</w:t>
            </w:r>
            <w:r w:rsidRPr="0062159A">
              <w:rPr>
                <w:rFonts w:hint="eastAsia"/>
                <w:caps/>
                <w:szCs w:val="21"/>
              </w:rPr>
              <w:t>address</w:t>
            </w:r>
          </w:p>
        </w:tc>
        <w:tc>
          <w:tcPr>
            <w:tcW w:w="3428" w:type="dxa"/>
          </w:tcPr>
          <w:p w:rsidR="00A75F7E" w:rsidRPr="006B3568" w:rsidRDefault="00A75F7E" w:rsidP="00CD0101">
            <w:pPr>
              <w:spacing w:line="360" w:lineRule="auto"/>
              <w:rPr>
                <w:rFonts w:hint="eastAsia"/>
                <w:caps/>
                <w:szCs w:val="21"/>
                <w:lang w:val="en-GB"/>
              </w:rPr>
            </w:pPr>
            <w:r w:rsidRPr="0062159A">
              <w:rPr>
                <w:rFonts w:hint="eastAsia"/>
                <w:caps/>
                <w:szCs w:val="21"/>
              </w:rPr>
              <w:t>部门地址</w:t>
            </w:r>
            <w:r w:rsidR="0029641D" w:rsidRPr="00EB661A">
              <w:rPr>
                <w:rFonts w:hint="eastAsia"/>
                <w:caps/>
                <w:color w:val="0000FF"/>
                <w:szCs w:val="21"/>
                <w:lang w:val="zh-CN"/>
              </w:rPr>
              <w:t>（</w:t>
            </w:r>
            <w:r w:rsidR="0029641D">
              <w:rPr>
                <w:rFonts w:hint="eastAsia"/>
                <w:caps/>
                <w:color w:val="0000FF"/>
                <w:szCs w:val="21"/>
                <w:lang w:val="zh-CN"/>
              </w:rPr>
              <w:t>非</w:t>
            </w:r>
            <w:r w:rsidR="0029641D"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100</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caps/>
                <w:szCs w:val="28"/>
                <w:lang w:val="en-GB"/>
              </w:rPr>
            </w:pPr>
            <w:r>
              <w:rPr>
                <w:rFonts w:hint="eastAsia"/>
                <w:caps/>
                <w:szCs w:val="21"/>
              </w:rPr>
              <w:t>DEP</w:t>
            </w:r>
            <w:r w:rsidRPr="0062159A">
              <w:rPr>
                <w:rFonts w:hint="eastAsia"/>
                <w:caps/>
                <w:szCs w:val="21"/>
              </w:rPr>
              <w:t>telno</w:t>
            </w:r>
          </w:p>
        </w:tc>
        <w:tc>
          <w:tcPr>
            <w:tcW w:w="3428" w:type="dxa"/>
          </w:tcPr>
          <w:p w:rsidR="00A75F7E" w:rsidRPr="006B3568" w:rsidRDefault="00A75F7E" w:rsidP="00CD0101">
            <w:pPr>
              <w:spacing w:line="360" w:lineRule="auto"/>
              <w:rPr>
                <w:caps/>
                <w:szCs w:val="21"/>
                <w:lang w:val="en-GB"/>
              </w:rPr>
            </w:pPr>
            <w:r>
              <w:rPr>
                <w:rFonts w:hint="eastAsia"/>
                <w:caps/>
                <w:szCs w:val="21"/>
              </w:rPr>
              <w:t>部门</w:t>
            </w:r>
            <w:r w:rsidRPr="0062159A">
              <w:rPr>
                <w:rFonts w:hint="eastAsia"/>
                <w:caps/>
                <w:szCs w:val="21"/>
              </w:rPr>
              <w:t>电话</w:t>
            </w:r>
            <w:r w:rsidR="0029641D" w:rsidRPr="00EB661A">
              <w:rPr>
                <w:rFonts w:hint="eastAsia"/>
                <w:caps/>
                <w:color w:val="0000FF"/>
                <w:szCs w:val="21"/>
                <w:lang w:val="zh-CN"/>
              </w:rPr>
              <w:t>（</w:t>
            </w:r>
            <w:r w:rsidR="0029641D">
              <w:rPr>
                <w:rFonts w:hint="eastAsia"/>
                <w:caps/>
                <w:color w:val="0000FF"/>
                <w:szCs w:val="21"/>
                <w:lang w:val="zh-CN"/>
              </w:rPr>
              <w:t>非</w:t>
            </w:r>
            <w:r w:rsidR="0029641D"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24</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rFonts w:hint="eastAsia"/>
                <w:caps/>
                <w:szCs w:val="28"/>
                <w:lang w:val="en-GB"/>
              </w:rPr>
            </w:pPr>
            <w:r>
              <w:rPr>
                <w:rFonts w:hint="eastAsia"/>
                <w:caps/>
                <w:szCs w:val="21"/>
              </w:rPr>
              <w:t>DEP</w:t>
            </w:r>
            <w:r w:rsidRPr="0062159A">
              <w:rPr>
                <w:rFonts w:hint="eastAsia"/>
                <w:caps/>
                <w:szCs w:val="21"/>
              </w:rPr>
              <w:t>faxno</w:t>
            </w:r>
          </w:p>
        </w:tc>
        <w:tc>
          <w:tcPr>
            <w:tcW w:w="3428" w:type="dxa"/>
          </w:tcPr>
          <w:p w:rsidR="00A75F7E" w:rsidRPr="006B3568" w:rsidRDefault="00A75F7E" w:rsidP="00CD0101">
            <w:pPr>
              <w:spacing w:line="360" w:lineRule="auto"/>
              <w:rPr>
                <w:rFonts w:hint="eastAsia"/>
                <w:caps/>
                <w:szCs w:val="21"/>
                <w:lang w:val="en-GB"/>
              </w:rPr>
            </w:pPr>
            <w:r w:rsidRPr="0062159A">
              <w:rPr>
                <w:rFonts w:hint="eastAsia"/>
                <w:caps/>
                <w:szCs w:val="21"/>
              </w:rPr>
              <w:t>传真号</w:t>
            </w:r>
            <w:r w:rsidR="0029641D" w:rsidRPr="00EB661A">
              <w:rPr>
                <w:rFonts w:hint="eastAsia"/>
                <w:caps/>
                <w:color w:val="0000FF"/>
                <w:szCs w:val="21"/>
                <w:lang w:val="zh-CN"/>
              </w:rPr>
              <w:t>（</w:t>
            </w:r>
            <w:r w:rsidR="0029641D">
              <w:rPr>
                <w:rFonts w:hint="eastAsia"/>
                <w:caps/>
                <w:color w:val="0000FF"/>
                <w:szCs w:val="21"/>
                <w:lang w:val="zh-CN"/>
              </w:rPr>
              <w:t>非</w:t>
            </w:r>
            <w:r w:rsidR="0029641D"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24</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rFonts w:hint="eastAsia"/>
                <w:caps/>
                <w:szCs w:val="28"/>
                <w:lang w:val="en-GB"/>
              </w:rPr>
            </w:pPr>
            <w:r>
              <w:rPr>
                <w:rFonts w:hint="eastAsia"/>
                <w:caps/>
                <w:szCs w:val="21"/>
              </w:rPr>
              <w:lastRenderedPageBreak/>
              <w:t>DEPMNGID</w:t>
            </w:r>
          </w:p>
        </w:tc>
        <w:tc>
          <w:tcPr>
            <w:tcW w:w="3428" w:type="dxa"/>
          </w:tcPr>
          <w:p w:rsidR="00A75F7E" w:rsidRPr="006B3568" w:rsidRDefault="00A75F7E" w:rsidP="00CD0101">
            <w:pPr>
              <w:spacing w:line="360" w:lineRule="auto"/>
              <w:rPr>
                <w:rFonts w:hint="eastAsia"/>
                <w:caps/>
                <w:szCs w:val="21"/>
                <w:lang w:val="en-GB"/>
              </w:rPr>
            </w:pPr>
            <w:r w:rsidRPr="0062159A">
              <w:rPr>
                <w:rFonts w:hint="eastAsia"/>
                <w:caps/>
                <w:szCs w:val="21"/>
              </w:rPr>
              <w:t>部门负责人</w:t>
            </w:r>
            <w:r w:rsidRPr="00D228A3">
              <w:rPr>
                <w:rFonts w:hint="eastAsia"/>
                <w:szCs w:val="21"/>
                <w:lang w:val="en-GB"/>
              </w:rPr>
              <w:t>用户</w:t>
            </w:r>
            <w:r w:rsidRPr="00D228A3">
              <w:rPr>
                <w:rFonts w:hint="eastAsia"/>
                <w:szCs w:val="21"/>
                <w:lang w:val="en-GB"/>
              </w:rPr>
              <w:t>id</w:t>
            </w:r>
            <w:r w:rsidR="0029641D" w:rsidRPr="00EB661A">
              <w:rPr>
                <w:rFonts w:hint="eastAsia"/>
                <w:caps/>
                <w:color w:val="0000FF"/>
                <w:szCs w:val="21"/>
                <w:lang w:val="zh-CN"/>
              </w:rPr>
              <w:t>（</w:t>
            </w:r>
            <w:r w:rsidR="0029641D">
              <w:rPr>
                <w:rFonts w:hint="eastAsia"/>
                <w:caps/>
                <w:color w:val="0000FF"/>
                <w:szCs w:val="21"/>
                <w:lang w:val="zh-CN"/>
              </w:rPr>
              <w:t>非</w:t>
            </w:r>
            <w:r w:rsidR="0029641D" w:rsidRPr="00EB661A">
              <w:rPr>
                <w:rFonts w:hint="eastAsia"/>
                <w:caps/>
                <w:color w:val="0000FF"/>
                <w:szCs w:val="21"/>
                <w:lang w:val="zh-CN"/>
              </w:rPr>
              <w:t>必填）</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16</w:t>
            </w:r>
          </w:p>
        </w:tc>
      </w:tr>
      <w:tr w:rsidR="00A75F7E">
        <w:tblPrEx>
          <w:tblCellMar>
            <w:top w:w="0" w:type="dxa"/>
            <w:bottom w:w="0" w:type="dxa"/>
          </w:tblCellMar>
        </w:tblPrEx>
        <w:trPr>
          <w:jc w:val="center"/>
        </w:trPr>
        <w:tc>
          <w:tcPr>
            <w:tcW w:w="1845" w:type="dxa"/>
          </w:tcPr>
          <w:p w:rsidR="00A75F7E" w:rsidRPr="006B3568" w:rsidRDefault="00A75F7E" w:rsidP="00CD0101">
            <w:pPr>
              <w:spacing w:line="360" w:lineRule="auto"/>
              <w:jc w:val="center"/>
              <w:rPr>
                <w:rFonts w:hint="eastAsia"/>
                <w:caps/>
                <w:szCs w:val="28"/>
                <w:lang w:val="en-GB"/>
              </w:rPr>
            </w:pPr>
            <w:r w:rsidRPr="0062159A">
              <w:rPr>
                <w:rFonts w:hint="eastAsia"/>
                <w:caps/>
                <w:szCs w:val="21"/>
              </w:rPr>
              <w:t>buildtime</w:t>
            </w:r>
          </w:p>
        </w:tc>
        <w:tc>
          <w:tcPr>
            <w:tcW w:w="3428" w:type="dxa"/>
          </w:tcPr>
          <w:p w:rsidR="00A75F7E" w:rsidRPr="005922BF" w:rsidRDefault="00A75F7E" w:rsidP="00CD0101">
            <w:pPr>
              <w:rPr>
                <w:szCs w:val="21"/>
              </w:rPr>
            </w:pPr>
            <w:r w:rsidRPr="0062159A">
              <w:rPr>
                <w:rFonts w:hint="eastAsia"/>
                <w:caps/>
                <w:szCs w:val="21"/>
              </w:rPr>
              <w:t>部门创建时间</w:t>
            </w:r>
            <w:r w:rsidR="00E62D0D" w:rsidRPr="00EB661A">
              <w:rPr>
                <w:rFonts w:hint="eastAsia"/>
                <w:caps/>
                <w:color w:val="0000FF"/>
                <w:szCs w:val="21"/>
                <w:lang w:val="zh-CN"/>
              </w:rPr>
              <w:t>（</w:t>
            </w:r>
            <w:r w:rsidR="00E62D0D">
              <w:rPr>
                <w:rFonts w:hint="eastAsia"/>
                <w:caps/>
                <w:color w:val="0000FF"/>
                <w:szCs w:val="21"/>
                <w:lang w:val="zh-CN"/>
              </w:rPr>
              <w:t>非</w:t>
            </w:r>
            <w:r w:rsidR="00E62D0D" w:rsidRPr="00EB661A">
              <w:rPr>
                <w:rFonts w:hint="eastAsia"/>
                <w:caps/>
                <w:color w:val="0000FF"/>
                <w:szCs w:val="21"/>
                <w:lang w:val="zh-CN"/>
              </w:rPr>
              <w:t>必填）</w:t>
            </w:r>
            <w:r>
              <w:rPr>
                <w:rFonts w:hint="eastAsia"/>
                <w:caps/>
                <w:szCs w:val="21"/>
              </w:rPr>
              <w:t>，</w:t>
            </w:r>
            <w:r w:rsidRPr="005922BF">
              <w:rPr>
                <w:szCs w:val="21"/>
                <w:lang w:val="zh-CN"/>
              </w:rPr>
              <w:t>格式为</w:t>
            </w:r>
          </w:p>
          <w:p w:rsidR="00A75F7E" w:rsidRPr="006B3568" w:rsidRDefault="00A75F7E" w:rsidP="00CD0101">
            <w:pPr>
              <w:spacing w:line="360" w:lineRule="auto"/>
              <w:rPr>
                <w:rFonts w:hint="eastAsia"/>
                <w:caps/>
                <w:szCs w:val="21"/>
                <w:lang w:val="en-GB"/>
              </w:rPr>
            </w:pPr>
            <w:r w:rsidRPr="005922BF">
              <w:rPr>
                <w:szCs w:val="21"/>
              </w:rPr>
              <w:t>YYYYMMDDHHmmss</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18</w:t>
            </w:r>
          </w:p>
        </w:tc>
      </w:tr>
      <w:tr w:rsidR="00A75F7E">
        <w:tblPrEx>
          <w:tblCellMar>
            <w:top w:w="0" w:type="dxa"/>
            <w:bottom w:w="0" w:type="dxa"/>
          </w:tblCellMar>
        </w:tblPrEx>
        <w:trPr>
          <w:jc w:val="center"/>
        </w:trPr>
        <w:tc>
          <w:tcPr>
            <w:tcW w:w="1845" w:type="dxa"/>
          </w:tcPr>
          <w:p w:rsidR="00A75F7E" w:rsidRPr="00CA1007" w:rsidRDefault="00A75F7E" w:rsidP="00CD0101">
            <w:pPr>
              <w:spacing w:line="360" w:lineRule="auto"/>
              <w:jc w:val="center"/>
              <w:rPr>
                <w:rFonts w:hint="eastAsia"/>
                <w:caps/>
                <w:szCs w:val="28"/>
                <w:lang w:val="en-GB"/>
              </w:rPr>
            </w:pPr>
            <w:r w:rsidRPr="00CA1007">
              <w:rPr>
                <w:rFonts w:hint="eastAsia"/>
                <w:caps/>
                <w:szCs w:val="28"/>
                <w:lang w:val="en-GB"/>
              </w:rPr>
              <w:t>UpdateDate</w:t>
            </w:r>
          </w:p>
        </w:tc>
        <w:tc>
          <w:tcPr>
            <w:tcW w:w="3428" w:type="dxa"/>
          </w:tcPr>
          <w:p w:rsidR="00A75F7E" w:rsidRPr="005922BF" w:rsidRDefault="00A75F7E" w:rsidP="00CD0101">
            <w:pPr>
              <w:rPr>
                <w:szCs w:val="21"/>
              </w:rPr>
            </w:pPr>
            <w:r>
              <w:rPr>
                <w:rFonts w:hint="eastAsia"/>
                <w:caps/>
                <w:szCs w:val="21"/>
              </w:rPr>
              <w:t>变更</w:t>
            </w:r>
            <w:r w:rsidRPr="00CA1007">
              <w:rPr>
                <w:rFonts w:hint="eastAsia"/>
                <w:caps/>
                <w:szCs w:val="21"/>
                <w:lang w:val="en-GB"/>
              </w:rPr>
              <w:t>时间</w:t>
            </w:r>
            <w:r w:rsidR="00E62D0D" w:rsidRPr="00EB661A">
              <w:rPr>
                <w:rFonts w:hint="eastAsia"/>
                <w:caps/>
                <w:color w:val="0000FF"/>
                <w:szCs w:val="21"/>
                <w:lang w:val="zh-CN"/>
              </w:rPr>
              <w:t>（</w:t>
            </w:r>
            <w:r w:rsidR="00E62D0D">
              <w:rPr>
                <w:rFonts w:hint="eastAsia"/>
                <w:caps/>
                <w:color w:val="0000FF"/>
                <w:szCs w:val="21"/>
                <w:lang w:val="zh-CN"/>
              </w:rPr>
              <w:t>非</w:t>
            </w:r>
            <w:r w:rsidR="00E62D0D" w:rsidRPr="00EB661A">
              <w:rPr>
                <w:rFonts w:hint="eastAsia"/>
                <w:caps/>
                <w:color w:val="0000FF"/>
                <w:szCs w:val="21"/>
                <w:lang w:val="zh-CN"/>
              </w:rPr>
              <w:t>必填）</w:t>
            </w:r>
            <w:r>
              <w:rPr>
                <w:rFonts w:hint="eastAsia"/>
                <w:caps/>
                <w:szCs w:val="21"/>
                <w:lang w:val="en-GB"/>
              </w:rPr>
              <w:t>，</w:t>
            </w:r>
            <w:r w:rsidRPr="005922BF">
              <w:rPr>
                <w:szCs w:val="21"/>
                <w:lang w:val="zh-CN"/>
              </w:rPr>
              <w:t>格式为</w:t>
            </w:r>
          </w:p>
          <w:p w:rsidR="00A75F7E" w:rsidRPr="00CA1007" w:rsidRDefault="00A75F7E" w:rsidP="00CD0101">
            <w:pPr>
              <w:spacing w:line="360" w:lineRule="auto"/>
              <w:rPr>
                <w:rFonts w:hint="eastAsia"/>
                <w:caps/>
                <w:szCs w:val="21"/>
                <w:lang w:val="en-GB"/>
              </w:rPr>
            </w:pPr>
            <w:r w:rsidRPr="005922BF">
              <w:rPr>
                <w:szCs w:val="21"/>
              </w:rPr>
              <w:t>YYYYMMDDHHmmss</w:t>
            </w:r>
          </w:p>
        </w:tc>
        <w:tc>
          <w:tcPr>
            <w:tcW w:w="1499" w:type="dxa"/>
            <w:vAlign w:val="center"/>
          </w:tcPr>
          <w:p w:rsidR="00A75F7E" w:rsidRPr="005922BF" w:rsidRDefault="00A75F7E" w:rsidP="00CD0101">
            <w:pPr>
              <w:spacing w:line="360" w:lineRule="auto"/>
              <w:jc w:val="center"/>
              <w:rPr>
                <w:szCs w:val="21"/>
              </w:rPr>
            </w:pPr>
            <w:r w:rsidRPr="005922BF">
              <w:rPr>
                <w:szCs w:val="21"/>
              </w:rPr>
              <w:t>String</w:t>
            </w:r>
          </w:p>
        </w:tc>
        <w:tc>
          <w:tcPr>
            <w:tcW w:w="1639" w:type="dxa"/>
            <w:vAlign w:val="center"/>
          </w:tcPr>
          <w:p w:rsidR="00A75F7E" w:rsidRPr="005922BF" w:rsidRDefault="00A75F7E" w:rsidP="00CD0101">
            <w:pPr>
              <w:spacing w:line="360" w:lineRule="auto"/>
              <w:jc w:val="center"/>
              <w:rPr>
                <w:rFonts w:hint="eastAsia"/>
                <w:szCs w:val="21"/>
              </w:rPr>
            </w:pPr>
            <w:r>
              <w:rPr>
                <w:rFonts w:hint="eastAsia"/>
                <w:szCs w:val="21"/>
              </w:rPr>
              <w:t>18</w:t>
            </w:r>
          </w:p>
        </w:tc>
      </w:tr>
      <w:tr w:rsidR="00A75F7E">
        <w:tblPrEx>
          <w:tblCellMar>
            <w:top w:w="0" w:type="dxa"/>
            <w:bottom w:w="0" w:type="dxa"/>
          </w:tblCellMar>
        </w:tblPrEx>
        <w:trPr>
          <w:jc w:val="center"/>
        </w:trPr>
        <w:tc>
          <w:tcPr>
            <w:tcW w:w="1845" w:type="dxa"/>
            <w:vAlign w:val="center"/>
          </w:tcPr>
          <w:p w:rsidR="00A75F7E" w:rsidRPr="00CA1007" w:rsidRDefault="00A75F7E" w:rsidP="00E24914">
            <w:pPr>
              <w:spacing w:line="360" w:lineRule="auto"/>
              <w:jc w:val="both"/>
              <w:rPr>
                <w:rFonts w:hint="eastAsia"/>
                <w:caps/>
                <w:szCs w:val="28"/>
                <w:lang w:val="en-GB"/>
              </w:rPr>
            </w:pPr>
            <w:r w:rsidRPr="005922BF">
              <w:rPr>
                <w:szCs w:val="21"/>
              </w:rPr>
              <w:t>OPTYPE</w:t>
            </w:r>
          </w:p>
        </w:tc>
        <w:tc>
          <w:tcPr>
            <w:tcW w:w="3428" w:type="dxa"/>
            <w:vAlign w:val="center"/>
          </w:tcPr>
          <w:p w:rsidR="00A75F7E" w:rsidRDefault="00A75F7E" w:rsidP="00E24914">
            <w:pPr>
              <w:jc w:val="both"/>
              <w:rPr>
                <w:rFonts w:hint="eastAsia"/>
                <w:caps/>
                <w:szCs w:val="21"/>
              </w:rPr>
            </w:pPr>
            <w:r w:rsidRPr="005922BF">
              <w:rPr>
                <w:szCs w:val="21"/>
                <w:lang w:val="zh-CN"/>
              </w:rPr>
              <w:t>操作类型</w:t>
            </w:r>
            <w:r w:rsidR="00EB661A" w:rsidRPr="00BC71B6">
              <w:rPr>
                <w:rFonts w:ascii="宋体" w:hAnsi="宋体" w:hint="eastAsia"/>
                <w:color w:val="0000FF"/>
                <w:sz w:val="21"/>
                <w:szCs w:val="21"/>
              </w:rPr>
              <w:t>（必填）</w:t>
            </w:r>
            <w:r w:rsidRPr="002B31A4">
              <w:rPr>
                <w:szCs w:val="21"/>
              </w:rPr>
              <w:t>：</w:t>
            </w:r>
            <w:r w:rsidRPr="005922BF">
              <w:rPr>
                <w:szCs w:val="21"/>
              </w:rPr>
              <w:t xml:space="preserve">1 : </w:t>
            </w:r>
            <w:r>
              <w:rPr>
                <w:rFonts w:hint="eastAsia"/>
                <w:szCs w:val="21"/>
                <w:lang w:val="zh-CN"/>
              </w:rPr>
              <w:t>新增</w:t>
            </w:r>
            <w:r w:rsidR="00A325F7">
              <w:rPr>
                <w:rFonts w:hint="eastAsia"/>
                <w:szCs w:val="21"/>
                <w:lang w:val="zh-CN"/>
              </w:rPr>
              <w:t>;</w:t>
            </w:r>
            <w:r w:rsidRPr="005922BF">
              <w:rPr>
                <w:szCs w:val="21"/>
              </w:rPr>
              <w:t xml:space="preserve">2 : </w:t>
            </w:r>
            <w:r>
              <w:rPr>
                <w:rFonts w:hint="eastAsia"/>
                <w:szCs w:val="21"/>
                <w:lang w:val="zh-CN"/>
              </w:rPr>
              <w:t>修改</w:t>
            </w:r>
            <w:r w:rsidR="00A325F7">
              <w:rPr>
                <w:rFonts w:hint="eastAsia"/>
                <w:szCs w:val="21"/>
                <w:lang w:val="zh-CN"/>
              </w:rPr>
              <w:t>;</w:t>
            </w:r>
            <w:r w:rsidRPr="005922BF">
              <w:rPr>
                <w:szCs w:val="21"/>
              </w:rPr>
              <w:t xml:space="preserve">3 : </w:t>
            </w:r>
            <w:r>
              <w:rPr>
                <w:rFonts w:hint="eastAsia"/>
                <w:szCs w:val="21"/>
                <w:lang w:val="zh-CN"/>
              </w:rPr>
              <w:t>删除</w:t>
            </w:r>
          </w:p>
        </w:tc>
        <w:tc>
          <w:tcPr>
            <w:tcW w:w="1499" w:type="dxa"/>
            <w:vAlign w:val="center"/>
          </w:tcPr>
          <w:p w:rsidR="00A75F7E" w:rsidRPr="005922BF" w:rsidRDefault="00A75F7E" w:rsidP="00E24914">
            <w:pPr>
              <w:spacing w:line="360" w:lineRule="auto"/>
              <w:jc w:val="both"/>
              <w:rPr>
                <w:szCs w:val="21"/>
              </w:rPr>
            </w:pPr>
            <w:r w:rsidRPr="005922BF">
              <w:rPr>
                <w:szCs w:val="21"/>
              </w:rPr>
              <w:t>String</w:t>
            </w:r>
          </w:p>
        </w:tc>
        <w:tc>
          <w:tcPr>
            <w:tcW w:w="1639" w:type="dxa"/>
            <w:vAlign w:val="center"/>
          </w:tcPr>
          <w:p w:rsidR="00A75F7E" w:rsidRDefault="00A75F7E" w:rsidP="00E24914">
            <w:pPr>
              <w:spacing w:line="360" w:lineRule="auto"/>
              <w:jc w:val="both"/>
              <w:rPr>
                <w:rFonts w:hint="eastAsia"/>
                <w:szCs w:val="21"/>
              </w:rPr>
            </w:pPr>
            <w:r w:rsidRPr="005922BF">
              <w:rPr>
                <w:szCs w:val="21"/>
              </w:rPr>
              <w:t>8</w:t>
            </w:r>
          </w:p>
        </w:tc>
      </w:tr>
      <w:tr w:rsidR="00A75F7E">
        <w:tblPrEx>
          <w:tblCellMar>
            <w:top w:w="0" w:type="dxa"/>
            <w:bottom w:w="0" w:type="dxa"/>
          </w:tblCellMar>
        </w:tblPrEx>
        <w:trPr>
          <w:jc w:val="center"/>
        </w:trPr>
        <w:tc>
          <w:tcPr>
            <w:tcW w:w="1845" w:type="dxa"/>
          </w:tcPr>
          <w:p w:rsidR="00A75F7E" w:rsidRPr="00E72689" w:rsidRDefault="00A75F7E" w:rsidP="0068082E">
            <w:pPr>
              <w:spacing w:line="360" w:lineRule="auto"/>
              <w:jc w:val="center"/>
              <w:rPr>
                <w:rFonts w:ascii="宋体" w:hAnsi="宋体" w:hint="eastAsia"/>
                <w:sz w:val="21"/>
                <w:szCs w:val="21"/>
              </w:rPr>
            </w:pPr>
            <w:r>
              <w:rPr>
                <w:rFonts w:ascii="宋体" w:hAnsi="宋体" w:hint="eastAsia"/>
                <w:sz w:val="21"/>
                <w:szCs w:val="21"/>
              </w:rPr>
              <w:t>DEPT</w:t>
            </w:r>
            <w:r w:rsidRPr="00B33B03">
              <w:rPr>
                <w:rFonts w:ascii="宋体" w:hAnsi="宋体" w:hint="eastAsia"/>
                <w:sz w:val="21"/>
                <w:szCs w:val="21"/>
              </w:rPr>
              <w:t>INFOMAP</w:t>
            </w:r>
            <w:r>
              <w:rPr>
                <w:rFonts w:ascii="宋体" w:hAnsi="宋体" w:hint="eastAsia"/>
                <w:sz w:val="21"/>
                <w:szCs w:val="21"/>
              </w:rPr>
              <w:t>LIST</w:t>
            </w:r>
          </w:p>
        </w:tc>
        <w:tc>
          <w:tcPr>
            <w:tcW w:w="3428" w:type="dxa"/>
          </w:tcPr>
          <w:p w:rsidR="00A75F7E" w:rsidRPr="00E72689" w:rsidRDefault="00A75F7E" w:rsidP="0068082E">
            <w:pPr>
              <w:spacing w:line="360" w:lineRule="auto"/>
              <w:rPr>
                <w:rFonts w:ascii="宋体" w:hAnsi="宋体" w:hint="eastAsia"/>
                <w:sz w:val="21"/>
                <w:szCs w:val="21"/>
              </w:rPr>
            </w:pPr>
            <w:r>
              <w:rPr>
                <w:rFonts w:ascii="宋体" w:hAnsi="宋体" w:hint="eastAsia"/>
                <w:sz w:val="21"/>
                <w:szCs w:val="21"/>
              </w:rPr>
              <w:t>部门信息参数HASHMAP列表</w:t>
            </w:r>
          </w:p>
        </w:tc>
        <w:tc>
          <w:tcPr>
            <w:tcW w:w="1499" w:type="dxa"/>
            <w:vAlign w:val="center"/>
          </w:tcPr>
          <w:p w:rsidR="00A75F7E" w:rsidRDefault="00A75F7E" w:rsidP="0068082E">
            <w:pPr>
              <w:spacing w:line="360" w:lineRule="auto"/>
              <w:jc w:val="center"/>
              <w:rPr>
                <w:rFonts w:ascii="宋体" w:hAnsi="宋体" w:hint="eastAsia"/>
                <w:sz w:val="21"/>
                <w:szCs w:val="21"/>
              </w:rPr>
            </w:pPr>
            <w:r>
              <w:rPr>
                <w:rFonts w:ascii="宋体" w:hAnsi="宋体" w:hint="eastAsia"/>
                <w:sz w:val="21"/>
                <w:szCs w:val="21"/>
              </w:rPr>
              <w:t>--</w:t>
            </w:r>
          </w:p>
        </w:tc>
        <w:tc>
          <w:tcPr>
            <w:tcW w:w="1639" w:type="dxa"/>
            <w:vAlign w:val="center"/>
          </w:tcPr>
          <w:p w:rsidR="00A75F7E" w:rsidRDefault="00A75F7E" w:rsidP="0068082E">
            <w:pPr>
              <w:spacing w:line="360" w:lineRule="auto"/>
              <w:jc w:val="center"/>
              <w:rPr>
                <w:rFonts w:ascii="宋体" w:hAnsi="宋体" w:hint="eastAsia"/>
                <w:sz w:val="21"/>
                <w:szCs w:val="21"/>
              </w:rPr>
            </w:pPr>
            <w:r>
              <w:rPr>
                <w:rFonts w:ascii="宋体" w:hAnsi="宋体" w:hint="eastAsia"/>
                <w:sz w:val="21"/>
                <w:szCs w:val="21"/>
              </w:rPr>
              <w:t>--</w:t>
            </w:r>
          </w:p>
        </w:tc>
      </w:tr>
      <w:tr w:rsidR="00A75F7E">
        <w:tblPrEx>
          <w:tblCellMar>
            <w:top w:w="0" w:type="dxa"/>
            <w:bottom w:w="0" w:type="dxa"/>
          </w:tblCellMar>
        </w:tblPrEx>
        <w:trPr>
          <w:jc w:val="center"/>
        </w:trPr>
        <w:tc>
          <w:tcPr>
            <w:tcW w:w="1845" w:type="dxa"/>
          </w:tcPr>
          <w:p w:rsidR="00A75F7E" w:rsidRPr="00B33B03" w:rsidRDefault="00A75F7E" w:rsidP="000A0C0A">
            <w:pPr>
              <w:spacing w:line="360" w:lineRule="auto"/>
              <w:jc w:val="center"/>
              <w:rPr>
                <w:rFonts w:ascii="宋体" w:hAnsi="宋体" w:hint="eastAsia"/>
                <w:sz w:val="21"/>
                <w:szCs w:val="21"/>
              </w:rPr>
            </w:pPr>
            <w:r>
              <w:rPr>
                <w:rFonts w:ascii="宋体" w:hAnsi="宋体" w:hint="eastAsia"/>
                <w:sz w:val="21"/>
                <w:szCs w:val="21"/>
              </w:rPr>
              <w:t>DEPT</w:t>
            </w:r>
            <w:r w:rsidRPr="00B33B03">
              <w:rPr>
                <w:rFonts w:ascii="宋体" w:hAnsi="宋体" w:hint="eastAsia"/>
                <w:sz w:val="21"/>
                <w:szCs w:val="21"/>
              </w:rPr>
              <w:t>INFOMAP</w:t>
            </w:r>
          </w:p>
        </w:tc>
        <w:tc>
          <w:tcPr>
            <w:tcW w:w="3428" w:type="dxa"/>
          </w:tcPr>
          <w:p w:rsidR="00A75F7E" w:rsidRPr="00B33B03" w:rsidRDefault="00A75F7E" w:rsidP="000A0C0A">
            <w:pPr>
              <w:spacing w:line="360" w:lineRule="auto"/>
              <w:rPr>
                <w:rFonts w:ascii="宋体" w:hAnsi="宋体" w:hint="eastAsia"/>
                <w:sz w:val="21"/>
                <w:szCs w:val="21"/>
              </w:rPr>
            </w:pPr>
            <w:r>
              <w:rPr>
                <w:rFonts w:ascii="宋体" w:hAnsi="宋体" w:hint="eastAsia"/>
                <w:sz w:val="21"/>
                <w:szCs w:val="21"/>
              </w:rPr>
              <w:t>部门</w:t>
            </w:r>
            <w:r w:rsidRPr="00B33B03">
              <w:rPr>
                <w:rFonts w:ascii="宋体" w:hAnsi="宋体" w:hint="eastAsia"/>
                <w:sz w:val="21"/>
                <w:szCs w:val="21"/>
              </w:rPr>
              <w:t>信息</w:t>
            </w:r>
            <w:r>
              <w:rPr>
                <w:rFonts w:ascii="宋体" w:hAnsi="宋体" w:hint="eastAsia"/>
                <w:sz w:val="21"/>
                <w:szCs w:val="21"/>
              </w:rPr>
              <w:t>参数HASHMAP</w:t>
            </w:r>
          </w:p>
        </w:tc>
        <w:tc>
          <w:tcPr>
            <w:tcW w:w="1499" w:type="dxa"/>
            <w:vAlign w:val="center"/>
          </w:tcPr>
          <w:p w:rsidR="00A75F7E" w:rsidRPr="00B33B03" w:rsidRDefault="00A75F7E" w:rsidP="000A0C0A">
            <w:pPr>
              <w:spacing w:line="360" w:lineRule="auto"/>
              <w:jc w:val="center"/>
              <w:rPr>
                <w:rFonts w:ascii="宋体" w:hAnsi="宋体" w:hint="eastAsia"/>
                <w:sz w:val="21"/>
                <w:szCs w:val="21"/>
              </w:rPr>
            </w:pPr>
            <w:r>
              <w:rPr>
                <w:rFonts w:ascii="宋体" w:hAnsi="宋体" w:hint="eastAsia"/>
                <w:sz w:val="21"/>
                <w:szCs w:val="21"/>
              </w:rPr>
              <w:t>--</w:t>
            </w:r>
          </w:p>
        </w:tc>
        <w:tc>
          <w:tcPr>
            <w:tcW w:w="1639" w:type="dxa"/>
            <w:vAlign w:val="center"/>
          </w:tcPr>
          <w:p w:rsidR="00A75F7E" w:rsidRPr="00B33B03" w:rsidRDefault="00A75F7E" w:rsidP="000A0C0A">
            <w:pPr>
              <w:spacing w:line="360" w:lineRule="auto"/>
              <w:jc w:val="center"/>
              <w:rPr>
                <w:rFonts w:ascii="宋体" w:hAnsi="宋体" w:hint="eastAsia"/>
                <w:sz w:val="21"/>
                <w:szCs w:val="21"/>
              </w:rPr>
            </w:pPr>
            <w:r>
              <w:rPr>
                <w:rFonts w:ascii="宋体" w:hAnsi="宋体" w:hint="eastAsia"/>
                <w:sz w:val="21"/>
                <w:szCs w:val="21"/>
              </w:rPr>
              <w:t>--</w:t>
            </w:r>
          </w:p>
        </w:tc>
      </w:tr>
      <w:tr w:rsidR="00A75F7E">
        <w:tblPrEx>
          <w:tblCellMar>
            <w:top w:w="0" w:type="dxa"/>
            <w:bottom w:w="0" w:type="dxa"/>
          </w:tblCellMar>
        </w:tblPrEx>
        <w:trPr>
          <w:jc w:val="center"/>
        </w:trPr>
        <w:tc>
          <w:tcPr>
            <w:tcW w:w="1845" w:type="dxa"/>
          </w:tcPr>
          <w:p w:rsidR="00A75F7E" w:rsidRPr="00B33B03" w:rsidRDefault="00A75F7E" w:rsidP="000A0C0A">
            <w:pPr>
              <w:spacing w:line="360" w:lineRule="auto"/>
              <w:jc w:val="center"/>
              <w:rPr>
                <w:rFonts w:ascii="宋体" w:hAnsi="宋体" w:hint="eastAsia"/>
                <w:sz w:val="21"/>
                <w:szCs w:val="21"/>
              </w:rPr>
            </w:pPr>
            <w:r>
              <w:rPr>
                <w:rFonts w:ascii="宋体" w:hAnsi="宋体" w:hint="eastAsia"/>
                <w:sz w:val="21"/>
                <w:szCs w:val="21"/>
              </w:rPr>
              <w:t>DEPT</w:t>
            </w:r>
            <w:r w:rsidRPr="00B33B03">
              <w:rPr>
                <w:rFonts w:ascii="宋体" w:hAnsi="宋体" w:hint="eastAsia"/>
                <w:sz w:val="21"/>
                <w:szCs w:val="21"/>
              </w:rPr>
              <w:t>INFONAME</w:t>
            </w:r>
          </w:p>
        </w:tc>
        <w:tc>
          <w:tcPr>
            <w:tcW w:w="3428" w:type="dxa"/>
          </w:tcPr>
          <w:p w:rsidR="00A75F7E" w:rsidRPr="00B33B03" w:rsidRDefault="00A43C5C" w:rsidP="000A0C0A">
            <w:pPr>
              <w:spacing w:line="360" w:lineRule="auto"/>
              <w:rPr>
                <w:rFonts w:ascii="宋体" w:hAnsi="宋体" w:hint="eastAsia"/>
                <w:sz w:val="21"/>
                <w:szCs w:val="21"/>
              </w:rPr>
            </w:pPr>
            <w:r w:rsidRPr="00A43C5C">
              <w:rPr>
                <w:rFonts w:ascii="宋体" w:hAnsi="宋体" w:hint="eastAsia"/>
                <w:color w:val="0000FF"/>
                <w:sz w:val="21"/>
                <w:szCs w:val="21"/>
              </w:rPr>
              <w:t>部门参数代码</w:t>
            </w:r>
            <w:r w:rsidRPr="00BC71B6">
              <w:rPr>
                <w:rFonts w:ascii="宋体" w:hAnsi="宋体" w:hint="eastAsia"/>
                <w:color w:val="0000FF"/>
                <w:sz w:val="21"/>
                <w:szCs w:val="21"/>
              </w:rPr>
              <w:t>（必填）</w:t>
            </w:r>
          </w:p>
        </w:tc>
        <w:tc>
          <w:tcPr>
            <w:tcW w:w="1499" w:type="dxa"/>
            <w:vAlign w:val="center"/>
          </w:tcPr>
          <w:p w:rsidR="00A75F7E" w:rsidRPr="00B33B03" w:rsidRDefault="00A75F7E" w:rsidP="000A0C0A">
            <w:pPr>
              <w:spacing w:line="360" w:lineRule="auto"/>
              <w:jc w:val="center"/>
              <w:rPr>
                <w:rFonts w:ascii="宋体" w:hAnsi="宋体" w:hint="eastAsia"/>
                <w:sz w:val="21"/>
                <w:szCs w:val="21"/>
              </w:rPr>
            </w:pPr>
            <w:r w:rsidRPr="00B33B03">
              <w:rPr>
                <w:rFonts w:ascii="宋体" w:hAnsi="宋体" w:hint="eastAsia"/>
                <w:sz w:val="21"/>
                <w:szCs w:val="21"/>
              </w:rPr>
              <w:t>String</w:t>
            </w:r>
          </w:p>
        </w:tc>
        <w:tc>
          <w:tcPr>
            <w:tcW w:w="1639" w:type="dxa"/>
            <w:vAlign w:val="center"/>
          </w:tcPr>
          <w:p w:rsidR="00A75F7E" w:rsidRPr="00B33B03" w:rsidRDefault="00A75F7E" w:rsidP="000A0C0A">
            <w:pPr>
              <w:spacing w:line="360" w:lineRule="auto"/>
              <w:jc w:val="center"/>
              <w:rPr>
                <w:rFonts w:ascii="宋体" w:hAnsi="宋体" w:hint="eastAsia"/>
                <w:sz w:val="21"/>
                <w:szCs w:val="21"/>
              </w:rPr>
            </w:pPr>
            <w:r w:rsidRPr="00B33B03">
              <w:rPr>
                <w:rFonts w:ascii="宋体" w:hAnsi="宋体" w:hint="eastAsia"/>
                <w:sz w:val="21"/>
                <w:szCs w:val="21"/>
              </w:rPr>
              <w:t>32</w:t>
            </w:r>
          </w:p>
        </w:tc>
      </w:tr>
      <w:tr w:rsidR="00A75F7E">
        <w:tblPrEx>
          <w:tblCellMar>
            <w:top w:w="0" w:type="dxa"/>
            <w:bottom w:w="0" w:type="dxa"/>
          </w:tblCellMar>
        </w:tblPrEx>
        <w:trPr>
          <w:jc w:val="center"/>
        </w:trPr>
        <w:tc>
          <w:tcPr>
            <w:tcW w:w="1845" w:type="dxa"/>
          </w:tcPr>
          <w:p w:rsidR="00A75F7E" w:rsidRPr="00B33B03" w:rsidRDefault="00A75F7E" w:rsidP="000A0C0A">
            <w:pPr>
              <w:spacing w:line="360" w:lineRule="auto"/>
              <w:jc w:val="center"/>
              <w:rPr>
                <w:rFonts w:ascii="宋体" w:hAnsi="宋体" w:hint="eastAsia"/>
                <w:sz w:val="21"/>
                <w:szCs w:val="21"/>
              </w:rPr>
            </w:pPr>
            <w:r>
              <w:rPr>
                <w:rFonts w:ascii="宋体" w:hAnsi="宋体" w:hint="eastAsia"/>
                <w:sz w:val="21"/>
                <w:szCs w:val="21"/>
              </w:rPr>
              <w:t>DEPT</w:t>
            </w:r>
            <w:r w:rsidRPr="00B33B03">
              <w:rPr>
                <w:rFonts w:ascii="宋体" w:hAnsi="宋体" w:hint="eastAsia"/>
                <w:sz w:val="21"/>
                <w:szCs w:val="21"/>
              </w:rPr>
              <w:t>INFOVALUE</w:t>
            </w:r>
          </w:p>
        </w:tc>
        <w:tc>
          <w:tcPr>
            <w:tcW w:w="3428" w:type="dxa"/>
          </w:tcPr>
          <w:p w:rsidR="00A75F7E" w:rsidRPr="00B33B03" w:rsidRDefault="00A43C5C" w:rsidP="000A0C0A">
            <w:pPr>
              <w:spacing w:line="360" w:lineRule="auto"/>
              <w:rPr>
                <w:rFonts w:ascii="宋体" w:hAnsi="宋体" w:hint="eastAsia"/>
                <w:sz w:val="21"/>
                <w:szCs w:val="21"/>
              </w:rPr>
            </w:pPr>
            <w:r w:rsidRPr="00A43C5C">
              <w:rPr>
                <w:rFonts w:ascii="宋体" w:hAnsi="宋体" w:hint="eastAsia"/>
                <w:color w:val="0000FF"/>
                <w:sz w:val="21"/>
                <w:szCs w:val="21"/>
              </w:rPr>
              <w:t>部门参数值</w:t>
            </w:r>
            <w:r w:rsidRPr="00BC71B6">
              <w:rPr>
                <w:rFonts w:ascii="宋体" w:hAnsi="宋体" w:hint="eastAsia"/>
                <w:color w:val="0000FF"/>
                <w:sz w:val="21"/>
                <w:szCs w:val="21"/>
              </w:rPr>
              <w:t>（必填）</w:t>
            </w:r>
          </w:p>
        </w:tc>
        <w:tc>
          <w:tcPr>
            <w:tcW w:w="1499" w:type="dxa"/>
            <w:vAlign w:val="center"/>
          </w:tcPr>
          <w:p w:rsidR="00A75F7E" w:rsidRPr="00B33B03" w:rsidRDefault="00A75F7E" w:rsidP="000A0C0A">
            <w:pPr>
              <w:spacing w:line="360" w:lineRule="auto"/>
              <w:jc w:val="center"/>
              <w:rPr>
                <w:rFonts w:ascii="宋体" w:hAnsi="宋体" w:hint="eastAsia"/>
                <w:sz w:val="21"/>
                <w:szCs w:val="21"/>
              </w:rPr>
            </w:pPr>
            <w:r w:rsidRPr="00B33B03">
              <w:rPr>
                <w:rFonts w:ascii="宋体" w:hAnsi="宋体" w:hint="eastAsia"/>
                <w:sz w:val="21"/>
                <w:szCs w:val="21"/>
              </w:rPr>
              <w:t>String</w:t>
            </w:r>
          </w:p>
        </w:tc>
        <w:tc>
          <w:tcPr>
            <w:tcW w:w="1639" w:type="dxa"/>
            <w:vAlign w:val="center"/>
          </w:tcPr>
          <w:p w:rsidR="00A75F7E" w:rsidRPr="00B33B03" w:rsidRDefault="00A75F7E" w:rsidP="000A0C0A">
            <w:pPr>
              <w:spacing w:line="360" w:lineRule="auto"/>
              <w:jc w:val="center"/>
              <w:rPr>
                <w:rFonts w:ascii="宋体" w:hAnsi="宋体" w:hint="eastAsia"/>
                <w:sz w:val="21"/>
                <w:szCs w:val="21"/>
              </w:rPr>
            </w:pPr>
            <w:r w:rsidRPr="00B33B03">
              <w:rPr>
                <w:rFonts w:ascii="宋体" w:hAnsi="宋体" w:hint="eastAsia"/>
                <w:sz w:val="21"/>
                <w:szCs w:val="21"/>
              </w:rPr>
              <w:t>128</w:t>
            </w:r>
          </w:p>
        </w:tc>
      </w:tr>
    </w:tbl>
    <w:p w:rsidR="005A127C" w:rsidRPr="003F3B3C" w:rsidRDefault="00A22D02" w:rsidP="005A127C">
      <w:pPr>
        <w:pStyle w:val="4"/>
        <w:numPr>
          <w:ilvl w:val="3"/>
          <w:numId w:val="0"/>
        </w:numPr>
        <w:tabs>
          <w:tab w:val="num" w:pos="737"/>
        </w:tabs>
        <w:ind w:left="1106" w:hanging="680"/>
        <w:rPr>
          <w:rFonts w:hint="eastAsia"/>
        </w:rPr>
      </w:pPr>
      <w:r>
        <w:rPr>
          <w:rFonts w:hint="eastAsia"/>
        </w:rPr>
        <w:t>DepInfo</w:t>
      </w:r>
      <w:r w:rsidRPr="000D1841">
        <w:t>Rsp</w:t>
      </w:r>
      <w:r w:rsidR="005A127C" w:rsidRPr="00AF7CC8">
        <w:rPr>
          <w:rFonts w:hint="eastAsia"/>
        </w:rPr>
        <w:t>用户</w:t>
      </w:r>
      <w:r w:rsidR="005A127C">
        <w:rPr>
          <w:rFonts w:hint="eastAsia"/>
        </w:rPr>
        <w:t>帐号绑定响应消息</w:t>
      </w:r>
      <w:r w:rsidR="005A127C" w:rsidRPr="00AF7CC8">
        <w:rPr>
          <w:rFonts w:hint="eastAsia"/>
        </w:rPr>
        <w:t>：</w:t>
      </w:r>
      <w:r w:rsidR="005A127C" w:rsidRPr="003F3B3C">
        <w:rPr>
          <w:rFonts w:hint="eastAsia"/>
        </w:rPr>
        <w:t xml:space="preserve"> </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443"/>
        <w:gridCol w:w="1508"/>
        <w:gridCol w:w="1529"/>
      </w:tblGrid>
      <w:tr w:rsidR="005A127C">
        <w:tblPrEx>
          <w:tblCellMar>
            <w:top w:w="0" w:type="dxa"/>
            <w:bottom w:w="0" w:type="dxa"/>
          </w:tblCellMar>
        </w:tblPrEx>
        <w:trPr>
          <w:jc w:val="center"/>
        </w:trPr>
        <w:tc>
          <w:tcPr>
            <w:tcW w:w="1728" w:type="dxa"/>
            <w:tcBorders>
              <w:bottom w:val="single" w:sz="4" w:space="0" w:color="auto"/>
            </w:tcBorders>
            <w:shd w:val="clear" w:color="auto" w:fill="A6A6A6"/>
          </w:tcPr>
          <w:p w:rsidR="005A127C" w:rsidRPr="00DF20C5" w:rsidRDefault="005A127C" w:rsidP="000A0C0A">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5A127C" w:rsidRPr="00DF20C5" w:rsidRDefault="00A22D02" w:rsidP="000A0C0A">
            <w:pPr>
              <w:tabs>
                <w:tab w:val="center" w:pos="3402"/>
              </w:tabs>
              <w:rPr>
                <w:rFonts w:ascii="宋体" w:hAnsi="宋体" w:hint="eastAsia"/>
                <w:sz w:val="21"/>
                <w:szCs w:val="21"/>
              </w:rPr>
            </w:pPr>
            <w:r>
              <w:rPr>
                <w:rFonts w:hint="eastAsia"/>
                <w:szCs w:val="21"/>
              </w:rPr>
              <w:t>DepInfo</w:t>
            </w:r>
            <w:r w:rsidRPr="000D1841">
              <w:rPr>
                <w:szCs w:val="21"/>
              </w:rPr>
              <w:t>Rsp</w:t>
            </w:r>
            <w:r w:rsidR="005A127C" w:rsidRPr="00DF20C5">
              <w:rPr>
                <w:rFonts w:ascii="宋体" w:hAnsi="宋体"/>
                <w:sz w:val="21"/>
                <w:szCs w:val="21"/>
              </w:rPr>
              <w:tab/>
            </w:r>
          </w:p>
        </w:tc>
      </w:tr>
      <w:tr w:rsidR="005A127C" w:rsidRPr="005C6DCF">
        <w:tblPrEx>
          <w:tblCellMar>
            <w:top w:w="0" w:type="dxa"/>
            <w:bottom w:w="0" w:type="dxa"/>
          </w:tblCellMar>
        </w:tblPrEx>
        <w:trPr>
          <w:jc w:val="center"/>
        </w:trPr>
        <w:tc>
          <w:tcPr>
            <w:tcW w:w="1728" w:type="dxa"/>
            <w:shd w:val="clear" w:color="auto" w:fill="auto"/>
          </w:tcPr>
          <w:p w:rsidR="005A127C" w:rsidRPr="00DF20C5" w:rsidRDefault="005A127C" w:rsidP="000A0C0A">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5A127C" w:rsidRPr="002A2B82" w:rsidRDefault="005A127C" w:rsidP="000A0C0A">
            <w:pPr>
              <w:spacing w:line="360" w:lineRule="auto"/>
              <w:rPr>
                <w:rFonts w:ascii="宋体" w:hAnsi="宋体" w:hint="eastAsia"/>
                <w:sz w:val="21"/>
                <w:szCs w:val="21"/>
              </w:rPr>
            </w:pPr>
            <w:r w:rsidRPr="002A2B82">
              <w:rPr>
                <w:rFonts w:ascii="宋体" w:hAnsi="宋体"/>
                <w:sz w:val="21"/>
                <w:szCs w:val="21"/>
              </w:rPr>
              <w:t>&lt;?xml version="1.0"</w:t>
            </w:r>
            <w:r w:rsidRPr="002A2B82">
              <w:rPr>
                <w:rFonts w:ascii="Arial" w:hAnsi="Arial" w:cs="Arial" w:hint="eastAsia"/>
                <w:sz w:val="21"/>
                <w:szCs w:val="21"/>
              </w:rPr>
              <w:t xml:space="preserve"> </w:t>
            </w:r>
            <w:r w:rsidRPr="002A2B82">
              <w:rPr>
                <w:rFonts w:ascii="Arial" w:hAnsi="Arial" w:cs="Arial"/>
                <w:sz w:val="21"/>
                <w:szCs w:val="21"/>
              </w:rPr>
              <w:t>encoding=</w:t>
            </w:r>
            <w:r w:rsidRPr="002A2B82">
              <w:rPr>
                <w:rFonts w:ascii="宋体" w:hAnsi="宋体"/>
                <w:sz w:val="21"/>
                <w:szCs w:val="21"/>
              </w:rPr>
              <w:t>"</w:t>
            </w:r>
            <w:r w:rsidRPr="002A2B82">
              <w:rPr>
                <w:rFonts w:ascii="Arial" w:hAnsi="Arial" w:cs="Arial" w:hint="eastAsia"/>
                <w:sz w:val="21"/>
                <w:szCs w:val="21"/>
              </w:rPr>
              <w:t>UTF-8</w:t>
            </w:r>
            <w:r w:rsidRPr="002A2B82">
              <w:rPr>
                <w:rFonts w:ascii="宋体" w:hAnsi="宋体"/>
                <w:sz w:val="21"/>
                <w:szCs w:val="21"/>
              </w:rPr>
              <w:t>"?&gt;</w:t>
            </w:r>
          </w:p>
          <w:p w:rsidR="005A127C" w:rsidRPr="002A2B82" w:rsidRDefault="005A127C" w:rsidP="000A0C0A">
            <w:pPr>
              <w:spacing w:line="360" w:lineRule="auto"/>
              <w:rPr>
                <w:rFonts w:ascii="宋体" w:hAnsi="宋体" w:hint="eastAsia"/>
                <w:sz w:val="21"/>
                <w:szCs w:val="21"/>
              </w:rPr>
            </w:pPr>
            <w:r w:rsidRPr="002A2B82">
              <w:rPr>
                <w:rFonts w:ascii="宋体" w:hAnsi="宋体" w:hint="eastAsia"/>
                <w:sz w:val="21"/>
                <w:szCs w:val="21"/>
              </w:rPr>
              <w:t>&lt;</w:t>
            </w:r>
            <w:r w:rsidR="00A22D02">
              <w:rPr>
                <w:rFonts w:hint="eastAsia"/>
                <w:szCs w:val="21"/>
              </w:rPr>
              <w:t xml:space="preserve"> DepInfo</w:t>
            </w:r>
            <w:r w:rsidR="00A22D02" w:rsidRPr="000D1841">
              <w:rPr>
                <w:szCs w:val="21"/>
              </w:rPr>
              <w:t>Rsp</w:t>
            </w:r>
            <w:r w:rsidR="00A22D02" w:rsidRPr="002A2B82">
              <w:rPr>
                <w:rFonts w:ascii="宋体" w:hAnsi="宋体" w:hint="eastAsia"/>
                <w:sz w:val="21"/>
                <w:szCs w:val="21"/>
              </w:rPr>
              <w:t xml:space="preserve"> </w:t>
            </w:r>
            <w:r w:rsidRPr="002A2B82">
              <w:rPr>
                <w:rFonts w:ascii="宋体" w:hAnsi="宋体" w:hint="eastAsia"/>
                <w:sz w:val="21"/>
                <w:szCs w:val="21"/>
              </w:rPr>
              <w:t>&gt;</w:t>
            </w:r>
          </w:p>
          <w:p w:rsidR="005A127C" w:rsidRPr="002A2B82" w:rsidRDefault="005A127C" w:rsidP="000A0C0A">
            <w:pPr>
              <w:spacing w:line="360" w:lineRule="auto"/>
              <w:rPr>
                <w:rFonts w:ascii="宋体" w:hAnsi="宋体" w:hint="eastAsia"/>
                <w:sz w:val="21"/>
                <w:szCs w:val="21"/>
              </w:rPr>
            </w:pPr>
            <w:r w:rsidRPr="002A2B82">
              <w:rPr>
                <w:rFonts w:ascii="宋体" w:hAnsi="宋体" w:hint="eastAsia"/>
                <w:sz w:val="21"/>
                <w:szCs w:val="21"/>
              </w:rPr>
              <w:t xml:space="preserve">  &lt;HEAD&gt;</w:t>
            </w:r>
          </w:p>
          <w:p w:rsidR="005A127C" w:rsidRPr="002A2B82" w:rsidRDefault="005A127C" w:rsidP="000A0C0A">
            <w:pPr>
              <w:spacing w:line="360" w:lineRule="auto"/>
              <w:ind w:firstLineChars="200" w:firstLine="420"/>
              <w:rPr>
                <w:rFonts w:ascii="宋体" w:hAnsi="宋体" w:hint="eastAsia"/>
                <w:sz w:val="21"/>
                <w:szCs w:val="21"/>
              </w:rPr>
            </w:pPr>
            <w:r w:rsidRPr="002A2B82">
              <w:rPr>
                <w:rFonts w:ascii="宋体" w:hAnsi="宋体" w:hint="eastAsia"/>
                <w:sz w:val="21"/>
                <w:szCs w:val="21"/>
              </w:rPr>
              <w:t>&lt;CODE&gt;</w:t>
            </w:r>
            <w:r w:rsidRPr="00DF20C5">
              <w:rPr>
                <w:rFonts w:ascii="宋体" w:hAnsi="宋体" w:hint="eastAsia"/>
                <w:sz w:val="21"/>
                <w:szCs w:val="21"/>
              </w:rPr>
              <w:t>消息标志</w:t>
            </w:r>
            <w:r w:rsidRPr="002A2B82">
              <w:rPr>
                <w:rFonts w:ascii="宋体" w:hAnsi="宋体" w:hint="eastAsia"/>
                <w:sz w:val="21"/>
                <w:szCs w:val="21"/>
              </w:rPr>
              <w:t>&lt;/CODE&gt;</w:t>
            </w:r>
          </w:p>
          <w:p w:rsidR="005A127C" w:rsidRPr="002A2B82" w:rsidRDefault="005A127C" w:rsidP="000A0C0A">
            <w:pPr>
              <w:spacing w:line="360" w:lineRule="auto"/>
              <w:ind w:firstLineChars="200" w:firstLine="420"/>
              <w:rPr>
                <w:rFonts w:ascii="宋体" w:hAnsi="宋体" w:hint="eastAsia"/>
                <w:sz w:val="21"/>
                <w:szCs w:val="21"/>
              </w:rPr>
            </w:pPr>
            <w:r w:rsidRPr="002A2B82">
              <w:rPr>
                <w:rFonts w:ascii="宋体" w:hAnsi="宋体" w:hint="eastAsia"/>
                <w:sz w:val="21"/>
                <w:szCs w:val="21"/>
              </w:rPr>
              <w:t>&lt;SID&gt;</w:t>
            </w:r>
            <w:r w:rsidRPr="00DF20C5">
              <w:rPr>
                <w:rFonts w:ascii="宋体" w:hAnsi="宋体" w:hint="eastAsia"/>
                <w:sz w:val="21"/>
                <w:szCs w:val="21"/>
              </w:rPr>
              <w:t>消息序列号</w:t>
            </w:r>
            <w:r w:rsidRPr="002A2B82">
              <w:rPr>
                <w:rFonts w:ascii="宋体" w:hAnsi="宋体" w:hint="eastAsia"/>
                <w:sz w:val="21"/>
                <w:szCs w:val="21"/>
              </w:rPr>
              <w:t>&lt;/SID&gt;</w:t>
            </w:r>
          </w:p>
          <w:p w:rsidR="005A127C" w:rsidRPr="002A2B82" w:rsidRDefault="005A127C" w:rsidP="000A0C0A">
            <w:pPr>
              <w:spacing w:line="360" w:lineRule="auto"/>
              <w:ind w:firstLineChars="200" w:firstLine="420"/>
              <w:rPr>
                <w:rFonts w:ascii="宋体" w:hAnsi="宋体" w:hint="eastAsia"/>
                <w:sz w:val="21"/>
                <w:szCs w:val="21"/>
              </w:rPr>
            </w:pPr>
            <w:r w:rsidRPr="002A2B82">
              <w:rPr>
                <w:rFonts w:ascii="宋体" w:hAnsi="宋体" w:hint="eastAsia"/>
                <w:sz w:val="21"/>
                <w:szCs w:val="21"/>
              </w:rPr>
              <w:t>&lt;TIMESTAMP&gt;</w:t>
            </w:r>
            <w:r w:rsidRPr="00DF20C5">
              <w:rPr>
                <w:rFonts w:ascii="宋体" w:hAnsi="宋体" w:hint="eastAsia"/>
                <w:sz w:val="21"/>
                <w:szCs w:val="21"/>
              </w:rPr>
              <w:t>时间戳</w:t>
            </w:r>
            <w:r w:rsidRPr="002A2B82">
              <w:rPr>
                <w:rFonts w:ascii="宋体" w:hAnsi="宋体" w:hint="eastAsia"/>
                <w:sz w:val="21"/>
                <w:szCs w:val="21"/>
              </w:rPr>
              <w:t>&lt;/TIMESTAMP&gt;</w:t>
            </w:r>
          </w:p>
          <w:p w:rsidR="005A127C" w:rsidRPr="002A2B82" w:rsidRDefault="005A127C" w:rsidP="000A0C0A">
            <w:pPr>
              <w:spacing w:line="360" w:lineRule="auto"/>
              <w:ind w:firstLineChars="200" w:firstLine="420"/>
              <w:rPr>
                <w:rFonts w:ascii="宋体" w:hAnsi="宋体" w:hint="eastAsia"/>
                <w:sz w:val="21"/>
                <w:szCs w:val="21"/>
              </w:rPr>
            </w:pPr>
            <w:r w:rsidRPr="002A2B82">
              <w:rPr>
                <w:rFonts w:ascii="宋体" w:hAnsi="宋体" w:hint="eastAsia"/>
                <w:sz w:val="21"/>
                <w:szCs w:val="21"/>
              </w:rPr>
              <w:t>&lt;SERVICEID&gt;</w:t>
            </w:r>
            <w:r w:rsidR="00D33948">
              <w:rPr>
                <w:rFonts w:ascii="宋体" w:hAnsi="宋体" w:hint="eastAsia"/>
                <w:sz w:val="21"/>
                <w:szCs w:val="21"/>
              </w:rPr>
              <w:t>业务代码</w:t>
            </w:r>
            <w:r w:rsidRPr="002A2B82">
              <w:rPr>
                <w:rFonts w:ascii="宋体" w:hAnsi="宋体" w:hint="eastAsia"/>
                <w:sz w:val="21"/>
                <w:szCs w:val="21"/>
              </w:rPr>
              <w:t>&lt;/SERVICEID&gt;</w:t>
            </w:r>
          </w:p>
          <w:p w:rsidR="005A127C" w:rsidRPr="002A2B82" w:rsidRDefault="005A127C" w:rsidP="000A0C0A">
            <w:pPr>
              <w:spacing w:line="360" w:lineRule="auto"/>
              <w:ind w:firstLineChars="100" w:firstLine="210"/>
              <w:rPr>
                <w:rFonts w:ascii="宋体" w:hAnsi="宋体" w:hint="eastAsia"/>
                <w:sz w:val="21"/>
                <w:szCs w:val="21"/>
              </w:rPr>
            </w:pPr>
            <w:r w:rsidRPr="002A2B82">
              <w:rPr>
                <w:rFonts w:ascii="宋体" w:hAnsi="宋体" w:hint="eastAsia"/>
                <w:sz w:val="21"/>
                <w:szCs w:val="21"/>
              </w:rPr>
              <w:t>&lt;/HEAD&gt;</w:t>
            </w:r>
          </w:p>
          <w:p w:rsidR="005A127C" w:rsidRPr="002A2B82" w:rsidRDefault="005A127C" w:rsidP="000A0C0A">
            <w:pPr>
              <w:spacing w:line="360" w:lineRule="auto"/>
              <w:ind w:firstLineChars="100" w:firstLine="210"/>
              <w:rPr>
                <w:rFonts w:ascii="宋体" w:hAnsi="宋体" w:hint="eastAsia"/>
                <w:sz w:val="21"/>
                <w:szCs w:val="21"/>
              </w:rPr>
            </w:pPr>
            <w:r w:rsidRPr="002A2B82">
              <w:rPr>
                <w:rFonts w:ascii="宋体" w:hAnsi="宋体" w:hint="eastAsia"/>
                <w:sz w:val="21"/>
                <w:szCs w:val="21"/>
              </w:rPr>
              <w:t>&lt;BODY&gt;</w:t>
            </w:r>
            <w:r>
              <w:rPr>
                <w:rFonts w:ascii="宋体" w:hAnsi="宋体" w:hint="eastAsia"/>
                <w:sz w:val="21"/>
                <w:szCs w:val="21"/>
              </w:rPr>
              <w:t>加密后的消息体</w:t>
            </w:r>
            <w:r w:rsidRPr="002A2B82">
              <w:rPr>
                <w:rFonts w:ascii="宋体" w:hAnsi="宋体" w:hint="eastAsia"/>
                <w:sz w:val="21"/>
                <w:szCs w:val="21"/>
              </w:rPr>
              <w:t>&lt;/BODY&gt;</w:t>
            </w:r>
          </w:p>
          <w:p w:rsidR="005A127C" w:rsidRPr="00DF20C5" w:rsidRDefault="005A127C" w:rsidP="000A0C0A">
            <w:pPr>
              <w:rPr>
                <w:rFonts w:ascii="宋体" w:hAnsi="宋体" w:hint="eastAsia"/>
                <w:sz w:val="21"/>
                <w:szCs w:val="21"/>
                <w:lang w:val="fi-FI"/>
              </w:rPr>
            </w:pPr>
            <w:r w:rsidRPr="00DF20C5">
              <w:rPr>
                <w:rFonts w:ascii="宋体" w:hAnsi="宋体" w:hint="eastAsia"/>
                <w:sz w:val="21"/>
                <w:szCs w:val="21"/>
                <w:lang w:val="fi-FI"/>
              </w:rPr>
              <w:t>&lt;/</w:t>
            </w:r>
            <w:r w:rsidR="00A22D02">
              <w:rPr>
                <w:rFonts w:hint="eastAsia"/>
                <w:szCs w:val="21"/>
              </w:rPr>
              <w:t xml:space="preserve"> DepInfo</w:t>
            </w:r>
            <w:r w:rsidR="00A22D02" w:rsidRPr="000D1841">
              <w:rPr>
                <w:szCs w:val="21"/>
              </w:rPr>
              <w:t>Rsp</w:t>
            </w:r>
            <w:r w:rsidR="00A22D02" w:rsidRPr="00DF20C5">
              <w:rPr>
                <w:rFonts w:ascii="宋体" w:hAnsi="宋体" w:hint="eastAsia"/>
                <w:sz w:val="21"/>
                <w:szCs w:val="21"/>
                <w:lang w:val="fi-FI"/>
              </w:rPr>
              <w:t xml:space="preserve"> </w:t>
            </w:r>
            <w:r w:rsidRPr="00DF20C5">
              <w:rPr>
                <w:rFonts w:ascii="宋体" w:hAnsi="宋体" w:hint="eastAsia"/>
                <w:sz w:val="21"/>
                <w:szCs w:val="21"/>
                <w:lang w:val="fi-FI"/>
              </w:rPr>
              <w:t>&gt;</w:t>
            </w:r>
          </w:p>
        </w:tc>
      </w:tr>
      <w:tr w:rsidR="005A127C">
        <w:tblPrEx>
          <w:tblCellMar>
            <w:top w:w="0" w:type="dxa"/>
            <w:bottom w:w="0" w:type="dxa"/>
          </w:tblCellMar>
        </w:tblPrEx>
        <w:trPr>
          <w:jc w:val="center"/>
        </w:trPr>
        <w:tc>
          <w:tcPr>
            <w:tcW w:w="1728"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443"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b/>
                <w:sz w:val="21"/>
                <w:szCs w:val="21"/>
              </w:rPr>
              <w:t>长度（字节）</w:t>
            </w:r>
          </w:p>
        </w:tc>
      </w:tr>
      <w:tr w:rsidR="004702DD">
        <w:tblPrEx>
          <w:tblCellMar>
            <w:top w:w="0" w:type="dxa"/>
            <w:bottom w:w="0" w:type="dxa"/>
          </w:tblCellMar>
        </w:tblPrEx>
        <w:trPr>
          <w:jc w:val="center"/>
        </w:trPr>
        <w:tc>
          <w:tcPr>
            <w:tcW w:w="1728" w:type="dxa"/>
            <w:vAlign w:val="center"/>
          </w:tcPr>
          <w:p w:rsidR="004702DD" w:rsidRPr="00DF20C5" w:rsidRDefault="004702DD" w:rsidP="0068082E">
            <w:pPr>
              <w:spacing w:line="360" w:lineRule="auto"/>
              <w:jc w:val="center"/>
              <w:rPr>
                <w:rFonts w:ascii="宋体" w:hAnsi="宋体" w:hint="eastAsia"/>
                <w:sz w:val="21"/>
                <w:szCs w:val="21"/>
              </w:rPr>
            </w:pPr>
            <w:r w:rsidRPr="00DF20C5">
              <w:rPr>
                <w:rFonts w:ascii="宋体" w:hAnsi="宋体" w:hint="eastAsia"/>
                <w:sz w:val="21"/>
                <w:szCs w:val="21"/>
              </w:rPr>
              <w:t>CODE</w:t>
            </w:r>
          </w:p>
        </w:tc>
        <w:tc>
          <w:tcPr>
            <w:tcW w:w="3443" w:type="dxa"/>
            <w:vAlign w:val="center"/>
          </w:tcPr>
          <w:p w:rsidR="004702DD" w:rsidRPr="00DF20C5" w:rsidRDefault="004702DD" w:rsidP="0068082E">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：Dept</w:t>
            </w:r>
            <w:r w:rsidRPr="00E72689">
              <w:rPr>
                <w:rFonts w:ascii="宋体" w:hAnsi="宋体" w:hint="eastAsia"/>
                <w:sz w:val="21"/>
                <w:szCs w:val="21"/>
              </w:rPr>
              <w:t>Bind</w:t>
            </w:r>
          </w:p>
        </w:tc>
        <w:tc>
          <w:tcPr>
            <w:tcW w:w="1508" w:type="dxa"/>
            <w:vAlign w:val="center"/>
          </w:tcPr>
          <w:p w:rsidR="004702DD" w:rsidRPr="00DF20C5" w:rsidRDefault="004702DD"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4702DD" w:rsidRPr="00DF20C5" w:rsidRDefault="004702DD" w:rsidP="0068082E">
            <w:pPr>
              <w:spacing w:line="360" w:lineRule="auto"/>
              <w:jc w:val="center"/>
              <w:rPr>
                <w:rFonts w:ascii="宋体" w:hAnsi="宋体" w:hint="eastAsia"/>
                <w:szCs w:val="21"/>
              </w:rPr>
            </w:pPr>
            <w:r>
              <w:rPr>
                <w:rFonts w:ascii="宋体" w:hAnsi="宋体" w:hint="eastAsia"/>
                <w:szCs w:val="21"/>
              </w:rPr>
              <w:t>32</w:t>
            </w:r>
          </w:p>
        </w:tc>
      </w:tr>
      <w:tr w:rsidR="004702DD">
        <w:tblPrEx>
          <w:tblCellMar>
            <w:top w:w="0" w:type="dxa"/>
            <w:bottom w:w="0" w:type="dxa"/>
          </w:tblCellMar>
        </w:tblPrEx>
        <w:trPr>
          <w:jc w:val="center"/>
        </w:trPr>
        <w:tc>
          <w:tcPr>
            <w:tcW w:w="1728" w:type="dxa"/>
            <w:vAlign w:val="center"/>
          </w:tcPr>
          <w:p w:rsidR="004702DD" w:rsidRPr="00DF20C5" w:rsidRDefault="004702DD" w:rsidP="0068082E">
            <w:pPr>
              <w:spacing w:line="360" w:lineRule="auto"/>
              <w:jc w:val="center"/>
              <w:rPr>
                <w:rFonts w:ascii="宋体" w:hAnsi="宋体" w:hint="eastAsia"/>
                <w:sz w:val="21"/>
                <w:szCs w:val="21"/>
              </w:rPr>
            </w:pPr>
            <w:r w:rsidRPr="00DF20C5">
              <w:rPr>
                <w:rFonts w:ascii="宋体" w:hAnsi="宋体" w:hint="eastAsia"/>
                <w:sz w:val="21"/>
                <w:szCs w:val="21"/>
              </w:rPr>
              <w:t>SID</w:t>
            </w:r>
          </w:p>
        </w:tc>
        <w:tc>
          <w:tcPr>
            <w:tcW w:w="3443" w:type="dxa"/>
            <w:vAlign w:val="center"/>
          </w:tcPr>
          <w:p w:rsidR="004702DD" w:rsidRPr="00DF20C5" w:rsidRDefault="004702DD" w:rsidP="0068082E">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,与请求消息相同</w:t>
            </w:r>
          </w:p>
        </w:tc>
        <w:tc>
          <w:tcPr>
            <w:tcW w:w="1508" w:type="dxa"/>
            <w:vAlign w:val="center"/>
          </w:tcPr>
          <w:p w:rsidR="004702DD" w:rsidRPr="00DF20C5" w:rsidRDefault="004702DD" w:rsidP="0068082E">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4702DD" w:rsidRPr="00DF20C5" w:rsidRDefault="00A50EFD" w:rsidP="0068082E">
            <w:pPr>
              <w:spacing w:line="360" w:lineRule="auto"/>
              <w:jc w:val="center"/>
              <w:rPr>
                <w:rFonts w:ascii="宋体" w:hAnsi="宋体" w:hint="eastAsia"/>
                <w:szCs w:val="21"/>
              </w:rPr>
            </w:pPr>
            <w:r>
              <w:rPr>
                <w:rFonts w:ascii="宋体" w:hAnsi="宋体" w:hint="eastAsia"/>
                <w:szCs w:val="21"/>
              </w:rPr>
              <w:t>--</w:t>
            </w:r>
          </w:p>
        </w:tc>
      </w:tr>
      <w:tr w:rsidR="004702DD">
        <w:tblPrEx>
          <w:tblCellMar>
            <w:top w:w="0" w:type="dxa"/>
            <w:bottom w:w="0" w:type="dxa"/>
          </w:tblCellMar>
        </w:tblPrEx>
        <w:trPr>
          <w:jc w:val="center"/>
        </w:trPr>
        <w:tc>
          <w:tcPr>
            <w:tcW w:w="1728" w:type="dxa"/>
            <w:vAlign w:val="center"/>
          </w:tcPr>
          <w:p w:rsidR="004702DD" w:rsidRPr="00DF20C5" w:rsidRDefault="004702DD" w:rsidP="0068082E">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443" w:type="dxa"/>
            <w:vAlign w:val="center"/>
          </w:tcPr>
          <w:p w:rsidR="004702DD" w:rsidRPr="00F80A4A" w:rsidRDefault="004702DD" w:rsidP="0068082E">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YY</w:t>
            </w:r>
            <w:r w:rsidR="00972A8E">
              <w:rPr>
                <w:rFonts w:ascii="宋体" w:hAnsi="宋体" w:hint="eastAsia"/>
                <w:sz w:val="21"/>
                <w:szCs w:val="21"/>
              </w:rPr>
              <w:t>Y</w:t>
            </w:r>
            <w:r w:rsidRPr="00F80A4A">
              <w:rPr>
                <w:rFonts w:ascii="宋体" w:hAnsi="宋体"/>
                <w:sz w:val="21"/>
                <w:szCs w:val="21"/>
              </w:rPr>
              <w:t>YMMDDHHmmssnnn</w:t>
            </w:r>
          </w:p>
        </w:tc>
        <w:tc>
          <w:tcPr>
            <w:tcW w:w="1508" w:type="dxa"/>
            <w:vAlign w:val="center"/>
          </w:tcPr>
          <w:p w:rsidR="004702DD" w:rsidRPr="00F80A4A" w:rsidRDefault="004702DD" w:rsidP="0068082E">
            <w:pPr>
              <w:spacing w:line="360" w:lineRule="auto"/>
              <w:jc w:val="center"/>
              <w:rPr>
                <w:rFonts w:ascii="宋体" w:hAnsi="宋体" w:hint="eastAsia"/>
                <w:sz w:val="21"/>
                <w:szCs w:val="21"/>
              </w:rPr>
            </w:pPr>
            <w:r w:rsidRPr="00F80A4A">
              <w:rPr>
                <w:rFonts w:ascii="宋体" w:hAnsi="宋体" w:hint="eastAsia"/>
                <w:sz w:val="21"/>
                <w:szCs w:val="21"/>
              </w:rPr>
              <w:t>String</w:t>
            </w:r>
          </w:p>
        </w:tc>
        <w:tc>
          <w:tcPr>
            <w:tcW w:w="1529" w:type="dxa"/>
            <w:vAlign w:val="center"/>
          </w:tcPr>
          <w:p w:rsidR="004702DD" w:rsidRPr="00DF20C5" w:rsidRDefault="004702DD" w:rsidP="0068082E">
            <w:pPr>
              <w:spacing w:line="360" w:lineRule="auto"/>
              <w:jc w:val="center"/>
              <w:rPr>
                <w:rFonts w:ascii="宋体" w:hAnsi="宋体" w:hint="eastAsia"/>
                <w:szCs w:val="21"/>
              </w:rPr>
            </w:pPr>
            <w:r>
              <w:rPr>
                <w:rFonts w:ascii="宋体" w:hAnsi="宋体" w:hint="eastAsia"/>
                <w:szCs w:val="21"/>
              </w:rPr>
              <w:t>24</w:t>
            </w:r>
          </w:p>
        </w:tc>
      </w:tr>
      <w:tr w:rsidR="004702DD">
        <w:tblPrEx>
          <w:tblCellMar>
            <w:top w:w="0" w:type="dxa"/>
            <w:bottom w:w="0" w:type="dxa"/>
          </w:tblCellMar>
        </w:tblPrEx>
        <w:trPr>
          <w:jc w:val="center"/>
        </w:trPr>
        <w:tc>
          <w:tcPr>
            <w:tcW w:w="1728" w:type="dxa"/>
            <w:tcBorders>
              <w:bottom w:val="single" w:sz="4" w:space="0" w:color="auto"/>
            </w:tcBorders>
            <w:vAlign w:val="center"/>
          </w:tcPr>
          <w:p w:rsidR="004702DD" w:rsidRPr="00DF20C5" w:rsidRDefault="004702DD" w:rsidP="0068082E">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443" w:type="dxa"/>
            <w:tcBorders>
              <w:bottom w:val="single" w:sz="4" w:space="0" w:color="auto"/>
            </w:tcBorders>
            <w:vAlign w:val="center"/>
          </w:tcPr>
          <w:p w:rsidR="004702DD" w:rsidRPr="00DF20C5" w:rsidRDefault="004702DD" w:rsidP="0068082E">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508" w:type="dxa"/>
            <w:tcBorders>
              <w:bottom w:val="single" w:sz="4" w:space="0" w:color="auto"/>
            </w:tcBorders>
            <w:vAlign w:val="center"/>
          </w:tcPr>
          <w:p w:rsidR="004702DD" w:rsidRPr="00DF20C5" w:rsidRDefault="004702DD" w:rsidP="0068082E">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4702DD" w:rsidRPr="00DF20C5" w:rsidRDefault="004702DD" w:rsidP="0068082E">
            <w:pPr>
              <w:spacing w:line="360" w:lineRule="auto"/>
              <w:jc w:val="center"/>
              <w:rPr>
                <w:rFonts w:ascii="宋体" w:hAnsi="宋体" w:hint="eastAsia"/>
                <w:szCs w:val="21"/>
              </w:rPr>
            </w:pPr>
            <w:r>
              <w:rPr>
                <w:rFonts w:ascii="宋体" w:hAnsi="宋体" w:hint="eastAsia"/>
                <w:szCs w:val="21"/>
              </w:rPr>
              <w:t>32</w:t>
            </w:r>
          </w:p>
        </w:tc>
      </w:tr>
      <w:tr w:rsidR="005A127C">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5A127C" w:rsidRPr="00DF20C5" w:rsidRDefault="005A127C" w:rsidP="000A0C0A">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5A127C">
        <w:tblPrEx>
          <w:tblCellMar>
            <w:top w:w="0" w:type="dxa"/>
            <w:bottom w:w="0" w:type="dxa"/>
          </w:tblCellMar>
        </w:tblPrEx>
        <w:trPr>
          <w:jc w:val="center"/>
        </w:trPr>
        <w:tc>
          <w:tcPr>
            <w:tcW w:w="1728" w:type="dxa"/>
            <w:tcBorders>
              <w:bottom w:val="single" w:sz="4" w:space="0" w:color="auto"/>
            </w:tcBorders>
          </w:tcPr>
          <w:p w:rsidR="005A127C" w:rsidRPr="00DF20C5" w:rsidRDefault="005A127C" w:rsidP="000A0C0A">
            <w:pPr>
              <w:spacing w:line="360" w:lineRule="auto"/>
              <w:jc w:val="center"/>
              <w:rPr>
                <w:rFonts w:ascii="宋体" w:hAnsi="宋体" w:hint="eastAsia"/>
                <w:sz w:val="21"/>
                <w:szCs w:val="21"/>
              </w:rPr>
            </w:pPr>
            <w:r>
              <w:rPr>
                <w:rFonts w:ascii="宋体" w:hAnsi="宋体" w:hint="eastAsia"/>
                <w:sz w:val="21"/>
                <w:szCs w:val="21"/>
              </w:rPr>
              <w:lastRenderedPageBreak/>
              <w:t>消息体格式</w:t>
            </w:r>
          </w:p>
        </w:tc>
        <w:tc>
          <w:tcPr>
            <w:tcW w:w="6480" w:type="dxa"/>
            <w:gridSpan w:val="3"/>
            <w:tcBorders>
              <w:bottom w:val="single" w:sz="4" w:space="0" w:color="auto"/>
            </w:tcBorders>
          </w:tcPr>
          <w:p w:rsidR="005A127C" w:rsidRPr="00DF20C5" w:rsidRDefault="005A127C" w:rsidP="000A0C0A">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5A127C" w:rsidRDefault="005A127C" w:rsidP="000A0C0A">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916B78" w:rsidRPr="005922BF" w:rsidRDefault="00916B78" w:rsidP="00916B78">
            <w:pPr>
              <w:spacing w:line="360" w:lineRule="auto"/>
              <w:ind w:firstLine="420"/>
              <w:rPr>
                <w:szCs w:val="21"/>
              </w:rPr>
            </w:pPr>
            <w:r w:rsidRPr="005922BF">
              <w:rPr>
                <w:szCs w:val="21"/>
              </w:rPr>
              <w:t>&lt;CORPACCOUNT&gt;</w:t>
            </w:r>
            <w:r w:rsidRPr="00972A8E">
              <w:rPr>
                <w:color w:val="0000FF"/>
                <w:szCs w:val="21"/>
                <w:lang w:val="zh-CN"/>
              </w:rPr>
              <w:t>集团</w:t>
            </w:r>
            <w:r w:rsidR="00972A8E" w:rsidRPr="00972A8E">
              <w:rPr>
                <w:rFonts w:hint="eastAsia"/>
                <w:color w:val="0000FF"/>
                <w:szCs w:val="21"/>
                <w:lang w:val="zh-CN"/>
              </w:rPr>
              <w:t>编号</w:t>
            </w:r>
            <w:r w:rsidRPr="005922BF">
              <w:rPr>
                <w:szCs w:val="21"/>
              </w:rPr>
              <w:t>&lt;/CORPACCOUNT&gt;</w:t>
            </w:r>
          </w:p>
          <w:p w:rsidR="00916B78" w:rsidRDefault="00916B78" w:rsidP="00916B78">
            <w:pPr>
              <w:spacing w:line="360" w:lineRule="auto"/>
              <w:ind w:firstLineChars="200" w:firstLine="400"/>
              <w:rPr>
                <w:rFonts w:hint="eastAsia"/>
                <w:szCs w:val="21"/>
              </w:rPr>
            </w:pPr>
            <w:r>
              <w:rPr>
                <w:rFonts w:hint="eastAsia"/>
                <w:szCs w:val="21"/>
              </w:rPr>
              <w:t>&lt;DEPS&gt;</w:t>
            </w:r>
          </w:p>
          <w:p w:rsidR="00916B78" w:rsidRDefault="00916B78" w:rsidP="00916B78">
            <w:pPr>
              <w:spacing w:line="360" w:lineRule="auto"/>
              <w:ind w:firstLineChars="200" w:firstLine="400"/>
              <w:rPr>
                <w:rFonts w:hint="eastAsia"/>
                <w:szCs w:val="21"/>
              </w:rPr>
            </w:pPr>
            <w:r>
              <w:rPr>
                <w:rFonts w:hint="eastAsia"/>
                <w:szCs w:val="21"/>
              </w:rPr>
              <w:t xml:space="preserve">    &lt;</w:t>
            </w:r>
            <w:r w:rsidRPr="0062159A">
              <w:rPr>
                <w:rFonts w:hint="eastAsia"/>
                <w:caps/>
                <w:szCs w:val="21"/>
              </w:rPr>
              <w:t xml:space="preserve"> deptID</w:t>
            </w:r>
            <w:r>
              <w:rPr>
                <w:rFonts w:hint="eastAsia"/>
                <w:szCs w:val="21"/>
              </w:rPr>
              <w:t xml:space="preserve"> &gt;</w:t>
            </w:r>
            <w:r>
              <w:rPr>
                <w:rFonts w:hint="eastAsia"/>
                <w:szCs w:val="21"/>
              </w:rPr>
              <w:t>部门</w:t>
            </w:r>
            <w:r>
              <w:rPr>
                <w:rFonts w:hint="eastAsia"/>
                <w:szCs w:val="21"/>
              </w:rPr>
              <w:t>ID&lt;/</w:t>
            </w:r>
            <w:r w:rsidRPr="0062159A">
              <w:rPr>
                <w:rFonts w:hint="eastAsia"/>
                <w:caps/>
                <w:szCs w:val="21"/>
              </w:rPr>
              <w:t xml:space="preserve"> deptID</w:t>
            </w:r>
            <w:r>
              <w:rPr>
                <w:rFonts w:hint="eastAsia"/>
                <w:szCs w:val="21"/>
              </w:rPr>
              <w:t xml:space="preserve"> &gt;</w:t>
            </w:r>
          </w:p>
          <w:p w:rsidR="00916B78" w:rsidRPr="005922BF" w:rsidRDefault="00916B78" w:rsidP="00916B78">
            <w:pPr>
              <w:spacing w:line="360" w:lineRule="auto"/>
              <w:ind w:firstLineChars="400" w:firstLine="800"/>
              <w:rPr>
                <w:szCs w:val="21"/>
              </w:rPr>
            </w:pPr>
            <w:r w:rsidRPr="005922BF">
              <w:rPr>
                <w:szCs w:val="21"/>
              </w:rPr>
              <w:t>&lt;RESULTCODE&gt;</w:t>
            </w:r>
            <w:r w:rsidRPr="005922BF">
              <w:rPr>
                <w:szCs w:val="21"/>
                <w:lang w:val="zh-CN"/>
              </w:rPr>
              <w:t>返回结果代码</w:t>
            </w:r>
            <w:r w:rsidRPr="005922BF">
              <w:rPr>
                <w:szCs w:val="21"/>
              </w:rPr>
              <w:t>&lt;/RESULTCODE&gt;</w:t>
            </w:r>
          </w:p>
          <w:p w:rsidR="00916B78" w:rsidRDefault="00916B78" w:rsidP="00916B78">
            <w:pPr>
              <w:spacing w:line="360" w:lineRule="auto"/>
              <w:ind w:leftChars="100" w:left="200" w:firstLineChars="300" w:firstLine="600"/>
              <w:rPr>
                <w:rFonts w:hint="eastAsia"/>
                <w:szCs w:val="21"/>
              </w:rPr>
            </w:pPr>
            <w:r w:rsidRPr="005922BF">
              <w:rPr>
                <w:szCs w:val="21"/>
              </w:rPr>
              <w:t>&lt;RESULTMSG&gt;</w:t>
            </w:r>
            <w:r w:rsidRPr="005922BF">
              <w:rPr>
                <w:szCs w:val="21"/>
                <w:lang w:val="zh-CN"/>
              </w:rPr>
              <w:t>返回结果消息描述</w:t>
            </w:r>
            <w:r w:rsidRPr="005922BF">
              <w:rPr>
                <w:szCs w:val="21"/>
              </w:rPr>
              <w:t>&lt;/RESULTMSG&gt;</w:t>
            </w:r>
          </w:p>
          <w:p w:rsidR="00916B78" w:rsidRDefault="00916B78" w:rsidP="00916B78">
            <w:pPr>
              <w:spacing w:line="360" w:lineRule="auto"/>
              <w:rPr>
                <w:rFonts w:hint="eastAsia"/>
                <w:szCs w:val="21"/>
              </w:rPr>
            </w:pPr>
            <w:r>
              <w:rPr>
                <w:rFonts w:hint="eastAsia"/>
                <w:szCs w:val="21"/>
              </w:rPr>
              <w:t xml:space="preserve">     &lt;/DEPS&gt;</w:t>
            </w:r>
          </w:p>
          <w:p w:rsidR="00916B78" w:rsidRDefault="00916B78" w:rsidP="00916B78">
            <w:pPr>
              <w:spacing w:line="360" w:lineRule="auto"/>
              <w:rPr>
                <w:rFonts w:hint="eastAsia"/>
                <w:szCs w:val="21"/>
              </w:rPr>
            </w:pPr>
            <w:r>
              <w:rPr>
                <w:rFonts w:hint="eastAsia"/>
                <w:szCs w:val="21"/>
              </w:rPr>
              <w:t xml:space="preserve">     &lt;DEPS&gt;</w:t>
            </w:r>
          </w:p>
          <w:p w:rsidR="00916B78" w:rsidRDefault="00916B78" w:rsidP="00916B78">
            <w:pPr>
              <w:spacing w:line="360" w:lineRule="auto"/>
              <w:rPr>
                <w:rFonts w:hint="eastAsia"/>
                <w:szCs w:val="21"/>
              </w:rPr>
            </w:pPr>
            <w:r>
              <w:rPr>
                <w:rFonts w:hint="eastAsia"/>
                <w:szCs w:val="21"/>
              </w:rPr>
              <w:t xml:space="preserve">      </w:t>
            </w:r>
            <w:r w:rsidR="00972A8E">
              <w:rPr>
                <w:rFonts w:hint="eastAsia"/>
                <w:szCs w:val="21"/>
              </w:rPr>
              <w:t xml:space="preserve">  </w:t>
            </w:r>
            <w:r w:rsidR="00972A8E">
              <w:rPr>
                <w:szCs w:val="21"/>
              </w:rPr>
              <w:t>……</w:t>
            </w:r>
          </w:p>
          <w:p w:rsidR="00916B78" w:rsidRPr="005922BF" w:rsidRDefault="00916B78" w:rsidP="00916B78">
            <w:pPr>
              <w:spacing w:line="360" w:lineRule="auto"/>
              <w:rPr>
                <w:rFonts w:hint="eastAsia"/>
                <w:szCs w:val="21"/>
              </w:rPr>
            </w:pPr>
            <w:r>
              <w:rPr>
                <w:rFonts w:hint="eastAsia"/>
                <w:szCs w:val="21"/>
              </w:rPr>
              <w:t xml:space="preserve">     &lt;/DEPS&gt;</w:t>
            </w:r>
          </w:p>
          <w:p w:rsidR="005A127C" w:rsidRPr="00DF20C5" w:rsidRDefault="005A127C" w:rsidP="000A0C0A">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5A127C">
        <w:tblPrEx>
          <w:tblCellMar>
            <w:top w:w="0" w:type="dxa"/>
            <w:bottom w:w="0" w:type="dxa"/>
          </w:tblCellMar>
        </w:tblPrEx>
        <w:trPr>
          <w:jc w:val="center"/>
        </w:trPr>
        <w:tc>
          <w:tcPr>
            <w:tcW w:w="1728"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443"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5A127C" w:rsidRPr="00DF20C5" w:rsidRDefault="005A127C" w:rsidP="000A0C0A">
            <w:pPr>
              <w:spacing w:line="360" w:lineRule="auto"/>
              <w:jc w:val="center"/>
              <w:rPr>
                <w:rFonts w:ascii="宋体" w:hAnsi="宋体" w:hint="eastAsia"/>
                <w:b/>
                <w:sz w:val="21"/>
                <w:szCs w:val="21"/>
              </w:rPr>
            </w:pPr>
            <w:r w:rsidRPr="00DF20C5">
              <w:rPr>
                <w:rFonts w:ascii="宋体" w:hAnsi="宋体"/>
                <w:b/>
                <w:sz w:val="21"/>
                <w:szCs w:val="21"/>
              </w:rPr>
              <w:t>长度（字节）</w:t>
            </w:r>
          </w:p>
        </w:tc>
      </w:tr>
      <w:tr w:rsidR="0007162A">
        <w:tblPrEx>
          <w:tblCellMar>
            <w:top w:w="0" w:type="dxa"/>
            <w:bottom w:w="0" w:type="dxa"/>
          </w:tblCellMar>
        </w:tblPrEx>
        <w:trPr>
          <w:jc w:val="center"/>
        </w:trPr>
        <w:tc>
          <w:tcPr>
            <w:tcW w:w="1728" w:type="dxa"/>
          </w:tcPr>
          <w:p w:rsidR="0007162A" w:rsidRPr="005922BF" w:rsidRDefault="0007162A" w:rsidP="00CD0101">
            <w:pPr>
              <w:jc w:val="center"/>
              <w:rPr>
                <w:szCs w:val="21"/>
              </w:rPr>
            </w:pPr>
            <w:r w:rsidRPr="005922BF">
              <w:rPr>
                <w:szCs w:val="21"/>
              </w:rPr>
              <w:t>CORPACCOUNT</w:t>
            </w:r>
          </w:p>
        </w:tc>
        <w:tc>
          <w:tcPr>
            <w:tcW w:w="3443" w:type="dxa"/>
          </w:tcPr>
          <w:p w:rsidR="0007162A" w:rsidRPr="005922BF" w:rsidRDefault="00972A8E" w:rsidP="00CD0101">
            <w:pPr>
              <w:rPr>
                <w:rFonts w:hint="eastAsia"/>
                <w:szCs w:val="21"/>
              </w:rPr>
            </w:pPr>
            <w:r w:rsidRPr="00972A8E">
              <w:rPr>
                <w:color w:val="0000FF"/>
                <w:szCs w:val="21"/>
                <w:lang w:val="zh-CN"/>
              </w:rPr>
              <w:t>集团</w:t>
            </w:r>
            <w:r w:rsidRPr="00972A8E">
              <w:rPr>
                <w:rFonts w:hint="eastAsia"/>
                <w:color w:val="0000FF"/>
                <w:szCs w:val="21"/>
                <w:lang w:val="zh-CN"/>
              </w:rPr>
              <w:t>编号</w:t>
            </w:r>
            <w:r w:rsidR="0007162A" w:rsidRPr="00550118">
              <w:rPr>
                <w:rFonts w:hint="eastAsia"/>
                <w:color w:val="0000FF"/>
                <w:szCs w:val="21"/>
                <w:lang w:val="zh-CN"/>
              </w:rPr>
              <w:t>（必填）</w:t>
            </w:r>
          </w:p>
        </w:tc>
        <w:tc>
          <w:tcPr>
            <w:tcW w:w="1508" w:type="dxa"/>
          </w:tcPr>
          <w:p w:rsidR="0007162A" w:rsidRPr="005922BF" w:rsidRDefault="0007162A" w:rsidP="00CD0101">
            <w:pPr>
              <w:jc w:val="center"/>
              <w:rPr>
                <w:szCs w:val="21"/>
              </w:rPr>
            </w:pPr>
            <w:r w:rsidRPr="005922BF">
              <w:rPr>
                <w:szCs w:val="21"/>
              </w:rPr>
              <w:t>String</w:t>
            </w:r>
          </w:p>
        </w:tc>
        <w:tc>
          <w:tcPr>
            <w:tcW w:w="1529" w:type="dxa"/>
          </w:tcPr>
          <w:p w:rsidR="0007162A" w:rsidRPr="005922BF" w:rsidRDefault="0007162A" w:rsidP="00CD0101">
            <w:pPr>
              <w:jc w:val="center"/>
              <w:rPr>
                <w:szCs w:val="21"/>
              </w:rPr>
            </w:pPr>
            <w:r w:rsidRPr="005922BF">
              <w:rPr>
                <w:szCs w:val="21"/>
              </w:rPr>
              <w:t>32</w:t>
            </w:r>
          </w:p>
        </w:tc>
      </w:tr>
      <w:tr w:rsidR="0007162A">
        <w:tblPrEx>
          <w:tblCellMar>
            <w:top w:w="0" w:type="dxa"/>
            <w:bottom w:w="0" w:type="dxa"/>
          </w:tblCellMar>
        </w:tblPrEx>
        <w:trPr>
          <w:jc w:val="center"/>
        </w:trPr>
        <w:tc>
          <w:tcPr>
            <w:tcW w:w="1728" w:type="dxa"/>
          </w:tcPr>
          <w:p w:rsidR="0007162A" w:rsidRPr="005922BF" w:rsidRDefault="0007162A" w:rsidP="00CD0101">
            <w:pPr>
              <w:jc w:val="center"/>
              <w:rPr>
                <w:szCs w:val="21"/>
              </w:rPr>
            </w:pPr>
            <w:r w:rsidRPr="0062159A">
              <w:rPr>
                <w:rFonts w:hint="eastAsia"/>
                <w:caps/>
                <w:szCs w:val="21"/>
              </w:rPr>
              <w:t>deptID</w:t>
            </w:r>
          </w:p>
        </w:tc>
        <w:tc>
          <w:tcPr>
            <w:tcW w:w="3443" w:type="dxa"/>
          </w:tcPr>
          <w:p w:rsidR="0007162A" w:rsidRPr="005922BF" w:rsidRDefault="0007162A" w:rsidP="00CD0101">
            <w:pPr>
              <w:rPr>
                <w:szCs w:val="21"/>
                <w:lang w:val="zh-CN"/>
              </w:rPr>
            </w:pPr>
            <w:r>
              <w:rPr>
                <w:rFonts w:hint="eastAsia"/>
                <w:szCs w:val="21"/>
              </w:rPr>
              <w:t>部门</w:t>
            </w:r>
            <w:r>
              <w:rPr>
                <w:rFonts w:hint="eastAsia"/>
                <w:szCs w:val="21"/>
              </w:rPr>
              <w:t>ID</w:t>
            </w:r>
            <w:r w:rsidRPr="00550118">
              <w:rPr>
                <w:rFonts w:hint="eastAsia"/>
                <w:color w:val="0000FF"/>
                <w:szCs w:val="21"/>
              </w:rPr>
              <w:t xml:space="preserve"> (</w:t>
            </w:r>
            <w:r w:rsidRPr="00550118">
              <w:rPr>
                <w:rFonts w:hint="eastAsia"/>
                <w:color w:val="0000FF"/>
                <w:szCs w:val="21"/>
              </w:rPr>
              <w:t>必填</w:t>
            </w:r>
            <w:r w:rsidRPr="00550118">
              <w:rPr>
                <w:rFonts w:hint="eastAsia"/>
                <w:color w:val="0000FF"/>
                <w:szCs w:val="21"/>
              </w:rPr>
              <w:t>)</w:t>
            </w:r>
          </w:p>
        </w:tc>
        <w:tc>
          <w:tcPr>
            <w:tcW w:w="1508" w:type="dxa"/>
          </w:tcPr>
          <w:p w:rsidR="0007162A" w:rsidRPr="005922BF" w:rsidRDefault="0007162A" w:rsidP="00CD0101">
            <w:pPr>
              <w:jc w:val="center"/>
              <w:rPr>
                <w:szCs w:val="21"/>
              </w:rPr>
            </w:pPr>
            <w:r w:rsidRPr="005922BF">
              <w:rPr>
                <w:szCs w:val="21"/>
              </w:rPr>
              <w:t>String</w:t>
            </w:r>
          </w:p>
        </w:tc>
        <w:tc>
          <w:tcPr>
            <w:tcW w:w="1529" w:type="dxa"/>
          </w:tcPr>
          <w:p w:rsidR="0007162A" w:rsidRPr="005922BF" w:rsidRDefault="0007162A" w:rsidP="00CD0101">
            <w:pPr>
              <w:jc w:val="center"/>
              <w:rPr>
                <w:rFonts w:hint="eastAsia"/>
                <w:szCs w:val="21"/>
              </w:rPr>
            </w:pPr>
            <w:r>
              <w:rPr>
                <w:rFonts w:hint="eastAsia"/>
                <w:szCs w:val="21"/>
              </w:rPr>
              <w:t>32</w:t>
            </w:r>
          </w:p>
        </w:tc>
      </w:tr>
      <w:tr w:rsidR="0007162A">
        <w:tblPrEx>
          <w:tblCellMar>
            <w:top w:w="0" w:type="dxa"/>
            <w:bottom w:w="0" w:type="dxa"/>
          </w:tblCellMar>
        </w:tblPrEx>
        <w:trPr>
          <w:jc w:val="center"/>
        </w:trPr>
        <w:tc>
          <w:tcPr>
            <w:tcW w:w="1728" w:type="dxa"/>
          </w:tcPr>
          <w:p w:rsidR="0007162A" w:rsidRPr="005922BF" w:rsidRDefault="0007162A" w:rsidP="00CD0101">
            <w:pPr>
              <w:spacing w:line="360" w:lineRule="auto"/>
              <w:jc w:val="center"/>
              <w:rPr>
                <w:szCs w:val="21"/>
              </w:rPr>
            </w:pPr>
            <w:r w:rsidRPr="005922BF">
              <w:rPr>
                <w:szCs w:val="21"/>
              </w:rPr>
              <w:t>RESULTCODE</w:t>
            </w:r>
          </w:p>
        </w:tc>
        <w:tc>
          <w:tcPr>
            <w:tcW w:w="3443" w:type="dxa"/>
          </w:tcPr>
          <w:p w:rsidR="0007162A" w:rsidRDefault="0007162A" w:rsidP="00CD0101">
            <w:pPr>
              <w:spacing w:line="360" w:lineRule="auto"/>
              <w:rPr>
                <w:ins w:id="360" w:author="张光木" w:date="2008-09-10T10:42:00Z"/>
                <w:rFonts w:hint="eastAsia"/>
                <w:color w:val="0000FF"/>
                <w:szCs w:val="21"/>
                <w:lang w:val="zh-CN"/>
              </w:rPr>
            </w:pPr>
            <w:r w:rsidRPr="005922BF">
              <w:rPr>
                <w:szCs w:val="21"/>
                <w:lang w:val="zh-CN"/>
              </w:rPr>
              <w:t>返回结果代码</w:t>
            </w:r>
            <w:r w:rsidRPr="00550118">
              <w:rPr>
                <w:rFonts w:hint="eastAsia"/>
                <w:color w:val="0000FF"/>
                <w:szCs w:val="21"/>
                <w:lang w:val="zh-CN"/>
              </w:rPr>
              <w:t>（必填）</w:t>
            </w:r>
          </w:p>
          <w:p w:rsidR="00815E18" w:rsidRDefault="00815E18" w:rsidP="00CD0101">
            <w:pPr>
              <w:numPr>
                <w:ins w:id="361" w:author="张光木" w:date="2008-09-10T10:42:00Z"/>
              </w:numPr>
              <w:spacing w:line="360" w:lineRule="auto"/>
              <w:rPr>
                <w:ins w:id="362" w:author="张光木" w:date="2008-09-10T10:42:00Z"/>
                <w:rFonts w:hint="eastAsia"/>
                <w:color w:val="0000FF"/>
                <w:szCs w:val="21"/>
                <w:lang w:val="zh-CN"/>
              </w:rPr>
            </w:pPr>
            <w:ins w:id="363" w:author="张光木" w:date="2008-09-10T10:42:00Z">
              <w:r>
                <w:rPr>
                  <w:rFonts w:hint="eastAsia"/>
                  <w:color w:val="0000FF"/>
                  <w:szCs w:val="21"/>
                  <w:lang w:val="zh-CN"/>
                </w:rPr>
                <w:t>0</w:t>
              </w:r>
              <w:r>
                <w:rPr>
                  <w:rFonts w:hint="eastAsia"/>
                  <w:color w:val="0000FF"/>
                  <w:szCs w:val="21"/>
                  <w:lang w:val="zh-CN"/>
                </w:rPr>
                <w:t>：成功</w:t>
              </w:r>
            </w:ins>
          </w:p>
          <w:p w:rsidR="00815E18" w:rsidRPr="005922BF" w:rsidRDefault="00815E18" w:rsidP="00CD0101">
            <w:pPr>
              <w:numPr>
                <w:ins w:id="364" w:author="张光木" w:date="2008-09-10T10:42:00Z"/>
              </w:numPr>
              <w:spacing w:line="360" w:lineRule="auto"/>
              <w:rPr>
                <w:szCs w:val="21"/>
              </w:rPr>
            </w:pPr>
            <w:ins w:id="365" w:author="张光木" w:date="2008-09-10T10:42:00Z">
              <w:r>
                <w:rPr>
                  <w:rFonts w:hint="eastAsia"/>
                  <w:color w:val="0000FF"/>
                  <w:szCs w:val="21"/>
                  <w:lang w:val="zh-CN"/>
                </w:rPr>
                <w:t>1</w:t>
              </w:r>
              <w:r>
                <w:rPr>
                  <w:rFonts w:hint="eastAsia"/>
                  <w:color w:val="0000FF"/>
                  <w:szCs w:val="21"/>
                  <w:lang w:val="zh-CN"/>
                </w:rPr>
                <w:t>、失败</w:t>
              </w:r>
            </w:ins>
          </w:p>
        </w:tc>
        <w:tc>
          <w:tcPr>
            <w:tcW w:w="1508" w:type="dxa"/>
            <w:vAlign w:val="center"/>
          </w:tcPr>
          <w:p w:rsidR="0007162A" w:rsidRPr="005922BF" w:rsidRDefault="0007162A" w:rsidP="00CD0101">
            <w:pPr>
              <w:spacing w:line="360" w:lineRule="auto"/>
              <w:jc w:val="center"/>
              <w:rPr>
                <w:szCs w:val="21"/>
              </w:rPr>
            </w:pPr>
            <w:r w:rsidRPr="005922BF">
              <w:rPr>
                <w:szCs w:val="21"/>
              </w:rPr>
              <w:t>String</w:t>
            </w:r>
          </w:p>
        </w:tc>
        <w:tc>
          <w:tcPr>
            <w:tcW w:w="1529" w:type="dxa"/>
            <w:vAlign w:val="center"/>
          </w:tcPr>
          <w:p w:rsidR="0007162A" w:rsidRPr="005922BF" w:rsidRDefault="0007162A" w:rsidP="00CD0101">
            <w:pPr>
              <w:spacing w:line="360" w:lineRule="auto"/>
              <w:jc w:val="center"/>
              <w:rPr>
                <w:szCs w:val="21"/>
              </w:rPr>
            </w:pPr>
            <w:r w:rsidRPr="005922BF">
              <w:rPr>
                <w:szCs w:val="21"/>
              </w:rPr>
              <w:t>16</w:t>
            </w:r>
          </w:p>
        </w:tc>
      </w:tr>
      <w:tr w:rsidR="0007162A">
        <w:tblPrEx>
          <w:tblCellMar>
            <w:top w:w="0" w:type="dxa"/>
            <w:bottom w:w="0" w:type="dxa"/>
          </w:tblCellMar>
        </w:tblPrEx>
        <w:trPr>
          <w:jc w:val="center"/>
        </w:trPr>
        <w:tc>
          <w:tcPr>
            <w:tcW w:w="1728" w:type="dxa"/>
          </w:tcPr>
          <w:p w:rsidR="0007162A" w:rsidRPr="005922BF" w:rsidRDefault="0007162A" w:rsidP="00CD0101">
            <w:pPr>
              <w:spacing w:line="360" w:lineRule="auto"/>
              <w:jc w:val="center"/>
              <w:rPr>
                <w:szCs w:val="21"/>
              </w:rPr>
            </w:pPr>
            <w:r w:rsidRPr="005922BF">
              <w:rPr>
                <w:szCs w:val="21"/>
              </w:rPr>
              <w:t>RESULTMSG</w:t>
            </w:r>
          </w:p>
        </w:tc>
        <w:tc>
          <w:tcPr>
            <w:tcW w:w="3443" w:type="dxa"/>
          </w:tcPr>
          <w:p w:rsidR="00815E18" w:rsidRPr="00815E18" w:rsidRDefault="0007162A" w:rsidP="00CD0101">
            <w:pPr>
              <w:spacing w:line="360" w:lineRule="auto"/>
              <w:rPr>
                <w:color w:val="0000FF"/>
                <w:szCs w:val="21"/>
                <w:lang w:val="zh-CN"/>
                <w:rPrChange w:id="366" w:author="张光木" w:date="2008-09-10T10:42:00Z">
                  <w:rPr>
                    <w:szCs w:val="21"/>
                  </w:rPr>
                </w:rPrChange>
              </w:rPr>
            </w:pPr>
            <w:r w:rsidRPr="005922BF">
              <w:rPr>
                <w:szCs w:val="21"/>
                <w:lang w:val="zh-CN"/>
              </w:rPr>
              <w:t>返回结果消息描述</w:t>
            </w:r>
            <w:r w:rsidR="00972A8E" w:rsidRPr="00550118">
              <w:rPr>
                <w:rFonts w:hint="eastAsia"/>
                <w:color w:val="0000FF"/>
                <w:szCs w:val="21"/>
                <w:lang w:val="zh-CN"/>
              </w:rPr>
              <w:t>（</w:t>
            </w:r>
            <w:r w:rsidR="00972A8E">
              <w:rPr>
                <w:rFonts w:hint="eastAsia"/>
                <w:color w:val="0000FF"/>
                <w:szCs w:val="21"/>
                <w:lang w:val="zh-CN"/>
              </w:rPr>
              <w:t>非</w:t>
            </w:r>
            <w:r w:rsidR="00972A8E" w:rsidRPr="00550118">
              <w:rPr>
                <w:rFonts w:hint="eastAsia"/>
                <w:color w:val="0000FF"/>
                <w:szCs w:val="21"/>
                <w:lang w:val="zh-CN"/>
              </w:rPr>
              <w:t>必填</w:t>
            </w:r>
            <w:ins w:id="367" w:author="张光木" w:date="2008-09-10T10:42:00Z">
              <w:r w:rsidR="001E45B8">
                <w:rPr>
                  <w:rFonts w:hint="eastAsia"/>
                  <w:color w:val="0000FF"/>
                  <w:szCs w:val="21"/>
                  <w:lang w:val="zh-CN"/>
                </w:rPr>
                <w:t>，如果结果返回</w:t>
              </w:r>
              <w:r w:rsidR="00F02E2F">
                <w:rPr>
                  <w:rFonts w:hint="eastAsia"/>
                  <w:color w:val="0000FF"/>
                  <w:szCs w:val="21"/>
                  <w:lang w:val="zh-CN"/>
                </w:rPr>
                <w:t>为</w:t>
              </w:r>
              <w:r w:rsidR="001E45B8">
                <w:rPr>
                  <w:rFonts w:hint="eastAsia"/>
                  <w:color w:val="0000FF"/>
                  <w:szCs w:val="21"/>
                  <w:lang w:val="zh-CN"/>
                </w:rPr>
                <w:t>失败</w:t>
              </w:r>
              <w:r w:rsidR="00F02E2F">
                <w:rPr>
                  <w:rFonts w:hint="eastAsia"/>
                  <w:color w:val="0000FF"/>
                  <w:szCs w:val="21"/>
                  <w:lang w:val="zh-CN"/>
                </w:rPr>
                <w:t>则必需填写</w:t>
              </w:r>
            </w:ins>
            <w:r w:rsidR="00972A8E" w:rsidRPr="00550118">
              <w:rPr>
                <w:rFonts w:hint="eastAsia"/>
                <w:color w:val="0000FF"/>
                <w:szCs w:val="21"/>
                <w:lang w:val="zh-CN"/>
              </w:rPr>
              <w:t>）</w:t>
            </w:r>
          </w:p>
        </w:tc>
        <w:tc>
          <w:tcPr>
            <w:tcW w:w="1508" w:type="dxa"/>
            <w:vAlign w:val="center"/>
          </w:tcPr>
          <w:p w:rsidR="0007162A" w:rsidRPr="005922BF" w:rsidRDefault="0007162A" w:rsidP="00CD0101">
            <w:pPr>
              <w:spacing w:line="360" w:lineRule="auto"/>
              <w:jc w:val="center"/>
              <w:rPr>
                <w:szCs w:val="21"/>
              </w:rPr>
            </w:pPr>
            <w:r w:rsidRPr="005922BF">
              <w:rPr>
                <w:szCs w:val="21"/>
              </w:rPr>
              <w:t>String</w:t>
            </w:r>
          </w:p>
        </w:tc>
        <w:tc>
          <w:tcPr>
            <w:tcW w:w="1529" w:type="dxa"/>
            <w:vAlign w:val="center"/>
          </w:tcPr>
          <w:p w:rsidR="0007162A" w:rsidRPr="005922BF" w:rsidRDefault="0007162A" w:rsidP="00CD0101">
            <w:pPr>
              <w:spacing w:line="360" w:lineRule="auto"/>
              <w:jc w:val="center"/>
              <w:rPr>
                <w:rFonts w:hint="eastAsia"/>
                <w:szCs w:val="21"/>
              </w:rPr>
            </w:pPr>
            <w:r>
              <w:rPr>
                <w:rFonts w:hint="eastAsia"/>
                <w:szCs w:val="21"/>
              </w:rPr>
              <w:t>256</w:t>
            </w:r>
          </w:p>
        </w:tc>
      </w:tr>
    </w:tbl>
    <w:p w:rsidR="00A35731" w:rsidRDefault="00A35731" w:rsidP="00A35731">
      <w:pPr>
        <w:pStyle w:val="4"/>
        <w:numPr>
          <w:ilvl w:val="3"/>
          <w:numId w:val="0"/>
        </w:numPr>
        <w:tabs>
          <w:tab w:val="num" w:pos="737"/>
        </w:tabs>
        <w:ind w:left="1106" w:hanging="680"/>
        <w:rPr>
          <w:rFonts w:hint="eastAsia"/>
        </w:rPr>
      </w:pPr>
      <w:r>
        <w:rPr>
          <w:rFonts w:hint="eastAsia"/>
        </w:rPr>
        <w:t>可选的</w:t>
      </w:r>
      <w:r w:rsidR="00FE33F7">
        <w:rPr>
          <w:rFonts w:hint="eastAsia"/>
        </w:rPr>
        <w:t>部门</w:t>
      </w:r>
      <w:r>
        <w:rPr>
          <w:rFonts w:hint="eastAsia"/>
        </w:rPr>
        <w:t>属性参数与参数值列表如下：</w:t>
      </w:r>
    </w:p>
    <w:tbl>
      <w:tblPr>
        <w:tblW w:w="6913" w:type="dxa"/>
        <w:jc w:val="center"/>
        <w:tblInd w:w="534" w:type="dxa"/>
        <w:tblLook w:val="01E0"/>
      </w:tblPr>
      <w:tblGrid>
        <w:gridCol w:w="2661"/>
        <w:gridCol w:w="1993"/>
        <w:gridCol w:w="2259"/>
      </w:tblGrid>
      <w:tr w:rsidR="00C85229" w:rsidRPr="009C4E55" w:rsidTr="009C4E55">
        <w:trPr>
          <w:jc w:val="center"/>
        </w:trPr>
        <w:tc>
          <w:tcPr>
            <w:tcW w:w="2661" w:type="dxa"/>
          </w:tcPr>
          <w:p w:rsidR="00C85229" w:rsidRPr="009C4E55" w:rsidRDefault="00C85229"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InfoKeyID</w:t>
            </w:r>
          </w:p>
        </w:tc>
        <w:tc>
          <w:tcPr>
            <w:tcW w:w="1993" w:type="dxa"/>
          </w:tcPr>
          <w:p w:rsidR="00C85229" w:rsidRPr="009C4E55" w:rsidRDefault="00C85229"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属性名称</w:t>
            </w:r>
          </w:p>
        </w:tc>
        <w:tc>
          <w:tcPr>
            <w:tcW w:w="2259" w:type="dxa"/>
          </w:tcPr>
          <w:p w:rsidR="00C85229" w:rsidRPr="009C4E55" w:rsidRDefault="00C85229"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属性类型</w:t>
            </w:r>
          </w:p>
        </w:tc>
      </w:tr>
      <w:tr w:rsidR="00C85229" w:rsidRPr="009C4E55" w:rsidTr="009C4E55">
        <w:trPr>
          <w:jc w:val="center"/>
        </w:trPr>
        <w:tc>
          <w:tcPr>
            <w:tcW w:w="2661"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DEPT_ID</w:t>
            </w:r>
          </w:p>
        </w:tc>
        <w:tc>
          <w:tcPr>
            <w:tcW w:w="1993"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部门代码</w:t>
            </w:r>
          </w:p>
        </w:tc>
        <w:tc>
          <w:tcPr>
            <w:tcW w:w="2259" w:type="dxa"/>
          </w:tcPr>
          <w:p w:rsidR="00C85229" w:rsidRPr="009C4E55" w:rsidRDefault="00761553" w:rsidP="009C4E55">
            <w:pPr>
              <w:widowControl/>
              <w:tabs>
                <w:tab w:val="center" w:pos="4510"/>
                <w:tab w:val="right" w:pos="9020"/>
              </w:tabs>
              <w:rPr>
                <w:rFonts w:ascii="Arial" w:hAnsi="Arial" w:hint="eastAsia"/>
                <w:sz w:val="18"/>
                <w:szCs w:val="21"/>
              </w:rPr>
            </w:pPr>
            <w:r w:rsidRPr="009C4E55">
              <w:rPr>
                <w:rFonts w:ascii="Arial" w:hAnsi="Arial"/>
                <w:sz w:val="18"/>
                <w:szCs w:val="21"/>
              </w:rPr>
              <w:t>NUMBER(10)</w:t>
            </w:r>
          </w:p>
        </w:tc>
      </w:tr>
      <w:tr w:rsidR="00C85229" w:rsidRPr="009C4E55" w:rsidTr="009C4E55">
        <w:trPr>
          <w:jc w:val="center"/>
        </w:trPr>
        <w:tc>
          <w:tcPr>
            <w:tcW w:w="2661"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DEPT_NAME</w:t>
            </w:r>
          </w:p>
        </w:tc>
        <w:tc>
          <w:tcPr>
            <w:tcW w:w="1993"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部门名称</w:t>
            </w:r>
          </w:p>
        </w:tc>
        <w:tc>
          <w:tcPr>
            <w:tcW w:w="2259" w:type="dxa"/>
          </w:tcPr>
          <w:p w:rsidR="00C85229" w:rsidRPr="009C4E55" w:rsidRDefault="00761553" w:rsidP="009C4E55">
            <w:pPr>
              <w:widowControl/>
              <w:tabs>
                <w:tab w:val="center" w:pos="4510"/>
                <w:tab w:val="right" w:pos="9020"/>
              </w:tabs>
              <w:rPr>
                <w:rFonts w:ascii="Arial" w:hAnsi="Arial" w:hint="eastAsia"/>
                <w:sz w:val="18"/>
                <w:szCs w:val="21"/>
              </w:rPr>
            </w:pPr>
            <w:r w:rsidRPr="009C4E55">
              <w:rPr>
                <w:rFonts w:ascii="Arial" w:hAnsi="Arial"/>
                <w:sz w:val="18"/>
                <w:szCs w:val="21"/>
              </w:rPr>
              <w:t>VARCHAR2(64)</w:t>
            </w:r>
          </w:p>
        </w:tc>
      </w:tr>
      <w:tr w:rsidR="00C85229" w:rsidRPr="009C4E55" w:rsidTr="009C4E55">
        <w:trPr>
          <w:jc w:val="center"/>
        </w:trPr>
        <w:tc>
          <w:tcPr>
            <w:tcW w:w="2661"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DEPT_DESC</w:t>
            </w:r>
          </w:p>
        </w:tc>
        <w:tc>
          <w:tcPr>
            <w:tcW w:w="1993"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部门描述</w:t>
            </w:r>
          </w:p>
        </w:tc>
        <w:tc>
          <w:tcPr>
            <w:tcW w:w="2259" w:type="dxa"/>
          </w:tcPr>
          <w:p w:rsidR="00C85229" w:rsidRPr="009C4E55" w:rsidRDefault="00EC3FD7" w:rsidP="009C4E55">
            <w:pPr>
              <w:widowControl/>
              <w:tabs>
                <w:tab w:val="center" w:pos="4510"/>
                <w:tab w:val="right" w:pos="9020"/>
              </w:tabs>
              <w:rPr>
                <w:rFonts w:ascii="Arial" w:hAnsi="Arial" w:hint="eastAsia"/>
                <w:sz w:val="18"/>
                <w:szCs w:val="21"/>
              </w:rPr>
            </w:pPr>
            <w:r w:rsidRPr="009C4E55">
              <w:rPr>
                <w:rFonts w:ascii="Arial" w:hAnsi="Arial"/>
                <w:sz w:val="18"/>
                <w:szCs w:val="21"/>
              </w:rPr>
              <w:t>VARCHAR2(1024)</w:t>
            </w:r>
          </w:p>
        </w:tc>
      </w:tr>
      <w:tr w:rsidR="00C85229" w:rsidRPr="009C4E55" w:rsidTr="009C4E55">
        <w:trPr>
          <w:jc w:val="center"/>
        </w:trPr>
        <w:tc>
          <w:tcPr>
            <w:tcW w:w="2661"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DEPT_LEVEL</w:t>
            </w:r>
          </w:p>
        </w:tc>
        <w:tc>
          <w:tcPr>
            <w:tcW w:w="1993"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部门级别</w:t>
            </w:r>
          </w:p>
        </w:tc>
        <w:tc>
          <w:tcPr>
            <w:tcW w:w="2259" w:type="dxa"/>
          </w:tcPr>
          <w:p w:rsidR="00C85229" w:rsidRPr="009C4E55" w:rsidRDefault="00EC3FD7" w:rsidP="009C4E55">
            <w:pPr>
              <w:widowControl/>
              <w:tabs>
                <w:tab w:val="center" w:pos="4510"/>
                <w:tab w:val="right" w:pos="9020"/>
              </w:tabs>
              <w:rPr>
                <w:rFonts w:ascii="Arial" w:hAnsi="Arial" w:hint="eastAsia"/>
                <w:sz w:val="18"/>
                <w:szCs w:val="21"/>
              </w:rPr>
            </w:pPr>
            <w:r w:rsidRPr="009C4E55">
              <w:rPr>
                <w:rFonts w:ascii="Arial" w:hAnsi="Arial"/>
                <w:sz w:val="18"/>
                <w:szCs w:val="21"/>
              </w:rPr>
              <w:t>NUMBER(2)</w:t>
            </w:r>
          </w:p>
        </w:tc>
      </w:tr>
      <w:tr w:rsidR="00C85229" w:rsidRPr="009C4E55" w:rsidTr="009C4E55">
        <w:trPr>
          <w:jc w:val="center"/>
        </w:trPr>
        <w:tc>
          <w:tcPr>
            <w:tcW w:w="2661"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DEPT_SUPPERID</w:t>
            </w:r>
          </w:p>
        </w:tc>
        <w:tc>
          <w:tcPr>
            <w:tcW w:w="1993" w:type="dxa"/>
          </w:tcPr>
          <w:p w:rsidR="00C85229" w:rsidRPr="009C4E55" w:rsidRDefault="00C85229" w:rsidP="009C4E55">
            <w:pPr>
              <w:tabs>
                <w:tab w:val="center" w:pos="4510"/>
                <w:tab w:val="right" w:pos="9020"/>
              </w:tabs>
              <w:rPr>
                <w:rFonts w:ascii="Arial" w:hAnsi="Arial" w:hint="eastAsia"/>
                <w:sz w:val="18"/>
                <w:szCs w:val="18"/>
              </w:rPr>
            </w:pPr>
            <w:r w:rsidRPr="009C4E55">
              <w:rPr>
                <w:rFonts w:ascii="Arial" w:hAnsi="Arial" w:hint="eastAsia"/>
                <w:sz w:val="18"/>
                <w:szCs w:val="18"/>
              </w:rPr>
              <w:t>父部门代码</w:t>
            </w:r>
          </w:p>
        </w:tc>
        <w:tc>
          <w:tcPr>
            <w:tcW w:w="2259" w:type="dxa"/>
          </w:tcPr>
          <w:p w:rsidR="00C85229" w:rsidRPr="009C4E55" w:rsidRDefault="00EC3FD7" w:rsidP="009C4E55">
            <w:pPr>
              <w:widowControl/>
              <w:tabs>
                <w:tab w:val="center" w:pos="4510"/>
                <w:tab w:val="right" w:pos="9020"/>
              </w:tabs>
              <w:rPr>
                <w:rFonts w:ascii="Arial" w:hAnsi="Arial" w:hint="eastAsia"/>
                <w:sz w:val="18"/>
                <w:szCs w:val="21"/>
              </w:rPr>
            </w:pPr>
            <w:r w:rsidRPr="009C4E55">
              <w:rPr>
                <w:rFonts w:ascii="Arial" w:hAnsi="Arial"/>
                <w:sz w:val="18"/>
                <w:szCs w:val="21"/>
              </w:rPr>
              <w:t>NUMBER(10)</w:t>
            </w:r>
          </w:p>
        </w:tc>
      </w:tr>
      <w:tr w:rsidR="00C85229" w:rsidRPr="009C4E55" w:rsidDel="00E66C00" w:rsidTr="009C4E55">
        <w:trPr>
          <w:jc w:val="center"/>
          <w:del w:id="368" w:author="张光木" w:date="2008-09-10T10:42:00Z"/>
        </w:trPr>
        <w:tc>
          <w:tcPr>
            <w:tcW w:w="2661" w:type="dxa"/>
          </w:tcPr>
          <w:p w:rsidR="00C85229" w:rsidRPr="009C4E55" w:rsidDel="00E66C00" w:rsidRDefault="00C85229" w:rsidP="009C4E55">
            <w:pPr>
              <w:tabs>
                <w:tab w:val="center" w:pos="4510"/>
                <w:tab w:val="right" w:pos="9020"/>
              </w:tabs>
              <w:rPr>
                <w:del w:id="369" w:author="张光木" w:date="2008-09-10T10:42:00Z"/>
                <w:rFonts w:ascii="Arial" w:hAnsi="Arial" w:hint="eastAsia"/>
                <w:sz w:val="18"/>
                <w:szCs w:val="18"/>
              </w:rPr>
            </w:pPr>
            <w:del w:id="370" w:author="张光木" w:date="2008-09-10T10:42:00Z">
              <w:r w:rsidRPr="009C4E55" w:rsidDel="00E66C00">
                <w:rPr>
                  <w:rFonts w:ascii="Arial" w:hAnsi="Arial" w:hint="eastAsia"/>
                  <w:sz w:val="18"/>
                  <w:szCs w:val="18"/>
                </w:rPr>
                <w:delText>DEPT_</w:delText>
              </w:r>
              <w:r w:rsidRPr="009C4E55" w:rsidDel="00E66C00">
                <w:rPr>
                  <w:rFonts w:ascii="Arial" w:hAnsi="Arial"/>
                  <w:sz w:val="18"/>
                  <w:szCs w:val="18"/>
                </w:rPr>
                <w:delText xml:space="preserve"> PRINCIPALID</w:delText>
              </w:r>
            </w:del>
          </w:p>
        </w:tc>
        <w:tc>
          <w:tcPr>
            <w:tcW w:w="1993" w:type="dxa"/>
          </w:tcPr>
          <w:p w:rsidR="00C85229" w:rsidRPr="009C4E55" w:rsidDel="00E66C00" w:rsidRDefault="00C85229" w:rsidP="009C4E55">
            <w:pPr>
              <w:tabs>
                <w:tab w:val="center" w:pos="4510"/>
                <w:tab w:val="right" w:pos="9020"/>
              </w:tabs>
              <w:rPr>
                <w:del w:id="371" w:author="张光木" w:date="2008-09-10T10:42:00Z"/>
                <w:rFonts w:ascii="Arial" w:hAnsi="Arial" w:hint="eastAsia"/>
                <w:sz w:val="18"/>
                <w:szCs w:val="18"/>
              </w:rPr>
            </w:pPr>
            <w:del w:id="372" w:author="张光木" w:date="2008-09-10T10:42:00Z">
              <w:r w:rsidRPr="009C4E55" w:rsidDel="00E66C00">
                <w:rPr>
                  <w:rFonts w:ascii="Arial" w:hAnsi="Arial" w:hint="eastAsia"/>
                  <w:sz w:val="18"/>
                  <w:szCs w:val="18"/>
                </w:rPr>
                <w:delText>负责人</w:delText>
              </w:r>
              <w:r w:rsidRPr="009C4E55" w:rsidDel="00E66C00">
                <w:rPr>
                  <w:rFonts w:ascii="Arial" w:hAnsi="Arial" w:hint="eastAsia"/>
                  <w:sz w:val="18"/>
                  <w:szCs w:val="18"/>
                </w:rPr>
                <w:delText>ID</w:delText>
              </w:r>
            </w:del>
          </w:p>
        </w:tc>
        <w:tc>
          <w:tcPr>
            <w:tcW w:w="2259" w:type="dxa"/>
          </w:tcPr>
          <w:p w:rsidR="00C85229" w:rsidRPr="009C4E55" w:rsidDel="00E66C00" w:rsidRDefault="00EC3FD7" w:rsidP="009C4E55">
            <w:pPr>
              <w:widowControl/>
              <w:tabs>
                <w:tab w:val="center" w:pos="4510"/>
                <w:tab w:val="right" w:pos="9020"/>
              </w:tabs>
              <w:rPr>
                <w:del w:id="373" w:author="张光木" w:date="2008-09-10T10:42:00Z"/>
                <w:rFonts w:ascii="Arial" w:hAnsi="Arial" w:hint="eastAsia"/>
                <w:sz w:val="18"/>
                <w:szCs w:val="21"/>
              </w:rPr>
            </w:pPr>
            <w:del w:id="374" w:author="张光木" w:date="2008-09-10T10:42:00Z">
              <w:r w:rsidRPr="009C4E55" w:rsidDel="00E66C00">
                <w:rPr>
                  <w:rFonts w:ascii="Arial" w:hAnsi="Arial"/>
                  <w:sz w:val="18"/>
                  <w:szCs w:val="21"/>
                </w:rPr>
                <w:delText>VARCHAR2(32)</w:delText>
              </w:r>
            </w:del>
          </w:p>
        </w:tc>
      </w:tr>
      <w:tr w:rsidR="00C85229" w:rsidRPr="009C4E55" w:rsidDel="00E66C00" w:rsidTr="009C4E55">
        <w:trPr>
          <w:jc w:val="center"/>
          <w:del w:id="375" w:author="张光木" w:date="2008-09-10T10:42:00Z"/>
        </w:trPr>
        <w:tc>
          <w:tcPr>
            <w:tcW w:w="2661" w:type="dxa"/>
          </w:tcPr>
          <w:p w:rsidR="00C85229" w:rsidRPr="009C4E55" w:rsidDel="00E66C00" w:rsidRDefault="00C85229" w:rsidP="009C4E55">
            <w:pPr>
              <w:tabs>
                <w:tab w:val="center" w:pos="4510"/>
                <w:tab w:val="right" w:pos="9020"/>
              </w:tabs>
              <w:rPr>
                <w:del w:id="376" w:author="张光木" w:date="2008-09-10T10:42:00Z"/>
                <w:rFonts w:ascii="Arial" w:hAnsi="Arial" w:hint="eastAsia"/>
                <w:sz w:val="18"/>
                <w:szCs w:val="18"/>
              </w:rPr>
            </w:pPr>
            <w:del w:id="377" w:author="张光木" w:date="2008-09-10T10:42:00Z">
              <w:r w:rsidRPr="009C4E55" w:rsidDel="00E66C00">
                <w:rPr>
                  <w:rFonts w:ascii="Arial" w:hAnsi="Arial" w:hint="eastAsia"/>
                  <w:sz w:val="18"/>
                  <w:szCs w:val="18"/>
                </w:rPr>
                <w:delText>DEPT_</w:delText>
              </w:r>
              <w:r w:rsidRPr="009C4E55" w:rsidDel="00E66C00">
                <w:rPr>
                  <w:rFonts w:ascii="Arial" w:hAnsi="Arial"/>
                  <w:sz w:val="18"/>
                  <w:szCs w:val="18"/>
                </w:rPr>
                <w:delText xml:space="preserve"> LINKFAX</w:delText>
              </w:r>
            </w:del>
          </w:p>
        </w:tc>
        <w:tc>
          <w:tcPr>
            <w:tcW w:w="1993" w:type="dxa"/>
          </w:tcPr>
          <w:p w:rsidR="00C85229" w:rsidRPr="009C4E55" w:rsidDel="00E66C00" w:rsidRDefault="00C85229" w:rsidP="009C4E55">
            <w:pPr>
              <w:tabs>
                <w:tab w:val="center" w:pos="4510"/>
                <w:tab w:val="right" w:pos="9020"/>
              </w:tabs>
              <w:rPr>
                <w:del w:id="378" w:author="张光木" w:date="2008-09-10T10:42:00Z"/>
                <w:rFonts w:ascii="Arial" w:hAnsi="Arial" w:hint="eastAsia"/>
                <w:sz w:val="18"/>
                <w:szCs w:val="18"/>
              </w:rPr>
            </w:pPr>
            <w:del w:id="379" w:author="张光木" w:date="2008-09-10T10:42:00Z">
              <w:r w:rsidRPr="009C4E55" w:rsidDel="00E66C00">
                <w:rPr>
                  <w:rFonts w:ascii="Arial" w:hAnsi="Arial" w:hint="eastAsia"/>
                  <w:sz w:val="18"/>
                  <w:szCs w:val="18"/>
                </w:rPr>
                <w:delText>部门传真</w:delText>
              </w:r>
            </w:del>
          </w:p>
        </w:tc>
        <w:tc>
          <w:tcPr>
            <w:tcW w:w="2259" w:type="dxa"/>
          </w:tcPr>
          <w:p w:rsidR="00C85229" w:rsidRPr="009C4E55" w:rsidDel="00E66C00" w:rsidRDefault="00EC3FD7" w:rsidP="009C4E55">
            <w:pPr>
              <w:widowControl/>
              <w:tabs>
                <w:tab w:val="center" w:pos="4510"/>
                <w:tab w:val="right" w:pos="9020"/>
              </w:tabs>
              <w:rPr>
                <w:del w:id="380" w:author="张光木" w:date="2008-09-10T10:42:00Z"/>
                <w:rFonts w:ascii="Arial" w:hAnsi="Arial" w:hint="eastAsia"/>
                <w:sz w:val="18"/>
                <w:szCs w:val="21"/>
              </w:rPr>
            </w:pPr>
            <w:del w:id="381" w:author="张光木" w:date="2008-09-10T10:42:00Z">
              <w:r w:rsidRPr="009C4E55" w:rsidDel="00E66C00">
                <w:rPr>
                  <w:rFonts w:ascii="Arial" w:hAnsi="Arial"/>
                  <w:sz w:val="18"/>
                  <w:szCs w:val="21"/>
                </w:rPr>
                <w:delText>VARCHAR2(32)</w:delText>
              </w:r>
            </w:del>
          </w:p>
        </w:tc>
      </w:tr>
      <w:tr w:rsidR="00C85229" w:rsidRPr="009C4E55" w:rsidDel="00E66C00" w:rsidTr="009C4E55">
        <w:trPr>
          <w:jc w:val="center"/>
          <w:del w:id="382" w:author="张光木" w:date="2008-09-10T10:42:00Z"/>
        </w:trPr>
        <w:tc>
          <w:tcPr>
            <w:tcW w:w="2661" w:type="dxa"/>
          </w:tcPr>
          <w:p w:rsidR="00C85229" w:rsidRPr="009C4E55" w:rsidDel="00E66C00" w:rsidRDefault="00C85229" w:rsidP="009C4E55">
            <w:pPr>
              <w:tabs>
                <w:tab w:val="center" w:pos="4510"/>
                <w:tab w:val="right" w:pos="9020"/>
              </w:tabs>
              <w:rPr>
                <w:del w:id="383" w:author="张光木" w:date="2008-09-10T10:42:00Z"/>
                <w:rFonts w:ascii="Arial" w:hAnsi="Arial" w:hint="eastAsia"/>
                <w:sz w:val="18"/>
                <w:szCs w:val="18"/>
              </w:rPr>
            </w:pPr>
            <w:del w:id="384" w:author="张光木" w:date="2008-09-10T10:42:00Z">
              <w:r w:rsidRPr="009C4E55" w:rsidDel="00E66C00">
                <w:rPr>
                  <w:rFonts w:ascii="Arial" w:hAnsi="Arial" w:hint="eastAsia"/>
                  <w:sz w:val="18"/>
                  <w:szCs w:val="18"/>
                </w:rPr>
                <w:delText>DEPT_</w:delText>
              </w:r>
              <w:r w:rsidRPr="009C4E55" w:rsidDel="00E66C00">
                <w:rPr>
                  <w:rFonts w:ascii="Arial" w:hAnsi="Arial"/>
                  <w:sz w:val="18"/>
                  <w:szCs w:val="18"/>
                </w:rPr>
                <w:delText>MARK</w:delText>
              </w:r>
            </w:del>
          </w:p>
        </w:tc>
        <w:tc>
          <w:tcPr>
            <w:tcW w:w="1993" w:type="dxa"/>
          </w:tcPr>
          <w:p w:rsidR="00C85229" w:rsidRPr="009C4E55" w:rsidDel="00E66C00" w:rsidRDefault="00C85229" w:rsidP="009C4E55">
            <w:pPr>
              <w:tabs>
                <w:tab w:val="center" w:pos="4510"/>
                <w:tab w:val="right" w:pos="9020"/>
              </w:tabs>
              <w:rPr>
                <w:del w:id="385" w:author="张光木" w:date="2008-09-10T10:42:00Z"/>
                <w:rFonts w:ascii="Arial" w:hAnsi="Arial" w:hint="eastAsia"/>
                <w:sz w:val="18"/>
                <w:szCs w:val="18"/>
              </w:rPr>
            </w:pPr>
            <w:del w:id="386" w:author="张光木" w:date="2008-09-10T10:42:00Z">
              <w:r w:rsidRPr="009C4E55" w:rsidDel="00E66C00">
                <w:rPr>
                  <w:rFonts w:ascii="Arial" w:hAnsi="Arial" w:hint="eastAsia"/>
                  <w:sz w:val="18"/>
                  <w:szCs w:val="18"/>
                </w:rPr>
                <w:delText>部门拼音</w:delText>
              </w:r>
            </w:del>
          </w:p>
        </w:tc>
        <w:tc>
          <w:tcPr>
            <w:tcW w:w="2259" w:type="dxa"/>
          </w:tcPr>
          <w:p w:rsidR="00C85229" w:rsidRPr="009C4E55" w:rsidDel="00E66C00" w:rsidRDefault="00EC3FD7" w:rsidP="009C4E55">
            <w:pPr>
              <w:widowControl/>
              <w:tabs>
                <w:tab w:val="center" w:pos="4510"/>
                <w:tab w:val="right" w:pos="9020"/>
              </w:tabs>
              <w:rPr>
                <w:del w:id="387" w:author="张光木" w:date="2008-09-10T10:42:00Z"/>
                <w:rFonts w:ascii="Arial" w:hAnsi="Arial" w:hint="eastAsia"/>
                <w:sz w:val="18"/>
                <w:szCs w:val="21"/>
              </w:rPr>
            </w:pPr>
            <w:del w:id="388" w:author="张光木" w:date="2008-09-10T10:42:00Z">
              <w:r w:rsidRPr="009C4E55" w:rsidDel="00E66C00">
                <w:rPr>
                  <w:rFonts w:ascii="Arial" w:hAnsi="Arial"/>
                  <w:sz w:val="18"/>
                  <w:szCs w:val="21"/>
                </w:rPr>
                <w:delText>VARCHAR2(256)</w:delText>
              </w:r>
            </w:del>
          </w:p>
        </w:tc>
      </w:tr>
      <w:tr w:rsidR="00C85229" w:rsidRPr="009C4E55" w:rsidDel="00E66C00" w:rsidTr="009C4E55">
        <w:trPr>
          <w:jc w:val="center"/>
          <w:del w:id="389" w:author="张光木" w:date="2008-09-10T10:42:00Z"/>
        </w:trPr>
        <w:tc>
          <w:tcPr>
            <w:tcW w:w="2661" w:type="dxa"/>
          </w:tcPr>
          <w:p w:rsidR="00C85229" w:rsidRPr="009C4E55" w:rsidDel="00E66C00" w:rsidRDefault="00C85229" w:rsidP="009C4E55">
            <w:pPr>
              <w:tabs>
                <w:tab w:val="center" w:pos="4510"/>
                <w:tab w:val="right" w:pos="9020"/>
              </w:tabs>
              <w:rPr>
                <w:del w:id="390" w:author="张光木" w:date="2008-09-10T10:42:00Z"/>
                <w:rFonts w:ascii="Arial" w:hAnsi="Arial" w:hint="eastAsia"/>
                <w:sz w:val="18"/>
                <w:szCs w:val="18"/>
              </w:rPr>
            </w:pPr>
            <w:del w:id="391" w:author="张光木" w:date="2008-09-10T10:42:00Z">
              <w:r w:rsidRPr="009C4E55" w:rsidDel="00E66C00">
                <w:rPr>
                  <w:rFonts w:ascii="Arial" w:hAnsi="Arial" w:hint="eastAsia"/>
                  <w:sz w:val="18"/>
                  <w:szCs w:val="18"/>
                </w:rPr>
                <w:delText>DEPT_</w:delText>
              </w:r>
              <w:r w:rsidRPr="009C4E55" w:rsidDel="00E66C00">
                <w:rPr>
                  <w:rFonts w:ascii="Arial" w:hAnsi="Arial"/>
                  <w:sz w:val="18"/>
                  <w:szCs w:val="18"/>
                </w:rPr>
                <w:delText>MARKGD</w:delText>
              </w:r>
            </w:del>
          </w:p>
        </w:tc>
        <w:tc>
          <w:tcPr>
            <w:tcW w:w="1993" w:type="dxa"/>
          </w:tcPr>
          <w:p w:rsidR="00C85229" w:rsidRPr="009C4E55" w:rsidDel="00E66C00" w:rsidRDefault="00C85229" w:rsidP="009C4E55">
            <w:pPr>
              <w:tabs>
                <w:tab w:val="center" w:pos="4510"/>
                <w:tab w:val="right" w:pos="9020"/>
              </w:tabs>
              <w:rPr>
                <w:del w:id="392" w:author="张光木" w:date="2008-09-10T10:42:00Z"/>
                <w:rFonts w:ascii="Arial" w:hAnsi="Arial" w:hint="eastAsia"/>
                <w:sz w:val="18"/>
                <w:szCs w:val="18"/>
              </w:rPr>
            </w:pPr>
            <w:del w:id="393" w:author="张光木" w:date="2008-09-10T10:42:00Z">
              <w:r w:rsidRPr="009C4E55" w:rsidDel="00E66C00">
                <w:rPr>
                  <w:rFonts w:ascii="Arial" w:hAnsi="Arial" w:hint="eastAsia"/>
                  <w:sz w:val="18"/>
                  <w:szCs w:val="18"/>
                </w:rPr>
                <w:delText>部门粤语拼音</w:delText>
              </w:r>
            </w:del>
          </w:p>
        </w:tc>
        <w:tc>
          <w:tcPr>
            <w:tcW w:w="2259" w:type="dxa"/>
          </w:tcPr>
          <w:p w:rsidR="00C85229" w:rsidRPr="009C4E55" w:rsidDel="00E66C00" w:rsidRDefault="00EC3FD7" w:rsidP="009C4E55">
            <w:pPr>
              <w:widowControl/>
              <w:tabs>
                <w:tab w:val="center" w:pos="4510"/>
                <w:tab w:val="right" w:pos="9020"/>
              </w:tabs>
              <w:rPr>
                <w:del w:id="394" w:author="张光木" w:date="2008-09-10T10:42:00Z"/>
                <w:rFonts w:ascii="Arial" w:hAnsi="Arial" w:hint="eastAsia"/>
                <w:sz w:val="18"/>
                <w:szCs w:val="21"/>
              </w:rPr>
            </w:pPr>
            <w:del w:id="395" w:author="张光木" w:date="2008-09-10T10:42:00Z">
              <w:r w:rsidRPr="009C4E55" w:rsidDel="00E66C00">
                <w:rPr>
                  <w:rFonts w:ascii="Arial" w:hAnsi="Arial"/>
                  <w:sz w:val="18"/>
                  <w:szCs w:val="21"/>
                </w:rPr>
                <w:delText>VARCHAR2(256)</w:delText>
              </w:r>
            </w:del>
          </w:p>
        </w:tc>
      </w:tr>
    </w:tbl>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396" w:name="_Toc166594447"/>
      <w:r>
        <w:rPr>
          <w:rFonts w:hint="eastAsia"/>
        </w:rPr>
        <w:lastRenderedPageBreak/>
        <w:t>员工帐号绑定接口</w:t>
      </w:r>
      <w:bookmarkEnd w:id="396"/>
    </w:p>
    <w:p w:rsidR="00870AD9" w:rsidRPr="007E4F6B" w:rsidRDefault="00870AD9" w:rsidP="00870AD9">
      <w:pPr>
        <w:pStyle w:val="a4"/>
        <w:rPr>
          <w:rFonts w:hint="eastAsia"/>
        </w:rPr>
      </w:pPr>
      <w:r>
        <w:rPr>
          <w:rFonts w:hint="eastAsia"/>
        </w:rPr>
        <w:t>该接口面向需要绑定员工帐号的业务应用，如企业邮箱、</w:t>
      </w:r>
      <w:r>
        <w:rPr>
          <w:rFonts w:hint="eastAsia"/>
        </w:rPr>
        <w:t>OA</w:t>
      </w:r>
      <w:r>
        <w:rPr>
          <w:rFonts w:hint="eastAsia"/>
        </w:rPr>
        <w:t>系统等，这些应用必须绑定企业员工帐号信息，否则应用无法开展</w:t>
      </w:r>
      <w:r w:rsidRPr="00F62AE3">
        <w:rPr>
          <w:rFonts w:hint="eastAsia"/>
        </w:rPr>
        <w:t>。企业管理员和客户经理是员工绑定的发起</w:t>
      </w:r>
      <w:r>
        <w:rPr>
          <w:rFonts w:hint="eastAsia"/>
        </w:rPr>
        <w:t>者</w:t>
      </w:r>
      <w:r w:rsidRPr="00F62AE3">
        <w:rPr>
          <w:rFonts w:hint="eastAsia"/>
        </w:rPr>
        <w:t>，通过调用</w:t>
      </w:r>
      <w:r>
        <w:rPr>
          <w:rFonts w:hint="eastAsia"/>
        </w:rPr>
        <w:t>该接口每次可实现多个员工帐号信息的批量</w:t>
      </w:r>
      <w:r w:rsidRPr="00F62AE3">
        <w:rPr>
          <w:rFonts w:hint="eastAsia"/>
        </w:rPr>
        <w:t>绑定。</w:t>
      </w:r>
    </w:p>
    <w:p w:rsidR="00870AD9" w:rsidRDefault="00870AD9" w:rsidP="00870AD9">
      <w:pPr>
        <w:pStyle w:val="4"/>
        <w:numPr>
          <w:ilvl w:val="3"/>
          <w:numId w:val="0"/>
        </w:numPr>
        <w:tabs>
          <w:tab w:val="num" w:pos="737"/>
        </w:tabs>
        <w:ind w:left="1106" w:hanging="680"/>
        <w:rPr>
          <w:rFonts w:ascii="宋体" w:hAnsi="宋体" w:hint="eastAsia"/>
        </w:rPr>
      </w:pPr>
      <w:r w:rsidRPr="00AF7CC8">
        <w:rPr>
          <w:rFonts w:hint="eastAsia"/>
        </w:rPr>
        <w:t>StaffBindReq</w:t>
      </w:r>
      <w:r w:rsidRPr="00AF7CC8">
        <w:rPr>
          <w:rFonts w:hint="eastAsia"/>
        </w:rPr>
        <w:t>用户</w:t>
      </w:r>
      <w:r>
        <w:rPr>
          <w:rFonts w:hint="eastAsia"/>
        </w:rPr>
        <w:t>帐号绑定请求消息</w:t>
      </w:r>
      <w:r w:rsidRPr="00AF7CC8">
        <w:rPr>
          <w:rFonts w:hint="eastAsia"/>
        </w:rPr>
        <w:t>：</w:t>
      </w:r>
      <w:r w:rsidRPr="00E72689">
        <w:rPr>
          <w:rFonts w:ascii="宋体" w:hAnsi="宋体" w:hint="eastAsia"/>
        </w:rPr>
        <w:t xml:space="preserve"> </w:t>
      </w:r>
    </w:p>
    <w:tbl>
      <w:tblPr>
        <w:tblW w:w="8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1"/>
        <w:gridCol w:w="3718"/>
        <w:gridCol w:w="1240"/>
        <w:gridCol w:w="1529"/>
      </w:tblGrid>
      <w:tr w:rsidR="00870AD9">
        <w:tblPrEx>
          <w:tblCellMar>
            <w:top w:w="0" w:type="dxa"/>
            <w:bottom w:w="0" w:type="dxa"/>
          </w:tblCellMar>
        </w:tblPrEx>
        <w:trPr>
          <w:jc w:val="center"/>
        </w:trPr>
        <w:tc>
          <w:tcPr>
            <w:tcW w:w="1971"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6487"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sidRPr="00E72689">
              <w:rPr>
                <w:rFonts w:ascii="宋体" w:hAnsi="宋体" w:hint="eastAsia"/>
                <w:sz w:val="21"/>
                <w:szCs w:val="21"/>
              </w:rPr>
              <w:t>StaffBindReq</w:t>
            </w:r>
            <w:r w:rsidRPr="00DF20C5">
              <w:rPr>
                <w:rFonts w:ascii="宋体" w:hAnsi="宋体"/>
                <w:sz w:val="21"/>
                <w:szCs w:val="21"/>
              </w:rPr>
              <w:tab/>
            </w:r>
          </w:p>
        </w:tc>
      </w:tr>
      <w:tr w:rsidR="00870AD9" w:rsidRPr="005C6DCF">
        <w:tblPrEx>
          <w:tblCellMar>
            <w:top w:w="0" w:type="dxa"/>
            <w:bottom w:w="0" w:type="dxa"/>
          </w:tblCellMar>
        </w:tblPrEx>
        <w:trPr>
          <w:jc w:val="center"/>
        </w:trPr>
        <w:tc>
          <w:tcPr>
            <w:tcW w:w="1971"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7"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B428D5" w:rsidRPr="00AF7CC8">
              <w:rPr>
                <w:rFonts w:hint="eastAsia"/>
              </w:rPr>
              <w:t>StaffBindReq</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B428D5" w:rsidRPr="00AF7CC8">
              <w:rPr>
                <w:rFonts w:hint="eastAsia"/>
              </w:rPr>
              <w:t>StaffBindReq</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971"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71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240"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B428D5">
        <w:tblPrEx>
          <w:tblCellMar>
            <w:top w:w="0" w:type="dxa"/>
            <w:bottom w:w="0" w:type="dxa"/>
          </w:tblCellMar>
        </w:tblPrEx>
        <w:trPr>
          <w:jc w:val="center"/>
        </w:trPr>
        <w:tc>
          <w:tcPr>
            <w:tcW w:w="1971" w:type="dxa"/>
            <w:vAlign w:val="center"/>
          </w:tcPr>
          <w:p w:rsidR="00B428D5" w:rsidRPr="00DF20C5" w:rsidRDefault="00B428D5" w:rsidP="00F61F92">
            <w:pPr>
              <w:spacing w:line="360" w:lineRule="auto"/>
              <w:jc w:val="center"/>
              <w:rPr>
                <w:rFonts w:ascii="宋体" w:hAnsi="宋体" w:hint="eastAsia"/>
                <w:sz w:val="21"/>
                <w:szCs w:val="21"/>
              </w:rPr>
            </w:pPr>
            <w:r w:rsidRPr="00DF20C5">
              <w:rPr>
                <w:rFonts w:ascii="宋体" w:hAnsi="宋体" w:hint="eastAsia"/>
                <w:sz w:val="21"/>
                <w:szCs w:val="21"/>
              </w:rPr>
              <w:t>CODE</w:t>
            </w:r>
          </w:p>
        </w:tc>
        <w:tc>
          <w:tcPr>
            <w:tcW w:w="3718" w:type="dxa"/>
            <w:vAlign w:val="center"/>
          </w:tcPr>
          <w:p w:rsidR="00B428D5" w:rsidRPr="00DF20C5" w:rsidRDefault="00B428D5" w:rsidP="00F61F92">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sidRPr="00AF7CC8">
              <w:rPr>
                <w:rFonts w:hint="eastAsia"/>
              </w:rPr>
              <w:t>StaffBind</w:t>
            </w:r>
          </w:p>
        </w:tc>
        <w:tc>
          <w:tcPr>
            <w:tcW w:w="1240" w:type="dxa"/>
            <w:vAlign w:val="center"/>
          </w:tcPr>
          <w:p w:rsidR="00B428D5" w:rsidRPr="00DF20C5" w:rsidRDefault="00B428D5" w:rsidP="00F61F92">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B428D5" w:rsidRPr="00DF20C5" w:rsidRDefault="00B428D5" w:rsidP="00F61F92">
            <w:pPr>
              <w:spacing w:line="360" w:lineRule="auto"/>
              <w:jc w:val="center"/>
              <w:rPr>
                <w:rFonts w:ascii="宋体" w:hAnsi="宋体" w:hint="eastAsia"/>
                <w:szCs w:val="21"/>
              </w:rPr>
            </w:pPr>
            <w:r>
              <w:rPr>
                <w:rFonts w:ascii="宋体" w:hAnsi="宋体" w:hint="eastAsia"/>
                <w:szCs w:val="21"/>
              </w:rPr>
              <w:t>32</w:t>
            </w:r>
          </w:p>
        </w:tc>
      </w:tr>
      <w:tr w:rsidR="00B428D5">
        <w:tblPrEx>
          <w:tblCellMar>
            <w:top w:w="0" w:type="dxa"/>
            <w:bottom w:w="0" w:type="dxa"/>
          </w:tblCellMar>
        </w:tblPrEx>
        <w:trPr>
          <w:jc w:val="center"/>
        </w:trPr>
        <w:tc>
          <w:tcPr>
            <w:tcW w:w="1971" w:type="dxa"/>
            <w:vAlign w:val="center"/>
          </w:tcPr>
          <w:p w:rsidR="00B428D5" w:rsidRPr="00DF20C5" w:rsidRDefault="00B428D5" w:rsidP="00F61F92">
            <w:pPr>
              <w:spacing w:line="360" w:lineRule="auto"/>
              <w:jc w:val="center"/>
              <w:rPr>
                <w:rFonts w:ascii="宋体" w:hAnsi="宋体" w:hint="eastAsia"/>
                <w:sz w:val="21"/>
                <w:szCs w:val="21"/>
              </w:rPr>
            </w:pPr>
            <w:r w:rsidRPr="00DF20C5">
              <w:rPr>
                <w:rFonts w:ascii="宋体" w:hAnsi="宋体" w:hint="eastAsia"/>
                <w:sz w:val="21"/>
                <w:szCs w:val="21"/>
              </w:rPr>
              <w:t>SID</w:t>
            </w:r>
          </w:p>
        </w:tc>
        <w:tc>
          <w:tcPr>
            <w:tcW w:w="3718" w:type="dxa"/>
            <w:vAlign w:val="center"/>
          </w:tcPr>
          <w:p w:rsidR="00B428D5" w:rsidRPr="00DF20C5" w:rsidRDefault="00B428D5" w:rsidP="00F61F92">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240" w:type="dxa"/>
            <w:vAlign w:val="center"/>
          </w:tcPr>
          <w:p w:rsidR="00B428D5" w:rsidRPr="00DF20C5" w:rsidRDefault="00B428D5" w:rsidP="00F61F92">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B428D5" w:rsidRPr="00DF20C5" w:rsidRDefault="00A50EFD" w:rsidP="00F61F92">
            <w:pPr>
              <w:spacing w:line="360" w:lineRule="auto"/>
              <w:jc w:val="center"/>
              <w:rPr>
                <w:rFonts w:ascii="宋体" w:hAnsi="宋体" w:hint="eastAsia"/>
                <w:szCs w:val="21"/>
              </w:rPr>
            </w:pPr>
            <w:r>
              <w:rPr>
                <w:rFonts w:ascii="宋体" w:hAnsi="宋体" w:hint="eastAsia"/>
                <w:szCs w:val="21"/>
              </w:rPr>
              <w:t>--</w:t>
            </w:r>
          </w:p>
        </w:tc>
      </w:tr>
      <w:tr w:rsidR="00B428D5">
        <w:tblPrEx>
          <w:tblCellMar>
            <w:top w:w="0" w:type="dxa"/>
            <w:bottom w:w="0" w:type="dxa"/>
          </w:tblCellMar>
        </w:tblPrEx>
        <w:trPr>
          <w:jc w:val="center"/>
        </w:trPr>
        <w:tc>
          <w:tcPr>
            <w:tcW w:w="1971" w:type="dxa"/>
            <w:vAlign w:val="center"/>
          </w:tcPr>
          <w:p w:rsidR="00B428D5" w:rsidRPr="00DF20C5" w:rsidRDefault="00B428D5" w:rsidP="00F61F92">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718" w:type="dxa"/>
            <w:vAlign w:val="center"/>
          </w:tcPr>
          <w:p w:rsidR="00B428D5" w:rsidRPr="00F80A4A" w:rsidRDefault="00B428D5" w:rsidP="00F61F92">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YYY</w:t>
            </w:r>
            <w:r w:rsidR="003A7BC0">
              <w:rPr>
                <w:rFonts w:ascii="宋体" w:hAnsi="宋体" w:hint="eastAsia"/>
                <w:sz w:val="21"/>
                <w:szCs w:val="21"/>
              </w:rPr>
              <w:t>Y</w:t>
            </w:r>
            <w:r w:rsidRPr="00F80A4A">
              <w:rPr>
                <w:rFonts w:ascii="宋体" w:hAnsi="宋体"/>
                <w:sz w:val="21"/>
                <w:szCs w:val="21"/>
              </w:rPr>
              <w:t>MMDDHHmmssnnn</w:t>
            </w:r>
          </w:p>
        </w:tc>
        <w:tc>
          <w:tcPr>
            <w:tcW w:w="1240" w:type="dxa"/>
            <w:vAlign w:val="center"/>
          </w:tcPr>
          <w:p w:rsidR="00B428D5" w:rsidRPr="00F80A4A" w:rsidRDefault="00B428D5" w:rsidP="00F61F92">
            <w:pPr>
              <w:spacing w:line="360" w:lineRule="auto"/>
              <w:jc w:val="center"/>
              <w:rPr>
                <w:rFonts w:ascii="宋体" w:hAnsi="宋体" w:hint="eastAsia"/>
                <w:sz w:val="21"/>
                <w:szCs w:val="21"/>
              </w:rPr>
            </w:pPr>
            <w:r w:rsidRPr="00F80A4A">
              <w:rPr>
                <w:rFonts w:ascii="宋体" w:hAnsi="宋体" w:hint="eastAsia"/>
                <w:sz w:val="21"/>
                <w:szCs w:val="21"/>
              </w:rPr>
              <w:t>String</w:t>
            </w:r>
          </w:p>
        </w:tc>
        <w:tc>
          <w:tcPr>
            <w:tcW w:w="1529" w:type="dxa"/>
            <w:vAlign w:val="center"/>
          </w:tcPr>
          <w:p w:rsidR="00B428D5" w:rsidRPr="00DF20C5" w:rsidRDefault="00B428D5" w:rsidP="00F61F92">
            <w:pPr>
              <w:spacing w:line="360" w:lineRule="auto"/>
              <w:jc w:val="center"/>
              <w:rPr>
                <w:rFonts w:ascii="宋体" w:hAnsi="宋体" w:hint="eastAsia"/>
                <w:szCs w:val="21"/>
              </w:rPr>
            </w:pPr>
            <w:r>
              <w:rPr>
                <w:rFonts w:ascii="宋体" w:hAnsi="宋体" w:hint="eastAsia"/>
                <w:szCs w:val="21"/>
              </w:rPr>
              <w:t>24</w:t>
            </w:r>
          </w:p>
        </w:tc>
      </w:tr>
      <w:tr w:rsidR="00B428D5">
        <w:tblPrEx>
          <w:tblCellMar>
            <w:top w:w="0" w:type="dxa"/>
            <w:bottom w:w="0" w:type="dxa"/>
          </w:tblCellMar>
        </w:tblPrEx>
        <w:trPr>
          <w:jc w:val="center"/>
        </w:trPr>
        <w:tc>
          <w:tcPr>
            <w:tcW w:w="1971" w:type="dxa"/>
            <w:tcBorders>
              <w:bottom w:val="single" w:sz="4" w:space="0" w:color="auto"/>
            </w:tcBorders>
            <w:vAlign w:val="center"/>
          </w:tcPr>
          <w:p w:rsidR="00B428D5" w:rsidRPr="00DF20C5" w:rsidRDefault="00B428D5" w:rsidP="00F61F92">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718" w:type="dxa"/>
            <w:tcBorders>
              <w:bottom w:val="single" w:sz="4" w:space="0" w:color="auto"/>
            </w:tcBorders>
            <w:vAlign w:val="center"/>
          </w:tcPr>
          <w:p w:rsidR="00B428D5" w:rsidRPr="00DF20C5" w:rsidRDefault="00B428D5" w:rsidP="00F61F92">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240" w:type="dxa"/>
            <w:tcBorders>
              <w:bottom w:val="single" w:sz="4" w:space="0" w:color="auto"/>
            </w:tcBorders>
            <w:vAlign w:val="center"/>
          </w:tcPr>
          <w:p w:rsidR="00B428D5" w:rsidRPr="00DF20C5" w:rsidRDefault="00B428D5" w:rsidP="00F61F92">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B428D5" w:rsidRPr="00DF20C5" w:rsidRDefault="00B428D5" w:rsidP="00F61F92">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458" w:type="dxa"/>
            <w:gridSpan w:val="4"/>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971"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487" w:type="dxa"/>
            <w:gridSpan w:val="3"/>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04128C" w:rsidRPr="00E72689" w:rsidRDefault="0004128C" w:rsidP="0004128C">
            <w:pPr>
              <w:spacing w:line="360" w:lineRule="auto"/>
              <w:ind w:firstLineChars="200" w:firstLine="42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CORPACCOUNT</w:t>
            </w:r>
            <w:r w:rsidRPr="00E72689">
              <w:rPr>
                <w:rFonts w:ascii="宋体" w:hAnsi="宋体"/>
                <w:sz w:val="21"/>
                <w:szCs w:val="21"/>
              </w:rPr>
              <w:t>&gt;</w:t>
            </w:r>
            <w:r w:rsidR="003A7BC0" w:rsidRPr="003A7BC0">
              <w:rPr>
                <w:rFonts w:ascii="宋体" w:hAnsi="宋体" w:hint="eastAsia"/>
                <w:color w:val="0000FF"/>
                <w:sz w:val="21"/>
                <w:szCs w:val="21"/>
              </w:rPr>
              <w:t>集团</w:t>
            </w:r>
            <w:r w:rsidR="00594B5A" w:rsidRPr="003A7BC0">
              <w:rPr>
                <w:rFonts w:ascii="宋体" w:hAnsi="宋体" w:hint="eastAsia"/>
                <w:color w:val="0000FF"/>
                <w:sz w:val="21"/>
                <w:szCs w:val="21"/>
              </w:rPr>
              <w:t>编号</w:t>
            </w:r>
            <w:r w:rsidRPr="00E72689">
              <w:rPr>
                <w:rFonts w:ascii="宋体" w:hAnsi="宋体"/>
                <w:sz w:val="21"/>
                <w:szCs w:val="21"/>
              </w:rPr>
              <w:t>&lt;</w:t>
            </w:r>
            <w:r w:rsidRPr="00E72689">
              <w:rPr>
                <w:rFonts w:ascii="宋体" w:hAnsi="宋体" w:hint="eastAsia"/>
                <w:sz w:val="21"/>
                <w:szCs w:val="21"/>
              </w:rPr>
              <w:t>/CORPACCOUNT</w:t>
            </w:r>
            <w:r w:rsidRPr="00E72689">
              <w:rPr>
                <w:rFonts w:ascii="宋体" w:hAnsi="宋体"/>
                <w:sz w:val="21"/>
                <w:szCs w:val="21"/>
              </w:rPr>
              <w:t>&gt;</w:t>
            </w:r>
          </w:p>
          <w:p w:rsidR="00870AD9" w:rsidRDefault="00870AD9" w:rsidP="0010138F">
            <w:pPr>
              <w:spacing w:line="360" w:lineRule="auto"/>
              <w:ind w:leftChars="100" w:left="200" w:firstLineChars="100" w:firstLine="210"/>
              <w:rPr>
                <w:rFonts w:ascii="宋体" w:hAnsi="宋体" w:hint="eastAsia"/>
                <w:sz w:val="21"/>
                <w:szCs w:val="21"/>
              </w:rPr>
            </w:pPr>
            <w:r>
              <w:rPr>
                <w:rFonts w:ascii="宋体" w:hAnsi="宋体" w:hint="eastAsia"/>
                <w:sz w:val="21"/>
                <w:szCs w:val="21"/>
              </w:rPr>
              <w:t>&lt;STAFF</w:t>
            </w:r>
            <w:r w:rsidR="0004128C">
              <w:rPr>
                <w:rFonts w:ascii="宋体" w:hAnsi="宋体" w:hint="eastAsia"/>
                <w:sz w:val="21"/>
                <w:szCs w:val="21"/>
              </w:rPr>
              <w:t>LI</w:t>
            </w:r>
            <w:r>
              <w:rPr>
                <w:rFonts w:ascii="宋体" w:hAnsi="宋体" w:hint="eastAsia"/>
                <w:sz w:val="21"/>
                <w:szCs w:val="21"/>
              </w:rPr>
              <w:t>S</w:t>
            </w:r>
            <w:r w:rsidR="0004128C">
              <w:rPr>
                <w:rFonts w:ascii="宋体" w:hAnsi="宋体" w:hint="eastAsia"/>
                <w:sz w:val="21"/>
                <w:szCs w:val="21"/>
              </w:rPr>
              <w:t>T</w:t>
            </w:r>
            <w:r>
              <w:rPr>
                <w:rFonts w:ascii="宋体" w:hAnsi="宋体" w:hint="eastAsia"/>
                <w:sz w:val="21"/>
                <w:szCs w:val="21"/>
              </w:rPr>
              <w:t>&gt;</w:t>
            </w:r>
          </w:p>
          <w:p w:rsidR="00125B78" w:rsidRPr="00DF20C5" w:rsidRDefault="00125B78" w:rsidP="00C37FFE">
            <w:pPr>
              <w:spacing w:line="360" w:lineRule="auto"/>
              <w:ind w:leftChars="300" w:left="600" w:firstLineChars="100" w:firstLine="210"/>
              <w:rPr>
                <w:rFonts w:ascii="宋体" w:hAnsi="宋体" w:hint="eastAsia"/>
                <w:sz w:val="21"/>
                <w:szCs w:val="21"/>
              </w:rPr>
            </w:pPr>
            <w:r>
              <w:rPr>
                <w:rFonts w:ascii="宋体" w:hAnsi="宋体" w:hint="eastAsia"/>
                <w:sz w:val="21"/>
                <w:szCs w:val="21"/>
              </w:rPr>
              <w:t>&lt;</w:t>
            </w:r>
            <w:r w:rsidR="00B313FB">
              <w:rPr>
                <w:rFonts w:ascii="宋体" w:hAnsi="宋体" w:hint="eastAsia"/>
                <w:sz w:val="21"/>
                <w:szCs w:val="21"/>
              </w:rPr>
              <w:t>STAFFINFO</w:t>
            </w:r>
            <w:r>
              <w:rPr>
                <w:rFonts w:ascii="宋体" w:hAnsi="宋体" w:hint="eastAsia"/>
                <w:sz w:val="21"/>
                <w:szCs w:val="21"/>
              </w:rPr>
              <w:t>&gt;</w:t>
            </w:r>
          </w:p>
          <w:p w:rsidR="00870AD9" w:rsidRPr="00E72689" w:rsidRDefault="00870AD9" w:rsidP="00125B78">
            <w:pPr>
              <w:spacing w:line="360" w:lineRule="auto"/>
              <w:ind w:leftChars="300" w:left="600" w:firstLineChars="200" w:firstLine="420"/>
              <w:rPr>
                <w:rFonts w:ascii="宋体" w:hAnsi="宋体" w:hint="eastAsia"/>
                <w:sz w:val="21"/>
                <w:szCs w:val="21"/>
              </w:rPr>
            </w:pPr>
            <w:r w:rsidRPr="00E72689">
              <w:rPr>
                <w:rFonts w:ascii="宋体" w:hAnsi="宋体"/>
                <w:sz w:val="21"/>
                <w:szCs w:val="21"/>
              </w:rPr>
              <w:t>&lt;</w:t>
            </w:r>
            <w:r>
              <w:rPr>
                <w:rFonts w:ascii="宋体" w:hAnsi="宋体" w:hint="eastAsia"/>
                <w:sz w:val="21"/>
                <w:szCs w:val="21"/>
              </w:rPr>
              <w:t>UFID</w:t>
            </w:r>
            <w:r w:rsidRPr="00E72689">
              <w:rPr>
                <w:rFonts w:ascii="宋体" w:hAnsi="宋体"/>
                <w:sz w:val="21"/>
                <w:szCs w:val="21"/>
              </w:rPr>
              <w:t>&gt;</w:t>
            </w:r>
            <w:r w:rsidRPr="00E72689">
              <w:rPr>
                <w:rFonts w:ascii="宋体" w:hAnsi="宋体" w:hint="eastAsia"/>
                <w:sz w:val="21"/>
                <w:szCs w:val="21"/>
              </w:rPr>
              <w:t>用户</w:t>
            </w:r>
            <w:r>
              <w:rPr>
                <w:rFonts w:ascii="宋体" w:hAnsi="宋体" w:hint="eastAsia"/>
                <w:sz w:val="21"/>
                <w:szCs w:val="21"/>
              </w:rPr>
              <w:t>ID</w:t>
            </w:r>
            <w:r w:rsidRPr="00E72689">
              <w:rPr>
                <w:rFonts w:ascii="宋体" w:hAnsi="宋体"/>
                <w:sz w:val="21"/>
                <w:szCs w:val="21"/>
              </w:rPr>
              <w:t>&lt;</w:t>
            </w:r>
            <w:r w:rsidRPr="00E72689">
              <w:rPr>
                <w:rFonts w:ascii="宋体" w:hAnsi="宋体" w:hint="eastAsia"/>
                <w:sz w:val="21"/>
                <w:szCs w:val="21"/>
              </w:rPr>
              <w:t>/</w:t>
            </w:r>
            <w:r>
              <w:rPr>
                <w:rFonts w:ascii="宋体" w:hAnsi="宋体" w:hint="eastAsia"/>
                <w:sz w:val="21"/>
                <w:szCs w:val="21"/>
              </w:rPr>
              <w:t>UFID</w:t>
            </w:r>
            <w:r w:rsidRPr="00E72689">
              <w:rPr>
                <w:rFonts w:ascii="宋体" w:hAnsi="宋体"/>
                <w:sz w:val="21"/>
                <w:szCs w:val="21"/>
              </w:rPr>
              <w:t>&gt;</w:t>
            </w:r>
          </w:p>
          <w:p w:rsidR="0001044E" w:rsidRDefault="0001044E" w:rsidP="00125B78">
            <w:pPr>
              <w:spacing w:line="360" w:lineRule="auto"/>
              <w:ind w:leftChars="500" w:left="1000"/>
              <w:rPr>
                <w:rFonts w:ascii="宋体" w:hAnsi="宋体" w:hint="eastAsia"/>
                <w:sz w:val="21"/>
                <w:szCs w:val="21"/>
              </w:rPr>
            </w:pPr>
            <w:r w:rsidRPr="00E72689">
              <w:rPr>
                <w:rFonts w:ascii="宋体" w:hAnsi="宋体"/>
                <w:sz w:val="21"/>
                <w:szCs w:val="21"/>
              </w:rPr>
              <w:lastRenderedPageBreak/>
              <w:t>&lt;</w:t>
            </w:r>
            <w:r>
              <w:rPr>
                <w:rFonts w:ascii="宋体" w:hAnsi="宋体" w:hint="eastAsia"/>
                <w:sz w:val="21"/>
                <w:szCs w:val="21"/>
              </w:rPr>
              <w:t>USER</w:t>
            </w:r>
            <w:r w:rsidRPr="00E72689">
              <w:rPr>
                <w:rFonts w:ascii="宋体" w:hAnsi="宋体" w:hint="eastAsia"/>
                <w:sz w:val="21"/>
                <w:szCs w:val="21"/>
              </w:rPr>
              <w:t>TYPE</w:t>
            </w:r>
            <w:r w:rsidRPr="00E72689">
              <w:rPr>
                <w:rFonts w:ascii="宋体" w:hAnsi="宋体"/>
                <w:sz w:val="21"/>
                <w:szCs w:val="21"/>
              </w:rPr>
              <w:t>&gt;</w:t>
            </w:r>
            <w:r w:rsidR="00D1657E">
              <w:rPr>
                <w:rFonts w:ascii="宋体" w:hAnsi="宋体" w:hint="eastAsia"/>
                <w:sz w:val="21"/>
                <w:szCs w:val="21"/>
              </w:rPr>
              <w:t>用户类型</w:t>
            </w:r>
            <w:r w:rsidRPr="00E72689">
              <w:rPr>
                <w:rFonts w:ascii="宋体" w:hAnsi="宋体"/>
                <w:sz w:val="21"/>
                <w:szCs w:val="21"/>
              </w:rPr>
              <w:t>&lt;/</w:t>
            </w:r>
            <w:r>
              <w:rPr>
                <w:rFonts w:ascii="宋体" w:hAnsi="宋体" w:hint="eastAsia"/>
                <w:sz w:val="21"/>
                <w:szCs w:val="21"/>
              </w:rPr>
              <w:t>USER</w:t>
            </w:r>
            <w:r w:rsidRPr="00E72689">
              <w:rPr>
                <w:rFonts w:ascii="宋体" w:hAnsi="宋体" w:hint="eastAsia"/>
                <w:sz w:val="21"/>
                <w:szCs w:val="21"/>
              </w:rPr>
              <w:t>TYPE</w:t>
            </w:r>
            <w:r w:rsidRPr="00E72689">
              <w:rPr>
                <w:rFonts w:ascii="宋体" w:hAnsi="宋体"/>
                <w:sz w:val="21"/>
                <w:szCs w:val="21"/>
              </w:rPr>
              <w:t>&gt;</w:t>
            </w:r>
          </w:p>
          <w:p w:rsidR="000364F6" w:rsidRPr="005922BF" w:rsidRDefault="000364F6" w:rsidP="000364F6">
            <w:pPr>
              <w:spacing w:line="360" w:lineRule="auto"/>
              <w:ind w:leftChars="210" w:left="420" w:firstLineChars="310" w:firstLine="620"/>
              <w:rPr>
                <w:szCs w:val="21"/>
              </w:rPr>
            </w:pPr>
            <w:r w:rsidRPr="005922BF">
              <w:rPr>
                <w:szCs w:val="21"/>
              </w:rPr>
              <w:t>&lt;STAFFNAME&gt;</w:t>
            </w:r>
            <w:r w:rsidRPr="005922BF">
              <w:rPr>
                <w:szCs w:val="21"/>
                <w:lang w:val="zh-CN"/>
              </w:rPr>
              <w:t>用户名称</w:t>
            </w:r>
            <w:r w:rsidRPr="005922BF">
              <w:rPr>
                <w:szCs w:val="21"/>
              </w:rPr>
              <w:t>&lt;/STAFFNAME&gt;</w:t>
            </w:r>
          </w:p>
          <w:p w:rsidR="00952FF5" w:rsidRDefault="000364F6" w:rsidP="00125B78">
            <w:pPr>
              <w:spacing w:line="360" w:lineRule="auto"/>
              <w:ind w:leftChars="500" w:left="1000"/>
              <w:rPr>
                <w:rFonts w:hint="eastAsia"/>
                <w:szCs w:val="21"/>
              </w:rPr>
            </w:pPr>
            <w:r w:rsidRPr="005922BF">
              <w:rPr>
                <w:szCs w:val="21"/>
              </w:rPr>
              <w:t>&lt;STAFFMOBILE&gt;</w:t>
            </w:r>
            <w:r w:rsidRPr="005922BF">
              <w:rPr>
                <w:szCs w:val="21"/>
                <w:lang w:val="zh-CN"/>
              </w:rPr>
              <w:t>手机号码</w:t>
            </w:r>
            <w:r w:rsidRPr="005922BF">
              <w:rPr>
                <w:szCs w:val="21"/>
              </w:rPr>
              <w:t>&lt;/STAFFMOBILE&gt;</w:t>
            </w:r>
          </w:p>
          <w:p w:rsidR="0004128C" w:rsidRDefault="0004128C" w:rsidP="00125B78">
            <w:pPr>
              <w:spacing w:line="360" w:lineRule="auto"/>
              <w:ind w:leftChars="500" w:left="100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OPTYPE</w:t>
            </w:r>
            <w:r w:rsidRPr="00E72689">
              <w:rPr>
                <w:rFonts w:ascii="宋体" w:hAnsi="宋体"/>
                <w:sz w:val="21"/>
                <w:szCs w:val="21"/>
              </w:rPr>
              <w:t>&gt;</w:t>
            </w:r>
            <w:r w:rsidRPr="00E72689">
              <w:rPr>
                <w:rFonts w:ascii="宋体" w:hAnsi="宋体" w:hint="eastAsia"/>
                <w:sz w:val="21"/>
                <w:szCs w:val="21"/>
              </w:rPr>
              <w:t>绑定标志</w:t>
            </w:r>
            <w:r w:rsidRPr="00E72689">
              <w:rPr>
                <w:rFonts w:ascii="宋体" w:hAnsi="宋体"/>
                <w:sz w:val="21"/>
                <w:szCs w:val="21"/>
              </w:rPr>
              <w:t>&lt;/</w:t>
            </w:r>
            <w:r w:rsidRPr="00E72689">
              <w:rPr>
                <w:rFonts w:ascii="宋体" w:hAnsi="宋体" w:hint="eastAsia"/>
                <w:sz w:val="21"/>
                <w:szCs w:val="21"/>
              </w:rPr>
              <w:t>OPTYPE</w:t>
            </w:r>
            <w:r w:rsidRPr="00E72689">
              <w:rPr>
                <w:rFonts w:ascii="宋体" w:hAnsi="宋体"/>
                <w:sz w:val="21"/>
                <w:szCs w:val="21"/>
              </w:rPr>
              <w:t>&gt;</w:t>
            </w:r>
          </w:p>
          <w:p w:rsidR="0004128C" w:rsidRDefault="0004128C" w:rsidP="00125B78">
            <w:pPr>
              <w:spacing w:line="360" w:lineRule="auto"/>
              <w:ind w:leftChars="500" w:left="1000"/>
              <w:rPr>
                <w:rFonts w:ascii="宋体" w:hAnsi="宋体" w:hint="eastAsia"/>
                <w:sz w:val="21"/>
                <w:szCs w:val="21"/>
              </w:rPr>
            </w:pPr>
            <w:r w:rsidRPr="0004128C">
              <w:rPr>
                <w:rFonts w:ascii="宋体" w:hAnsi="宋体" w:hint="eastAsia"/>
                <w:sz w:val="21"/>
                <w:szCs w:val="21"/>
              </w:rPr>
              <w:t>&lt;OPNOTE&gt;绑定说明</w:t>
            </w:r>
            <w:r w:rsidR="00BF4367">
              <w:rPr>
                <w:rFonts w:ascii="宋体" w:hAnsi="宋体" w:hint="eastAsia"/>
                <w:sz w:val="21"/>
                <w:szCs w:val="21"/>
              </w:rPr>
              <w:t>&lt;/OPNOTE</w:t>
            </w:r>
            <w:r w:rsidRPr="0004128C">
              <w:rPr>
                <w:rFonts w:ascii="宋体" w:hAnsi="宋体" w:hint="eastAsia"/>
                <w:sz w:val="21"/>
                <w:szCs w:val="21"/>
              </w:rPr>
              <w:t>&gt;</w:t>
            </w:r>
          </w:p>
          <w:p w:rsidR="00856BD3" w:rsidRPr="00B33B03" w:rsidRDefault="00856BD3" w:rsidP="00125B78">
            <w:pPr>
              <w:spacing w:line="360" w:lineRule="auto"/>
              <w:ind w:leftChars="300" w:left="600" w:firstLineChars="200" w:firstLine="420"/>
              <w:rPr>
                <w:rFonts w:ascii="宋体" w:hAnsi="宋体" w:hint="eastAsia"/>
                <w:sz w:val="21"/>
                <w:szCs w:val="21"/>
              </w:rPr>
            </w:pPr>
            <w:r w:rsidRPr="00B33B03">
              <w:rPr>
                <w:rFonts w:ascii="宋体" w:hAnsi="宋体"/>
                <w:sz w:val="21"/>
                <w:szCs w:val="21"/>
              </w:rPr>
              <w:t>&lt;</w:t>
            </w:r>
            <w:r w:rsidRPr="00B33B03">
              <w:rPr>
                <w:rFonts w:ascii="宋体" w:hAnsi="宋体" w:hint="eastAsia"/>
                <w:sz w:val="21"/>
                <w:szCs w:val="21"/>
              </w:rPr>
              <w:t>USERINFOMAP</w:t>
            </w:r>
            <w:r w:rsidR="00BA5045">
              <w:rPr>
                <w:rFonts w:ascii="宋体" w:hAnsi="宋体" w:hint="eastAsia"/>
                <w:sz w:val="21"/>
                <w:szCs w:val="21"/>
              </w:rPr>
              <w:t>LIST</w:t>
            </w:r>
            <w:r w:rsidRPr="00B33B03">
              <w:rPr>
                <w:rFonts w:ascii="宋体" w:hAnsi="宋体"/>
                <w:sz w:val="21"/>
                <w:szCs w:val="21"/>
              </w:rPr>
              <w:t>&gt;</w:t>
            </w:r>
            <w:r w:rsidR="00E90D22">
              <w:rPr>
                <w:rFonts w:ascii="宋体" w:hAnsi="宋体" w:hint="eastAsia"/>
                <w:sz w:val="21"/>
                <w:szCs w:val="21"/>
              </w:rPr>
              <w:t xml:space="preserve"> </w:t>
            </w:r>
          </w:p>
          <w:p w:rsidR="00870AD9" w:rsidRPr="00B33B03" w:rsidRDefault="00870AD9" w:rsidP="00125B78">
            <w:pPr>
              <w:spacing w:line="360" w:lineRule="auto"/>
              <w:ind w:leftChars="500" w:left="1000" w:firstLineChars="200" w:firstLine="420"/>
              <w:rPr>
                <w:rFonts w:ascii="宋体" w:hAnsi="宋体" w:hint="eastAsia"/>
                <w:sz w:val="21"/>
                <w:szCs w:val="21"/>
              </w:rPr>
            </w:pPr>
            <w:r w:rsidRPr="00B33B03">
              <w:rPr>
                <w:rFonts w:ascii="宋体" w:hAnsi="宋体"/>
                <w:sz w:val="21"/>
                <w:szCs w:val="21"/>
              </w:rPr>
              <w:t>&lt;</w:t>
            </w:r>
            <w:r w:rsidRPr="00B33B03">
              <w:rPr>
                <w:rFonts w:ascii="宋体" w:hAnsi="宋体" w:hint="eastAsia"/>
                <w:sz w:val="21"/>
                <w:szCs w:val="21"/>
              </w:rPr>
              <w:t>USERINFOMAP</w:t>
            </w:r>
            <w:r w:rsidRPr="00B33B03">
              <w:rPr>
                <w:rFonts w:ascii="宋体" w:hAnsi="宋体"/>
                <w:sz w:val="21"/>
                <w:szCs w:val="21"/>
              </w:rPr>
              <w:t>&gt;</w:t>
            </w:r>
          </w:p>
          <w:p w:rsidR="00870AD9" w:rsidRPr="00B33B03" w:rsidRDefault="00870AD9" w:rsidP="006931C3">
            <w:pPr>
              <w:spacing w:line="360" w:lineRule="auto"/>
              <w:ind w:leftChars="500" w:left="1000" w:firstLineChars="300" w:firstLine="630"/>
              <w:rPr>
                <w:rFonts w:ascii="宋体" w:hAnsi="宋体" w:hint="eastAsia"/>
                <w:sz w:val="21"/>
                <w:szCs w:val="21"/>
              </w:rPr>
            </w:pPr>
            <w:r w:rsidRPr="00B33B03">
              <w:rPr>
                <w:rFonts w:ascii="宋体" w:hAnsi="宋体" w:hint="eastAsia"/>
                <w:sz w:val="21"/>
                <w:szCs w:val="21"/>
              </w:rPr>
              <w:t>&lt;USERINFONAME&gt;</w:t>
            </w:r>
            <w:r w:rsidRPr="003A7BC0">
              <w:rPr>
                <w:rFonts w:ascii="宋体" w:hAnsi="宋体" w:hint="eastAsia"/>
                <w:color w:val="0000FF"/>
                <w:sz w:val="21"/>
                <w:szCs w:val="21"/>
              </w:rPr>
              <w:t>用户参数</w:t>
            </w:r>
            <w:r w:rsidR="003A7BC0" w:rsidRPr="003A7BC0">
              <w:rPr>
                <w:rFonts w:ascii="宋体" w:hAnsi="宋体" w:hint="eastAsia"/>
                <w:color w:val="0000FF"/>
                <w:sz w:val="21"/>
                <w:szCs w:val="21"/>
              </w:rPr>
              <w:t>代码</w:t>
            </w:r>
            <w:r w:rsidRPr="00B33B03">
              <w:rPr>
                <w:rFonts w:ascii="宋体" w:hAnsi="宋体" w:hint="eastAsia"/>
                <w:sz w:val="21"/>
                <w:szCs w:val="21"/>
              </w:rPr>
              <w:t>&lt;/USERINFOVALUE&gt;</w:t>
            </w:r>
          </w:p>
          <w:p w:rsidR="00870AD9" w:rsidRPr="00B33B03" w:rsidRDefault="00870AD9" w:rsidP="00125B78">
            <w:pPr>
              <w:spacing w:line="360" w:lineRule="auto"/>
              <w:ind w:leftChars="500" w:left="1000" w:firstLineChars="300" w:firstLine="630"/>
              <w:rPr>
                <w:rFonts w:ascii="宋体" w:hAnsi="宋体" w:hint="eastAsia"/>
                <w:sz w:val="21"/>
                <w:szCs w:val="21"/>
              </w:rPr>
            </w:pPr>
            <w:r w:rsidRPr="00B33B03">
              <w:rPr>
                <w:rFonts w:ascii="宋体" w:hAnsi="宋体" w:hint="eastAsia"/>
                <w:sz w:val="21"/>
                <w:szCs w:val="21"/>
              </w:rPr>
              <w:t>&lt;USERINFOVALUE&gt;用户参数值&lt;/USERINFOVALUE&gt;</w:t>
            </w:r>
          </w:p>
          <w:p w:rsidR="00870AD9" w:rsidRDefault="00870AD9" w:rsidP="00125B78">
            <w:pPr>
              <w:spacing w:line="360" w:lineRule="auto"/>
              <w:ind w:leftChars="500" w:left="1000" w:firstLineChars="200" w:firstLine="420"/>
              <w:rPr>
                <w:rFonts w:ascii="宋体" w:hAnsi="宋体" w:hint="eastAsia"/>
                <w:sz w:val="21"/>
                <w:szCs w:val="21"/>
              </w:rPr>
            </w:pPr>
            <w:r w:rsidRPr="00B33B03">
              <w:rPr>
                <w:rFonts w:ascii="宋体" w:hAnsi="宋体"/>
                <w:sz w:val="21"/>
                <w:szCs w:val="21"/>
              </w:rPr>
              <w:t>&lt;</w:t>
            </w:r>
            <w:r w:rsidRPr="00B33B03">
              <w:rPr>
                <w:rFonts w:ascii="宋体" w:hAnsi="宋体" w:hint="eastAsia"/>
                <w:sz w:val="21"/>
                <w:szCs w:val="21"/>
              </w:rPr>
              <w:t>/USERINFOMAP</w:t>
            </w:r>
            <w:r w:rsidRPr="00B33B03">
              <w:rPr>
                <w:rFonts w:ascii="宋体" w:hAnsi="宋体"/>
                <w:sz w:val="21"/>
                <w:szCs w:val="21"/>
              </w:rPr>
              <w:t>&gt;</w:t>
            </w:r>
          </w:p>
          <w:p w:rsidR="00041F54" w:rsidRDefault="00041F54" w:rsidP="00125B78">
            <w:pPr>
              <w:spacing w:line="360" w:lineRule="auto"/>
              <w:ind w:leftChars="500" w:left="1000" w:firstLineChars="200" w:firstLine="420"/>
              <w:rPr>
                <w:rFonts w:ascii="宋体" w:hAnsi="宋体" w:hint="eastAsia"/>
                <w:sz w:val="21"/>
                <w:szCs w:val="21"/>
              </w:rPr>
            </w:pPr>
            <w:r>
              <w:rPr>
                <w:rFonts w:ascii="宋体" w:hAnsi="宋体"/>
                <w:sz w:val="21"/>
                <w:szCs w:val="21"/>
              </w:rPr>
              <w:t>……</w:t>
            </w:r>
          </w:p>
          <w:p w:rsidR="00856BD3" w:rsidRDefault="00856BD3" w:rsidP="00125B78">
            <w:pPr>
              <w:spacing w:line="360" w:lineRule="auto"/>
              <w:ind w:leftChars="300" w:left="600" w:firstLineChars="200" w:firstLine="420"/>
              <w:rPr>
                <w:rFonts w:ascii="宋体" w:hAnsi="宋体" w:hint="eastAsia"/>
                <w:sz w:val="21"/>
                <w:szCs w:val="21"/>
              </w:rPr>
            </w:pPr>
            <w:r w:rsidRPr="00B33B03">
              <w:rPr>
                <w:rFonts w:ascii="宋体" w:hAnsi="宋体"/>
                <w:sz w:val="21"/>
                <w:szCs w:val="21"/>
              </w:rPr>
              <w:t>&lt;</w:t>
            </w:r>
            <w:r>
              <w:rPr>
                <w:rFonts w:ascii="宋体" w:hAnsi="宋体" w:hint="eastAsia"/>
                <w:sz w:val="21"/>
                <w:szCs w:val="21"/>
              </w:rPr>
              <w:t>/</w:t>
            </w:r>
            <w:r w:rsidRPr="00B33B03">
              <w:rPr>
                <w:rFonts w:ascii="宋体" w:hAnsi="宋体" w:hint="eastAsia"/>
                <w:sz w:val="21"/>
                <w:szCs w:val="21"/>
              </w:rPr>
              <w:t>USERINFOMAP</w:t>
            </w:r>
            <w:r>
              <w:rPr>
                <w:rFonts w:ascii="宋体" w:hAnsi="宋体" w:hint="eastAsia"/>
                <w:sz w:val="21"/>
                <w:szCs w:val="21"/>
              </w:rPr>
              <w:t>LIST</w:t>
            </w:r>
            <w:r w:rsidRPr="00B33B03">
              <w:rPr>
                <w:rFonts w:ascii="宋体" w:hAnsi="宋体"/>
                <w:sz w:val="21"/>
                <w:szCs w:val="21"/>
              </w:rPr>
              <w:t>&gt;</w:t>
            </w:r>
          </w:p>
          <w:p w:rsidR="00125B78" w:rsidRDefault="00125B78" w:rsidP="0010138F">
            <w:pPr>
              <w:spacing w:line="360" w:lineRule="auto"/>
              <w:ind w:leftChars="200" w:left="400" w:firstLineChars="200" w:firstLine="420"/>
              <w:rPr>
                <w:rFonts w:ascii="宋体" w:hAnsi="宋体" w:hint="eastAsia"/>
                <w:sz w:val="21"/>
                <w:szCs w:val="21"/>
              </w:rPr>
            </w:pPr>
            <w:r>
              <w:rPr>
                <w:rFonts w:ascii="宋体" w:hAnsi="宋体" w:hint="eastAsia"/>
                <w:sz w:val="21"/>
                <w:szCs w:val="21"/>
              </w:rPr>
              <w:t>&lt;</w:t>
            </w:r>
            <w:r w:rsidR="0052560D">
              <w:rPr>
                <w:rFonts w:ascii="宋体" w:hAnsi="宋体" w:hint="eastAsia"/>
                <w:sz w:val="21"/>
                <w:szCs w:val="21"/>
              </w:rPr>
              <w:t>/</w:t>
            </w:r>
            <w:r w:rsidR="00B313FB">
              <w:rPr>
                <w:rFonts w:ascii="宋体" w:hAnsi="宋体" w:hint="eastAsia"/>
                <w:sz w:val="21"/>
                <w:szCs w:val="21"/>
              </w:rPr>
              <w:t>STAFFINFO</w:t>
            </w:r>
            <w:r>
              <w:rPr>
                <w:rFonts w:ascii="宋体" w:hAnsi="宋体" w:hint="eastAsia"/>
                <w:sz w:val="21"/>
                <w:szCs w:val="21"/>
              </w:rPr>
              <w:t>&gt;</w:t>
            </w:r>
          </w:p>
          <w:p w:rsidR="002E5574" w:rsidRPr="00B33B03" w:rsidRDefault="002E5574" w:rsidP="0010138F">
            <w:pPr>
              <w:spacing w:line="360" w:lineRule="auto"/>
              <w:ind w:leftChars="200" w:left="400" w:firstLineChars="200" w:firstLine="420"/>
              <w:rPr>
                <w:rFonts w:ascii="宋体" w:hAnsi="宋体" w:hint="eastAsia"/>
                <w:sz w:val="21"/>
                <w:szCs w:val="21"/>
              </w:rPr>
            </w:pPr>
            <w:r>
              <w:rPr>
                <w:rFonts w:ascii="宋体" w:hAnsi="宋体"/>
                <w:sz w:val="21"/>
                <w:szCs w:val="21"/>
              </w:rPr>
              <w:t>……</w:t>
            </w:r>
          </w:p>
          <w:p w:rsidR="00870AD9" w:rsidRPr="00E72689" w:rsidRDefault="00870AD9" w:rsidP="0010138F">
            <w:pPr>
              <w:spacing w:line="360" w:lineRule="auto"/>
              <w:ind w:leftChars="100" w:left="200" w:firstLineChars="100" w:firstLine="210"/>
              <w:rPr>
                <w:rFonts w:ascii="宋体" w:hAnsi="宋体" w:hint="eastAsia"/>
                <w:sz w:val="21"/>
                <w:szCs w:val="21"/>
              </w:rPr>
            </w:pPr>
            <w:r>
              <w:rPr>
                <w:rFonts w:ascii="宋体" w:hAnsi="宋体" w:hint="eastAsia"/>
                <w:sz w:val="21"/>
                <w:szCs w:val="21"/>
              </w:rPr>
              <w:t>&lt;/</w:t>
            </w:r>
            <w:r w:rsidR="0004128C">
              <w:rPr>
                <w:rFonts w:ascii="宋体" w:hAnsi="宋体" w:hint="eastAsia"/>
                <w:sz w:val="21"/>
                <w:szCs w:val="21"/>
              </w:rPr>
              <w:t>STAFFLIST</w:t>
            </w:r>
            <w:r>
              <w:rPr>
                <w:rFonts w:ascii="宋体" w:hAnsi="宋体" w:hint="eastAsia"/>
                <w:sz w:val="21"/>
                <w:szCs w:val="21"/>
              </w:rPr>
              <w:t>&gt;</w:t>
            </w:r>
          </w:p>
          <w:p w:rsidR="00870AD9" w:rsidRPr="00DF20C5" w:rsidRDefault="00870AD9" w:rsidP="00870AD9">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971"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71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240"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870AD9">
        <w:tblPrEx>
          <w:tblCellMar>
            <w:top w:w="0" w:type="dxa"/>
            <w:bottom w:w="0" w:type="dxa"/>
          </w:tblCellMar>
        </w:tblPrEx>
        <w:trPr>
          <w:jc w:val="center"/>
        </w:trPr>
        <w:tc>
          <w:tcPr>
            <w:tcW w:w="1971" w:type="dxa"/>
          </w:tcPr>
          <w:p w:rsidR="00870AD9" w:rsidRPr="00E72689" w:rsidRDefault="00594B5A" w:rsidP="00B37523">
            <w:pPr>
              <w:spacing w:line="360" w:lineRule="auto"/>
              <w:jc w:val="center"/>
              <w:rPr>
                <w:rFonts w:ascii="宋体" w:hAnsi="宋体" w:hint="eastAsia"/>
                <w:sz w:val="21"/>
                <w:szCs w:val="21"/>
              </w:rPr>
            </w:pPr>
            <w:r w:rsidRPr="00E72689">
              <w:rPr>
                <w:rFonts w:ascii="宋体" w:hAnsi="宋体" w:hint="eastAsia"/>
                <w:sz w:val="21"/>
                <w:szCs w:val="21"/>
              </w:rPr>
              <w:t>CORPACCOUNT</w:t>
            </w:r>
          </w:p>
        </w:tc>
        <w:tc>
          <w:tcPr>
            <w:tcW w:w="3718" w:type="dxa"/>
          </w:tcPr>
          <w:p w:rsidR="00870AD9" w:rsidRPr="00E72689" w:rsidRDefault="003A7BC0" w:rsidP="00B37523">
            <w:pPr>
              <w:spacing w:line="360" w:lineRule="auto"/>
              <w:rPr>
                <w:rFonts w:ascii="宋体" w:hAnsi="宋体" w:hint="eastAsia"/>
                <w:sz w:val="21"/>
                <w:szCs w:val="21"/>
              </w:rPr>
            </w:pPr>
            <w:r w:rsidRPr="003A7BC0">
              <w:rPr>
                <w:rFonts w:ascii="宋体" w:hAnsi="宋体" w:hint="eastAsia"/>
                <w:color w:val="0000FF"/>
                <w:sz w:val="21"/>
                <w:szCs w:val="21"/>
              </w:rPr>
              <w:t>集团编号</w:t>
            </w:r>
            <w:r w:rsidR="00550118" w:rsidRPr="00BC71B6">
              <w:rPr>
                <w:rFonts w:ascii="宋体" w:hAnsi="宋体" w:hint="eastAsia"/>
                <w:color w:val="0000FF"/>
                <w:sz w:val="21"/>
                <w:szCs w:val="21"/>
              </w:rPr>
              <w:t>（必填）</w:t>
            </w:r>
          </w:p>
        </w:tc>
        <w:tc>
          <w:tcPr>
            <w:tcW w:w="1240" w:type="dxa"/>
          </w:tcPr>
          <w:p w:rsidR="00870AD9" w:rsidRPr="00E72689" w:rsidRDefault="00594B5A" w:rsidP="00B37523">
            <w:pPr>
              <w:spacing w:line="360" w:lineRule="auto"/>
              <w:jc w:val="center"/>
              <w:rPr>
                <w:rFonts w:ascii="宋体" w:hAnsi="宋体" w:hint="eastAsia"/>
                <w:sz w:val="21"/>
                <w:szCs w:val="21"/>
              </w:rPr>
            </w:pPr>
            <w:r>
              <w:rPr>
                <w:rFonts w:ascii="宋体" w:hAnsi="宋体" w:hint="eastAsia"/>
                <w:sz w:val="21"/>
                <w:szCs w:val="21"/>
              </w:rPr>
              <w:t>String</w:t>
            </w:r>
          </w:p>
        </w:tc>
        <w:tc>
          <w:tcPr>
            <w:tcW w:w="1529" w:type="dxa"/>
          </w:tcPr>
          <w:p w:rsidR="00870AD9" w:rsidRPr="00E72689" w:rsidRDefault="00594B5A" w:rsidP="00B37523">
            <w:pPr>
              <w:spacing w:line="360" w:lineRule="auto"/>
              <w:jc w:val="center"/>
              <w:rPr>
                <w:rFonts w:ascii="宋体" w:hAnsi="宋体" w:hint="eastAsia"/>
                <w:sz w:val="21"/>
                <w:szCs w:val="21"/>
              </w:rPr>
            </w:pPr>
            <w:r>
              <w:rPr>
                <w:rFonts w:ascii="宋体" w:hAnsi="宋体" w:hint="eastAsia"/>
                <w:sz w:val="21"/>
                <w:szCs w:val="21"/>
              </w:rPr>
              <w:t>32</w:t>
            </w:r>
          </w:p>
        </w:tc>
      </w:tr>
      <w:tr w:rsidR="00594B5A">
        <w:tblPrEx>
          <w:tblCellMar>
            <w:top w:w="0" w:type="dxa"/>
            <w:bottom w:w="0" w:type="dxa"/>
          </w:tblCellMar>
        </w:tblPrEx>
        <w:trPr>
          <w:jc w:val="center"/>
        </w:trPr>
        <w:tc>
          <w:tcPr>
            <w:tcW w:w="1971" w:type="dxa"/>
          </w:tcPr>
          <w:p w:rsidR="00594B5A" w:rsidRPr="00E72689" w:rsidRDefault="00594B5A" w:rsidP="00B37523">
            <w:pPr>
              <w:spacing w:line="360" w:lineRule="auto"/>
              <w:jc w:val="center"/>
              <w:rPr>
                <w:rFonts w:ascii="宋体" w:hAnsi="宋体" w:hint="eastAsia"/>
                <w:sz w:val="21"/>
                <w:szCs w:val="21"/>
              </w:rPr>
            </w:pPr>
            <w:r>
              <w:rPr>
                <w:rFonts w:ascii="宋体" w:hAnsi="宋体" w:hint="eastAsia"/>
                <w:sz w:val="21"/>
                <w:szCs w:val="21"/>
              </w:rPr>
              <w:t>STAFF</w:t>
            </w:r>
            <w:r w:rsidR="00D8358D">
              <w:rPr>
                <w:rFonts w:ascii="宋体" w:hAnsi="宋体" w:hint="eastAsia"/>
                <w:sz w:val="21"/>
                <w:szCs w:val="21"/>
              </w:rPr>
              <w:t>LIST</w:t>
            </w:r>
          </w:p>
        </w:tc>
        <w:tc>
          <w:tcPr>
            <w:tcW w:w="3718" w:type="dxa"/>
          </w:tcPr>
          <w:p w:rsidR="00594B5A" w:rsidRPr="00E72689" w:rsidRDefault="00594B5A" w:rsidP="00B37523">
            <w:pPr>
              <w:spacing w:line="360" w:lineRule="auto"/>
              <w:rPr>
                <w:rFonts w:ascii="宋体" w:hAnsi="宋体" w:hint="eastAsia"/>
                <w:sz w:val="21"/>
                <w:szCs w:val="21"/>
              </w:rPr>
            </w:pPr>
            <w:r>
              <w:rPr>
                <w:rFonts w:ascii="宋体" w:hAnsi="宋体" w:hint="eastAsia"/>
                <w:sz w:val="21"/>
                <w:szCs w:val="21"/>
              </w:rPr>
              <w:t>员工列表</w:t>
            </w:r>
          </w:p>
        </w:tc>
        <w:tc>
          <w:tcPr>
            <w:tcW w:w="1240" w:type="dxa"/>
          </w:tcPr>
          <w:p w:rsidR="00594B5A" w:rsidRPr="00E72689" w:rsidRDefault="007E7B9F" w:rsidP="00B37523">
            <w:pPr>
              <w:spacing w:line="360" w:lineRule="auto"/>
              <w:jc w:val="center"/>
              <w:rPr>
                <w:rFonts w:ascii="宋体" w:hAnsi="宋体" w:hint="eastAsia"/>
                <w:sz w:val="21"/>
                <w:szCs w:val="21"/>
              </w:rPr>
            </w:pPr>
            <w:r>
              <w:rPr>
                <w:rFonts w:ascii="宋体" w:hAnsi="宋体" w:hint="eastAsia"/>
                <w:sz w:val="21"/>
                <w:szCs w:val="21"/>
              </w:rPr>
              <w:t>--</w:t>
            </w:r>
          </w:p>
        </w:tc>
        <w:tc>
          <w:tcPr>
            <w:tcW w:w="1529" w:type="dxa"/>
          </w:tcPr>
          <w:p w:rsidR="00594B5A" w:rsidRPr="00E72689" w:rsidRDefault="007E7B9F" w:rsidP="00B37523">
            <w:pPr>
              <w:spacing w:line="360" w:lineRule="auto"/>
              <w:jc w:val="center"/>
              <w:rPr>
                <w:rFonts w:ascii="宋体" w:hAnsi="宋体" w:hint="eastAsia"/>
                <w:sz w:val="21"/>
                <w:szCs w:val="21"/>
              </w:rPr>
            </w:pPr>
            <w:r>
              <w:rPr>
                <w:rFonts w:ascii="宋体" w:hAnsi="宋体" w:hint="eastAsia"/>
                <w:sz w:val="21"/>
                <w:szCs w:val="21"/>
              </w:rPr>
              <w:t>--</w:t>
            </w:r>
          </w:p>
        </w:tc>
      </w:tr>
      <w:tr w:rsidR="00D168CD">
        <w:tblPrEx>
          <w:tblCellMar>
            <w:top w:w="0" w:type="dxa"/>
            <w:bottom w:w="0" w:type="dxa"/>
          </w:tblCellMar>
        </w:tblPrEx>
        <w:trPr>
          <w:jc w:val="center"/>
        </w:trPr>
        <w:tc>
          <w:tcPr>
            <w:tcW w:w="1971" w:type="dxa"/>
          </w:tcPr>
          <w:p w:rsidR="00D168CD" w:rsidRDefault="00D168CD" w:rsidP="00B37523">
            <w:pPr>
              <w:spacing w:line="360" w:lineRule="auto"/>
              <w:jc w:val="center"/>
              <w:rPr>
                <w:rFonts w:ascii="宋体" w:hAnsi="宋体" w:hint="eastAsia"/>
                <w:sz w:val="21"/>
                <w:szCs w:val="21"/>
              </w:rPr>
            </w:pPr>
            <w:r>
              <w:rPr>
                <w:rFonts w:ascii="宋体" w:hAnsi="宋体" w:hint="eastAsia"/>
                <w:sz w:val="21"/>
                <w:szCs w:val="21"/>
              </w:rPr>
              <w:t>STAFFINFO</w:t>
            </w:r>
          </w:p>
        </w:tc>
        <w:tc>
          <w:tcPr>
            <w:tcW w:w="3718" w:type="dxa"/>
          </w:tcPr>
          <w:p w:rsidR="00D168CD" w:rsidRDefault="00D168CD" w:rsidP="00B37523">
            <w:pPr>
              <w:spacing w:line="360" w:lineRule="auto"/>
              <w:rPr>
                <w:rFonts w:ascii="宋体" w:hAnsi="宋体" w:hint="eastAsia"/>
                <w:sz w:val="21"/>
                <w:szCs w:val="21"/>
              </w:rPr>
            </w:pPr>
            <w:r>
              <w:rPr>
                <w:rFonts w:ascii="宋体" w:hAnsi="宋体" w:hint="eastAsia"/>
                <w:sz w:val="21"/>
                <w:szCs w:val="21"/>
              </w:rPr>
              <w:t>员工信息</w:t>
            </w:r>
          </w:p>
        </w:tc>
        <w:tc>
          <w:tcPr>
            <w:tcW w:w="1240" w:type="dxa"/>
          </w:tcPr>
          <w:p w:rsidR="00D168CD" w:rsidRPr="00E72689" w:rsidRDefault="007E7B9F" w:rsidP="00B37523">
            <w:pPr>
              <w:spacing w:line="360" w:lineRule="auto"/>
              <w:jc w:val="center"/>
              <w:rPr>
                <w:rFonts w:ascii="宋体" w:hAnsi="宋体" w:hint="eastAsia"/>
                <w:sz w:val="21"/>
                <w:szCs w:val="21"/>
              </w:rPr>
            </w:pPr>
            <w:r>
              <w:rPr>
                <w:rFonts w:ascii="宋体" w:hAnsi="宋体" w:hint="eastAsia"/>
                <w:sz w:val="21"/>
                <w:szCs w:val="21"/>
              </w:rPr>
              <w:t>--</w:t>
            </w:r>
          </w:p>
        </w:tc>
        <w:tc>
          <w:tcPr>
            <w:tcW w:w="1529" w:type="dxa"/>
          </w:tcPr>
          <w:p w:rsidR="00D168CD" w:rsidRPr="00E72689" w:rsidRDefault="007E7B9F" w:rsidP="00B37523">
            <w:pPr>
              <w:spacing w:line="360" w:lineRule="auto"/>
              <w:jc w:val="center"/>
              <w:rPr>
                <w:rFonts w:ascii="宋体" w:hAnsi="宋体" w:hint="eastAsia"/>
                <w:sz w:val="21"/>
                <w:szCs w:val="21"/>
              </w:rPr>
            </w:pPr>
            <w:r>
              <w:rPr>
                <w:rFonts w:ascii="宋体" w:hAnsi="宋体" w:hint="eastAsia"/>
                <w:sz w:val="21"/>
                <w:szCs w:val="21"/>
              </w:rPr>
              <w:t>--</w:t>
            </w:r>
          </w:p>
        </w:tc>
      </w:tr>
      <w:tr w:rsidR="00594B5A">
        <w:tblPrEx>
          <w:tblCellMar>
            <w:top w:w="0" w:type="dxa"/>
            <w:bottom w:w="0" w:type="dxa"/>
          </w:tblCellMar>
        </w:tblPrEx>
        <w:trPr>
          <w:jc w:val="center"/>
        </w:trPr>
        <w:tc>
          <w:tcPr>
            <w:tcW w:w="1971" w:type="dxa"/>
          </w:tcPr>
          <w:p w:rsidR="00594B5A" w:rsidRPr="00E72689" w:rsidRDefault="00594B5A" w:rsidP="00870AD9">
            <w:pPr>
              <w:spacing w:line="360" w:lineRule="auto"/>
              <w:jc w:val="center"/>
              <w:rPr>
                <w:rFonts w:ascii="宋体" w:hAnsi="宋体" w:hint="eastAsia"/>
                <w:sz w:val="21"/>
                <w:szCs w:val="21"/>
              </w:rPr>
            </w:pPr>
            <w:r>
              <w:rPr>
                <w:rFonts w:ascii="宋体" w:hAnsi="宋体" w:hint="eastAsia"/>
                <w:sz w:val="21"/>
                <w:szCs w:val="21"/>
              </w:rPr>
              <w:t>UFID</w:t>
            </w:r>
          </w:p>
        </w:tc>
        <w:tc>
          <w:tcPr>
            <w:tcW w:w="3718" w:type="dxa"/>
          </w:tcPr>
          <w:p w:rsidR="00594B5A" w:rsidRPr="00E72689" w:rsidRDefault="00594B5A" w:rsidP="00870AD9">
            <w:pPr>
              <w:spacing w:line="360" w:lineRule="auto"/>
              <w:rPr>
                <w:rFonts w:ascii="宋体" w:hAnsi="宋体" w:hint="eastAsia"/>
                <w:sz w:val="21"/>
                <w:szCs w:val="21"/>
              </w:rPr>
            </w:pPr>
            <w:r w:rsidRPr="00E72689">
              <w:rPr>
                <w:rFonts w:ascii="宋体" w:hAnsi="宋体" w:hint="eastAsia"/>
                <w:sz w:val="21"/>
                <w:szCs w:val="21"/>
              </w:rPr>
              <w:t>用户</w:t>
            </w:r>
            <w:r>
              <w:rPr>
                <w:rFonts w:ascii="宋体" w:hAnsi="宋体" w:hint="eastAsia"/>
                <w:sz w:val="21"/>
                <w:szCs w:val="21"/>
              </w:rPr>
              <w:t>ID</w:t>
            </w:r>
            <w:r w:rsidR="00550118" w:rsidRPr="00BC71B6">
              <w:rPr>
                <w:rFonts w:ascii="宋体" w:hAnsi="宋体" w:hint="eastAsia"/>
                <w:color w:val="0000FF"/>
                <w:sz w:val="21"/>
                <w:szCs w:val="21"/>
              </w:rPr>
              <w:t>（必填）</w:t>
            </w:r>
          </w:p>
        </w:tc>
        <w:tc>
          <w:tcPr>
            <w:tcW w:w="1240" w:type="dxa"/>
            <w:vAlign w:val="center"/>
          </w:tcPr>
          <w:p w:rsidR="00594B5A" w:rsidRPr="00E72689" w:rsidRDefault="00594B5A" w:rsidP="00870AD9">
            <w:pPr>
              <w:spacing w:line="360" w:lineRule="auto"/>
              <w:jc w:val="center"/>
              <w:rPr>
                <w:rFonts w:ascii="宋体" w:hAnsi="宋体" w:hint="eastAsia"/>
                <w:sz w:val="21"/>
                <w:szCs w:val="21"/>
              </w:rPr>
            </w:pPr>
            <w:r w:rsidRPr="00E72689">
              <w:rPr>
                <w:rFonts w:ascii="宋体" w:hAnsi="宋体" w:hint="eastAsia"/>
                <w:sz w:val="21"/>
                <w:szCs w:val="21"/>
              </w:rPr>
              <w:t>String</w:t>
            </w:r>
          </w:p>
        </w:tc>
        <w:tc>
          <w:tcPr>
            <w:tcW w:w="1529" w:type="dxa"/>
            <w:vAlign w:val="center"/>
          </w:tcPr>
          <w:p w:rsidR="00594B5A" w:rsidRPr="00E72689" w:rsidRDefault="003D01C9" w:rsidP="00870AD9">
            <w:pPr>
              <w:spacing w:line="360" w:lineRule="auto"/>
              <w:jc w:val="center"/>
              <w:rPr>
                <w:rFonts w:ascii="宋体" w:hAnsi="宋体" w:hint="eastAsia"/>
                <w:sz w:val="21"/>
                <w:szCs w:val="21"/>
              </w:rPr>
            </w:pPr>
            <w:r>
              <w:rPr>
                <w:rFonts w:ascii="宋体" w:hAnsi="宋体" w:hint="eastAsia"/>
                <w:sz w:val="21"/>
                <w:szCs w:val="21"/>
              </w:rPr>
              <w:t>32</w:t>
            </w:r>
          </w:p>
        </w:tc>
      </w:tr>
      <w:tr w:rsidR="00856AC8">
        <w:tblPrEx>
          <w:tblCellMar>
            <w:top w:w="0" w:type="dxa"/>
            <w:bottom w:w="0" w:type="dxa"/>
          </w:tblCellMar>
        </w:tblPrEx>
        <w:trPr>
          <w:trHeight w:val="162"/>
          <w:jc w:val="center"/>
        </w:trPr>
        <w:tc>
          <w:tcPr>
            <w:tcW w:w="1971" w:type="dxa"/>
          </w:tcPr>
          <w:p w:rsidR="00856AC8" w:rsidRPr="005922BF" w:rsidRDefault="00856AC8" w:rsidP="00870AD9">
            <w:pPr>
              <w:spacing w:line="360" w:lineRule="auto"/>
              <w:jc w:val="center"/>
              <w:rPr>
                <w:szCs w:val="21"/>
              </w:rPr>
            </w:pPr>
            <w:r>
              <w:rPr>
                <w:rFonts w:ascii="宋体" w:hAnsi="宋体" w:hint="eastAsia"/>
                <w:sz w:val="21"/>
                <w:szCs w:val="21"/>
              </w:rPr>
              <w:t>USER</w:t>
            </w:r>
            <w:r w:rsidRPr="00E72689">
              <w:rPr>
                <w:rFonts w:ascii="宋体" w:hAnsi="宋体" w:hint="eastAsia"/>
                <w:sz w:val="21"/>
                <w:szCs w:val="21"/>
              </w:rPr>
              <w:t>TYPE</w:t>
            </w:r>
          </w:p>
        </w:tc>
        <w:tc>
          <w:tcPr>
            <w:tcW w:w="3718" w:type="dxa"/>
          </w:tcPr>
          <w:p w:rsidR="001733B1" w:rsidRDefault="00856AC8" w:rsidP="00870AD9">
            <w:pPr>
              <w:spacing w:line="360" w:lineRule="auto"/>
              <w:rPr>
                <w:rFonts w:ascii="宋体" w:hAnsi="宋体" w:hint="eastAsia"/>
                <w:sz w:val="21"/>
                <w:szCs w:val="21"/>
              </w:rPr>
            </w:pPr>
            <w:r>
              <w:rPr>
                <w:rFonts w:ascii="宋体" w:hAnsi="宋体" w:hint="eastAsia"/>
                <w:sz w:val="21"/>
                <w:szCs w:val="21"/>
              </w:rPr>
              <w:t>用户类型</w:t>
            </w:r>
            <w:r w:rsidR="00C213ED">
              <w:rPr>
                <w:rFonts w:ascii="宋体" w:hAnsi="宋体" w:hint="eastAsia"/>
                <w:sz w:val="21"/>
                <w:szCs w:val="21"/>
              </w:rPr>
              <w:t>：</w:t>
            </w:r>
            <w:r w:rsidR="00550118" w:rsidRPr="00BC71B6">
              <w:rPr>
                <w:rFonts w:ascii="宋体" w:hAnsi="宋体" w:hint="eastAsia"/>
                <w:color w:val="0000FF"/>
                <w:sz w:val="21"/>
                <w:szCs w:val="21"/>
              </w:rPr>
              <w:t>（必填）</w:t>
            </w:r>
          </w:p>
          <w:p w:rsidR="00856AC8" w:rsidRDefault="00C213ED" w:rsidP="00870AD9">
            <w:pPr>
              <w:spacing w:line="360" w:lineRule="auto"/>
              <w:rPr>
                <w:rFonts w:ascii="宋体" w:hAnsi="宋体" w:hint="eastAsia"/>
                <w:sz w:val="21"/>
                <w:szCs w:val="21"/>
              </w:rPr>
            </w:pPr>
            <w:r>
              <w:rPr>
                <w:rFonts w:ascii="宋体" w:hAnsi="宋体" w:hint="eastAsia"/>
                <w:sz w:val="21"/>
                <w:szCs w:val="21"/>
              </w:rPr>
              <w:t>0：管理员；1：用户</w:t>
            </w:r>
            <w:r w:rsidR="00C66716">
              <w:rPr>
                <w:rFonts w:ascii="宋体" w:hAnsi="宋体" w:hint="eastAsia"/>
                <w:sz w:val="21"/>
                <w:szCs w:val="21"/>
              </w:rPr>
              <w:t>；</w:t>
            </w:r>
            <w:r w:rsidR="001733B1">
              <w:rPr>
                <w:rFonts w:ascii="宋体" w:hAnsi="宋体" w:hint="eastAsia"/>
                <w:sz w:val="21"/>
                <w:szCs w:val="21"/>
              </w:rPr>
              <w:t>2</w:t>
            </w:r>
            <w:r w:rsidR="00C66716">
              <w:rPr>
                <w:rFonts w:ascii="宋体" w:hAnsi="宋体" w:hint="eastAsia"/>
                <w:sz w:val="21"/>
                <w:szCs w:val="21"/>
              </w:rPr>
              <w:t>：</w:t>
            </w:r>
            <w:r w:rsidR="001733B1">
              <w:rPr>
                <w:rFonts w:ascii="宋体" w:hAnsi="宋体" w:hint="eastAsia"/>
                <w:sz w:val="21"/>
                <w:szCs w:val="21"/>
              </w:rPr>
              <w:t>企业通讯录</w:t>
            </w:r>
            <w:r w:rsidR="00203FE6">
              <w:rPr>
                <w:rFonts w:ascii="宋体" w:hAnsi="宋体" w:hint="eastAsia"/>
                <w:sz w:val="21"/>
                <w:szCs w:val="21"/>
              </w:rPr>
              <w:t>；3：黑白名单</w:t>
            </w:r>
          </w:p>
        </w:tc>
        <w:tc>
          <w:tcPr>
            <w:tcW w:w="1240" w:type="dxa"/>
            <w:vAlign w:val="center"/>
          </w:tcPr>
          <w:p w:rsidR="00856AC8" w:rsidRPr="00E72689" w:rsidRDefault="00856AC8" w:rsidP="00870AD9">
            <w:pPr>
              <w:spacing w:line="360" w:lineRule="auto"/>
              <w:jc w:val="center"/>
              <w:rPr>
                <w:rFonts w:ascii="宋体" w:hAnsi="宋体" w:hint="eastAsia"/>
                <w:sz w:val="21"/>
                <w:szCs w:val="21"/>
              </w:rPr>
            </w:pPr>
            <w:r w:rsidRPr="00E72689">
              <w:rPr>
                <w:rFonts w:ascii="宋体" w:hAnsi="宋体" w:hint="eastAsia"/>
                <w:sz w:val="21"/>
                <w:szCs w:val="21"/>
              </w:rPr>
              <w:t>String</w:t>
            </w:r>
          </w:p>
        </w:tc>
        <w:tc>
          <w:tcPr>
            <w:tcW w:w="1529" w:type="dxa"/>
            <w:vAlign w:val="center"/>
          </w:tcPr>
          <w:p w:rsidR="00856AC8" w:rsidRDefault="00856AC8" w:rsidP="00870AD9">
            <w:pPr>
              <w:spacing w:line="360" w:lineRule="auto"/>
              <w:jc w:val="center"/>
              <w:rPr>
                <w:rFonts w:ascii="宋体" w:hAnsi="宋体" w:hint="eastAsia"/>
                <w:sz w:val="21"/>
                <w:szCs w:val="21"/>
              </w:rPr>
            </w:pPr>
            <w:r>
              <w:rPr>
                <w:rFonts w:ascii="宋体" w:hAnsi="宋体" w:hint="eastAsia"/>
                <w:sz w:val="21"/>
                <w:szCs w:val="21"/>
              </w:rPr>
              <w:t>16</w:t>
            </w:r>
          </w:p>
        </w:tc>
      </w:tr>
      <w:tr w:rsidR="00DA32D4">
        <w:tblPrEx>
          <w:tblCellMar>
            <w:top w:w="0" w:type="dxa"/>
            <w:bottom w:w="0" w:type="dxa"/>
          </w:tblCellMar>
        </w:tblPrEx>
        <w:trPr>
          <w:trHeight w:val="162"/>
          <w:jc w:val="center"/>
        </w:trPr>
        <w:tc>
          <w:tcPr>
            <w:tcW w:w="1971" w:type="dxa"/>
          </w:tcPr>
          <w:p w:rsidR="00DA32D4" w:rsidRPr="00E72689" w:rsidRDefault="00DA32D4" w:rsidP="00F61F92">
            <w:pPr>
              <w:spacing w:line="360" w:lineRule="auto"/>
              <w:jc w:val="center"/>
              <w:rPr>
                <w:rFonts w:ascii="宋体" w:hAnsi="宋体" w:hint="eastAsia"/>
                <w:sz w:val="21"/>
                <w:szCs w:val="21"/>
              </w:rPr>
            </w:pPr>
            <w:r w:rsidRPr="00E72689">
              <w:rPr>
                <w:rFonts w:ascii="宋体" w:hAnsi="宋体" w:hint="eastAsia"/>
                <w:sz w:val="21"/>
                <w:szCs w:val="21"/>
              </w:rPr>
              <w:t>OPTYPE</w:t>
            </w:r>
          </w:p>
        </w:tc>
        <w:tc>
          <w:tcPr>
            <w:tcW w:w="3718" w:type="dxa"/>
          </w:tcPr>
          <w:p w:rsidR="00DA32D4" w:rsidRDefault="00DA32D4" w:rsidP="00F61F92">
            <w:pPr>
              <w:spacing w:line="360" w:lineRule="auto"/>
              <w:rPr>
                <w:rFonts w:ascii="宋体" w:hAnsi="宋体" w:hint="eastAsia"/>
                <w:sz w:val="21"/>
                <w:szCs w:val="21"/>
              </w:rPr>
            </w:pPr>
            <w:r w:rsidRPr="00E72689">
              <w:rPr>
                <w:rFonts w:ascii="宋体" w:hAnsi="宋体" w:hint="eastAsia"/>
                <w:sz w:val="21"/>
                <w:szCs w:val="21"/>
              </w:rPr>
              <w:t>操作类型：</w:t>
            </w:r>
            <w:r w:rsidR="00550118" w:rsidRPr="00BC71B6">
              <w:rPr>
                <w:rFonts w:ascii="宋体" w:hAnsi="宋体" w:hint="eastAsia"/>
                <w:color w:val="0000FF"/>
                <w:sz w:val="21"/>
                <w:szCs w:val="21"/>
              </w:rPr>
              <w:t>（必填）</w:t>
            </w:r>
          </w:p>
          <w:p w:rsidR="0046299C" w:rsidRPr="00FF3F07" w:rsidRDefault="0046299C" w:rsidP="00F61F92">
            <w:pPr>
              <w:spacing w:line="360" w:lineRule="auto"/>
              <w:rPr>
                <w:rFonts w:ascii="宋体" w:hAnsi="宋体" w:hint="eastAsia"/>
                <w:sz w:val="21"/>
                <w:szCs w:val="21"/>
              </w:rPr>
            </w:pPr>
            <w:r w:rsidRPr="0046299C">
              <w:rPr>
                <w:rFonts w:ascii="宋体" w:hAnsi="宋体" w:hint="eastAsia"/>
                <w:sz w:val="21"/>
                <w:szCs w:val="21"/>
              </w:rPr>
              <w:t>1:订购</w:t>
            </w:r>
            <w:r w:rsidR="00FF3F07">
              <w:rPr>
                <w:rFonts w:ascii="宋体" w:hAnsi="宋体" w:hint="eastAsia"/>
                <w:sz w:val="21"/>
                <w:szCs w:val="21"/>
              </w:rPr>
              <w:t>（或加入名单）</w:t>
            </w:r>
            <w:r w:rsidRPr="0046299C">
              <w:rPr>
                <w:rFonts w:ascii="宋体" w:hAnsi="宋体" w:hint="eastAsia"/>
                <w:sz w:val="21"/>
                <w:szCs w:val="21"/>
              </w:rPr>
              <w:t>;2:暂停;3:恢复;4:变更;5:退订</w:t>
            </w:r>
            <w:r w:rsidR="00FF3F07">
              <w:rPr>
                <w:rFonts w:ascii="宋体" w:hAnsi="宋体" w:hint="eastAsia"/>
                <w:sz w:val="21"/>
                <w:szCs w:val="21"/>
              </w:rPr>
              <w:t>（</w:t>
            </w:r>
            <w:r w:rsidR="00C844D6">
              <w:rPr>
                <w:rFonts w:ascii="宋体" w:hAnsi="宋体" w:hint="eastAsia"/>
                <w:sz w:val="21"/>
                <w:szCs w:val="21"/>
              </w:rPr>
              <w:t>或</w:t>
            </w:r>
            <w:r w:rsidR="00FF3F07">
              <w:rPr>
                <w:rFonts w:ascii="宋体" w:hAnsi="宋体" w:hint="eastAsia"/>
                <w:sz w:val="21"/>
                <w:szCs w:val="21"/>
              </w:rPr>
              <w:t>退出名单）</w:t>
            </w:r>
          </w:p>
        </w:tc>
        <w:tc>
          <w:tcPr>
            <w:tcW w:w="1240" w:type="dxa"/>
            <w:vAlign w:val="center"/>
          </w:tcPr>
          <w:p w:rsidR="00DA32D4" w:rsidRPr="00E72689" w:rsidRDefault="00DA32D4" w:rsidP="00F61F92">
            <w:pPr>
              <w:spacing w:line="360" w:lineRule="auto"/>
              <w:jc w:val="center"/>
              <w:rPr>
                <w:rFonts w:ascii="宋体" w:hAnsi="宋体" w:hint="eastAsia"/>
                <w:sz w:val="21"/>
                <w:szCs w:val="21"/>
              </w:rPr>
            </w:pPr>
            <w:r>
              <w:rPr>
                <w:rFonts w:ascii="宋体" w:hAnsi="宋体" w:hint="eastAsia"/>
                <w:sz w:val="21"/>
                <w:szCs w:val="21"/>
              </w:rPr>
              <w:t>int</w:t>
            </w:r>
          </w:p>
        </w:tc>
        <w:tc>
          <w:tcPr>
            <w:tcW w:w="1529" w:type="dxa"/>
            <w:vAlign w:val="center"/>
          </w:tcPr>
          <w:p w:rsidR="00DA32D4" w:rsidRPr="00E72689" w:rsidRDefault="007E7B9F" w:rsidP="00F61F92">
            <w:pPr>
              <w:spacing w:line="360" w:lineRule="auto"/>
              <w:jc w:val="center"/>
              <w:rPr>
                <w:rFonts w:ascii="宋体" w:hAnsi="宋体" w:hint="eastAsia"/>
                <w:sz w:val="21"/>
                <w:szCs w:val="21"/>
              </w:rPr>
            </w:pPr>
            <w:r>
              <w:rPr>
                <w:rFonts w:ascii="宋体" w:hAnsi="宋体" w:hint="eastAsia"/>
                <w:sz w:val="21"/>
                <w:szCs w:val="21"/>
              </w:rPr>
              <w:t>--</w:t>
            </w:r>
          </w:p>
        </w:tc>
      </w:tr>
      <w:tr w:rsidR="00DA32D4">
        <w:tblPrEx>
          <w:tblCellMar>
            <w:top w:w="0" w:type="dxa"/>
            <w:bottom w:w="0" w:type="dxa"/>
          </w:tblCellMar>
        </w:tblPrEx>
        <w:trPr>
          <w:trHeight w:val="162"/>
          <w:jc w:val="center"/>
        </w:trPr>
        <w:tc>
          <w:tcPr>
            <w:tcW w:w="1971" w:type="dxa"/>
          </w:tcPr>
          <w:p w:rsidR="00DA32D4" w:rsidRPr="005922BF" w:rsidRDefault="00DA32D4" w:rsidP="00870AD9">
            <w:pPr>
              <w:spacing w:line="360" w:lineRule="auto"/>
              <w:jc w:val="center"/>
              <w:rPr>
                <w:szCs w:val="21"/>
              </w:rPr>
            </w:pPr>
            <w:r w:rsidRPr="0004128C">
              <w:rPr>
                <w:rFonts w:ascii="宋体" w:hAnsi="宋体" w:hint="eastAsia"/>
                <w:sz w:val="21"/>
                <w:szCs w:val="21"/>
              </w:rPr>
              <w:t>OPNOTE</w:t>
            </w:r>
          </w:p>
        </w:tc>
        <w:tc>
          <w:tcPr>
            <w:tcW w:w="3718" w:type="dxa"/>
          </w:tcPr>
          <w:p w:rsidR="00DA32D4" w:rsidRDefault="00DA32D4" w:rsidP="00870AD9">
            <w:pPr>
              <w:spacing w:line="360" w:lineRule="auto"/>
              <w:rPr>
                <w:rFonts w:ascii="宋体" w:hAnsi="宋体" w:hint="eastAsia"/>
                <w:sz w:val="21"/>
                <w:szCs w:val="21"/>
              </w:rPr>
            </w:pPr>
            <w:r w:rsidRPr="0004128C">
              <w:rPr>
                <w:rFonts w:ascii="宋体" w:hAnsi="宋体" w:hint="eastAsia"/>
                <w:sz w:val="21"/>
                <w:szCs w:val="21"/>
              </w:rPr>
              <w:t>绑定说明</w:t>
            </w:r>
            <w:r w:rsidR="003A7BC0" w:rsidRPr="00BC71B6">
              <w:rPr>
                <w:rFonts w:ascii="宋体" w:hAnsi="宋体" w:hint="eastAsia"/>
                <w:color w:val="0000FF"/>
                <w:sz w:val="21"/>
                <w:szCs w:val="21"/>
              </w:rPr>
              <w:t>（</w:t>
            </w:r>
            <w:r w:rsidR="003A7BC0">
              <w:rPr>
                <w:rFonts w:ascii="宋体" w:hAnsi="宋体" w:hint="eastAsia"/>
                <w:color w:val="0000FF"/>
                <w:sz w:val="21"/>
                <w:szCs w:val="21"/>
              </w:rPr>
              <w:t>非</w:t>
            </w:r>
            <w:r w:rsidR="003A7BC0" w:rsidRPr="00BC71B6">
              <w:rPr>
                <w:rFonts w:ascii="宋体" w:hAnsi="宋体" w:hint="eastAsia"/>
                <w:color w:val="0000FF"/>
                <w:sz w:val="21"/>
                <w:szCs w:val="21"/>
              </w:rPr>
              <w:t>必填）</w:t>
            </w:r>
          </w:p>
        </w:tc>
        <w:tc>
          <w:tcPr>
            <w:tcW w:w="1240" w:type="dxa"/>
            <w:vAlign w:val="center"/>
          </w:tcPr>
          <w:p w:rsidR="00DA32D4" w:rsidRPr="00E72689" w:rsidRDefault="00E64611" w:rsidP="00870AD9">
            <w:pPr>
              <w:spacing w:line="360" w:lineRule="auto"/>
              <w:jc w:val="center"/>
              <w:rPr>
                <w:rFonts w:ascii="宋体" w:hAnsi="宋体" w:hint="eastAsia"/>
                <w:sz w:val="21"/>
                <w:szCs w:val="21"/>
              </w:rPr>
            </w:pPr>
            <w:r w:rsidRPr="00E72689">
              <w:rPr>
                <w:rFonts w:ascii="宋体" w:hAnsi="宋体" w:hint="eastAsia"/>
                <w:sz w:val="21"/>
                <w:szCs w:val="21"/>
              </w:rPr>
              <w:t>String</w:t>
            </w:r>
          </w:p>
        </w:tc>
        <w:tc>
          <w:tcPr>
            <w:tcW w:w="1529" w:type="dxa"/>
            <w:vAlign w:val="center"/>
          </w:tcPr>
          <w:p w:rsidR="00DA32D4" w:rsidRDefault="00E64611" w:rsidP="00870AD9">
            <w:pPr>
              <w:spacing w:line="360" w:lineRule="auto"/>
              <w:jc w:val="center"/>
              <w:rPr>
                <w:rFonts w:ascii="宋体" w:hAnsi="宋体" w:hint="eastAsia"/>
                <w:sz w:val="21"/>
                <w:szCs w:val="21"/>
              </w:rPr>
            </w:pPr>
            <w:r>
              <w:rPr>
                <w:rFonts w:ascii="宋体" w:hAnsi="宋体" w:hint="eastAsia"/>
                <w:sz w:val="21"/>
                <w:szCs w:val="21"/>
              </w:rPr>
              <w:t>512</w:t>
            </w:r>
          </w:p>
        </w:tc>
      </w:tr>
      <w:tr w:rsidR="00DA32D4">
        <w:tblPrEx>
          <w:tblCellMar>
            <w:top w:w="0" w:type="dxa"/>
            <w:bottom w:w="0" w:type="dxa"/>
          </w:tblCellMar>
        </w:tblPrEx>
        <w:trPr>
          <w:trHeight w:val="162"/>
          <w:jc w:val="center"/>
        </w:trPr>
        <w:tc>
          <w:tcPr>
            <w:tcW w:w="1971" w:type="dxa"/>
          </w:tcPr>
          <w:p w:rsidR="00DA32D4" w:rsidRPr="005922BF" w:rsidRDefault="00DA32D4" w:rsidP="00870AD9">
            <w:pPr>
              <w:spacing w:line="360" w:lineRule="auto"/>
              <w:jc w:val="center"/>
              <w:rPr>
                <w:szCs w:val="21"/>
              </w:rPr>
            </w:pPr>
            <w:r w:rsidRPr="00B33B03">
              <w:rPr>
                <w:rFonts w:ascii="宋体" w:hAnsi="宋体" w:hint="eastAsia"/>
                <w:sz w:val="21"/>
                <w:szCs w:val="21"/>
              </w:rPr>
              <w:lastRenderedPageBreak/>
              <w:t>USERINFOMAP</w:t>
            </w:r>
            <w:r>
              <w:rPr>
                <w:rFonts w:ascii="宋体" w:hAnsi="宋体" w:hint="eastAsia"/>
                <w:sz w:val="21"/>
                <w:szCs w:val="21"/>
              </w:rPr>
              <w:t>LIST</w:t>
            </w:r>
          </w:p>
        </w:tc>
        <w:tc>
          <w:tcPr>
            <w:tcW w:w="3718" w:type="dxa"/>
          </w:tcPr>
          <w:p w:rsidR="00DA32D4" w:rsidRPr="003A7BC0" w:rsidRDefault="00DA32D4" w:rsidP="00870AD9">
            <w:pPr>
              <w:spacing w:line="360" w:lineRule="auto"/>
              <w:rPr>
                <w:rFonts w:ascii="宋体" w:hAnsi="宋体" w:hint="eastAsia"/>
                <w:color w:val="0000FF"/>
                <w:sz w:val="21"/>
                <w:szCs w:val="21"/>
              </w:rPr>
            </w:pPr>
            <w:r w:rsidRPr="003A7BC0">
              <w:rPr>
                <w:rFonts w:ascii="宋体" w:hAnsi="宋体" w:hint="eastAsia"/>
                <w:color w:val="0000FF"/>
                <w:sz w:val="21"/>
                <w:szCs w:val="21"/>
              </w:rPr>
              <w:t>用户</w:t>
            </w:r>
            <w:r w:rsidR="003A7BC0" w:rsidRPr="003A7BC0">
              <w:rPr>
                <w:rFonts w:ascii="宋体" w:hAnsi="宋体" w:hint="eastAsia"/>
                <w:color w:val="0000FF"/>
                <w:sz w:val="21"/>
                <w:szCs w:val="21"/>
              </w:rPr>
              <w:t>参数</w:t>
            </w:r>
            <w:r w:rsidRPr="003A7BC0">
              <w:rPr>
                <w:rFonts w:ascii="宋体" w:hAnsi="宋体" w:hint="eastAsia"/>
                <w:color w:val="0000FF"/>
                <w:sz w:val="21"/>
                <w:szCs w:val="21"/>
              </w:rPr>
              <w:t>信息HASHMAP列表</w:t>
            </w:r>
          </w:p>
        </w:tc>
        <w:tc>
          <w:tcPr>
            <w:tcW w:w="1240" w:type="dxa"/>
            <w:vAlign w:val="center"/>
          </w:tcPr>
          <w:p w:rsidR="00DA32D4" w:rsidRPr="00E72689" w:rsidRDefault="007E7B9F" w:rsidP="00870AD9">
            <w:pPr>
              <w:spacing w:line="360" w:lineRule="auto"/>
              <w:jc w:val="center"/>
              <w:rPr>
                <w:rFonts w:ascii="宋体" w:hAnsi="宋体" w:hint="eastAsia"/>
                <w:sz w:val="21"/>
                <w:szCs w:val="21"/>
              </w:rPr>
            </w:pPr>
            <w:r>
              <w:rPr>
                <w:rFonts w:ascii="宋体" w:hAnsi="宋体" w:hint="eastAsia"/>
                <w:sz w:val="21"/>
                <w:szCs w:val="21"/>
              </w:rPr>
              <w:t>--</w:t>
            </w:r>
          </w:p>
        </w:tc>
        <w:tc>
          <w:tcPr>
            <w:tcW w:w="1529" w:type="dxa"/>
            <w:vAlign w:val="center"/>
          </w:tcPr>
          <w:p w:rsidR="00DA32D4" w:rsidRPr="00E72689" w:rsidRDefault="007E7B9F" w:rsidP="00870AD9">
            <w:pPr>
              <w:spacing w:line="360" w:lineRule="auto"/>
              <w:jc w:val="center"/>
              <w:rPr>
                <w:rFonts w:ascii="宋体" w:hAnsi="宋体" w:hint="eastAsia"/>
                <w:sz w:val="21"/>
                <w:szCs w:val="21"/>
              </w:rPr>
            </w:pPr>
            <w:r>
              <w:rPr>
                <w:rFonts w:ascii="宋体" w:hAnsi="宋体" w:hint="eastAsia"/>
                <w:sz w:val="21"/>
                <w:szCs w:val="21"/>
              </w:rPr>
              <w:t>--</w:t>
            </w:r>
          </w:p>
        </w:tc>
      </w:tr>
      <w:tr w:rsidR="00DA32D4">
        <w:tblPrEx>
          <w:tblCellMar>
            <w:top w:w="0" w:type="dxa"/>
            <w:bottom w:w="0" w:type="dxa"/>
          </w:tblCellMar>
        </w:tblPrEx>
        <w:trPr>
          <w:jc w:val="center"/>
        </w:trPr>
        <w:tc>
          <w:tcPr>
            <w:tcW w:w="1971" w:type="dxa"/>
          </w:tcPr>
          <w:p w:rsidR="00DA32D4" w:rsidRPr="00B33B03" w:rsidRDefault="00DA32D4" w:rsidP="00870AD9">
            <w:pPr>
              <w:spacing w:line="360" w:lineRule="auto"/>
              <w:jc w:val="center"/>
              <w:rPr>
                <w:rFonts w:ascii="宋体" w:hAnsi="宋体" w:hint="eastAsia"/>
                <w:sz w:val="21"/>
                <w:szCs w:val="21"/>
              </w:rPr>
            </w:pPr>
            <w:r w:rsidRPr="00B33B03">
              <w:rPr>
                <w:rFonts w:ascii="宋体" w:hAnsi="宋体" w:hint="eastAsia"/>
                <w:sz w:val="21"/>
                <w:szCs w:val="21"/>
              </w:rPr>
              <w:t>USERINFOMAP</w:t>
            </w:r>
          </w:p>
        </w:tc>
        <w:tc>
          <w:tcPr>
            <w:tcW w:w="3718" w:type="dxa"/>
          </w:tcPr>
          <w:p w:rsidR="00DA32D4" w:rsidRPr="003A7BC0" w:rsidRDefault="00DA32D4" w:rsidP="00870AD9">
            <w:pPr>
              <w:spacing w:line="360" w:lineRule="auto"/>
              <w:rPr>
                <w:rFonts w:ascii="宋体" w:hAnsi="宋体" w:hint="eastAsia"/>
                <w:color w:val="0000FF"/>
                <w:sz w:val="21"/>
                <w:szCs w:val="21"/>
              </w:rPr>
            </w:pPr>
            <w:r w:rsidRPr="003A7BC0">
              <w:rPr>
                <w:rFonts w:ascii="宋体" w:hAnsi="宋体" w:hint="eastAsia"/>
                <w:color w:val="0000FF"/>
                <w:sz w:val="21"/>
                <w:szCs w:val="21"/>
              </w:rPr>
              <w:t>用户</w:t>
            </w:r>
            <w:r w:rsidR="003A7BC0" w:rsidRPr="003A7BC0">
              <w:rPr>
                <w:rFonts w:ascii="宋体" w:hAnsi="宋体" w:hint="eastAsia"/>
                <w:color w:val="0000FF"/>
                <w:sz w:val="21"/>
                <w:szCs w:val="21"/>
              </w:rPr>
              <w:t>参数</w:t>
            </w:r>
            <w:r w:rsidRPr="003A7BC0">
              <w:rPr>
                <w:rFonts w:ascii="宋体" w:hAnsi="宋体" w:hint="eastAsia"/>
                <w:color w:val="0000FF"/>
                <w:sz w:val="21"/>
                <w:szCs w:val="21"/>
              </w:rPr>
              <w:t>信息</w:t>
            </w:r>
          </w:p>
        </w:tc>
        <w:tc>
          <w:tcPr>
            <w:tcW w:w="1240" w:type="dxa"/>
            <w:vAlign w:val="center"/>
          </w:tcPr>
          <w:p w:rsidR="00DA32D4" w:rsidRPr="00B33B03" w:rsidRDefault="007E7B9F" w:rsidP="00870AD9">
            <w:pPr>
              <w:spacing w:line="360" w:lineRule="auto"/>
              <w:jc w:val="center"/>
              <w:rPr>
                <w:rFonts w:ascii="宋体" w:hAnsi="宋体" w:hint="eastAsia"/>
                <w:sz w:val="21"/>
                <w:szCs w:val="21"/>
              </w:rPr>
            </w:pPr>
            <w:r>
              <w:rPr>
                <w:rFonts w:ascii="宋体" w:hAnsi="宋体" w:hint="eastAsia"/>
                <w:sz w:val="21"/>
                <w:szCs w:val="21"/>
              </w:rPr>
              <w:t>--</w:t>
            </w:r>
          </w:p>
        </w:tc>
        <w:tc>
          <w:tcPr>
            <w:tcW w:w="1529" w:type="dxa"/>
            <w:vAlign w:val="center"/>
          </w:tcPr>
          <w:p w:rsidR="00DA32D4" w:rsidRPr="00B33B03" w:rsidRDefault="007E7B9F" w:rsidP="00870AD9">
            <w:pPr>
              <w:spacing w:line="360" w:lineRule="auto"/>
              <w:jc w:val="center"/>
              <w:rPr>
                <w:rFonts w:ascii="宋体" w:hAnsi="宋体" w:hint="eastAsia"/>
                <w:sz w:val="21"/>
                <w:szCs w:val="21"/>
              </w:rPr>
            </w:pPr>
            <w:r>
              <w:rPr>
                <w:rFonts w:ascii="宋体" w:hAnsi="宋体" w:hint="eastAsia"/>
                <w:sz w:val="21"/>
                <w:szCs w:val="21"/>
              </w:rPr>
              <w:t>--</w:t>
            </w:r>
          </w:p>
        </w:tc>
      </w:tr>
      <w:tr w:rsidR="00DA32D4">
        <w:tblPrEx>
          <w:tblCellMar>
            <w:top w:w="0" w:type="dxa"/>
            <w:bottom w:w="0" w:type="dxa"/>
          </w:tblCellMar>
        </w:tblPrEx>
        <w:trPr>
          <w:jc w:val="center"/>
        </w:trPr>
        <w:tc>
          <w:tcPr>
            <w:tcW w:w="1971" w:type="dxa"/>
          </w:tcPr>
          <w:p w:rsidR="00DA32D4" w:rsidRPr="00B33B03" w:rsidRDefault="00DA32D4" w:rsidP="00870AD9">
            <w:pPr>
              <w:spacing w:line="360" w:lineRule="auto"/>
              <w:jc w:val="center"/>
              <w:rPr>
                <w:rFonts w:ascii="宋体" w:hAnsi="宋体" w:hint="eastAsia"/>
                <w:sz w:val="21"/>
                <w:szCs w:val="21"/>
              </w:rPr>
            </w:pPr>
            <w:r w:rsidRPr="00B33B03">
              <w:rPr>
                <w:rFonts w:ascii="宋体" w:hAnsi="宋体" w:hint="eastAsia"/>
                <w:sz w:val="21"/>
                <w:szCs w:val="21"/>
              </w:rPr>
              <w:t>USERINFONAME</w:t>
            </w:r>
          </w:p>
        </w:tc>
        <w:tc>
          <w:tcPr>
            <w:tcW w:w="3718" w:type="dxa"/>
          </w:tcPr>
          <w:p w:rsidR="00DA32D4" w:rsidRPr="003A7BC0" w:rsidRDefault="00DA32D4" w:rsidP="00870AD9">
            <w:pPr>
              <w:spacing w:line="360" w:lineRule="auto"/>
              <w:rPr>
                <w:rFonts w:ascii="宋体" w:hAnsi="宋体" w:hint="eastAsia"/>
                <w:color w:val="0000FF"/>
                <w:sz w:val="21"/>
                <w:szCs w:val="21"/>
              </w:rPr>
            </w:pPr>
            <w:r w:rsidRPr="003A7BC0">
              <w:rPr>
                <w:rFonts w:ascii="宋体" w:hAnsi="宋体" w:hint="eastAsia"/>
                <w:color w:val="0000FF"/>
                <w:sz w:val="21"/>
                <w:szCs w:val="21"/>
              </w:rPr>
              <w:t>用户参数</w:t>
            </w:r>
            <w:r w:rsidR="003A7BC0" w:rsidRPr="003A7BC0">
              <w:rPr>
                <w:rFonts w:ascii="宋体" w:hAnsi="宋体" w:hint="eastAsia"/>
                <w:color w:val="0000FF"/>
                <w:sz w:val="21"/>
                <w:szCs w:val="21"/>
              </w:rPr>
              <w:t>代码</w:t>
            </w:r>
            <w:r w:rsidR="00550118" w:rsidRPr="003A7BC0">
              <w:rPr>
                <w:rFonts w:ascii="宋体" w:hAnsi="宋体" w:hint="eastAsia"/>
                <w:color w:val="0000FF"/>
                <w:sz w:val="21"/>
                <w:szCs w:val="21"/>
              </w:rPr>
              <w:t>（必填）</w:t>
            </w:r>
          </w:p>
        </w:tc>
        <w:tc>
          <w:tcPr>
            <w:tcW w:w="1240" w:type="dxa"/>
            <w:vAlign w:val="center"/>
          </w:tcPr>
          <w:p w:rsidR="00DA32D4" w:rsidRPr="00B33B03" w:rsidRDefault="00DA32D4" w:rsidP="00870AD9">
            <w:pPr>
              <w:spacing w:line="360" w:lineRule="auto"/>
              <w:jc w:val="center"/>
              <w:rPr>
                <w:rFonts w:ascii="宋体" w:hAnsi="宋体" w:hint="eastAsia"/>
                <w:sz w:val="21"/>
                <w:szCs w:val="21"/>
              </w:rPr>
            </w:pPr>
            <w:r w:rsidRPr="00B33B03">
              <w:rPr>
                <w:rFonts w:ascii="宋体" w:hAnsi="宋体" w:hint="eastAsia"/>
                <w:sz w:val="21"/>
                <w:szCs w:val="21"/>
              </w:rPr>
              <w:t>String</w:t>
            </w:r>
          </w:p>
        </w:tc>
        <w:tc>
          <w:tcPr>
            <w:tcW w:w="1529" w:type="dxa"/>
            <w:vAlign w:val="center"/>
          </w:tcPr>
          <w:p w:rsidR="00DA32D4" w:rsidRPr="00B33B03" w:rsidRDefault="00DA32D4" w:rsidP="00870AD9">
            <w:pPr>
              <w:spacing w:line="360" w:lineRule="auto"/>
              <w:jc w:val="center"/>
              <w:rPr>
                <w:rFonts w:ascii="宋体" w:hAnsi="宋体" w:hint="eastAsia"/>
                <w:sz w:val="21"/>
                <w:szCs w:val="21"/>
              </w:rPr>
            </w:pPr>
            <w:r w:rsidRPr="00B33B03">
              <w:rPr>
                <w:rFonts w:ascii="宋体" w:hAnsi="宋体" w:hint="eastAsia"/>
                <w:sz w:val="21"/>
                <w:szCs w:val="21"/>
              </w:rPr>
              <w:t>32</w:t>
            </w:r>
          </w:p>
        </w:tc>
      </w:tr>
      <w:tr w:rsidR="00DA32D4">
        <w:tblPrEx>
          <w:tblCellMar>
            <w:top w:w="0" w:type="dxa"/>
            <w:bottom w:w="0" w:type="dxa"/>
          </w:tblCellMar>
        </w:tblPrEx>
        <w:trPr>
          <w:jc w:val="center"/>
        </w:trPr>
        <w:tc>
          <w:tcPr>
            <w:tcW w:w="1971" w:type="dxa"/>
          </w:tcPr>
          <w:p w:rsidR="00DA32D4" w:rsidRPr="00B33B03" w:rsidRDefault="00DA32D4" w:rsidP="00870AD9">
            <w:pPr>
              <w:spacing w:line="360" w:lineRule="auto"/>
              <w:jc w:val="center"/>
              <w:rPr>
                <w:rFonts w:ascii="宋体" w:hAnsi="宋体" w:hint="eastAsia"/>
                <w:sz w:val="21"/>
                <w:szCs w:val="21"/>
              </w:rPr>
            </w:pPr>
            <w:r w:rsidRPr="00B33B03">
              <w:rPr>
                <w:rFonts w:ascii="宋体" w:hAnsi="宋体" w:hint="eastAsia"/>
                <w:sz w:val="21"/>
                <w:szCs w:val="21"/>
              </w:rPr>
              <w:t>USERINFOVALUE</w:t>
            </w:r>
          </w:p>
        </w:tc>
        <w:tc>
          <w:tcPr>
            <w:tcW w:w="3718" w:type="dxa"/>
          </w:tcPr>
          <w:p w:rsidR="00DA32D4" w:rsidRPr="003A7BC0" w:rsidRDefault="00DA32D4" w:rsidP="00870AD9">
            <w:pPr>
              <w:spacing w:line="360" w:lineRule="auto"/>
              <w:rPr>
                <w:rFonts w:ascii="宋体" w:hAnsi="宋体" w:hint="eastAsia"/>
                <w:color w:val="0000FF"/>
                <w:sz w:val="21"/>
                <w:szCs w:val="21"/>
              </w:rPr>
            </w:pPr>
            <w:r w:rsidRPr="003A7BC0">
              <w:rPr>
                <w:rFonts w:ascii="宋体" w:hAnsi="宋体" w:hint="eastAsia"/>
                <w:color w:val="0000FF"/>
                <w:sz w:val="21"/>
                <w:szCs w:val="21"/>
              </w:rPr>
              <w:t>用户参数值</w:t>
            </w:r>
            <w:r w:rsidR="00550118" w:rsidRPr="003A7BC0">
              <w:rPr>
                <w:rFonts w:ascii="宋体" w:hAnsi="宋体" w:hint="eastAsia"/>
                <w:color w:val="0000FF"/>
                <w:sz w:val="21"/>
                <w:szCs w:val="21"/>
              </w:rPr>
              <w:t>（必填）</w:t>
            </w:r>
          </w:p>
        </w:tc>
        <w:tc>
          <w:tcPr>
            <w:tcW w:w="1240" w:type="dxa"/>
            <w:vAlign w:val="center"/>
          </w:tcPr>
          <w:p w:rsidR="00DA32D4" w:rsidRPr="00B33B03" w:rsidRDefault="00DA32D4" w:rsidP="00870AD9">
            <w:pPr>
              <w:spacing w:line="360" w:lineRule="auto"/>
              <w:jc w:val="center"/>
              <w:rPr>
                <w:rFonts w:ascii="宋体" w:hAnsi="宋体" w:hint="eastAsia"/>
                <w:sz w:val="21"/>
                <w:szCs w:val="21"/>
              </w:rPr>
            </w:pPr>
            <w:r w:rsidRPr="00B33B03">
              <w:rPr>
                <w:rFonts w:ascii="宋体" w:hAnsi="宋体" w:hint="eastAsia"/>
                <w:sz w:val="21"/>
                <w:szCs w:val="21"/>
              </w:rPr>
              <w:t>String</w:t>
            </w:r>
          </w:p>
        </w:tc>
        <w:tc>
          <w:tcPr>
            <w:tcW w:w="1529" w:type="dxa"/>
            <w:vAlign w:val="center"/>
          </w:tcPr>
          <w:p w:rsidR="00DA32D4" w:rsidRPr="00B33B03" w:rsidRDefault="00DA32D4" w:rsidP="00870AD9">
            <w:pPr>
              <w:spacing w:line="360" w:lineRule="auto"/>
              <w:jc w:val="center"/>
              <w:rPr>
                <w:rFonts w:ascii="宋体" w:hAnsi="宋体" w:hint="eastAsia"/>
                <w:sz w:val="21"/>
                <w:szCs w:val="21"/>
              </w:rPr>
            </w:pPr>
            <w:r w:rsidRPr="00B33B03">
              <w:rPr>
                <w:rFonts w:ascii="宋体" w:hAnsi="宋体" w:hint="eastAsia"/>
                <w:sz w:val="21"/>
                <w:szCs w:val="21"/>
              </w:rPr>
              <w:t>128</w:t>
            </w:r>
          </w:p>
        </w:tc>
      </w:tr>
    </w:tbl>
    <w:p w:rsidR="00870AD9" w:rsidRPr="003F3B3C" w:rsidRDefault="00870AD9" w:rsidP="00870AD9">
      <w:pPr>
        <w:pStyle w:val="4"/>
        <w:numPr>
          <w:ilvl w:val="3"/>
          <w:numId w:val="0"/>
        </w:numPr>
        <w:tabs>
          <w:tab w:val="num" w:pos="737"/>
        </w:tabs>
        <w:ind w:left="1106" w:hanging="680"/>
        <w:rPr>
          <w:rFonts w:hint="eastAsia"/>
        </w:rPr>
      </w:pPr>
      <w:r w:rsidRPr="00AF7CC8">
        <w:rPr>
          <w:rFonts w:hint="eastAsia"/>
        </w:rPr>
        <w:t>StaffBindR</w:t>
      </w:r>
      <w:r>
        <w:rPr>
          <w:rFonts w:hint="eastAsia"/>
        </w:rPr>
        <w:t>sp</w:t>
      </w:r>
      <w:r w:rsidRPr="00AF7CC8">
        <w:rPr>
          <w:rFonts w:hint="eastAsia"/>
        </w:rPr>
        <w:t>用户</w:t>
      </w:r>
      <w:r>
        <w:rPr>
          <w:rFonts w:hint="eastAsia"/>
        </w:rPr>
        <w:t>帐号绑定响应消息</w:t>
      </w:r>
      <w:r w:rsidRPr="00AF7CC8">
        <w:rPr>
          <w:rFonts w:hint="eastAsia"/>
        </w:rPr>
        <w:t>：</w:t>
      </w:r>
      <w:r w:rsidRPr="003F3B3C">
        <w:rPr>
          <w:rFonts w:hint="eastAsia"/>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757"/>
        <w:gridCol w:w="1508"/>
        <w:gridCol w:w="1529"/>
      </w:tblGrid>
      <w:tr w:rsidR="00870AD9">
        <w:tblPrEx>
          <w:tblCellMar>
            <w:top w:w="0" w:type="dxa"/>
            <w:bottom w:w="0" w:type="dxa"/>
          </w:tblCellMar>
        </w:tblPrEx>
        <w:trPr>
          <w:jc w:val="center"/>
        </w:trPr>
        <w:tc>
          <w:tcPr>
            <w:tcW w:w="1728" w:type="dxa"/>
            <w:tcBorders>
              <w:bottom w:val="single" w:sz="4" w:space="0" w:color="auto"/>
            </w:tcBorders>
            <w:shd w:val="clear" w:color="auto" w:fill="A6A6A6"/>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参数标识</w:t>
            </w:r>
          </w:p>
        </w:tc>
        <w:tc>
          <w:tcPr>
            <w:tcW w:w="6794" w:type="dxa"/>
            <w:gridSpan w:val="3"/>
            <w:tcBorders>
              <w:bottom w:val="single" w:sz="4" w:space="0" w:color="auto"/>
            </w:tcBorders>
            <w:shd w:val="clear" w:color="auto" w:fill="auto"/>
          </w:tcPr>
          <w:p w:rsidR="00870AD9" w:rsidRPr="00DF20C5" w:rsidRDefault="00870AD9" w:rsidP="00870AD9">
            <w:pPr>
              <w:tabs>
                <w:tab w:val="center" w:pos="3402"/>
              </w:tabs>
              <w:rPr>
                <w:rFonts w:ascii="宋体" w:hAnsi="宋体" w:hint="eastAsia"/>
                <w:sz w:val="21"/>
                <w:szCs w:val="21"/>
              </w:rPr>
            </w:pPr>
            <w:r w:rsidRPr="00E72689">
              <w:rPr>
                <w:rFonts w:ascii="宋体" w:hAnsi="宋体" w:hint="eastAsia"/>
                <w:sz w:val="21"/>
                <w:szCs w:val="21"/>
              </w:rPr>
              <w:t>StaffBindR</w:t>
            </w:r>
            <w:r>
              <w:rPr>
                <w:rFonts w:ascii="宋体" w:hAnsi="宋体" w:hint="eastAsia"/>
                <w:sz w:val="21"/>
                <w:szCs w:val="21"/>
              </w:rPr>
              <w:t>sp</w:t>
            </w:r>
            <w:r w:rsidRPr="00DF20C5">
              <w:rPr>
                <w:rFonts w:ascii="宋体" w:hAnsi="宋体"/>
                <w:sz w:val="21"/>
                <w:szCs w:val="21"/>
              </w:rPr>
              <w:tab/>
            </w:r>
          </w:p>
        </w:tc>
      </w:tr>
      <w:tr w:rsidR="00870AD9" w:rsidRPr="005C6DCF">
        <w:tblPrEx>
          <w:tblCellMar>
            <w:top w:w="0" w:type="dxa"/>
            <w:bottom w:w="0" w:type="dxa"/>
          </w:tblCellMar>
        </w:tblPrEx>
        <w:trPr>
          <w:jc w:val="center"/>
        </w:trPr>
        <w:tc>
          <w:tcPr>
            <w:tcW w:w="1728" w:type="dxa"/>
            <w:shd w:val="clear" w:color="auto" w:fill="auto"/>
          </w:tcPr>
          <w:p w:rsidR="00870AD9" w:rsidRPr="00DF20C5" w:rsidRDefault="00870AD9" w:rsidP="00870AD9">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794" w:type="dxa"/>
            <w:gridSpan w:val="3"/>
            <w:shd w:val="clear" w:color="auto" w:fill="auto"/>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sidR="00FB4CF8" w:rsidRPr="00AF7CC8">
              <w:rPr>
                <w:rFonts w:hint="eastAsia"/>
              </w:rPr>
              <w:t>StaffBindR</w:t>
            </w:r>
            <w:r w:rsidR="00FB4CF8">
              <w:rPr>
                <w:rFonts w:hint="eastAsia"/>
              </w:rPr>
              <w:t>sp</w:t>
            </w:r>
            <w:r w:rsidRPr="00DF20C5">
              <w:rPr>
                <w:rFonts w:ascii="宋体" w:hAnsi="宋体" w:hint="eastAsia"/>
                <w:sz w:val="21"/>
                <w:szCs w:val="21"/>
              </w:rPr>
              <w:t>&gt;</w:t>
            </w:r>
          </w:p>
          <w:p w:rsidR="00870AD9" w:rsidRPr="00DF20C5" w:rsidRDefault="00870AD9" w:rsidP="00870AD9">
            <w:pPr>
              <w:spacing w:line="360" w:lineRule="auto"/>
              <w:rPr>
                <w:rFonts w:ascii="宋体" w:hAnsi="宋体" w:hint="eastAsia"/>
                <w:sz w:val="21"/>
                <w:szCs w:val="21"/>
              </w:rPr>
            </w:pPr>
            <w:r>
              <w:rPr>
                <w:rFonts w:ascii="宋体" w:hAnsi="宋体" w:hint="eastAsia"/>
                <w:sz w:val="21"/>
                <w:szCs w:val="21"/>
              </w:rPr>
              <w:t xml:space="preserve">  &lt;HEAD&gt;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&lt;CODE&gt;消息标志&lt;/CODE&gt;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&lt;SID&gt;消息序列号&lt;/SID&gt;</w:t>
            </w:r>
          </w:p>
          <w:p w:rsidR="00870AD9" w:rsidRPr="00DF20C5"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870AD9" w:rsidRDefault="00870AD9" w:rsidP="00870AD9">
            <w:pPr>
              <w:spacing w:line="360" w:lineRule="auto"/>
              <w:ind w:firstLineChars="200" w:firstLine="420"/>
              <w:rPr>
                <w:rFonts w:ascii="宋体" w:hAnsi="宋体" w:hint="eastAsia"/>
                <w:sz w:val="21"/>
                <w:szCs w:val="21"/>
              </w:rPr>
            </w:pPr>
            <w:r w:rsidRPr="00DF20C5">
              <w:rPr>
                <w:rFonts w:ascii="宋体" w:hAnsi="宋体" w:hint="eastAsia"/>
                <w:sz w:val="21"/>
                <w:szCs w:val="21"/>
              </w:rPr>
              <w:t>&lt;SERVICEID&gt;</w:t>
            </w:r>
            <w:r w:rsidR="00D33948">
              <w:rPr>
                <w:rFonts w:ascii="宋体" w:hAnsi="宋体" w:hint="eastAsia"/>
                <w:sz w:val="21"/>
                <w:szCs w:val="21"/>
              </w:rPr>
              <w:t>业务代码</w:t>
            </w:r>
            <w:r w:rsidRPr="00DF20C5">
              <w:rPr>
                <w:rFonts w:ascii="宋体" w:hAnsi="宋体" w:hint="eastAsia"/>
                <w:sz w:val="21"/>
                <w:szCs w:val="21"/>
              </w:rPr>
              <w:t>&lt;/SERVICEID&gt;</w:t>
            </w:r>
          </w:p>
          <w:p w:rsidR="00870AD9"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&lt;/HEAD&gt;</w:t>
            </w:r>
          </w:p>
          <w:p w:rsidR="00870AD9" w:rsidRPr="00DF20C5" w:rsidRDefault="00870AD9" w:rsidP="00870AD9">
            <w:pPr>
              <w:spacing w:line="360" w:lineRule="auto"/>
              <w:ind w:firstLineChars="100" w:firstLine="210"/>
              <w:rPr>
                <w:rFonts w:ascii="宋体" w:hAnsi="宋体" w:hint="eastAsia"/>
                <w:sz w:val="21"/>
                <w:szCs w:val="21"/>
              </w:rPr>
            </w:pPr>
            <w:r>
              <w:rPr>
                <w:rFonts w:ascii="宋体" w:hAnsi="宋体" w:hint="eastAsia"/>
                <w:sz w:val="21"/>
                <w:szCs w:val="21"/>
              </w:rPr>
              <w:t>&lt;BODY&gt;加密后的消息体&lt;/BODY&gt;</w:t>
            </w:r>
          </w:p>
          <w:p w:rsidR="00870AD9" w:rsidRPr="00DF20C5" w:rsidRDefault="00870AD9" w:rsidP="00870AD9">
            <w:pPr>
              <w:rPr>
                <w:rFonts w:ascii="宋体" w:hAnsi="宋体" w:hint="eastAsia"/>
                <w:sz w:val="21"/>
                <w:szCs w:val="21"/>
                <w:lang w:val="fi-FI"/>
              </w:rPr>
            </w:pPr>
            <w:r w:rsidRPr="00DF20C5">
              <w:rPr>
                <w:rFonts w:ascii="宋体" w:hAnsi="宋体" w:hint="eastAsia"/>
                <w:sz w:val="21"/>
                <w:szCs w:val="21"/>
                <w:lang w:val="fi-FI"/>
              </w:rPr>
              <w:t>&lt;/</w:t>
            </w:r>
            <w:r w:rsidR="00FB4CF8" w:rsidRPr="00AF7CC8">
              <w:rPr>
                <w:rFonts w:hint="eastAsia"/>
              </w:rPr>
              <w:t>StaffBindR</w:t>
            </w:r>
            <w:r w:rsidR="00FB4CF8">
              <w:rPr>
                <w:rFonts w:hint="eastAsia"/>
              </w:rPr>
              <w:t>sp</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75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FB4CF8">
        <w:tblPrEx>
          <w:tblCellMar>
            <w:top w:w="0" w:type="dxa"/>
            <w:bottom w:w="0" w:type="dxa"/>
          </w:tblCellMar>
        </w:tblPrEx>
        <w:trPr>
          <w:jc w:val="center"/>
        </w:trPr>
        <w:tc>
          <w:tcPr>
            <w:tcW w:w="1728" w:type="dxa"/>
            <w:vAlign w:val="center"/>
          </w:tcPr>
          <w:p w:rsidR="00FB4CF8" w:rsidRPr="00DF20C5" w:rsidRDefault="00FB4CF8" w:rsidP="00F61F92">
            <w:pPr>
              <w:spacing w:line="360" w:lineRule="auto"/>
              <w:jc w:val="center"/>
              <w:rPr>
                <w:rFonts w:ascii="宋体" w:hAnsi="宋体" w:hint="eastAsia"/>
                <w:sz w:val="21"/>
                <w:szCs w:val="21"/>
              </w:rPr>
            </w:pPr>
            <w:r w:rsidRPr="00DF20C5">
              <w:rPr>
                <w:rFonts w:ascii="宋体" w:hAnsi="宋体" w:hint="eastAsia"/>
                <w:sz w:val="21"/>
                <w:szCs w:val="21"/>
              </w:rPr>
              <w:t>CODE</w:t>
            </w:r>
          </w:p>
        </w:tc>
        <w:tc>
          <w:tcPr>
            <w:tcW w:w="3757" w:type="dxa"/>
            <w:vAlign w:val="center"/>
          </w:tcPr>
          <w:p w:rsidR="00FB4CF8" w:rsidRPr="00DF20C5" w:rsidRDefault="00FB4CF8" w:rsidP="00F61F92">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sidRPr="00AF7CC8">
              <w:rPr>
                <w:rFonts w:hint="eastAsia"/>
              </w:rPr>
              <w:t>Staff</w:t>
            </w:r>
            <w:r w:rsidRPr="00E72689">
              <w:rPr>
                <w:rFonts w:ascii="宋体" w:hAnsi="宋体" w:hint="eastAsia"/>
                <w:sz w:val="21"/>
                <w:szCs w:val="21"/>
              </w:rPr>
              <w:t>Bind</w:t>
            </w:r>
          </w:p>
        </w:tc>
        <w:tc>
          <w:tcPr>
            <w:tcW w:w="1508" w:type="dxa"/>
            <w:vAlign w:val="center"/>
          </w:tcPr>
          <w:p w:rsidR="00FB4CF8" w:rsidRPr="00DF20C5" w:rsidRDefault="00FB4CF8" w:rsidP="00F61F92">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FB4CF8" w:rsidRPr="00DF20C5" w:rsidRDefault="00FB4CF8" w:rsidP="00F61F92">
            <w:pPr>
              <w:spacing w:line="360" w:lineRule="auto"/>
              <w:jc w:val="center"/>
              <w:rPr>
                <w:rFonts w:ascii="宋体" w:hAnsi="宋体" w:hint="eastAsia"/>
                <w:szCs w:val="21"/>
              </w:rPr>
            </w:pPr>
            <w:r>
              <w:rPr>
                <w:rFonts w:ascii="宋体" w:hAnsi="宋体" w:hint="eastAsia"/>
                <w:szCs w:val="21"/>
              </w:rPr>
              <w:t>32</w:t>
            </w:r>
          </w:p>
        </w:tc>
      </w:tr>
      <w:tr w:rsidR="00FB4CF8">
        <w:tblPrEx>
          <w:tblCellMar>
            <w:top w:w="0" w:type="dxa"/>
            <w:bottom w:w="0" w:type="dxa"/>
          </w:tblCellMar>
        </w:tblPrEx>
        <w:trPr>
          <w:jc w:val="center"/>
        </w:trPr>
        <w:tc>
          <w:tcPr>
            <w:tcW w:w="1728" w:type="dxa"/>
            <w:vAlign w:val="center"/>
          </w:tcPr>
          <w:p w:rsidR="00FB4CF8" w:rsidRPr="00DF20C5" w:rsidRDefault="00FB4CF8" w:rsidP="00F61F92">
            <w:pPr>
              <w:spacing w:line="360" w:lineRule="auto"/>
              <w:jc w:val="center"/>
              <w:rPr>
                <w:rFonts w:ascii="宋体" w:hAnsi="宋体" w:hint="eastAsia"/>
                <w:sz w:val="21"/>
                <w:szCs w:val="21"/>
              </w:rPr>
            </w:pPr>
            <w:r w:rsidRPr="00DF20C5">
              <w:rPr>
                <w:rFonts w:ascii="宋体" w:hAnsi="宋体" w:hint="eastAsia"/>
                <w:sz w:val="21"/>
                <w:szCs w:val="21"/>
              </w:rPr>
              <w:t>SID</w:t>
            </w:r>
          </w:p>
        </w:tc>
        <w:tc>
          <w:tcPr>
            <w:tcW w:w="3757" w:type="dxa"/>
            <w:vAlign w:val="center"/>
          </w:tcPr>
          <w:p w:rsidR="00FB4CF8" w:rsidRPr="00DF20C5" w:rsidRDefault="00FB4CF8" w:rsidP="00F61F92">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,与请求消息相同</w:t>
            </w:r>
          </w:p>
        </w:tc>
        <w:tc>
          <w:tcPr>
            <w:tcW w:w="1508" w:type="dxa"/>
            <w:vAlign w:val="center"/>
          </w:tcPr>
          <w:p w:rsidR="00FB4CF8" w:rsidRPr="00DF20C5" w:rsidRDefault="00FB4CF8" w:rsidP="00F61F92">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FB4CF8" w:rsidRPr="00DF20C5" w:rsidRDefault="007E7B9F" w:rsidP="00F61F92">
            <w:pPr>
              <w:spacing w:line="360" w:lineRule="auto"/>
              <w:jc w:val="center"/>
              <w:rPr>
                <w:rFonts w:ascii="宋体" w:hAnsi="宋体" w:hint="eastAsia"/>
                <w:szCs w:val="21"/>
              </w:rPr>
            </w:pPr>
            <w:r>
              <w:rPr>
                <w:rFonts w:ascii="宋体" w:hAnsi="宋体" w:hint="eastAsia"/>
                <w:szCs w:val="21"/>
              </w:rPr>
              <w:t>--</w:t>
            </w:r>
          </w:p>
        </w:tc>
      </w:tr>
      <w:tr w:rsidR="00FB4CF8">
        <w:tblPrEx>
          <w:tblCellMar>
            <w:top w:w="0" w:type="dxa"/>
            <w:bottom w:w="0" w:type="dxa"/>
          </w:tblCellMar>
        </w:tblPrEx>
        <w:trPr>
          <w:jc w:val="center"/>
        </w:trPr>
        <w:tc>
          <w:tcPr>
            <w:tcW w:w="1728" w:type="dxa"/>
            <w:vAlign w:val="center"/>
          </w:tcPr>
          <w:p w:rsidR="00FB4CF8" w:rsidRPr="00DF20C5" w:rsidRDefault="00FB4CF8" w:rsidP="00F61F92">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757" w:type="dxa"/>
            <w:vAlign w:val="center"/>
          </w:tcPr>
          <w:p w:rsidR="00FB4CF8" w:rsidRPr="00F80A4A" w:rsidRDefault="00FB4CF8" w:rsidP="00F61F92">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YYY</w:t>
            </w:r>
            <w:r w:rsidR="00BA302A">
              <w:rPr>
                <w:rFonts w:ascii="宋体" w:hAnsi="宋体" w:hint="eastAsia"/>
                <w:sz w:val="21"/>
                <w:szCs w:val="21"/>
              </w:rPr>
              <w:t>Y</w:t>
            </w:r>
            <w:r w:rsidRPr="00F80A4A">
              <w:rPr>
                <w:rFonts w:ascii="宋体" w:hAnsi="宋体"/>
                <w:sz w:val="21"/>
                <w:szCs w:val="21"/>
              </w:rPr>
              <w:t>MMDDHHmmssnnn</w:t>
            </w:r>
          </w:p>
        </w:tc>
        <w:tc>
          <w:tcPr>
            <w:tcW w:w="1508" w:type="dxa"/>
            <w:vAlign w:val="center"/>
          </w:tcPr>
          <w:p w:rsidR="00FB4CF8" w:rsidRPr="00F80A4A" w:rsidRDefault="00FB4CF8" w:rsidP="00F61F92">
            <w:pPr>
              <w:spacing w:line="360" w:lineRule="auto"/>
              <w:jc w:val="center"/>
              <w:rPr>
                <w:rFonts w:ascii="宋体" w:hAnsi="宋体" w:hint="eastAsia"/>
                <w:sz w:val="21"/>
                <w:szCs w:val="21"/>
              </w:rPr>
            </w:pPr>
            <w:r w:rsidRPr="00F80A4A">
              <w:rPr>
                <w:rFonts w:ascii="宋体" w:hAnsi="宋体" w:hint="eastAsia"/>
                <w:sz w:val="21"/>
                <w:szCs w:val="21"/>
              </w:rPr>
              <w:t>String</w:t>
            </w:r>
          </w:p>
        </w:tc>
        <w:tc>
          <w:tcPr>
            <w:tcW w:w="1529" w:type="dxa"/>
            <w:vAlign w:val="center"/>
          </w:tcPr>
          <w:p w:rsidR="00FB4CF8" w:rsidRPr="00DF20C5" w:rsidRDefault="00FB4CF8" w:rsidP="00F61F92">
            <w:pPr>
              <w:spacing w:line="360" w:lineRule="auto"/>
              <w:jc w:val="center"/>
              <w:rPr>
                <w:rFonts w:ascii="宋体" w:hAnsi="宋体" w:hint="eastAsia"/>
                <w:szCs w:val="21"/>
              </w:rPr>
            </w:pPr>
            <w:r>
              <w:rPr>
                <w:rFonts w:ascii="宋体" w:hAnsi="宋体" w:hint="eastAsia"/>
                <w:szCs w:val="21"/>
              </w:rPr>
              <w:t>24</w:t>
            </w:r>
          </w:p>
        </w:tc>
      </w:tr>
      <w:tr w:rsidR="00FB4CF8">
        <w:tblPrEx>
          <w:tblCellMar>
            <w:top w:w="0" w:type="dxa"/>
            <w:bottom w:w="0" w:type="dxa"/>
          </w:tblCellMar>
        </w:tblPrEx>
        <w:trPr>
          <w:jc w:val="center"/>
        </w:trPr>
        <w:tc>
          <w:tcPr>
            <w:tcW w:w="1728" w:type="dxa"/>
            <w:tcBorders>
              <w:bottom w:val="single" w:sz="4" w:space="0" w:color="auto"/>
            </w:tcBorders>
            <w:vAlign w:val="center"/>
          </w:tcPr>
          <w:p w:rsidR="00FB4CF8" w:rsidRPr="00DF20C5" w:rsidRDefault="00FB4CF8" w:rsidP="00F61F92">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757" w:type="dxa"/>
            <w:tcBorders>
              <w:bottom w:val="single" w:sz="4" w:space="0" w:color="auto"/>
            </w:tcBorders>
            <w:vAlign w:val="center"/>
          </w:tcPr>
          <w:p w:rsidR="00FB4CF8" w:rsidRPr="00DF20C5" w:rsidRDefault="00FB4CF8" w:rsidP="00F61F92">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508" w:type="dxa"/>
            <w:tcBorders>
              <w:bottom w:val="single" w:sz="4" w:space="0" w:color="auto"/>
            </w:tcBorders>
            <w:vAlign w:val="center"/>
          </w:tcPr>
          <w:p w:rsidR="00FB4CF8" w:rsidRPr="00DF20C5" w:rsidRDefault="00FB4CF8" w:rsidP="00F61F92">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FB4CF8" w:rsidRPr="00DF20C5" w:rsidRDefault="00FB4CF8" w:rsidP="00F61F92">
            <w:pPr>
              <w:spacing w:line="360" w:lineRule="auto"/>
              <w:jc w:val="center"/>
              <w:rPr>
                <w:rFonts w:ascii="宋体" w:hAnsi="宋体" w:hint="eastAsia"/>
                <w:szCs w:val="21"/>
              </w:rPr>
            </w:pPr>
            <w:r>
              <w:rPr>
                <w:rFonts w:ascii="宋体" w:hAnsi="宋体" w:hint="eastAsia"/>
                <w:szCs w:val="21"/>
              </w:rPr>
              <w:t>32</w:t>
            </w:r>
          </w:p>
        </w:tc>
      </w:tr>
      <w:tr w:rsidR="00870AD9">
        <w:tblPrEx>
          <w:tblCellMar>
            <w:top w:w="0" w:type="dxa"/>
            <w:bottom w:w="0" w:type="dxa"/>
          </w:tblCellMar>
        </w:tblPrEx>
        <w:trPr>
          <w:jc w:val="center"/>
        </w:trPr>
        <w:tc>
          <w:tcPr>
            <w:tcW w:w="8522" w:type="dxa"/>
            <w:gridSpan w:val="4"/>
            <w:tcBorders>
              <w:bottom w:val="single" w:sz="4" w:space="0" w:color="auto"/>
            </w:tcBorders>
            <w:shd w:val="clear" w:color="auto" w:fill="A6A6A6"/>
            <w:vAlign w:val="center"/>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870AD9">
        <w:tblPrEx>
          <w:tblCellMar>
            <w:top w:w="0" w:type="dxa"/>
            <w:bottom w:w="0" w:type="dxa"/>
          </w:tblCellMar>
        </w:tblPrEx>
        <w:trPr>
          <w:jc w:val="center"/>
        </w:trPr>
        <w:tc>
          <w:tcPr>
            <w:tcW w:w="1728" w:type="dxa"/>
            <w:tcBorders>
              <w:bottom w:val="single" w:sz="4" w:space="0" w:color="auto"/>
            </w:tcBorders>
          </w:tcPr>
          <w:p w:rsidR="00870AD9" w:rsidRPr="00DF20C5" w:rsidRDefault="00870AD9" w:rsidP="00870AD9">
            <w:pPr>
              <w:spacing w:line="360" w:lineRule="auto"/>
              <w:jc w:val="center"/>
              <w:rPr>
                <w:rFonts w:ascii="宋体" w:hAnsi="宋体" w:hint="eastAsia"/>
                <w:sz w:val="21"/>
                <w:szCs w:val="21"/>
              </w:rPr>
            </w:pPr>
            <w:r>
              <w:rPr>
                <w:rFonts w:ascii="宋体" w:hAnsi="宋体" w:hint="eastAsia"/>
                <w:sz w:val="21"/>
                <w:szCs w:val="21"/>
              </w:rPr>
              <w:t>消息体格式</w:t>
            </w:r>
          </w:p>
        </w:tc>
        <w:tc>
          <w:tcPr>
            <w:tcW w:w="6794" w:type="dxa"/>
            <w:gridSpan w:val="3"/>
            <w:tcBorders>
              <w:bottom w:val="single" w:sz="4" w:space="0" w:color="auto"/>
            </w:tcBorders>
          </w:tcPr>
          <w:p w:rsidR="00870AD9" w:rsidRPr="00DF20C5" w:rsidRDefault="00870AD9" w:rsidP="00870AD9">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870AD9" w:rsidRDefault="00870AD9" w:rsidP="00870AD9">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0D0F6B" w:rsidRPr="00E72689" w:rsidRDefault="000D0F6B" w:rsidP="000D0F6B">
            <w:pPr>
              <w:spacing w:line="360" w:lineRule="auto"/>
              <w:ind w:firstLineChars="200" w:firstLine="420"/>
              <w:rPr>
                <w:rFonts w:ascii="宋体" w:hAnsi="宋体" w:hint="eastAsia"/>
                <w:sz w:val="21"/>
                <w:szCs w:val="21"/>
              </w:rPr>
            </w:pPr>
            <w:r w:rsidRPr="00E72689">
              <w:rPr>
                <w:rFonts w:ascii="宋体" w:hAnsi="宋体"/>
                <w:sz w:val="21"/>
                <w:szCs w:val="21"/>
              </w:rPr>
              <w:t>&lt;</w:t>
            </w:r>
            <w:r w:rsidRPr="00E72689">
              <w:rPr>
                <w:rFonts w:ascii="宋体" w:hAnsi="宋体" w:hint="eastAsia"/>
                <w:sz w:val="21"/>
                <w:szCs w:val="21"/>
              </w:rPr>
              <w:t>CORPACCOUNT</w:t>
            </w:r>
            <w:r w:rsidRPr="00E72689">
              <w:rPr>
                <w:rFonts w:ascii="宋体" w:hAnsi="宋体"/>
                <w:sz w:val="21"/>
                <w:szCs w:val="21"/>
              </w:rPr>
              <w:t>&gt;</w:t>
            </w:r>
            <w:r w:rsidR="00BA302A" w:rsidRPr="00BA302A">
              <w:rPr>
                <w:rFonts w:ascii="宋体" w:hAnsi="宋体" w:hint="eastAsia"/>
                <w:color w:val="0000FF"/>
                <w:sz w:val="21"/>
                <w:szCs w:val="21"/>
              </w:rPr>
              <w:t>集团</w:t>
            </w:r>
            <w:r w:rsidRPr="00BA302A">
              <w:rPr>
                <w:rFonts w:ascii="宋体" w:hAnsi="宋体" w:hint="eastAsia"/>
                <w:color w:val="0000FF"/>
                <w:sz w:val="21"/>
                <w:szCs w:val="21"/>
              </w:rPr>
              <w:t>编号</w:t>
            </w:r>
            <w:r w:rsidRPr="00E72689">
              <w:rPr>
                <w:rFonts w:ascii="宋体" w:hAnsi="宋体"/>
                <w:sz w:val="21"/>
                <w:szCs w:val="21"/>
              </w:rPr>
              <w:t>&lt;</w:t>
            </w:r>
            <w:r w:rsidRPr="00E72689">
              <w:rPr>
                <w:rFonts w:ascii="宋体" w:hAnsi="宋体" w:hint="eastAsia"/>
                <w:sz w:val="21"/>
                <w:szCs w:val="21"/>
              </w:rPr>
              <w:t>/CORPACCOUNT</w:t>
            </w:r>
            <w:r w:rsidRPr="00E72689">
              <w:rPr>
                <w:rFonts w:ascii="宋体" w:hAnsi="宋体"/>
                <w:sz w:val="21"/>
                <w:szCs w:val="21"/>
              </w:rPr>
              <w:t>&gt;</w:t>
            </w:r>
          </w:p>
          <w:p w:rsidR="000D0F6B" w:rsidRDefault="000D0F6B" w:rsidP="0010138F">
            <w:pPr>
              <w:spacing w:line="360" w:lineRule="auto"/>
              <w:ind w:leftChars="100" w:left="200" w:firstLineChars="100" w:firstLine="210"/>
              <w:rPr>
                <w:rFonts w:ascii="宋体" w:hAnsi="宋体" w:hint="eastAsia"/>
                <w:sz w:val="21"/>
                <w:szCs w:val="21"/>
              </w:rPr>
            </w:pPr>
            <w:r>
              <w:rPr>
                <w:rFonts w:ascii="宋体" w:hAnsi="宋体" w:hint="eastAsia"/>
                <w:sz w:val="21"/>
                <w:szCs w:val="21"/>
              </w:rPr>
              <w:t>&lt;</w:t>
            </w:r>
            <w:r w:rsidR="00984B00">
              <w:rPr>
                <w:rFonts w:ascii="宋体" w:hAnsi="宋体" w:hint="eastAsia"/>
                <w:sz w:val="21"/>
                <w:szCs w:val="21"/>
              </w:rPr>
              <w:t>STAFF</w:t>
            </w:r>
            <w:r>
              <w:rPr>
                <w:rFonts w:ascii="宋体" w:hAnsi="宋体" w:hint="eastAsia"/>
                <w:sz w:val="21"/>
                <w:szCs w:val="21"/>
              </w:rPr>
              <w:t>LIST&gt;</w:t>
            </w:r>
          </w:p>
          <w:p w:rsidR="00D768C5" w:rsidRPr="00DF20C5" w:rsidRDefault="00D768C5" w:rsidP="0099552C">
            <w:pPr>
              <w:spacing w:line="360" w:lineRule="auto"/>
              <w:ind w:leftChars="300" w:left="600" w:firstLineChars="100" w:firstLine="210"/>
              <w:rPr>
                <w:rFonts w:ascii="宋体" w:hAnsi="宋体" w:hint="eastAsia"/>
                <w:sz w:val="21"/>
                <w:szCs w:val="21"/>
              </w:rPr>
            </w:pPr>
            <w:r>
              <w:rPr>
                <w:rFonts w:ascii="宋体" w:hAnsi="宋体" w:hint="eastAsia"/>
                <w:sz w:val="21"/>
                <w:szCs w:val="21"/>
              </w:rPr>
              <w:t>&lt;STAFFINFO&gt;</w:t>
            </w:r>
          </w:p>
          <w:p w:rsidR="005E6F29" w:rsidRDefault="00984B00" w:rsidP="008253D3">
            <w:pPr>
              <w:spacing w:line="360" w:lineRule="auto"/>
              <w:ind w:leftChars="300" w:left="600" w:firstLineChars="200" w:firstLine="420"/>
              <w:rPr>
                <w:rFonts w:ascii="宋体" w:hAnsi="宋体" w:hint="eastAsia"/>
                <w:sz w:val="21"/>
                <w:szCs w:val="21"/>
              </w:rPr>
            </w:pPr>
            <w:r w:rsidRPr="00E72689">
              <w:rPr>
                <w:rFonts w:ascii="宋体" w:hAnsi="宋体"/>
                <w:sz w:val="21"/>
                <w:szCs w:val="21"/>
              </w:rPr>
              <w:t>&lt;</w:t>
            </w:r>
            <w:r>
              <w:rPr>
                <w:rFonts w:ascii="宋体" w:hAnsi="宋体" w:hint="eastAsia"/>
                <w:sz w:val="21"/>
                <w:szCs w:val="21"/>
              </w:rPr>
              <w:t>UFID</w:t>
            </w:r>
            <w:r w:rsidRPr="00E72689">
              <w:rPr>
                <w:rFonts w:ascii="宋体" w:hAnsi="宋体"/>
                <w:sz w:val="21"/>
                <w:szCs w:val="21"/>
              </w:rPr>
              <w:t>&gt;</w:t>
            </w:r>
            <w:r w:rsidRPr="00E72689">
              <w:rPr>
                <w:rFonts w:ascii="宋体" w:hAnsi="宋体" w:hint="eastAsia"/>
                <w:sz w:val="21"/>
                <w:szCs w:val="21"/>
              </w:rPr>
              <w:t>用户</w:t>
            </w:r>
            <w:r>
              <w:rPr>
                <w:rFonts w:ascii="宋体" w:hAnsi="宋体" w:hint="eastAsia"/>
                <w:sz w:val="21"/>
                <w:szCs w:val="21"/>
              </w:rPr>
              <w:t>ID</w:t>
            </w:r>
            <w:r w:rsidRPr="00E72689">
              <w:rPr>
                <w:rFonts w:ascii="宋体" w:hAnsi="宋体"/>
                <w:sz w:val="21"/>
                <w:szCs w:val="21"/>
              </w:rPr>
              <w:t>&lt;</w:t>
            </w:r>
            <w:r w:rsidRPr="00E72689">
              <w:rPr>
                <w:rFonts w:ascii="宋体" w:hAnsi="宋体" w:hint="eastAsia"/>
                <w:sz w:val="21"/>
                <w:szCs w:val="21"/>
              </w:rPr>
              <w:t>/</w:t>
            </w:r>
            <w:r>
              <w:rPr>
                <w:rFonts w:ascii="宋体" w:hAnsi="宋体" w:hint="eastAsia"/>
                <w:sz w:val="21"/>
                <w:szCs w:val="21"/>
              </w:rPr>
              <w:t>UFID</w:t>
            </w:r>
            <w:r w:rsidRPr="00E72689">
              <w:rPr>
                <w:rFonts w:ascii="宋体" w:hAnsi="宋体"/>
                <w:sz w:val="21"/>
                <w:szCs w:val="21"/>
              </w:rPr>
              <w:t>&gt;</w:t>
            </w:r>
          </w:p>
          <w:p w:rsidR="000D0F6B" w:rsidRDefault="005E6F29" w:rsidP="008253D3">
            <w:pPr>
              <w:spacing w:line="360" w:lineRule="auto"/>
              <w:ind w:leftChars="300" w:left="600" w:firstLineChars="200" w:firstLine="420"/>
              <w:rPr>
                <w:rFonts w:ascii="宋体" w:hAnsi="宋体" w:hint="eastAsia"/>
                <w:sz w:val="21"/>
                <w:szCs w:val="21"/>
              </w:rPr>
            </w:pPr>
            <w:r w:rsidRPr="00E72689">
              <w:rPr>
                <w:rFonts w:ascii="宋体" w:hAnsi="宋体"/>
                <w:sz w:val="21"/>
                <w:szCs w:val="21"/>
              </w:rPr>
              <w:lastRenderedPageBreak/>
              <w:t>&lt;</w:t>
            </w:r>
            <w:r w:rsidRPr="00E72689">
              <w:rPr>
                <w:rFonts w:ascii="宋体" w:hAnsi="宋体" w:hint="eastAsia"/>
                <w:sz w:val="21"/>
                <w:szCs w:val="21"/>
              </w:rPr>
              <w:t>STAFFNAME</w:t>
            </w:r>
            <w:r w:rsidRPr="00E72689">
              <w:rPr>
                <w:rFonts w:ascii="宋体" w:hAnsi="宋体"/>
                <w:sz w:val="21"/>
                <w:szCs w:val="21"/>
              </w:rPr>
              <w:t>&gt;</w:t>
            </w:r>
            <w:r w:rsidRPr="00E72689">
              <w:rPr>
                <w:rFonts w:ascii="宋体" w:hAnsi="宋体" w:hint="eastAsia"/>
                <w:sz w:val="21"/>
                <w:szCs w:val="21"/>
              </w:rPr>
              <w:t>用户名称</w:t>
            </w:r>
            <w:r w:rsidRPr="00E72689">
              <w:rPr>
                <w:rFonts w:ascii="宋体" w:hAnsi="宋体"/>
                <w:sz w:val="21"/>
                <w:szCs w:val="21"/>
              </w:rPr>
              <w:t>&lt;</w:t>
            </w:r>
            <w:r w:rsidRPr="00E72689">
              <w:rPr>
                <w:rFonts w:ascii="宋体" w:hAnsi="宋体" w:hint="eastAsia"/>
                <w:sz w:val="21"/>
                <w:szCs w:val="21"/>
              </w:rPr>
              <w:t>/STAFFNAME</w:t>
            </w:r>
            <w:r w:rsidRPr="00E72689">
              <w:rPr>
                <w:rFonts w:ascii="宋体" w:hAnsi="宋体"/>
                <w:sz w:val="21"/>
                <w:szCs w:val="21"/>
              </w:rPr>
              <w:t>&gt;</w:t>
            </w:r>
          </w:p>
          <w:p w:rsidR="00E87039" w:rsidRPr="00E72689" w:rsidRDefault="00E87039" w:rsidP="00E87039">
            <w:pPr>
              <w:spacing w:line="360" w:lineRule="auto"/>
              <w:ind w:leftChars="300" w:left="600" w:firstLineChars="200" w:firstLine="400"/>
              <w:rPr>
                <w:rFonts w:ascii="宋体" w:hAnsi="宋体" w:hint="eastAsia"/>
                <w:sz w:val="21"/>
                <w:szCs w:val="21"/>
              </w:rPr>
            </w:pPr>
            <w:r w:rsidRPr="005922BF">
              <w:rPr>
                <w:szCs w:val="21"/>
              </w:rPr>
              <w:t>&lt;STAFF</w:t>
            </w:r>
            <w:r>
              <w:rPr>
                <w:rFonts w:hint="eastAsia"/>
                <w:szCs w:val="21"/>
              </w:rPr>
              <w:t>MOBILE</w:t>
            </w:r>
            <w:r w:rsidRPr="005922BF">
              <w:rPr>
                <w:szCs w:val="21"/>
              </w:rPr>
              <w:t>&gt;</w:t>
            </w:r>
            <w:r>
              <w:rPr>
                <w:rFonts w:hint="eastAsia"/>
                <w:szCs w:val="21"/>
                <w:lang w:val="zh-CN"/>
              </w:rPr>
              <w:t>手机号码</w:t>
            </w:r>
            <w:r w:rsidRPr="005922BF">
              <w:rPr>
                <w:szCs w:val="21"/>
              </w:rPr>
              <w:t>&lt;/STAFF</w:t>
            </w:r>
            <w:r>
              <w:rPr>
                <w:rFonts w:hint="eastAsia"/>
                <w:szCs w:val="21"/>
              </w:rPr>
              <w:t>MOBILE</w:t>
            </w:r>
            <w:r w:rsidRPr="005922BF">
              <w:rPr>
                <w:szCs w:val="21"/>
              </w:rPr>
              <w:t>&gt;</w:t>
            </w:r>
          </w:p>
          <w:p w:rsidR="000D0F6B" w:rsidRDefault="000D0F6B" w:rsidP="008253D3">
            <w:pPr>
              <w:spacing w:line="360" w:lineRule="auto"/>
              <w:ind w:leftChars="300" w:left="600" w:firstLineChars="200" w:firstLine="420"/>
              <w:rPr>
                <w:rFonts w:ascii="宋体" w:hAnsi="宋体" w:hint="eastAsia"/>
                <w:sz w:val="21"/>
                <w:szCs w:val="21"/>
              </w:rPr>
            </w:pPr>
            <w:r w:rsidRPr="00E72689">
              <w:rPr>
                <w:rFonts w:ascii="宋体" w:hAnsi="宋体"/>
                <w:sz w:val="21"/>
                <w:szCs w:val="21"/>
              </w:rPr>
              <w:t>&lt;</w:t>
            </w:r>
            <w:r w:rsidRPr="00DF20C5">
              <w:rPr>
                <w:rFonts w:ascii="宋体" w:hAnsi="宋体" w:cs="Arial"/>
                <w:sz w:val="21"/>
                <w:szCs w:val="21"/>
              </w:rPr>
              <w:t>RESULTCODE</w:t>
            </w:r>
            <w:r w:rsidRPr="00E72689">
              <w:rPr>
                <w:rFonts w:ascii="宋体" w:hAnsi="宋体"/>
                <w:sz w:val="21"/>
                <w:szCs w:val="21"/>
              </w:rPr>
              <w:t>&gt;</w:t>
            </w:r>
            <w:r w:rsidRPr="00E72689">
              <w:rPr>
                <w:rFonts w:ascii="宋体" w:hAnsi="宋体" w:hint="eastAsia"/>
                <w:sz w:val="21"/>
                <w:szCs w:val="21"/>
              </w:rPr>
              <w:t>操作</w:t>
            </w:r>
            <w:r>
              <w:rPr>
                <w:rFonts w:ascii="宋体" w:hAnsi="宋体" w:hint="eastAsia"/>
                <w:sz w:val="21"/>
                <w:szCs w:val="21"/>
              </w:rPr>
              <w:t>结果</w:t>
            </w:r>
            <w:r w:rsidRPr="00E72689">
              <w:rPr>
                <w:rFonts w:ascii="宋体" w:hAnsi="宋体"/>
                <w:sz w:val="21"/>
                <w:szCs w:val="21"/>
              </w:rPr>
              <w:t>&lt;/</w:t>
            </w:r>
            <w:r w:rsidRPr="00DF20C5">
              <w:rPr>
                <w:rFonts w:ascii="宋体" w:hAnsi="宋体" w:cs="Arial"/>
                <w:sz w:val="21"/>
                <w:szCs w:val="21"/>
              </w:rPr>
              <w:t>RESULTCODE</w:t>
            </w:r>
            <w:r w:rsidRPr="00E72689">
              <w:rPr>
                <w:rFonts w:ascii="宋体" w:hAnsi="宋体"/>
                <w:sz w:val="21"/>
                <w:szCs w:val="21"/>
              </w:rPr>
              <w:t>&gt;</w:t>
            </w:r>
          </w:p>
          <w:p w:rsidR="000D0F6B" w:rsidRDefault="000D0F6B" w:rsidP="008253D3">
            <w:pPr>
              <w:spacing w:line="360" w:lineRule="auto"/>
              <w:ind w:leftChars="300" w:left="600" w:firstLineChars="200" w:firstLine="420"/>
              <w:rPr>
                <w:rFonts w:ascii="宋体" w:hAnsi="宋体" w:hint="eastAsia"/>
                <w:sz w:val="21"/>
                <w:szCs w:val="21"/>
              </w:rPr>
            </w:pPr>
            <w:r w:rsidRPr="00E72689">
              <w:rPr>
                <w:rFonts w:ascii="宋体" w:hAnsi="宋体"/>
                <w:sz w:val="21"/>
                <w:szCs w:val="21"/>
              </w:rPr>
              <w:t>&lt;</w:t>
            </w:r>
            <w:r w:rsidRPr="00DF20C5">
              <w:rPr>
                <w:rFonts w:ascii="宋体" w:hAnsi="宋体" w:cs="Arial"/>
                <w:sz w:val="21"/>
                <w:szCs w:val="21"/>
              </w:rPr>
              <w:t>RESULTMSG</w:t>
            </w:r>
            <w:r w:rsidRPr="00E72689">
              <w:rPr>
                <w:rFonts w:ascii="宋体" w:hAnsi="宋体"/>
                <w:sz w:val="21"/>
                <w:szCs w:val="21"/>
              </w:rPr>
              <w:t>&gt;</w:t>
            </w:r>
            <w:r w:rsidRPr="00E72689">
              <w:rPr>
                <w:rFonts w:ascii="宋体" w:hAnsi="宋体" w:hint="eastAsia"/>
                <w:sz w:val="21"/>
                <w:szCs w:val="21"/>
              </w:rPr>
              <w:t>操作</w:t>
            </w:r>
            <w:r>
              <w:rPr>
                <w:rFonts w:ascii="宋体" w:hAnsi="宋体" w:hint="eastAsia"/>
                <w:sz w:val="21"/>
                <w:szCs w:val="21"/>
              </w:rPr>
              <w:t>结果描述</w:t>
            </w:r>
            <w:r w:rsidRPr="00E72689">
              <w:rPr>
                <w:rFonts w:ascii="宋体" w:hAnsi="宋体"/>
                <w:sz w:val="21"/>
                <w:szCs w:val="21"/>
              </w:rPr>
              <w:t>&lt;/</w:t>
            </w:r>
            <w:r w:rsidRPr="00DF20C5">
              <w:rPr>
                <w:rFonts w:ascii="宋体" w:hAnsi="宋体" w:cs="Arial"/>
                <w:sz w:val="21"/>
                <w:szCs w:val="21"/>
              </w:rPr>
              <w:t>RESULTMSG</w:t>
            </w:r>
            <w:r w:rsidRPr="00E72689">
              <w:rPr>
                <w:rFonts w:ascii="宋体" w:hAnsi="宋体"/>
                <w:sz w:val="21"/>
                <w:szCs w:val="21"/>
              </w:rPr>
              <w:t>&gt;</w:t>
            </w:r>
          </w:p>
          <w:p w:rsidR="00D768C5" w:rsidRDefault="00D768C5" w:rsidP="0010138F">
            <w:pPr>
              <w:spacing w:line="360" w:lineRule="auto"/>
              <w:ind w:leftChars="200" w:left="400" w:firstLineChars="200" w:firstLine="420"/>
              <w:rPr>
                <w:rFonts w:ascii="宋体" w:hAnsi="宋体" w:hint="eastAsia"/>
                <w:sz w:val="21"/>
                <w:szCs w:val="21"/>
              </w:rPr>
            </w:pPr>
            <w:r>
              <w:rPr>
                <w:rFonts w:ascii="宋体" w:hAnsi="宋体" w:hint="eastAsia"/>
                <w:sz w:val="21"/>
                <w:szCs w:val="21"/>
              </w:rPr>
              <w:t>&lt;/STAFFINFO&gt;</w:t>
            </w:r>
          </w:p>
          <w:p w:rsidR="007C63C4" w:rsidRDefault="007C63C4" w:rsidP="0010138F">
            <w:pPr>
              <w:spacing w:line="360" w:lineRule="auto"/>
              <w:ind w:leftChars="200" w:left="400" w:firstLineChars="200" w:firstLine="420"/>
              <w:rPr>
                <w:rFonts w:ascii="宋体" w:hAnsi="宋体" w:hint="eastAsia"/>
                <w:sz w:val="21"/>
                <w:szCs w:val="21"/>
              </w:rPr>
            </w:pPr>
            <w:r>
              <w:rPr>
                <w:rFonts w:ascii="宋体" w:hAnsi="宋体"/>
                <w:sz w:val="21"/>
                <w:szCs w:val="21"/>
              </w:rPr>
              <w:t>……</w:t>
            </w:r>
          </w:p>
          <w:p w:rsidR="000D0F6B" w:rsidRPr="00984B00" w:rsidRDefault="000D0F6B" w:rsidP="0010138F">
            <w:pPr>
              <w:spacing w:line="360" w:lineRule="auto"/>
              <w:ind w:leftChars="100" w:left="200" w:firstLineChars="100" w:firstLine="210"/>
              <w:rPr>
                <w:rFonts w:ascii="宋体" w:hAnsi="宋体" w:hint="eastAsia"/>
                <w:sz w:val="21"/>
                <w:szCs w:val="21"/>
              </w:rPr>
            </w:pPr>
            <w:r>
              <w:rPr>
                <w:rFonts w:ascii="宋体" w:hAnsi="宋体" w:hint="eastAsia"/>
                <w:sz w:val="21"/>
                <w:szCs w:val="21"/>
              </w:rPr>
              <w:t>&lt;/</w:t>
            </w:r>
            <w:r w:rsidR="00984B00">
              <w:rPr>
                <w:rFonts w:ascii="宋体" w:hAnsi="宋体" w:hint="eastAsia"/>
                <w:sz w:val="21"/>
                <w:szCs w:val="21"/>
              </w:rPr>
              <w:t>STAFF</w:t>
            </w:r>
            <w:r>
              <w:rPr>
                <w:rFonts w:ascii="宋体" w:hAnsi="宋体" w:hint="eastAsia"/>
                <w:sz w:val="21"/>
                <w:szCs w:val="21"/>
              </w:rPr>
              <w:t>LIST&gt;</w:t>
            </w:r>
          </w:p>
          <w:p w:rsidR="00870AD9" w:rsidRPr="00DF20C5" w:rsidRDefault="00870AD9" w:rsidP="00870AD9">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870AD9">
        <w:tblPrEx>
          <w:tblCellMar>
            <w:top w:w="0" w:type="dxa"/>
            <w:bottom w:w="0" w:type="dxa"/>
          </w:tblCellMar>
        </w:tblPrEx>
        <w:trPr>
          <w:jc w:val="center"/>
        </w:trPr>
        <w:tc>
          <w:tcPr>
            <w:tcW w:w="172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757"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870AD9" w:rsidRPr="00DF20C5" w:rsidRDefault="00870AD9" w:rsidP="00870AD9">
            <w:pPr>
              <w:spacing w:line="360" w:lineRule="auto"/>
              <w:jc w:val="center"/>
              <w:rPr>
                <w:rFonts w:ascii="宋体" w:hAnsi="宋体" w:hint="eastAsia"/>
                <w:b/>
                <w:sz w:val="21"/>
                <w:szCs w:val="21"/>
              </w:rPr>
            </w:pPr>
            <w:r w:rsidRPr="00DF20C5">
              <w:rPr>
                <w:rFonts w:ascii="宋体" w:hAnsi="宋体"/>
                <w:b/>
                <w:sz w:val="21"/>
                <w:szCs w:val="21"/>
              </w:rPr>
              <w:t>长度（字节）</w:t>
            </w:r>
          </w:p>
        </w:tc>
      </w:tr>
      <w:tr w:rsidR="00BE7542">
        <w:tblPrEx>
          <w:tblCellMar>
            <w:top w:w="0" w:type="dxa"/>
            <w:bottom w:w="0" w:type="dxa"/>
          </w:tblCellMar>
        </w:tblPrEx>
        <w:trPr>
          <w:jc w:val="center"/>
        </w:trPr>
        <w:tc>
          <w:tcPr>
            <w:tcW w:w="1728" w:type="dxa"/>
          </w:tcPr>
          <w:p w:rsidR="00BE7542" w:rsidRPr="00E72689" w:rsidRDefault="00BE7542" w:rsidP="00753649">
            <w:pPr>
              <w:spacing w:line="360" w:lineRule="auto"/>
              <w:jc w:val="center"/>
              <w:rPr>
                <w:rFonts w:ascii="宋体" w:hAnsi="宋体" w:hint="eastAsia"/>
                <w:sz w:val="21"/>
                <w:szCs w:val="21"/>
              </w:rPr>
            </w:pPr>
            <w:r w:rsidRPr="00E72689">
              <w:rPr>
                <w:rFonts w:ascii="宋体" w:hAnsi="宋体" w:hint="eastAsia"/>
                <w:sz w:val="21"/>
                <w:szCs w:val="21"/>
              </w:rPr>
              <w:t>CORPACCOUNT</w:t>
            </w:r>
          </w:p>
        </w:tc>
        <w:tc>
          <w:tcPr>
            <w:tcW w:w="3757" w:type="dxa"/>
          </w:tcPr>
          <w:p w:rsidR="00BE7542" w:rsidRPr="00E72689" w:rsidRDefault="00BA302A" w:rsidP="00753649">
            <w:pPr>
              <w:spacing w:line="360" w:lineRule="auto"/>
              <w:rPr>
                <w:rFonts w:ascii="宋体" w:hAnsi="宋体" w:hint="eastAsia"/>
                <w:sz w:val="21"/>
                <w:szCs w:val="21"/>
              </w:rPr>
            </w:pPr>
            <w:r w:rsidRPr="00BA302A">
              <w:rPr>
                <w:rFonts w:ascii="宋体" w:hAnsi="宋体" w:hint="eastAsia"/>
                <w:color w:val="0000FF"/>
                <w:sz w:val="21"/>
                <w:szCs w:val="21"/>
              </w:rPr>
              <w:t>集团编号</w:t>
            </w:r>
            <w:r w:rsidR="00550118" w:rsidRPr="00BC71B6">
              <w:rPr>
                <w:rFonts w:ascii="宋体" w:hAnsi="宋体" w:hint="eastAsia"/>
                <w:color w:val="0000FF"/>
                <w:sz w:val="21"/>
                <w:szCs w:val="21"/>
              </w:rPr>
              <w:t>（必填）</w:t>
            </w:r>
          </w:p>
        </w:tc>
        <w:tc>
          <w:tcPr>
            <w:tcW w:w="1508" w:type="dxa"/>
          </w:tcPr>
          <w:p w:rsidR="00BE7542" w:rsidRPr="00E72689" w:rsidRDefault="00BE7542" w:rsidP="00753649">
            <w:pPr>
              <w:spacing w:line="360" w:lineRule="auto"/>
              <w:jc w:val="center"/>
              <w:rPr>
                <w:rFonts w:ascii="宋体" w:hAnsi="宋体" w:hint="eastAsia"/>
                <w:sz w:val="21"/>
                <w:szCs w:val="21"/>
              </w:rPr>
            </w:pPr>
            <w:r>
              <w:rPr>
                <w:rFonts w:ascii="宋体" w:hAnsi="宋体" w:hint="eastAsia"/>
                <w:sz w:val="21"/>
                <w:szCs w:val="21"/>
              </w:rPr>
              <w:t>String</w:t>
            </w:r>
          </w:p>
        </w:tc>
        <w:tc>
          <w:tcPr>
            <w:tcW w:w="1529" w:type="dxa"/>
          </w:tcPr>
          <w:p w:rsidR="00BE7542" w:rsidRPr="00E72689" w:rsidRDefault="00BE7542" w:rsidP="00753649">
            <w:pPr>
              <w:spacing w:line="360" w:lineRule="auto"/>
              <w:jc w:val="center"/>
              <w:rPr>
                <w:rFonts w:ascii="宋体" w:hAnsi="宋体" w:hint="eastAsia"/>
                <w:sz w:val="21"/>
                <w:szCs w:val="21"/>
              </w:rPr>
            </w:pPr>
            <w:r>
              <w:rPr>
                <w:rFonts w:ascii="宋体" w:hAnsi="宋体" w:hint="eastAsia"/>
                <w:sz w:val="21"/>
                <w:szCs w:val="21"/>
              </w:rPr>
              <w:t>32</w:t>
            </w:r>
          </w:p>
        </w:tc>
      </w:tr>
      <w:tr w:rsidR="00BE7542">
        <w:tblPrEx>
          <w:tblCellMar>
            <w:top w:w="0" w:type="dxa"/>
            <w:bottom w:w="0" w:type="dxa"/>
          </w:tblCellMar>
        </w:tblPrEx>
        <w:trPr>
          <w:jc w:val="center"/>
        </w:trPr>
        <w:tc>
          <w:tcPr>
            <w:tcW w:w="1728" w:type="dxa"/>
          </w:tcPr>
          <w:p w:rsidR="00BE7542" w:rsidRPr="00E72689" w:rsidRDefault="00BE7542" w:rsidP="00753649">
            <w:pPr>
              <w:spacing w:line="360" w:lineRule="auto"/>
              <w:jc w:val="center"/>
              <w:rPr>
                <w:rFonts w:ascii="宋体" w:hAnsi="宋体" w:hint="eastAsia"/>
                <w:sz w:val="21"/>
                <w:szCs w:val="21"/>
              </w:rPr>
            </w:pPr>
            <w:r>
              <w:rPr>
                <w:rFonts w:ascii="宋体" w:hAnsi="宋体" w:hint="eastAsia"/>
                <w:sz w:val="21"/>
                <w:szCs w:val="21"/>
              </w:rPr>
              <w:t>STAFFLIST</w:t>
            </w:r>
          </w:p>
        </w:tc>
        <w:tc>
          <w:tcPr>
            <w:tcW w:w="3757" w:type="dxa"/>
          </w:tcPr>
          <w:p w:rsidR="00BE7542" w:rsidRPr="00E72689" w:rsidRDefault="00BE7542" w:rsidP="00753649">
            <w:pPr>
              <w:spacing w:line="360" w:lineRule="auto"/>
              <w:rPr>
                <w:rFonts w:ascii="宋体" w:hAnsi="宋体" w:hint="eastAsia"/>
                <w:sz w:val="21"/>
                <w:szCs w:val="21"/>
              </w:rPr>
            </w:pPr>
            <w:r>
              <w:rPr>
                <w:rFonts w:ascii="宋体" w:hAnsi="宋体" w:hint="eastAsia"/>
                <w:sz w:val="21"/>
                <w:szCs w:val="21"/>
              </w:rPr>
              <w:t>员工列表</w:t>
            </w:r>
          </w:p>
        </w:tc>
        <w:tc>
          <w:tcPr>
            <w:tcW w:w="1508" w:type="dxa"/>
          </w:tcPr>
          <w:p w:rsidR="00BE7542" w:rsidRPr="00E72689" w:rsidRDefault="007E7B9F" w:rsidP="00753649">
            <w:pPr>
              <w:spacing w:line="360" w:lineRule="auto"/>
              <w:jc w:val="center"/>
              <w:rPr>
                <w:rFonts w:ascii="宋体" w:hAnsi="宋体" w:hint="eastAsia"/>
                <w:sz w:val="21"/>
                <w:szCs w:val="21"/>
              </w:rPr>
            </w:pPr>
            <w:r>
              <w:rPr>
                <w:rFonts w:ascii="宋体" w:hAnsi="宋体" w:hint="eastAsia"/>
                <w:sz w:val="21"/>
                <w:szCs w:val="21"/>
              </w:rPr>
              <w:t>--</w:t>
            </w:r>
          </w:p>
        </w:tc>
        <w:tc>
          <w:tcPr>
            <w:tcW w:w="1529" w:type="dxa"/>
          </w:tcPr>
          <w:p w:rsidR="00BE7542" w:rsidRPr="00E72689" w:rsidRDefault="007E7B9F" w:rsidP="00753649">
            <w:pPr>
              <w:spacing w:line="360" w:lineRule="auto"/>
              <w:jc w:val="center"/>
              <w:rPr>
                <w:rFonts w:ascii="宋体" w:hAnsi="宋体" w:hint="eastAsia"/>
                <w:sz w:val="21"/>
                <w:szCs w:val="21"/>
              </w:rPr>
            </w:pPr>
            <w:r>
              <w:rPr>
                <w:rFonts w:ascii="宋体" w:hAnsi="宋体" w:hint="eastAsia"/>
                <w:sz w:val="21"/>
                <w:szCs w:val="21"/>
              </w:rPr>
              <w:t>--</w:t>
            </w:r>
          </w:p>
        </w:tc>
      </w:tr>
      <w:tr w:rsidR="002204F5">
        <w:tblPrEx>
          <w:tblCellMar>
            <w:top w:w="0" w:type="dxa"/>
            <w:bottom w:w="0" w:type="dxa"/>
          </w:tblCellMar>
        </w:tblPrEx>
        <w:trPr>
          <w:jc w:val="center"/>
        </w:trPr>
        <w:tc>
          <w:tcPr>
            <w:tcW w:w="1728" w:type="dxa"/>
          </w:tcPr>
          <w:p w:rsidR="002204F5" w:rsidRDefault="002204F5" w:rsidP="00753649">
            <w:pPr>
              <w:spacing w:line="360" w:lineRule="auto"/>
              <w:jc w:val="center"/>
              <w:rPr>
                <w:rFonts w:ascii="宋体" w:hAnsi="宋体" w:hint="eastAsia"/>
                <w:sz w:val="21"/>
                <w:szCs w:val="21"/>
              </w:rPr>
            </w:pPr>
            <w:r>
              <w:rPr>
                <w:rFonts w:ascii="宋体" w:hAnsi="宋体" w:hint="eastAsia"/>
                <w:sz w:val="21"/>
                <w:szCs w:val="21"/>
              </w:rPr>
              <w:t>STAFFINFO</w:t>
            </w:r>
          </w:p>
        </w:tc>
        <w:tc>
          <w:tcPr>
            <w:tcW w:w="3757" w:type="dxa"/>
          </w:tcPr>
          <w:p w:rsidR="002204F5" w:rsidRDefault="002204F5" w:rsidP="00753649">
            <w:pPr>
              <w:spacing w:line="360" w:lineRule="auto"/>
              <w:rPr>
                <w:rFonts w:ascii="宋体" w:hAnsi="宋体" w:hint="eastAsia"/>
                <w:sz w:val="21"/>
                <w:szCs w:val="21"/>
              </w:rPr>
            </w:pPr>
            <w:r>
              <w:rPr>
                <w:rFonts w:ascii="宋体" w:hAnsi="宋体" w:hint="eastAsia"/>
                <w:sz w:val="21"/>
                <w:szCs w:val="21"/>
              </w:rPr>
              <w:t>员工信息</w:t>
            </w:r>
          </w:p>
        </w:tc>
        <w:tc>
          <w:tcPr>
            <w:tcW w:w="1508" w:type="dxa"/>
          </w:tcPr>
          <w:p w:rsidR="002204F5" w:rsidRPr="00E72689" w:rsidRDefault="007E7B9F" w:rsidP="00753649">
            <w:pPr>
              <w:spacing w:line="360" w:lineRule="auto"/>
              <w:jc w:val="center"/>
              <w:rPr>
                <w:rFonts w:ascii="宋体" w:hAnsi="宋体" w:hint="eastAsia"/>
                <w:sz w:val="21"/>
                <w:szCs w:val="21"/>
              </w:rPr>
            </w:pPr>
            <w:r>
              <w:rPr>
                <w:rFonts w:ascii="宋体" w:hAnsi="宋体" w:hint="eastAsia"/>
                <w:sz w:val="21"/>
                <w:szCs w:val="21"/>
              </w:rPr>
              <w:t>--</w:t>
            </w:r>
          </w:p>
        </w:tc>
        <w:tc>
          <w:tcPr>
            <w:tcW w:w="1529" w:type="dxa"/>
          </w:tcPr>
          <w:p w:rsidR="002204F5" w:rsidRPr="00E72689" w:rsidRDefault="007E7B9F" w:rsidP="00753649">
            <w:pPr>
              <w:spacing w:line="360" w:lineRule="auto"/>
              <w:jc w:val="center"/>
              <w:rPr>
                <w:rFonts w:ascii="宋体" w:hAnsi="宋体" w:hint="eastAsia"/>
                <w:sz w:val="21"/>
                <w:szCs w:val="21"/>
              </w:rPr>
            </w:pPr>
            <w:r>
              <w:rPr>
                <w:rFonts w:ascii="宋体" w:hAnsi="宋体" w:hint="eastAsia"/>
                <w:sz w:val="21"/>
                <w:szCs w:val="21"/>
              </w:rPr>
              <w:t>--</w:t>
            </w:r>
          </w:p>
        </w:tc>
      </w:tr>
      <w:tr w:rsidR="00BE7542">
        <w:tblPrEx>
          <w:tblCellMar>
            <w:top w:w="0" w:type="dxa"/>
            <w:bottom w:w="0" w:type="dxa"/>
          </w:tblCellMar>
        </w:tblPrEx>
        <w:trPr>
          <w:jc w:val="center"/>
        </w:trPr>
        <w:tc>
          <w:tcPr>
            <w:tcW w:w="1728" w:type="dxa"/>
          </w:tcPr>
          <w:p w:rsidR="00BE7542" w:rsidRPr="00E72689" w:rsidRDefault="00BE7542" w:rsidP="00870AD9">
            <w:pPr>
              <w:spacing w:line="360" w:lineRule="auto"/>
              <w:jc w:val="center"/>
              <w:rPr>
                <w:rFonts w:ascii="宋体" w:hAnsi="宋体" w:hint="eastAsia"/>
                <w:sz w:val="21"/>
                <w:szCs w:val="21"/>
              </w:rPr>
            </w:pPr>
            <w:r>
              <w:rPr>
                <w:rFonts w:ascii="宋体" w:hAnsi="宋体" w:hint="eastAsia"/>
                <w:sz w:val="21"/>
                <w:szCs w:val="21"/>
              </w:rPr>
              <w:t>UFID</w:t>
            </w:r>
          </w:p>
        </w:tc>
        <w:tc>
          <w:tcPr>
            <w:tcW w:w="3757" w:type="dxa"/>
          </w:tcPr>
          <w:p w:rsidR="00BE7542" w:rsidRPr="00E72689" w:rsidRDefault="00BE7542" w:rsidP="00870AD9">
            <w:pPr>
              <w:spacing w:line="360" w:lineRule="auto"/>
              <w:rPr>
                <w:rFonts w:ascii="宋体" w:hAnsi="宋体" w:hint="eastAsia"/>
                <w:sz w:val="21"/>
                <w:szCs w:val="21"/>
              </w:rPr>
            </w:pPr>
            <w:r w:rsidRPr="00E72689">
              <w:rPr>
                <w:rFonts w:ascii="宋体" w:hAnsi="宋体" w:hint="eastAsia"/>
                <w:sz w:val="21"/>
                <w:szCs w:val="21"/>
              </w:rPr>
              <w:t>用户</w:t>
            </w:r>
            <w:r>
              <w:rPr>
                <w:rFonts w:ascii="宋体" w:hAnsi="宋体" w:hint="eastAsia"/>
                <w:sz w:val="21"/>
                <w:szCs w:val="21"/>
              </w:rPr>
              <w:t>ID</w:t>
            </w:r>
            <w:r w:rsidR="00550118" w:rsidRPr="00BC71B6">
              <w:rPr>
                <w:rFonts w:ascii="宋体" w:hAnsi="宋体" w:hint="eastAsia"/>
                <w:color w:val="0000FF"/>
                <w:sz w:val="21"/>
                <w:szCs w:val="21"/>
              </w:rPr>
              <w:t>（必填）</w:t>
            </w:r>
          </w:p>
        </w:tc>
        <w:tc>
          <w:tcPr>
            <w:tcW w:w="1508" w:type="dxa"/>
            <w:vAlign w:val="center"/>
          </w:tcPr>
          <w:p w:rsidR="00BE7542" w:rsidRPr="00E72689" w:rsidRDefault="00BE7542" w:rsidP="00870AD9">
            <w:pPr>
              <w:spacing w:line="360" w:lineRule="auto"/>
              <w:jc w:val="center"/>
              <w:rPr>
                <w:rFonts w:ascii="宋体" w:hAnsi="宋体" w:hint="eastAsia"/>
                <w:sz w:val="21"/>
                <w:szCs w:val="21"/>
              </w:rPr>
            </w:pPr>
            <w:r w:rsidRPr="00E72689">
              <w:rPr>
                <w:rFonts w:ascii="宋体" w:hAnsi="宋体" w:hint="eastAsia"/>
                <w:sz w:val="21"/>
                <w:szCs w:val="21"/>
              </w:rPr>
              <w:t>String</w:t>
            </w:r>
          </w:p>
        </w:tc>
        <w:tc>
          <w:tcPr>
            <w:tcW w:w="1529" w:type="dxa"/>
            <w:vAlign w:val="center"/>
          </w:tcPr>
          <w:p w:rsidR="00BE7542" w:rsidRPr="00E72689" w:rsidRDefault="00C252E7" w:rsidP="00870AD9">
            <w:pPr>
              <w:spacing w:line="360" w:lineRule="auto"/>
              <w:jc w:val="center"/>
              <w:rPr>
                <w:rFonts w:ascii="宋体" w:hAnsi="宋体" w:hint="eastAsia"/>
                <w:sz w:val="21"/>
                <w:szCs w:val="21"/>
              </w:rPr>
            </w:pPr>
            <w:r>
              <w:rPr>
                <w:rFonts w:ascii="宋体" w:hAnsi="宋体" w:hint="eastAsia"/>
                <w:sz w:val="21"/>
                <w:szCs w:val="21"/>
              </w:rPr>
              <w:t>32</w:t>
            </w:r>
          </w:p>
        </w:tc>
      </w:tr>
      <w:tr w:rsidR="00BE7542">
        <w:tblPrEx>
          <w:tblCellMar>
            <w:top w:w="0" w:type="dxa"/>
            <w:bottom w:w="0" w:type="dxa"/>
          </w:tblCellMar>
        </w:tblPrEx>
        <w:trPr>
          <w:trHeight w:val="162"/>
          <w:jc w:val="center"/>
        </w:trPr>
        <w:tc>
          <w:tcPr>
            <w:tcW w:w="1728" w:type="dxa"/>
          </w:tcPr>
          <w:p w:rsidR="00BE7542" w:rsidRPr="00E72689" w:rsidRDefault="00BE7542" w:rsidP="00870AD9">
            <w:pPr>
              <w:spacing w:line="360" w:lineRule="auto"/>
              <w:jc w:val="center"/>
              <w:rPr>
                <w:rFonts w:ascii="宋体" w:hAnsi="宋体" w:hint="eastAsia"/>
                <w:sz w:val="21"/>
                <w:szCs w:val="21"/>
              </w:rPr>
            </w:pPr>
            <w:r w:rsidRPr="00E72689">
              <w:rPr>
                <w:rFonts w:ascii="宋体" w:hAnsi="宋体" w:hint="eastAsia"/>
                <w:sz w:val="21"/>
                <w:szCs w:val="21"/>
              </w:rPr>
              <w:t>STAFFNAME</w:t>
            </w:r>
          </w:p>
        </w:tc>
        <w:tc>
          <w:tcPr>
            <w:tcW w:w="3757" w:type="dxa"/>
          </w:tcPr>
          <w:p w:rsidR="00BE7542" w:rsidRPr="00E72689" w:rsidRDefault="00BE7542" w:rsidP="00870AD9">
            <w:pPr>
              <w:spacing w:line="360" w:lineRule="auto"/>
              <w:rPr>
                <w:rFonts w:ascii="宋体" w:hAnsi="宋体" w:hint="eastAsia"/>
                <w:sz w:val="21"/>
                <w:szCs w:val="21"/>
              </w:rPr>
            </w:pPr>
            <w:r w:rsidRPr="00E72689">
              <w:rPr>
                <w:rFonts w:ascii="宋体" w:hAnsi="宋体" w:hint="eastAsia"/>
                <w:sz w:val="21"/>
                <w:szCs w:val="21"/>
              </w:rPr>
              <w:t>用户名称</w:t>
            </w:r>
            <w:r w:rsidR="00BA302A" w:rsidRPr="00BC71B6">
              <w:rPr>
                <w:rFonts w:ascii="宋体" w:hAnsi="宋体" w:hint="eastAsia"/>
                <w:color w:val="0000FF"/>
                <w:sz w:val="21"/>
                <w:szCs w:val="21"/>
              </w:rPr>
              <w:t>（</w:t>
            </w:r>
            <w:r w:rsidR="00BA302A">
              <w:rPr>
                <w:rFonts w:ascii="宋体" w:hAnsi="宋体" w:hint="eastAsia"/>
                <w:color w:val="0000FF"/>
                <w:sz w:val="21"/>
                <w:szCs w:val="21"/>
              </w:rPr>
              <w:t>非</w:t>
            </w:r>
            <w:r w:rsidR="00BA302A" w:rsidRPr="00BC71B6">
              <w:rPr>
                <w:rFonts w:ascii="宋体" w:hAnsi="宋体" w:hint="eastAsia"/>
                <w:color w:val="0000FF"/>
                <w:sz w:val="21"/>
                <w:szCs w:val="21"/>
              </w:rPr>
              <w:t>必填）</w:t>
            </w:r>
          </w:p>
        </w:tc>
        <w:tc>
          <w:tcPr>
            <w:tcW w:w="1508" w:type="dxa"/>
            <w:vAlign w:val="center"/>
          </w:tcPr>
          <w:p w:rsidR="00BE7542" w:rsidRPr="00E72689" w:rsidRDefault="00BE7542" w:rsidP="00870AD9">
            <w:pPr>
              <w:spacing w:line="360" w:lineRule="auto"/>
              <w:jc w:val="center"/>
              <w:rPr>
                <w:rFonts w:ascii="宋体" w:hAnsi="宋体" w:hint="eastAsia"/>
                <w:sz w:val="21"/>
                <w:szCs w:val="21"/>
              </w:rPr>
            </w:pPr>
            <w:r w:rsidRPr="00E72689">
              <w:rPr>
                <w:rFonts w:ascii="宋体" w:hAnsi="宋体" w:hint="eastAsia"/>
                <w:sz w:val="21"/>
                <w:szCs w:val="21"/>
              </w:rPr>
              <w:t>String</w:t>
            </w:r>
          </w:p>
        </w:tc>
        <w:tc>
          <w:tcPr>
            <w:tcW w:w="1529" w:type="dxa"/>
            <w:vAlign w:val="center"/>
          </w:tcPr>
          <w:p w:rsidR="00BE7542" w:rsidRPr="00E72689" w:rsidRDefault="00BE7542" w:rsidP="00870AD9">
            <w:pPr>
              <w:spacing w:line="360" w:lineRule="auto"/>
              <w:jc w:val="center"/>
              <w:rPr>
                <w:rFonts w:ascii="宋体" w:hAnsi="宋体" w:hint="eastAsia"/>
                <w:sz w:val="21"/>
                <w:szCs w:val="21"/>
              </w:rPr>
            </w:pPr>
            <w:r w:rsidRPr="00E72689">
              <w:rPr>
                <w:rFonts w:ascii="宋体" w:hAnsi="宋体" w:hint="eastAsia"/>
                <w:sz w:val="21"/>
                <w:szCs w:val="21"/>
              </w:rPr>
              <w:t>1</w:t>
            </w:r>
            <w:r w:rsidR="00977FA9">
              <w:rPr>
                <w:rFonts w:ascii="宋体" w:hAnsi="宋体" w:hint="eastAsia"/>
                <w:sz w:val="21"/>
                <w:szCs w:val="21"/>
              </w:rPr>
              <w:t>6</w:t>
            </w:r>
          </w:p>
        </w:tc>
      </w:tr>
      <w:tr w:rsidR="008A43D1">
        <w:tblPrEx>
          <w:tblCellMar>
            <w:top w:w="0" w:type="dxa"/>
            <w:bottom w:w="0" w:type="dxa"/>
          </w:tblCellMar>
        </w:tblPrEx>
        <w:trPr>
          <w:trHeight w:val="162"/>
          <w:jc w:val="center"/>
        </w:trPr>
        <w:tc>
          <w:tcPr>
            <w:tcW w:w="1728" w:type="dxa"/>
          </w:tcPr>
          <w:p w:rsidR="008A43D1" w:rsidRPr="00E72689" w:rsidRDefault="008A43D1" w:rsidP="00870AD9">
            <w:pPr>
              <w:spacing w:line="360" w:lineRule="auto"/>
              <w:jc w:val="center"/>
              <w:rPr>
                <w:rFonts w:ascii="宋体" w:hAnsi="宋体" w:hint="eastAsia"/>
                <w:sz w:val="21"/>
                <w:szCs w:val="21"/>
              </w:rPr>
            </w:pPr>
            <w:r w:rsidRPr="005922BF">
              <w:rPr>
                <w:szCs w:val="21"/>
              </w:rPr>
              <w:t>STAFF</w:t>
            </w:r>
            <w:r>
              <w:rPr>
                <w:rFonts w:hint="eastAsia"/>
                <w:szCs w:val="21"/>
              </w:rPr>
              <w:t>MOBILE</w:t>
            </w:r>
          </w:p>
        </w:tc>
        <w:tc>
          <w:tcPr>
            <w:tcW w:w="3757" w:type="dxa"/>
          </w:tcPr>
          <w:p w:rsidR="008A43D1" w:rsidRPr="00E72689" w:rsidRDefault="008A43D1" w:rsidP="00870AD9">
            <w:pPr>
              <w:spacing w:line="360" w:lineRule="auto"/>
              <w:rPr>
                <w:rFonts w:ascii="宋体" w:hAnsi="宋体" w:hint="eastAsia"/>
                <w:sz w:val="21"/>
                <w:szCs w:val="21"/>
              </w:rPr>
            </w:pPr>
            <w:r>
              <w:rPr>
                <w:rFonts w:hint="eastAsia"/>
                <w:szCs w:val="21"/>
                <w:lang w:val="zh-CN"/>
              </w:rPr>
              <w:t>手机号码</w:t>
            </w:r>
            <w:r w:rsidRPr="00BC71B6">
              <w:rPr>
                <w:rFonts w:ascii="宋体" w:hAnsi="宋体" w:hint="eastAsia"/>
                <w:color w:val="0000FF"/>
                <w:sz w:val="21"/>
                <w:szCs w:val="21"/>
              </w:rPr>
              <w:t>（</w:t>
            </w:r>
            <w:r>
              <w:rPr>
                <w:rFonts w:ascii="宋体" w:hAnsi="宋体" w:hint="eastAsia"/>
                <w:color w:val="0000FF"/>
                <w:sz w:val="21"/>
                <w:szCs w:val="21"/>
              </w:rPr>
              <w:t>非</w:t>
            </w:r>
            <w:r w:rsidRPr="00BC71B6">
              <w:rPr>
                <w:rFonts w:ascii="宋体" w:hAnsi="宋体" w:hint="eastAsia"/>
                <w:color w:val="0000FF"/>
                <w:sz w:val="21"/>
                <w:szCs w:val="21"/>
              </w:rPr>
              <w:t>必填）</w:t>
            </w:r>
          </w:p>
        </w:tc>
        <w:tc>
          <w:tcPr>
            <w:tcW w:w="1508" w:type="dxa"/>
            <w:vAlign w:val="center"/>
          </w:tcPr>
          <w:p w:rsidR="008A43D1" w:rsidRPr="00E72689" w:rsidRDefault="008A43D1" w:rsidP="00FC141C">
            <w:pPr>
              <w:spacing w:line="360" w:lineRule="auto"/>
              <w:jc w:val="center"/>
              <w:rPr>
                <w:rFonts w:ascii="宋体" w:hAnsi="宋体" w:hint="eastAsia"/>
                <w:sz w:val="21"/>
                <w:szCs w:val="21"/>
              </w:rPr>
            </w:pPr>
            <w:r w:rsidRPr="00E72689">
              <w:rPr>
                <w:rFonts w:ascii="宋体" w:hAnsi="宋体" w:hint="eastAsia"/>
                <w:sz w:val="21"/>
                <w:szCs w:val="21"/>
              </w:rPr>
              <w:t>String</w:t>
            </w:r>
          </w:p>
        </w:tc>
        <w:tc>
          <w:tcPr>
            <w:tcW w:w="1529" w:type="dxa"/>
            <w:vAlign w:val="center"/>
          </w:tcPr>
          <w:p w:rsidR="008A43D1" w:rsidRPr="00E72689" w:rsidRDefault="008A43D1" w:rsidP="00FC141C">
            <w:pPr>
              <w:spacing w:line="360" w:lineRule="auto"/>
              <w:jc w:val="center"/>
              <w:rPr>
                <w:rFonts w:ascii="宋体" w:hAnsi="宋体" w:hint="eastAsia"/>
                <w:sz w:val="21"/>
                <w:szCs w:val="21"/>
              </w:rPr>
            </w:pPr>
            <w:r w:rsidRPr="00E72689">
              <w:rPr>
                <w:rFonts w:ascii="宋体" w:hAnsi="宋体" w:hint="eastAsia"/>
                <w:sz w:val="21"/>
                <w:szCs w:val="21"/>
              </w:rPr>
              <w:t>1</w:t>
            </w:r>
            <w:r>
              <w:rPr>
                <w:rFonts w:ascii="宋体" w:hAnsi="宋体" w:hint="eastAsia"/>
                <w:sz w:val="21"/>
                <w:szCs w:val="21"/>
              </w:rPr>
              <w:t>6</w:t>
            </w:r>
          </w:p>
        </w:tc>
      </w:tr>
      <w:tr w:rsidR="008A43D1">
        <w:tblPrEx>
          <w:tblCellMar>
            <w:top w:w="0" w:type="dxa"/>
            <w:bottom w:w="0" w:type="dxa"/>
          </w:tblCellMar>
        </w:tblPrEx>
        <w:trPr>
          <w:jc w:val="center"/>
        </w:trPr>
        <w:tc>
          <w:tcPr>
            <w:tcW w:w="1728" w:type="dxa"/>
          </w:tcPr>
          <w:p w:rsidR="008A43D1" w:rsidRPr="00E72689" w:rsidRDefault="008A43D1" w:rsidP="00870AD9">
            <w:pPr>
              <w:spacing w:line="360" w:lineRule="auto"/>
              <w:jc w:val="center"/>
              <w:rPr>
                <w:rFonts w:ascii="宋体" w:hAnsi="宋体" w:hint="eastAsia"/>
                <w:sz w:val="21"/>
                <w:szCs w:val="21"/>
              </w:rPr>
            </w:pPr>
            <w:r w:rsidRPr="00753649">
              <w:rPr>
                <w:rFonts w:ascii="宋体" w:hAnsi="宋体"/>
                <w:sz w:val="21"/>
                <w:szCs w:val="21"/>
              </w:rPr>
              <w:t>RESULTCODE</w:t>
            </w:r>
          </w:p>
        </w:tc>
        <w:tc>
          <w:tcPr>
            <w:tcW w:w="3757" w:type="dxa"/>
          </w:tcPr>
          <w:p w:rsidR="008A43D1" w:rsidRDefault="008A43D1" w:rsidP="00870AD9">
            <w:pPr>
              <w:spacing w:line="360" w:lineRule="auto"/>
              <w:rPr>
                <w:rFonts w:ascii="宋体" w:hAnsi="宋体" w:hint="eastAsia"/>
                <w:sz w:val="21"/>
                <w:szCs w:val="21"/>
              </w:rPr>
            </w:pPr>
            <w:r>
              <w:rPr>
                <w:rFonts w:ascii="宋体" w:hAnsi="宋体" w:hint="eastAsia"/>
                <w:color w:val="0000FF"/>
                <w:sz w:val="21"/>
                <w:szCs w:val="21"/>
              </w:rPr>
              <w:t>返回结果代码</w:t>
            </w:r>
            <w:r w:rsidRPr="00BC71B6">
              <w:rPr>
                <w:rFonts w:ascii="宋体" w:hAnsi="宋体" w:hint="eastAsia"/>
                <w:color w:val="0000FF"/>
                <w:sz w:val="21"/>
                <w:szCs w:val="21"/>
              </w:rPr>
              <w:t>（必填）</w:t>
            </w:r>
            <w:r>
              <w:rPr>
                <w:rFonts w:ascii="宋体" w:hAnsi="宋体" w:hint="eastAsia"/>
                <w:sz w:val="21"/>
                <w:szCs w:val="21"/>
              </w:rPr>
              <w:t>见消息码定义</w:t>
            </w:r>
          </w:p>
          <w:p w:rsidR="001B6724" w:rsidRDefault="008A43D1" w:rsidP="00870AD9">
            <w:pPr>
              <w:spacing w:line="360" w:lineRule="auto"/>
              <w:rPr>
                <w:ins w:id="397" w:author="张光木" w:date="2008-09-10T10:49:00Z"/>
                <w:rFonts w:ascii="宋体" w:hAnsi="宋体" w:hint="eastAsia"/>
                <w:sz w:val="21"/>
                <w:szCs w:val="21"/>
              </w:rPr>
            </w:pPr>
            <w:r w:rsidRPr="00624EAF">
              <w:rPr>
                <w:rFonts w:ascii="宋体" w:hAnsi="宋体" w:hint="eastAsia"/>
                <w:sz w:val="21"/>
                <w:szCs w:val="21"/>
              </w:rPr>
              <w:t>0</w:t>
            </w:r>
            <w:r>
              <w:rPr>
                <w:rFonts w:ascii="宋体" w:hAnsi="宋体" w:hint="eastAsia"/>
                <w:sz w:val="21"/>
                <w:szCs w:val="21"/>
              </w:rPr>
              <w:t>:</w:t>
            </w:r>
            <w:r w:rsidRPr="00624EAF">
              <w:rPr>
                <w:rFonts w:ascii="宋体" w:hAnsi="宋体" w:hint="eastAsia"/>
                <w:sz w:val="21"/>
                <w:szCs w:val="21"/>
              </w:rPr>
              <w:t>成功;</w:t>
            </w:r>
          </w:p>
          <w:p w:rsidR="008A43D1" w:rsidRDefault="008A43D1" w:rsidP="00870AD9">
            <w:pPr>
              <w:numPr>
                <w:ins w:id="398" w:author="张光木" w:date="2008-09-10T10:49:00Z"/>
              </w:numPr>
              <w:spacing w:line="360" w:lineRule="auto"/>
              <w:rPr>
                <w:rFonts w:ascii="宋体" w:hAnsi="宋体" w:hint="eastAsia"/>
                <w:sz w:val="21"/>
                <w:szCs w:val="21"/>
              </w:rPr>
            </w:pPr>
            <w:r w:rsidRPr="00624EAF">
              <w:rPr>
                <w:rFonts w:ascii="宋体" w:hAnsi="宋体" w:hint="eastAsia"/>
                <w:sz w:val="21"/>
                <w:szCs w:val="21"/>
              </w:rPr>
              <w:t>1</w:t>
            </w:r>
            <w:r>
              <w:rPr>
                <w:rFonts w:ascii="宋体" w:hAnsi="宋体" w:hint="eastAsia"/>
                <w:sz w:val="21"/>
                <w:szCs w:val="21"/>
              </w:rPr>
              <w:t>:</w:t>
            </w:r>
            <w:r w:rsidRPr="00624EAF">
              <w:rPr>
                <w:rFonts w:ascii="宋体" w:hAnsi="宋体" w:hint="eastAsia"/>
                <w:sz w:val="21"/>
                <w:szCs w:val="21"/>
              </w:rPr>
              <w:t>对未定义错误的描述;</w:t>
            </w:r>
          </w:p>
          <w:p w:rsidR="001B6724" w:rsidRDefault="008A43D1" w:rsidP="00870AD9">
            <w:pPr>
              <w:spacing w:line="360" w:lineRule="auto"/>
              <w:rPr>
                <w:ins w:id="399" w:author="张光木" w:date="2008-09-10T10:49:00Z"/>
                <w:rFonts w:ascii="宋体" w:hAnsi="宋体" w:hint="eastAsia"/>
                <w:sz w:val="21"/>
                <w:szCs w:val="21"/>
              </w:rPr>
            </w:pPr>
            <w:r w:rsidRPr="00624EAF">
              <w:rPr>
                <w:rFonts w:ascii="宋体" w:hAnsi="宋体" w:hint="eastAsia"/>
                <w:sz w:val="21"/>
                <w:szCs w:val="21"/>
              </w:rPr>
              <w:t>501</w:t>
            </w:r>
            <w:r>
              <w:rPr>
                <w:rFonts w:ascii="宋体" w:hAnsi="宋体" w:hint="eastAsia"/>
                <w:sz w:val="21"/>
                <w:szCs w:val="21"/>
              </w:rPr>
              <w:t>:</w:t>
            </w:r>
            <w:r w:rsidRPr="00624EAF">
              <w:rPr>
                <w:rFonts w:ascii="宋体" w:hAnsi="宋体" w:hint="eastAsia"/>
                <w:sz w:val="21"/>
                <w:szCs w:val="21"/>
              </w:rPr>
              <w:t>未知集团客户帐号;</w:t>
            </w:r>
          </w:p>
          <w:p w:rsidR="008A43D1" w:rsidRPr="00624EAF" w:rsidRDefault="008A43D1" w:rsidP="00870AD9">
            <w:pPr>
              <w:numPr>
                <w:ins w:id="400" w:author="张光木" w:date="2008-09-10T10:49:00Z"/>
              </w:numPr>
              <w:spacing w:line="360" w:lineRule="auto"/>
              <w:rPr>
                <w:rFonts w:ascii="宋体" w:hAnsi="宋体" w:hint="eastAsia"/>
                <w:sz w:val="21"/>
                <w:szCs w:val="21"/>
              </w:rPr>
            </w:pPr>
            <w:r w:rsidRPr="00624EAF">
              <w:rPr>
                <w:rFonts w:ascii="宋体" w:hAnsi="宋体" w:hint="eastAsia"/>
                <w:sz w:val="21"/>
                <w:szCs w:val="21"/>
              </w:rPr>
              <w:t>502</w:t>
            </w:r>
            <w:r>
              <w:rPr>
                <w:rFonts w:ascii="宋体" w:hAnsi="宋体" w:hint="eastAsia"/>
                <w:sz w:val="21"/>
                <w:szCs w:val="21"/>
              </w:rPr>
              <w:t>:</w:t>
            </w:r>
            <w:r w:rsidRPr="00624EAF">
              <w:rPr>
                <w:rFonts w:ascii="宋体" w:hAnsi="宋体" w:hint="eastAsia"/>
                <w:sz w:val="21"/>
                <w:szCs w:val="21"/>
              </w:rPr>
              <w:t>用户手机号码非法;</w:t>
            </w:r>
          </w:p>
        </w:tc>
        <w:tc>
          <w:tcPr>
            <w:tcW w:w="1508" w:type="dxa"/>
            <w:vAlign w:val="center"/>
          </w:tcPr>
          <w:p w:rsidR="008A43D1" w:rsidRPr="00E72689" w:rsidRDefault="008A43D1" w:rsidP="00870AD9">
            <w:pPr>
              <w:spacing w:line="360" w:lineRule="auto"/>
              <w:jc w:val="center"/>
              <w:rPr>
                <w:rFonts w:ascii="宋体" w:hAnsi="宋体" w:hint="eastAsia"/>
                <w:sz w:val="21"/>
                <w:szCs w:val="21"/>
              </w:rPr>
            </w:pPr>
            <w:r>
              <w:rPr>
                <w:rFonts w:ascii="宋体" w:hAnsi="宋体" w:hint="eastAsia"/>
                <w:sz w:val="21"/>
                <w:szCs w:val="21"/>
              </w:rPr>
              <w:t>int</w:t>
            </w:r>
          </w:p>
        </w:tc>
        <w:tc>
          <w:tcPr>
            <w:tcW w:w="1529" w:type="dxa"/>
            <w:vAlign w:val="center"/>
          </w:tcPr>
          <w:p w:rsidR="008A43D1" w:rsidRPr="00E72689" w:rsidRDefault="008A43D1" w:rsidP="00870AD9">
            <w:pPr>
              <w:spacing w:line="360" w:lineRule="auto"/>
              <w:jc w:val="center"/>
              <w:rPr>
                <w:rFonts w:ascii="宋体" w:hAnsi="宋体" w:hint="eastAsia"/>
                <w:sz w:val="21"/>
                <w:szCs w:val="21"/>
              </w:rPr>
            </w:pPr>
            <w:r>
              <w:rPr>
                <w:rFonts w:ascii="宋体" w:hAnsi="宋体" w:hint="eastAsia"/>
                <w:sz w:val="21"/>
                <w:szCs w:val="21"/>
              </w:rPr>
              <w:t>--</w:t>
            </w:r>
          </w:p>
        </w:tc>
      </w:tr>
      <w:tr w:rsidR="008A43D1">
        <w:tblPrEx>
          <w:tblCellMar>
            <w:top w:w="0" w:type="dxa"/>
            <w:bottom w:w="0" w:type="dxa"/>
          </w:tblCellMar>
        </w:tblPrEx>
        <w:trPr>
          <w:jc w:val="center"/>
        </w:trPr>
        <w:tc>
          <w:tcPr>
            <w:tcW w:w="1728" w:type="dxa"/>
          </w:tcPr>
          <w:p w:rsidR="008A43D1" w:rsidRPr="00E72689" w:rsidRDefault="008A43D1" w:rsidP="00870AD9">
            <w:pPr>
              <w:spacing w:line="360" w:lineRule="auto"/>
              <w:jc w:val="center"/>
              <w:rPr>
                <w:rFonts w:ascii="宋体" w:hAnsi="宋体" w:hint="eastAsia"/>
                <w:sz w:val="21"/>
                <w:szCs w:val="21"/>
              </w:rPr>
            </w:pPr>
            <w:r w:rsidRPr="00753649">
              <w:rPr>
                <w:rFonts w:ascii="宋体" w:hAnsi="宋体"/>
                <w:sz w:val="21"/>
                <w:szCs w:val="21"/>
              </w:rPr>
              <w:t>RESULTMSG</w:t>
            </w:r>
          </w:p>
        </w:tc>
        <w:tc>
          <w:tcPr>
            <w:tcW w:w="3757" w:type="dxa"/>
          </w:tcPr>
          <w:p w:rsidR="008A43D1" w:rsidRPr="00E72689" w:rsidRDefault="008A43D1" w:rsidP="00870AD9">
            <w:pPr>
              <w:spacing w:line="360" w:lineRule="auto"/>
              <w:rPr>
                <w:rFonts w:ascii="宋体" w:hAnsi="宋体" w:hint="eastAsia"/>
                <w:sz w:val="21"/>
                <w:szCs w:val="21"/>
              </w:rPr>
            </w:pPr>
            <w:r w:rsidRPr="00E72689">
              <w:rPr>
                <w:rFonts w:ascii="宋体" w:hAnsi="宋体" w:hint="eastAsia"/>
                <w:sz w:val="21"/>
                <w:szCs w:val="21"/>
              </w:rPr>
              <w:t>操作</w:t>
            </w:r>
            <w:r>
              <w:rPr>
                <w:rFonts w:ascii="宋体" w:hAnsi="宋体" w:hint="eastAsia"/>
                <w:sz w:val="21"/>
                <w:szCs w:val="21"/>
              </w:rPr>
              <w:t>结果描述</w:t>
            </w:r>
            <w:r w:rsidRPr="00BC71B6">
              <w:rPr>
                <w:rFonts w:ascii="宋体" w:hAnsi="宋体" w:hint="eastAsia"/>
                <w:color w:val="0000FF"/>
                <w:sz w:val="21"/>
                <w:szCs w:val="21"/>
              </w:rPr>
              <w:t>（</w:t>
            </w:r>
            <w:r>
              <w:rPr>
                <w:rFonts w:ascii="宋体" w:hAnsi="宋体" w:hint="eastAsia"/>
                <w:color w:val="0000FF"/>
                <w:sz w:val="21"/>
                <w:szCs w:val="21"/>
              </w:rPr>
              <w:t>非</w:t>
            </w:r>
            <w:r w:rsidRPr="00BC71B6">
              <w:rPr>
                <w:rFonts w:ascii="宋体" w:hAnsi="宋体" w:hint="eastAsia"/>
                <w:color w:val="0000FF"/>
                <w:sz w:val="21"/>
                <w:szCs w:val="21"/>
              </w:rPr>
              <w:t>必填</w:t>
            </w:r>
            <w:ins w:id="401" w:author="张光木" w:date="2008-09-10T10:49:00Z">
              <w:r w:rsidR="001B6724">
                <w:rPr>
                  <w:rFonts w:ascii="宋体" w:hAnsi="宋体" w:hint="eastAsia"/>
                  <w:color w:val="0000FF"/>
                  <w:sz w:val="21"/>
                  <w:szCs w:val="21"/>
                </w:rPr>
                <w:t>，如果</w:t>
              </w:r>
            </w:ins>
            <w:ins w:id="402" w:author="张光木" w:date="2008-09-10T10:50:00Z">
              <w:r w:rsidR="001B6724">
                <w:rPr>
                  <w:rFonts w:ascii="宋体" w:hAnsi="宋体" w:hint="eastAsia"/>
                  <w:color w:val="0000FF"/>
                  <w:sz w:val="21"/>
                  <w:szCs w:val="21"/>
                </w:rPr>
                <w:t>返回结果码为失败，则必需填写</w:t>
              </w:r>
            </w:ins>
            <w:r w:rsidRPr="00BC71B6">
              <w:rPr>
                <w:rFonts w:ascii="宋体" w:hAnsi="宋体" w:hint="eastAsia"/>
                <w:color w:val="0000FF"/>
                <w:sz w:val="21"/>
                <w:szCs w:val="21"/>
              </w:rPr>
              <w:t>）</w:t>
            </w:r>
          </w:p>
        </w:tc>
        <w:tc>
          <w:tcPr>
            <w:tcW w:w="1508" w:type="dxa"/>
            <w:vAlign w:val="center"/>
          </w:tcPr>
          <w:p w:rsidR="008A43D1" w:rsidRDefault="008A43D1" w:rsidP="00870AD9">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8A43D1" w:rsidRDefault="008A43D1" w:rsidP="00870AD9">
            <w:pPr>
              <w:spacing w:line="360" w:lineRule="auto"/>
              <w:jc w:val="center"/>
              <w:rPr>
                <w:rFonts w:ascii="宋体" w:hAnsi="宋体" w:hint="eastAsia"/>
                <w:sz w:val="21"/>
                <w:szCs w:val="21"/>
              </w:rPr>
            </w:pPr>
            <w:r>
              <w:rPr>
                <w:rFonts w:ascii="宋体" w:hAnsi="宋体" w:hint="eastAsia"/>
                <w:sz w:val="21"/>
                <w:szCs w:val="21"/>
              </w:rPr>
              <w:t>512</w:t>
            </w:r>
          </w:p>
        </w:tc>
      </w:tr>
    </w:tbl>
    <w:p w:rsidR="00870AD9" w:rsidRDefault="000E194B" w:rsidP="00862DDB">
      <w:pPr>
        <w:pStyle w:val="4"/>
        <w:numPr>
          <w:ilvl w:val="3"/>
          <w:numId w:val="0"/>
        </w:numPr>
        <w:tabs>
          <w:tab w:val="num" w:pos="360"/>
        </w:tabs>
        <w:rPr>
          <w:rFonts w:eastAsia="宋体" w:hint="eastAsia"/>
        </w:rPr>
      </w:pPr>
      <w:r>
        <w:rPr>
          <w:rFonts w:eastAsia="宋体" w:hint="eastAsia"/>
        </w:rPr>
        <w:tab/>
      </w:r>
      <w:r w:rsidR="0089753B">
        <w:rPr>
          <w:rFonts w:eastAsia="宋体" w:hint="eastAsia"/>
        </w:rPr>
        <w:t>员工</w:t>
      </w:r>
      <w:r w:rsidR="0089753B" w:rsidRPr="00E709F2">
        <w:rPr>
          <w:rFonts w:eastAsia="宋体" w:hint="eastAsia"/>
        </w:rPr>
        <w:t>帐号绑定接口中</w:t>
      </w:r>
      <w:r w:rsidR="0089753B" w:rsidRPr="000E194B">
        <w:rPr>
          <w:rFonts w:eastAsia="宋体" w:hint="eastAsia"/>
        </w:rPr>
        <w:t>USERINFOMAP</w:t>
      </w:r>
      <w:r w:rsidR="0089753B" w:rsidRPr="00E709F2">
        <w:rPr>
          <w:rFonts w:eastAsia="宋体" w:hint="eastAsia"/>
        </w:rPr>
        <w:t>结点对应</w:t>
      </w:r>
      <w:r w:rsidR="0089753B">
        <w:rPr>
          <w:rFonts w:eastAsia="宋体" w:hint="eastAsia"/>
        </w:rPr>
        <w:t>员工</w:t>
      </w:r>
      <w:r w:rsidR="0089753B" w:rsidRPr="00E709F2">
        <w:rPr>
          <w:rFonts w:eastAsia="宋体" w:hint="eastAsia"/>
        </w:rPr>
        <w:t>的基本属性信息，在</w:t>
      </w:r>
      <w:r w:rsidR="0089753B" w:rsidRPr="00E709F2">
        <w:rPr>
          <w:rFonts w:eastAsia="宋体" w:hint="eastAsia"/>
        </w:rPr>
        <w:t>ADC</w:t>
      </w:r>
      <w:r w:rsidR="0089753B" w:rsidRPr="00E709F2">
        <w:rPr>
          <w:rFonts w:eastAsia="宋体" w:hint="eastAsia"/>
        </w:rPr>
        <w:t>平台发布一个</w:t>
      </w:r>
      <w:r w:rsidR="0089753B" w:rsidRPr="00E709F2">
        <w:rPr>
          <w:rFonts w:eastAsia="宋体" w:hint="eastAsia"/>
        </w:rPr>
        <w:t>SI</w:t>
      </w:r>
      <w:r w:rsidR="0089753B" w:rsidRPr="00E709F2">
        <w:rPr>
          <w:rFonts w:eastAsia="宋体" w:hint="eastAsia"/>
        </w:rPr>
        <w:t>业务时，业务管理员可以配置包括</w:t>
      </w:r>
      <w:r w:rsidR="0089753B">
        <w:rPr>
          <w:rFonts w:eastAsia="宋体" w:hint="eastAsia"/>
        </w:rPr>
        <w:t>用户的</w:t>
      </w:r>
      <w:r w:rsidR="0089753B" w:rsidRPr="00E709F2">
        <w:rPr>
          <w:rFonts w:eastAsia="宋体" w:hint="eastAsia"/>
        </w:rPr>
        <w:t>哪些基本属性，一旦设置，</w:t>
      </w:r>
      <w:r w:rsidR="0089753B" w:rsidRPr="00E709F2">
        <w:rPr>
          <w:rFonts w:eastAsia="宋体" w:hint="eastAsia"/>
        </w:rPr>
        <w:t>ADC</w:t>
      </w:r>
      <w:r w:rsidR="0089753B" w:rsidRPr="00E709F2">
        <w:rPr>
          <w:rFonts w:eastAsia="宋体" w:hint="eastAsia"/>
        </w:rPr>
        <w:t>在同步</w:t>
      </w:r>
      <w:r w:rsidR="0089753B">
        <w:rPr>
          <w:rFonts w:eastAsia="宋体" w:hint="eastAsia"/>
        </w:rPr>
        <w:t>用户</w:t>
      </w:r>
      <w:r w:rsidR="00D87688">
        <w:rPr>
          <w:rFonts w:eastAsia="宋体" w:hint="eastAsia"/>
        </w:rPr>
        <w:t>订购</w:t>
      </w:r>
      <w:r w:rsidR="0089753B">
        <w:rPr>
          <w:rFonts w:eastAsia="宋体" w:hint="eastAsia"/>
        </w:rPr>
        <w:t>关系</w:t>
      </w:r>
      <w:r w:rsidR="0089753B" w:rsidRPr="00E709F2">
        <w:rPr>
          <w:rFonts w:eastAsia="宋体" w:hint="eastAsia"/>
        </w:rPr>
        <w:t>给</w:t>
      </w:r>
      <w:r w:rsidR="0089753B" w:rsidRPr="00E709F2">
        <w:rPr>
          <w:rFonts w:eastAsia="宋体" w:hint="eastAsia"/>
        </w:rPr>
        <w:t>SI</w:t>
      </w:r>
      <w:r w:rsidR="0089753B" w:rsidRPr="00E709F2">
        <w:rPr>
          <w:rFonts w:eastAsia="宋体" w:hint="eastAsia"/>
        </w:rPr>
        <w:t>系统时，</w:t>
      </w:r>
      <w:r w:rsidR="0089753B" w:rsidRPr="00E709F2">
        <w:rPr>
          <w:rFonts w:eastAsia="宋体" w:hint="eastAsia"/>
        </w:rPr>
        <w:t>ADC</w:t>
      </w:r>
      <w:r w:rsidR="0089753B" w:rsidRPr="00E709F2">
        <w:rPr>
          <w:rFonts w:eastAsia="宋体" w:hint="eastAsia"/>
        </w:rPr>
        <w:t>后台将自动将相应的属性值同步到</w:t>
      </w:r>
      <w:r w:rsidR="0089753B" w:rsidRPr="00E709F2">
        <w:rPr>
          <w:rFonts w:eastAsia="宋体" w:hint="eastAsia"/>
        </w:rPr>
        <w:t>SI</w:t>
      </w:r>
      <w:r w:rsidR="0089753B" w:rsidRPr="00E709F2">
        <w:rPr>
          <w:rFonts w:eastAsia="宋体" w:hint="eastAsia"/>
        </w:rPr>
        <w:t>系统中，此类数据</w:t>
      </w:r>
      <w:r w:rsidR="0089753B">
        <w:rPr>
          <w:rFonts w:eastAsia="宋体" w:hint="eastAsia"/>
        </w:rPr>
        <w:t>均为可选，可依据不同的</w:t>
      </w:r>
      <w:r w:rsidR="0089753B">
        <w:rPr>
          <w:rFonts w:eastAsia="宋体" w:hint="eastAsia"/>
        </w:rPr>
        <w:t>SI</w:t>
      </w:r>
      <w:r w:rsidR="0089753B">
        <w:rPr>
          <w:rFonts w:eastAsia="宋体" w:hint="eastAsia"/>
        </w:rPr>
        <w:t>业务系统的需要进行设置，范围可以</w:t>
      </w:r>
      <w:r w:rsidR="0089753B" w:rsidRPr="00E709F2">
        <w:rPr>
          <w:rFonts w:eastAsia="宋体" w:hint="eastAsia"/>
        </w:rPr>
        <w:t>包括下面列表中的内容：</w:t>
      </w:r>
    </w:p>
    <w:tbl>
      <w:tblPr>
        <w:tblW w:w="6709" w:type="dxa"/>
        <w:jc w:val="center"/>
        <w:tblInd w:w="534" w:type="dxa"/>
        <w:tblLook w:val="01E0"/>
      </w:tblPr>
      <w:tblGrid>
        <w:gridCol w:w="2457"/>
        <w:gridCol w:w="2265"/>
        <w:gridCol w:w="1987"/>
      </w:tblGrid>
      <w:tr w:rsidR="008B0298" w:rsidRPr="009C4E55" w:rsidTr="009C4E55">
        <w:trPr>
          <w:jc w:val="center"/>
        </w:trPr>
        <w:tc>
          <w:tcPr>
            <w:tcW w:w="2457" w:type="dxa"/>
          </w:tcPr>
          <w:p w:rsidR="008B0298" w:rsidRPr="009C4E55" w:rsidRDefault="008B0298"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InfoKeyID</w:t>
            </w:r>
          </w:p>
        </w:tc>
        <w:tc>
          <w:tcPr>
            <w:tcW w:w="2265" w:type="dxa"/>
          </w:tcPr>
          <w:p w:rsidR="008B0298" w:rsidRPr="009C4E55" w:rsidRDefault="008B0298"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属性名称</w:t>
            </w:r>
          </w:p>
        </w:tc>
        <w:tc>
          <w:tcPr>
            <w:tcW w:w="1987" w:type="dxa"/>
          </w:tcPr>
          <w:p w:rsidR="008B0298" w:rsidRPr="009C4E55" w:rsidRDefault="00806D8E"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属性类型</w:t>
            </w:r>
          </w:p>
        </w:tc>
      </w:tr>
      <w:tr w:rsidR="008B0298" w:rsidRPr="009C4E55" w:rsidTr="009C4E55">
        <w:trPr>
          <w:jc w:val="center"/>
        </w:trPr>
        <w:tc>
          <w:tcPr>
            <w:tcW w:w="2457" w:type="dxa"/>
          </w:tcPr>
          <w:p w:rsidR="008B0298" w:rsidRPr="009C4E55" w:rsidRDefault="008B0298"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STAFF_STAFFNO</w:t>
            </w:r>
          </w:p>
        </w:tc>
        <w:tc>
          <w:tcPr>
            <w:tcW w:w="2265" w:type="dxa"/>
          </w:tcPr>
          <w:p w:rsidR="008B0298" w:rsidRPr="009C4E55" w:rsidRDefault="008B0298"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用户工号</w:t>
            </w:r>
          </w:p>
        </w:tc>
        <w:tc>
          <w:tcPr>
            <w:tcW w:w="1987" w:type="dxa"/>
          </w:tcPr>
          <w:p w:rsidR="008B0298" w:rsidRPr="009C4E55" w:rsidRDefault="00F5200E" w:rsidP="009C4E55">
            <w:pPr>
              <w:widowControl/>
              <w:tabs>
                <w:tab w:val="center" w:pos="4510"/>
                <w:tab w:val="right" w:pos="9020"/>
              </w:tabs>
              <w:rPr>
                <w:rFonts w:ascii="Arial" w:hAnsi="Arial" w:hint="eastAsia"/>
                <w:sz w:val="18"/>
                <w:szCs w:val="21"/>
              </w:rPr>
            </w:pPr>
            <w:r w:rsidRPr="009C4E55">
              <w:rPr>
                <w:rFonts w:ascii="Arial" w:hAnsi="Arial"/>
                <w:sz w:val="18"/>
                <w:szCs w:val="21"/>
              </w:rPr>
              <w:t>VARCHAR2(32)</w:t>
            </w:r>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w:t>
            </w:r>
            <w:r w:rsidRPr="009C4E55">
              <w:rPr>
                <w:rFonts w:ascii="Arial" w:hAnsi="Arial"/>
                <w:sz w:val="18"/>
                <w:szCs w:val="21"/>
              </w:rPr>
              <w:t>USERACCOUNT</w:t>
            </w:r>
          </w:p>
        </w:tc>
        <w:tc>
          <w:tcPr>
            <w:tcW w:w="2265" w:type="dxa"/>
          </w:tcPr>
          <w:p w:rsidR="00806D8E" w:rsidRPr="009C4E55" w:rsidRDefault="00806D8E" w:rsidP="009C4E55">
            <w:pPr>
              <w:tabs>
                <w:tab w:val="center" w:pos="4510"/>
                <w:tab w:val="right" w:pos="9020"/>
              </w:tabs>
              <w:rPr>
                <w:rFonts w:ascii="Arial" w:hAnsi="Arial"/>
                <w:sz w:val="18"/>
                <w:szCs w:val="18"/>
              </w:rPr>
            </w:pPr>
            <w:r w:rsidRPr="009C4E55">
              <w:rPr>
                <w:rFonts w:ascii="Arial" w:hAnsi="Arial" w:hint="eastAsia"/>
                <w:sz w:val="18"/>
                <w:szCs w:val="18"/>
              </w:rPr>
              <w:t>用户登陆系统的帐号</w:t>
            </w:r>
          </w:p>
        </w:tc>
        <w:tc>
          <w:tcPr>
            <w:tcW w:w="1987" w:type="dxa"/>
          </w:tcPr>
          <w:p w:rsidR="00806D8E" w:rsidRPr="009C4E55" w:rsidRDefault="00F5200E"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00A50152" w:rsidRPr="009C4E55">
              <w:rPr>
                <w:rFonts w:ascii="Arial" w:hAnsi="Arial" w:hint="eastAsia"/>
                <w:sz w:val="18"/>
                <w:szCs w:val="21"/>
              </w:rPr>
              <w:t>64</w:t>
            </w:r>
            <w:r w:rsidRPr="009C4E55">
              <w:rPr>
                <w:rFonts w:ascii="Arial" w:hAnsi="Arial"/>
                <w:sz w:val="18"/>
                <w:szCs w:val="21"/>
              </w:rPr>
              <w:t>)</w:t>
            </w:r>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STAFF_NAME</w:t>
            </w:r>
          </w:p>
        </w:tc>
        <w:tc>
          <w:tcPr>
            <w:tcW w:w="2265"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用户姓名</w:t>
            </w:r>
          </w:p>
        </w:tc>
        <w:tc>
          <w:tcPr>
            <w:tcW w:w="1987" w:type="dxa"/>
          </w:tcPr>
          <w:p w:rsidR="00806D8E" w:rsidRPr="009C4E55" w:rsidRDefault="00553947"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Pr="009C4E55">
              <w:rPr>
                <w:rFonts w:ascii="Arial" w:hAnsi="Arial" w:hint="eastAsia"/>
                <w:sz w:val="18"/>
                <w:szCs w:val="21"/>
              </w:rPr>
              <w:t>64</w:t>
            </w:r>
            <w:r w:rsidRPr="009C4E55">
              <w:rPr>
                <w:rFonts w:ascii="Arial" w:hAnsi="Arial"/>
                <w:sz w:val="18"/>
                <w:szCs w:val="21"/>
              </w:rPr>
              <w:t>)</w:t>
            </w:r>
          </w:p>
        </w:tc>
      </w:tr>
      <w:tr w:rsidR="00806D8E" w:rsidRPr="009C4E55" w:rsidDel="00317A66" w:rsidTr="009C4E55">
        <w:trPr>
          <w:jc w:val="center"/>
          <w:del w:id="403" w:author="张光木" w:date="2008-09-10T10:54:00Z"/>
        </w:trPr>
        <w:tc>
          <w:tcPr>
            <w:tcW w:w="2457" w:type="dxa"/>
          </w:tcPr>
          <w:p w:rsidR="00806D8E" w:rsidRPr="009C4E55" w:rsidDel="00317A66" w:rsidRDefault="00806D8E" w:rsidP="009C4E55">
            <w:pPr>
              <w:widowControl/>
              <w:tabs>
                <w:tab w:val="center" w:pos="4510"/>
                <w:tab w:val="right" w:pos="9020"/>
              </w:tabs>
              <w:rPr>
                <w:del w:id="404" w:author="张光木" w:date="2008-09-10T10:54:00Z"/>
                <w:rFonts w:ascii="Arial" w:hAnsi="Arial" w:hint="eastAsia"/>
                <w:sz w:val="18"/>
                <w:szCs w:val="21"/>
              </w:rPr>
            </w:pPr>
            <w:del w:id="405" w:author="张光木" w:date="2008-09-10T10:54:00Z">
              <w:r w:rsidRPr="009C4E55" w:rsidDel="00317A66">
                <w:rPr>
                  <w:rFonts w:ascii="Arial" w:hAnsi="Arial" w:hint="eastAsia"/>
                  <w:sz w:val="18"/>
                  <w:szCs w:val="21"/>
                </w:rPr>
                <w:lastRenderedPageBreak/>
                <w:delText>STAFF_</w:delText>
              </w:r>
              <w:r w:rsidRPr="009C4E55" w:rsidDel="00317A66">
                <w:rPr>
                  <w:rFonts w:ascii="Arial" w:hAnsi="Arial"/>
                  <w:sz w:val="18"/>
                  <w:szCs w:val="21"/>
                </w:rPr>
                <w:delText>ENGNAME</w:delText>
              </w:r>
            </w:del>
          </w:p>
        </w:tc>
        <w:tc>
          <w:tcPr>
            <w:tcW w:w="2265" w:type="dxa"/>
          </w:tcPr>
          <w:p w:rsidR="00806D8E" w:rsidRPr="009C4E55" w:rsidDel="00317A66" w:rsidRDefault="00806D8E" w:rsidP="009C4E55">
            <w:pPr>
              <w:widowControl/>
              <w:tabs>
                <w:tab w:val="center" w:pos="4510"/>
                <w:tab w:val="right" w:pos="9020"/>
              </w:tabs>
              <w:rPr>
                <w:del w:id="406" w:author="张光木" w:date="2008-09-10T10:54:00Z"/>
                <w:rFonts w:ascii="Arial" w:hAnsi="Arial" w:hint="eastAsia"/>
                <w:sz w:val="18"/>
                <w:szCs w:val="21"/>
              </w:rPr>
            </w:pPr>
            <w:del w:id="407" w:author="张光木" w:date="2008-09-10T10:54:00Z">
              <w:r w:rsidRPr="009C4E55" w:rsidDel="00317A66">
                <w:rPr>
                  <w:rFonts w:ascii="Arial" w:hAnsi="Arial" w:hint="eastAsia"/>
                  <w:sz w:val="18"/>
                  <w:szCs w:val="18"/>
                </w:rPr>
                <w:delText>用户英文名</w:delText>
              </w:r>
            </w:del>
          </w:p>
        </w:tc>
        <w:tc>
          <w:tcPr>
            <w:tcW w:w="1987" w:type="dxa"/>
          </w:tcPr>
          <w:p w:rsidR="00806D8E" w:rsidRPr="009C4E55" w:rsidDel="00317A66" w:rsidRDefault="00553947" w:rsidP="009C4E55">
            <w:pPr>
              <w:widowControl/>
              <w:tabs>
                <w:tab w:val="center" w:pos="4510"/>
                <w:tab w:val="right" w:pos="9020"/>
              </w:tabs>
              <w:rPr>
                <w:del w:id="408" w:author="张光木" w:date="2008-09-10T10:54:00Z"/>
                <w:rFonts w:ascii="Arial" w:hAnsi="Arial" w:hint="eastAsia"/>
                <w:sz w:val="18"/>
                <w:szCs w:val="21"/>
              </w:rPr>
            </w:pPr>
            <w:del w:id="409" w:author="张光木" w:date="2008-09-10T10:54:00Z">
              <w:r w:rsidRPr="009C4E55" w:rsidDel="00317A66">
                <w:rPr>
                  <w:rFonts w:ascii="Arial" w:hAnsi="Arial"/>
                  <w:sz w:val="18"/>
                  <w:szCs w:val="21"/>
                </w:rPr>
                <w:delText>VARCHAR2(</w:delText>
              </w:r>
              <w:r w:rsidRPr="009C4E55" w:rsidDel="00317A66">
                <w:rPr>
                  <w:rFonts w:ascii="Arial" w:hAnsi="Arial" w:hint="eastAsia"/>
                  <w:sz w:val="18"/>
                  <w:szCs w:val="21"/>
                </w:rPr>
                <w:delText>64</w:delText>
              </w:r>
              <w:r w:rsidRPr="009C4E55" w:rsidDel="00317A66">
                <w:rPr>
                  <w:rFonts w:ascii="Arial" w:hAnsi="Arial"/>
                  <w:sz w:val="18"/>
                  <w:szCs w:val="21"/>
                </w:rPr>
                <w:delText>)</w:delText>
              </w:r>
            </w:del>
          </w:p>
        </w:tc>
      </w:tr>
      <w:tr w:rsidR="00806D8E" w:rsidRPr="009C4E55" w:rsidDel="0058291A" w:rsidTr="009C4E55">
        <w:trPr>
          <w:jc w:val="center"/>
          <w:del w:id="410" w:author="张光木" w:date="2008-09-10T10:56:00Z"/>
        </w:trPr>
        <w:tc>
          <w:tcPr>
            <w:tcW w:w="2457" w:type="dxa"/>
          </w:tcPr>
          <w:p w:rsidR="00806D8E" w:rsidRPr="009C4E55" w:rsidDel="0058291A" w:rsidRDefault="00806D8E" w:rsidP="009C4E55">
            <w:pPr>
              <w:widowControl/>
              <w:tabs>
                <w:tab w:val="center" w:pos="4510"/>
                <w:tab w:val="right" w:pos="9020"/>
              </w:tabs>
              <w:rPr>
                <w:del w:id="411" w:author="张光木" w:date="2008-09-10T10:56:00Z"/>
                <w:rFonts w:ascii="Arial" w:hAnsi="Arial" w:hint="eastAsia"/>
                <w:sz w:val="18"/>
                <w:szCs w:val="21"/>
              </w:rPr>
            </w:pPr>
            <w:del w:id="412" w:author="张光木" w:date="2008-09-10T10:56:00Z">
              <w:r w:rsidRPr="009C4E55" w:rsidDel="0058291A">
                <w:rPr>
                  <w:rFonts w:ascii="Arial" w:hAnsi="Arial" w:hint="eastAsia"/>
                  <w:sz w:val="18"/>
                  <w:szCs w:val="21"/>
                </w:rPr>
                <w:delText>STAFF_NICKNAME</w:delText>
              </w:r>
            </w:del>
          </w:p>
        </w:tc>
        <w:tc>
          <w:tcPr>
            <w:tcW w:w="2265" w:type="dxa"/>
          </w:tcPr>
          <w:p w:rsidR="00806D8E" w:rsidRPr="009C4E55" w:rsidDel="0058291A" w:rsidRDefault="00806D8E" w:rsidP="009C4E55">
            <w:pPr>
              <w:widowControl/>
              <w:tabs>
                <w:tab w:val="center" w:pos="4510"/>
                <w:tab w:val="right" w:pos="9020"/>
              </w:tabs>
              <w:rPr>
                <w:del w:id="413" w:author="张光木" w:date="2008-09-10T10:56:00Z"/>
                <w:rFonts w:ascii="Arial" w:hAnsi="Arial" w:hint="eastAsia"/>
                <w:sz w:val="18"/>
                <w:szCs w:val="21"/>
              </w:rPr>
            </w:pPr>
            <w:del w:id="414" w:author="张光木" w:date="2008-09-10T10:56:00Z">
              <w:r w:rsidRPr="009C4E55" w:rsidDel="0058291A">
                <w:rPr>
                  <w:rFonts w:ascii="Arial" w:hAnsi="Arial" w:hint="eastAsia"/>
                  <w:sz w:val="18"/>
                  <w:szCs w:val="18"/>
                </w:rPr>
                <w:delText>用户昵称</w:delText>
              </w:r>
            </w:del>
          </w:p>
        </w:tc>
        <w:tc>
          <w:tcPr>
            <w:tcW w:w="1987" w:type="dxa"/>
          </w:tcPr>
          <w:p w:rsidR="00806D8E" w:rsidRPr="009C4E55" w:rsidDel="0058291A" w:rsidRDefault="00553947" w:rsidP="009C4E55">
            <w:pPr>
              <w:widowControl/>
              <w:tabs>
                <w:tab w:val="center" w:pos="4510"/>
                <w:tab w:val="right" w:pos="9020"/>
              </w:tabs>
              <w:rPr>
                <w:del w:id="415" w:author="张光木" w:date="2008-09-10T10:56:00Z"/>
                <w:rFonts w:ascii="Arial" w:hAnsi="Arial" w:hint="eastAsia"/>
                <w:sz w:val="18"/>
                <w:szCs w:val="21"/>
              </w:rPr>
            </w:pPr>
            <w:del w:id="416" w:author="张光木" w:date="2008-09-10T10:56:00Z">
              <w:r w:rsidRPr="009C4E55" w:rsidDel="0058291A">
                <w:rPr>
                  <w:rFonts w:ascii="Arial" w:hAnsi="Arial"/>
                  <w:sz w:val="18"/>
                  <w:szCs w:val="21"/>
                </w:rPr>
                <w:delText>VARCHAR2(</w:delText>
              </w:r>
              <w:r w:rsidRPr="009C4E55" w:rsidDel="0058291A">
                <w:rPr>
                  <w:rFonts w:ascii="Arial" w:hAnsi="Arial" w:hint="eastAsia"/>
                  <w:sz w:val="18"/>
                  <w:szCs w:val="21"/>
                </w:rPr>
                <w:delText>64</w:delText>
              </w:r>
              <w:r w:rsidRPr="009C4E55" w:rsidDel="0058291A">
                <w:rPr>
                  <w:rFonts w:ascii="Arial" w:hAnsi="Arial"/>
                  <w:sz w:val="18"/>
                  <w:szCs w:val="21"/>
                </w:rPr>
                <w:delText>)</w:delText>
              </w:r>
            </w:del>
          </w:p>
        </w:tc>
      </w:tr>
      <w:tr w:rsidR="00806D8E" w:rsidRPr="009C4E55" w:rsidDel="00317A66" w:rsidTr="009C4E55">
        <w:trPr>
          <w:jc w:val="center"/>
          <w:del w:id="417" w:author="张光木" w:date="2008-09-10T10:54:00Z"/>
        </w:trPr>
        <w:tc>
          <w:tcPr>
            <w:tcW w:w="2457" w:type="dxa"/>
          </w:tcPr>
          <w:p w:rsidR="00806D8E" w:rsidRPr="009C4E55" w:rsidDel="00317A66" w:rsidRDefault="00806D8E" w:rsidP="009C4E55">
            <w:pPr>
              <w:widowControl/>
              <w:tabs>
                <w:tab w:val="center" w:pos="4510"/>
                <w:tab w:val="right" w:pos="9020"/>
              </w:tabs>
              <w:rPr>
                <w:del w:id="418" w:author="张光木" w:date="2008-09-10T10:54:00Z"/>
                <w:rFonts w:ascii="Arial" w:hAnsi="Arial" w:hint="eastAsia"/>
                <w:sz w:val="18"/>
                <w:szCs w:val="21"/>
              </w:rPr>
            </w:pPr>
            <w:del w:id="419" w:author="张光木" w:date="2008-09-10T10:54:00Z">
              <w:r w:rsidRPr="009C4E55" w:rsidDel="00317A66">
                <w:rPr>
                  <w:rFonts w:ascii="Arial" w:hAnsi="Arial" w:hint="eastAsia"/>
                  <w:sz w:val="18"/>
                  <w:szCs w:val="21"/>
                </w:rPr>
                <w:delText>STAFF_</w:delText>
              </w:r>
              <w:r w:rsidRPr="009C4E55" w:rsidDel="00317A66">
                <w:rPr>
                  <w:rFonts w:ascii="Arial" w:hAnsi="Arial"/>
                  <w:sz w:val="18"/>
                  <w:szCs w:val="21"/>
                </w:rPr>
                <w:delText>LANGAB</w:delText>
              </w:r>
            </w:del>
          </w:p>
        </w:tc>
        <w:tc>
          <w:tcPr>
            <w:tcW w:w="2265" w:type="dxa"/>
          </w:tcPr>
          <w:p w:rsidR="00806D8E" w:rsidRPr="009C4E55" w:rsidDel="00317A66" w:rsidRDefault="00806D8E" w:rsidP="009C4E55">
            <w:pPr>
              <w:widowControl/>
              <w:tabs>
                <w:tab w:val="center" w:pos="4510"/>
                <w:tab w:val="right" w:pos="9020"/>
              </w:tabs>
              <w:rPr>
                <w:del w:id="420" w:author="张光木" w:date="2008-09-10T10:54:00Z"/>
                <w:rFonts w:ascii="Arial" w:hAnsi="Arial" w:hint="eastAsia"/>
                <w:sz w:val="18"/>
                <w:szCs w:val="21"/>
              </w:rPr>
            </w:pPr>
            <w:del w:id="421" w:author="张光木" w:date="2008-09-10T10:54:00Z">
              <w:r w:rsidRPr="009C4E55" w:rsidDel="00317A66">
                <w:rPr>
                  <w:rFonts w:ascii="Arial" w:hAnsi="Arial" w:hint="eastAsia"/>
                  <w:sz w:val="18"/>
                  <w:szCs w:val="18"/>
                </w:rPr>
                <w:delText>用户语种</w:delText>
              </w:r>
            </w:del>
          </w:p>
        </w:tc>
        <w:tc>
          <w:tcPr>
            <w:tcW w:w="1987" w:type="dxa"/>
          </w:tcPr>
          <w:p w:rsidR="00806D8E" w:rsidRPr="009C4E55" w:rsidDel="00317A66" w:rsidRDefault="00553947" w:rsidP="009C4E55">
            <w:pPr>
              <w:widowControl/>
              <w:tabs>
                <w:tab w:val="center" w:pos="4510"/>
                <w:tab w:val="right" w:pos="9020"/>
              </w:tabs>
              <w:rPr>
                <w:del w:id="422" w:author="张光木" w:date="2008-09-10T10:54:00Z"/>
                <w:rFonts w:ascii="Arial" w:hAnsi="Arial" w:hint="eastAsia"/>
                <w:sz w:val="18"/>
                <w:szCs w:val="21"/>
              </w:rPr>
            </w:pPr>
            <w:del w:id="423" w:author="张光木" w:date="2008-09-10T10:54:00Z">
              <w:r w:rsidRPr="009C4E55" w:rsidDel="00317A66">
                <w:rPr>
                  <w:rFonts w:ascii="Arial" w:hAnsi="Arial"/>
                  <w:sz w:val="18"/>
                  <w:szCs w:val="21"/>
                </w:rPr>
                <w:delText>VARCHAR2(</w:delText>
              </w:r>
              <w:r w:rsidRPr="009C4E55" w:rsidDel="00317A66">
                <w:rPr>
                  <w:rFonts w:ascii="Arial" w:hAnsi="Arial" w:hint="eastAsia"/>
                  <w:sz w:val="18"/>
                  <w:szCs w:val="21"/>
                </w:rPr>
                <w:delText>32</w:delText>
              </w:r>
              <w:r w:rsidRPr="009C4E55" w:rsidDel="00317A66">
                <w:rPr>
                  <w:rFonts w:ascii="Arial" w:hAnsi="Arial"/>
                  <w:sz w:val="18"/>
                  <w:szCs w:val="21"/>
                </w:rPr>
                <w:delText>)</w:delText>
              </w:r>
            </w:del>
          </w:p>
        </w:tc>
      </w:tr>
      <w:tr w:rsidR="00806D8E" w:rsidRPr="009C4E55" w:rsidDel="00317A66" w:rsidTr="009C4E55">
        <w:trPr>
          <w:jc w:val="center"/>
          <w:del w:id="424" w:author="张光木" w:date="2008-09-10T10:54:00Z"/>
        </w:trPr>
        <w:tc>
          <w:tcPr>
            <w:tcW w:w="2457" w:type="dxa"/>
          </w:tcPr>
          <w:p w:rsidR="00806D8E" w:rsidRPr="009C4E55" w:rsidDel="00317A66" w:rsidRDefault="00806D8E" w:rsidP="009C4E55">
            <w:pPr>
              <w:widowControl/>
              <w:tabs>
                <w:tab w:val="center" w:pos="4510"/>
                <w:tab w:val="right" w:pos="9020"/>
              </w:tabs>
              <w:rPr>
                <w:del w:id="425" w:author="张光木" w:date="2008-09-10T10:54:00Z"/>
                <w:rFonts w:ascii="Arial" w:hAnsi="Arial" w:hint="eastAsia"/>
                <w:sz w:val="18"/>
                <w:szCs w:val="21"/>
              </w:rPr>
            </w:pPr>
            <w:del w:id="426" w:author="张光木" w:date="2008-09-10T10:54:00Z">
              <w:r w:rsidRPr="009C4E55" w:rsidDel="00317A66">
                <w:rPr>
                  <w:rFonts w:ascii="Arial" w:hAnsi="Arial" w:hint="eastAsia"/>
                  <w:sz w:val="18"/>
                  <w:szCs w:val="21"/>
                </w:rPr>
                <w:delText>STAFF_TITLE</w:delText>
              </w:r>
            </w:del>
          </w:p>
        </w:tc>
        <w:tc>
          <w:tcPr>
            <w:tcW w:w="2265" w:type="dxa"/>
          </w:tcPr>
          <w:p w:rsidR="00806D8E" w:rsidRPr="009C4E55" w:rsidDel="00317A66" w:rsidRDefault="00806D8E" w:rsidP="009C4E55">
            <w:pPr>
              <w:widowControl/>
              <w:tabs>
                <w:tab w:val="center" w:pos="4510"/>
                <w:tab w:val="right" w:pos="9020"/>
              </w:tabs>
              <w:rPr>
                <w:del w:id="427" w:author="张光木" w:date="2008-09-10T10:54:00Z"/>
                <w:rFonts w:ascii="Arial" w:hAnsi="Arial" w:hint="eastAsia"/>
                <w:sz w:val="18"/>
                <w:szCs w:val="21"/>
              </w:rPr>
            </w:pPr>
            <w:del w:id="428" w:author="张光木" w:date="2008-09-10T10:54:00Z">
              <w:r w:rsidRPr="009C4E55" w:rsidDel="00317A66">
                <w:rPr>
                  <w:rFonts w:ascii="Arial" w:hAnsi="Arial" w:hint="eastAsia"/>
                  <w:sz w:val="18"/>
                  <w:szCs w:val="18"/>
                </w:rPr>
                <w:delText>用户头衔</w:delText>
              </w:r>
            </w:del>
          </w:p>
        </w:tc>
        <w:tc>
          <w:tcPr>
            <w:tcW w:w="1987" w:type="dxa"/>
          </w:tcPr>
          <w:p w:rsidR="00806D8E" w:rsidRPr="009C4E55" w:rsidDel="00317A66" w:rsidRDefault="00553947" w:rsidP="009C4E55">
            <w:pPr>
              <w:widowControl/>
              <w:tabs>
                <w:tab w:val="center" w:pos="4510"/>
                <w:tab w:val="right" w:pos="9020"/>
              </w:tabs>
              <w:rPr>
                <w:del w:id="429" w:author="张光木" w:date="2008-09-10T10:54:00Z"/>
                <w:rFonts w:ascii="Arial" w:hAnsi="Arial" w:hint="eastAsia"/>
                <w:sz w:val="18"/>
                <w:szCs w:val="21"/>
              </w:rPr>
            </w:pPr>
            <w:del w:id="430" w:author="张光木" w:date="2008-09-10T10:54:00Z">
              <w:r w:rsidRPr="009C4E55" w:rsidDel="00317A66">
                <w:rPr>
                  <w:rFonts w:ascii="Arial" w:hAnsi="Arial"/>
                  <w:sz w:val="18"/>
                  <w:szCs w:val="21"/>
                </w:rPr>
                <w:delText>VARCHAR2(</w:delText>
              </w:r>
              <w:r w:rsidRPr="009C4E55" w:rsidDel="00317A66">
                <w:rPr>
                  <w:rFonts w:ascii="Arial" w:hAnsi="Arial" w:hint="eastAsia"/>
                  <w:sz w:val="18"/>
                  <w:szCs w:val="21"/>
                </w:rPr>
                <w:delText>64</w:delText>
              </w:r>
              <w:r w:rsidRPr="009C4E55" w:rsidDel="00317A66">
                <w:rPr>
                  <w:rFonts w:ascii="Arial" w:hAnsi="Arial"/>
                  <w:sz w:val="18"/>
                  <w:szCs w:val="21"/>
                </w:rPr>
                <w:delText>)</w:delText>
              </w:r>
            </w:del>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STAFF_SEX</w:t>
            </w:r>
          </w:p>
        </w:tc>
        <w:tc>
          <w:tcPr>
            <w:tcW w:w="2265" w:type="dxa"/>
          </w:tcPr>
          <w:p w:rsidR="00317A66" w:rsidRPr="009C4E55" w:rsidRDefault="00806D8E" w:rsidP="009C4E55">
            <w:pPr>
              <w:widowControl/>
              <w:tabs>
                <w:tab w:val="center" w:pos="4510"/>
                <w:tab w:val="right" w:pos="9020"/>
              </w:tabs>
              <w:rPr>
                <w:ins w:id="431" w:author="张光木" w:date="2008-09-10T10:56:00Z"/>
                <w:rFonts w:ascii="Arial" w:hAnsi="Arial" w:hint="eastAsia"/>
                <w:sz w:val="18"/>
                <w:szCs w:val="18"/>
              </w:rPr>
            </w:pPr>
            <w:r w:rsidRPr="009C4E55">
              <w:rPr>
                <w:rFonts w:ascii="Arial" w:hAnsi="Arial" w:hint="eastAsia"/>
                <w:sz w:val="18"/>
                <w:szCs w:val="18"/>
              </w:rPr>
              <w:t>性别</w:t>
            </w:r>
          </w:p>
          <w:p w:rsidR="00806D8E" w:rsidRPr="009C4E55" w:rsidRDefault="00806D8E" w:rsidP="009C4E55">
            <w:pPr>
              <w:widowControl/>
              <w:numPr>
                <w:ins w:id="432" w:author="张光木" w:date="2008-09-10T10:56:00Z"/>
              </w:numPr>
              <w:tabs>
                <w:tab w:val="center" w:pos="4510"/>
                <w:tab w:val="right" w:pos="9020"/>
              </w:tabs>
              <w:rPr>
                <w:rFonts w:ascii="Arial" w:hAnsi="Arial" w:hint="eastAsia"/>
                <w:sz w:val="18"/>
                <w:szCs w:val="21"/>
              </w:rPr>
            </w:pPr>
            <w:del w:id="433" w:author="张光木" w:date="2008-09-10T10:56:00Z">
              <w:r w:rsidRPr="009C4E55" w:rsidDel="00317A66">
                <w:rPr>
                  <w:rFonts w:ascii="Arial" w:hAnsi="Arial" w:hint="eastAsia"/>
                  <w:sz w:val="18"/>
                  <w:szCs w:val="18"/>
                </w:rPr>
                <w:delText>－</w:delText>
              </w:r>
            </w:del>
            <w:r w:rsidRPr="009C4E55">
              <w:rPr>
                <w:rFonts w:ascii="Arial" w:hAnsi="Arial" w:cs="Arial"/>
                <w:sz w:val="18"/>
                <w:szCs w:val="21"/>
              </w:rPr>
              <w:t>1</w:t>
            </w:r>
            <w:r w:rsidRPr="009C4E55">
              <w:rPr>
                <w:rFonts w:ascii="Arial" w:hAnsi="Arial" w:cs="Arial"/>
                <w:sz w:val="18"/>
                <w:szCs w:val="21"/>
              </w:rPr>
              <w:t>：女</w:t>
            </w:r>
            <w:r w:rsidRPr="009C4E55">
              <w:rPr>
                <w:rFonts w:ascii="Arial" w:hAnsi="Arial" w:cs="Arial" w:hint="eastAsia"/>
                <w:sz w:val="18"/>
                <w:szCs w:val="21"/>
              </w:rPr>
              <w:t>；</w:t>
            </w:r>
            <w:r w:rsidRPr="009C4E55">
              <w:rPr>
                <w:rFonts w:ascii="Arial" w:hAnsi="Arial" w:cs="Arial"/>
                <w:sz w:val="18"/>
                <w:szCs w:val="21"/>
              </w:rPr>
              <w:t>0</w:t>
            </w:r>
            <w:r w:rsidRPr="009C4E55">
              <w:rPr>
                <w:rFonts w:ascii="Arial" w:hAnsi="Arial" w:cs="Arial"/>
                <w:sz w:val="18"/>
                <w:szCs w:val="21"/>
              </w:rPr>
              <w:t>：男</w:t>
            </w:r>
          </w:p>
        </w:tc>
        <w:tc>
          <w:tcPr>
            <w:tcW w:w="1987" w:type="dxa"/>
          </w:tcPr>
          <w:p w:rsidR="00806D8E" w:rsidRPr="009C4E55" w:rsidRDefault="00553947"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Pr="009C4E55">
              <w:rPr>
                <w:rFonts w:ascii="Arial" w:hAnsi="Arial" w:hint="eastAsia"/>
                <w:sz w:val="18"/>
                <w:szCs w:val="21"/>
              </w:rPr>
              <w:t>32</w:t>
            </w:r>
            <w:r w:rsidRPr="009C4E55">
              <w:rPr>
                <w:rFonts w:ascii="Arial" w:hAnsi="Arial"/>
                <w:sz w:val="18"/>
                <w:szCs w:val="21"/>
              </w:rPr>
              <w:t>)</w:t>
            </w:r>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STAFF_BIRTHDAY</w:t>
            </w:r>
          </w:p>
        </w:tc>
        <w:tc>
          <w:tcPr>
            <w:tcW w:w="2265"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生日</w:t>
            </w:r>
          </w:p>
        </w:tc>
        <w:tc>
          <w:tcPr>
            <w:tcW w:w="1987" w:type="dxa"/>
          </w:tcPr>
          <w:p w:rsidR="00806D8E" w:rsidRPr="009C4E55" w:rsidRDefault="00CA2CF2"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Pr="009C4E55">
              <w:rPr>
                <w:rFonts w:ascii="Arial" w:hAnsi="Arial" w:hint="eastAsia"/>
                <w:sz w:val="18"/>
                <w:szCs w:val="21"/>
              </w:rPr>
              <w:t>16</w:t>
            </w:r>
            <w:r w:rsidRPr="009C4E55">
              <w:rPr>
                <w:rFonts w:ascii="Arial" w:hAnsi="Arial"/>
                <w:sz w:val="18"/>
                <w:szCs w:val="21"/>
              </w:rPr>
              <w:t>)</w:t>
            </w:r>
          </w:p>
        </w:tc>
      </w:tr>
      <w:tr w:rsidR="00806D8E" w:rsidRPr="009C4E55" w:rsidDel="00317A66" w:rsidTr="009C4E55">
        <w:trPr>
          <w:jc w:val="center"/>
          <w:del w:id="434" w:author="张光木" w:date="2008-09-10T10:54:00Z"/>
        </w:trPr>
        <w:tc>
          <w:tcPr>
            <w:tcW w:w="2457" w:type="dxa"/>
          </w:tcPr>
          <w:p w:rsidR="00806D8E" w:rsidRPr="009C4E55" w:rsidDel="00317A66" w:rsidRDefault="00806D8E" w:rsidP="009C4E55">
            <w:pPr>
              <w:widowControl/>
              <w:tabs>
                <w:tab w:val="center" w:pos="4510"/>
                <w:tab w:val="right" w:pos="9020"/>
              </w:tabs>
              <w:rPr>
                <w:del w:id="435" w:author="张光木" w:date="2008-09-10T10:54:00Z"/>
                <w:rFonts w:ascii="Arial" w:hAnsi="Arial" w:hint="eastAsia"/>
                <w:sz w:val="18"/>
                <w:szCs w:val="21"/>
              </w:rPr>
            </w:pPr>
            <w:del w:id="436" w:author="张光木" w:date="2008-09-10T10:54:00Z">
              <w:r w:rsidRPr="009C4E55" w:rsidDel="00317A66">
                <w:rPr>
                  <w:rFonts w:ascii="Arial" w:hAnsi="Arial" w:hint="eastAsia"/>
                  <w:sz w:val="18"/>
                  <w:szCs w:val="21"/>
                </w:rPr>
                <w:delText>STAFF_SHORTPHONE</w:delText>
              </w:r>
            </w:del>
          </w:p>
        </w:tc>
        <w:tc>
          <w:tcPr>
            <w:tcW w:w="2265" w:type="dxa"/>
          </w:tcPr>
          <w:p w:rsidR="00806D8E" w:rsidRPr="009C4E55" w:rsidDel="00317A66" w:rsidRDefault="00806D8E" w:rsidP="009C4E55">
            <w:pPr>
              <w:widowControl/>
              <w:tabs>
                <w:tab w:val="center" w:pos="4510"/>
                <w:tab w:val="right" w:pos="9020"/>
              </w:tabs>
              <w:rPr>
                <w:del w:id="437" w:author="张光木" w:date="2008-09-10T10:54:00Z"/>
                <w:rFonts w:ascii="Arial" w:hAnsi="Arial" w:hint="eastAsia"/>
                <w:sz w:val="18"/>
                <w:szCs w:val="21"/>
              </w:rPr>
            </w:pPr>
            <w:del w:id="438" w:author="张光木" w:date="2008-09-10T10:54:00Z">
              <w:r w:rsidRPr="009C4E55" w:rsidDel="00317A66">
                <w:rPr>
                  <w:rFonts w:ascii="Arial" w:hAnsi="Arial" w:hint="eastAsia"/>
                  <w:sz w:val="18"/>
                  <w:szCs w:val="18"/>
                </w:rPr>
                <w:delText>用户短号</w:delText>
              </w:r>
            </w:del>
          </w:p>
        </w:tc>
        <w:tc>
          <w:tcPr>
            <w:tcW w:w="1987" w:type="dxa"/>
          </w:tcPr>
          <w:p w:rsidR="00806D8E" w:rsidRPr="009C4E55" w:rsidDel="00317A66" w:rsidRDefault="001A09BD" w:rsidP="009C4E55">
            <w:pPr>
              <w:widowControl/>
              <w:tabs>
                <w:tab w:val="center" w:pos="4510"/>
                <w:tab w:val="right" w:pos="9020"/>
              </w:tabs>
              <w:rPr>
                <w:del w:id="439" w:author="张光木" w:date="2008-09-10T10:54:00Z"/>
                <w:rFonts w:ascii="Arial" w:hAnsi="Arial" w:hint="eastAsia"/>
                <w:sz w:val="18"/>
                <w:szCs w:val="21"/>
              </w:rPr>
            </w:pPr>
            <w:del w:id="440" w:author="张光木" w:date="2008-09-10T10:54:00Z">
              <w:r w:rsidRPr="009C4E55" w:rsidDel="00317A66">
                <w:rPr>
                  <w:rFonts w:ascii="Arial" w:hAnsi="Arial"/>
                  <w:sz w:val="18"/>
                  <w:szCs w:val="21"/>
                </w:rPr>
                <w:delText>VARCHAR2(</w:delText>
              </w:r>
              <w:r w:rsidRPr="009C4E55" w:rsidDel="00317A66">
                <w:rPr>
                  <w:rFonts w:ascii="Arial" w:hAnsi="Arial" w:hint="eastAsia"/>
                  <w:sz w:val="18"/>
                  <w:szCs w:val="21"/>
                </w:rPr>
                <w:delText>16</w:delText>
              </w:r>
              <w:r w:rsidRPr="009C4E55" w:rsidDel="00317A66">
                <w:rPr>
                  <w:rFonts w:ascii="Arial" w:hAnsi="Arial"/>
                  <w:sz w:val="18"/>
                  <w:szCs w:val="21"/>
                </w:rPr>
                <w:delText>)</w:delText>
              </w:r>
            </w:del>
          </w:p>
        </w:tc>
      </w:tr>
      <w:tr w:rsidR="00806D8E" w:rsidRPr="009C4E55" w:rsidDel="00317A66" w:rsidTr="009C4E55">
        <w:trPr>
          <w:jc w:val="center"/>
          <w:del w:id="441" w:author="张光木" w:date="2008-09-10T10:55:00Z"/>
        </w:trPr>
        <w:tc>
          <w:tcPr>
            <w:tcW w:w="2457" w:type="dxa"/>
          </w:tcPr>
          <w:p w:rsidR="00806D8E" w:rsidRPr="009C4E55" w:rsidDel="00317A66" w:rsidRDefault="00806D8E" w:rsidP="009C4E55">
            <w:pPr>
              <w:widowControl/>
              <w:tabs>
                <w:tab w:val="center" w:pos="4510"/>
                <w:tab w:val="right" w:pos="9020"/>
              </w:tabs>
              <w:rPr>
                <w:del w:id="442" w:author="张光木" w:date="2008-09-10T10:55:00Z"/>
                <w:rFonts w:ascii="Arial" w:hAnsi="Arial" w:hint="eastAsia"/>
                <w:sz w:val="18"/>
                <w:szCs w:val="21"/>
              </w:rPr>
            </w:pPr>
            <w:del w:id="443" w:author="张光木" w:date="2008-09-10T10:55:00Z">
              <w:r w:rsidRPr="009C4E55" w:rsidDel="00317A66">
                <w:rPr>
                  <w:rFonts w:ascii="Arial" w:hAnsi="Arial" w:hint="eastAsia"/>
                  <w:sz w:val="18"/>
                  <w:szCs w:val="21"/>
                </w:rPr>
                <w:delText>STAFF_ADDR</w:delText>
              </w:r>
            </w:del>
          </w:p>
        </w:tc>
        <w:tc>
          <w:tcPr>
            <w:tcW w:w="2265" w:type="dxa"/>
          </w:tcPr>
          <w:p w:rsidR="00806D8E" w:rsidRPr="009C4E55" w:rsidDel="00317A66" w:rsidRDefault="00806D8E" w:rsidP="009C4E55">
            <w:pPr>
              <w:widowControl/>
              <w:tabs>
                <w:tab w:val="center" w:pos="4510"/>
                <w:tab w:val="right" w:pos="9020"/>
              </w:tabs>
              <w:rPr>
                <w:del w:id="444" w:author="张光木" w:date="2008-09-10T10:55:00Z"/>
                <w:rFonts w:ascii="Arial" w:hAnsi="Arial" w:hint="eastAsia"/>
                <w:sz w:val="18"/>
                <w:szCs w:val="21"/>
              </w:rPr>
            </w:pPr>
            <w:del w:id="445" w:author="张光木" w:date="2008-09-10T10:55:00Z">
              <w:r w:rsidRPr="009C4E55" w:rsidDel="00317A66">
                <w:rPr>
                  <w:rFonts w:ascii="Arial" w:hAnsi="Arial" w:hint="eastAsia"/>
                  <w:sz w:val="18"/>
                  <w:szCs w:val="18"/>
                </w:rPr>
                <w:delText>联系地址</w:delText>
              </w:r>
            </w:del>
          </w:p>
        </w:tc>
        <w:tc>
          <w:tcPr>
            <w:tcW w:w="1987" w:type="dxa"/>
          </w:tcPr>
          <w:p w:rsidR="00806D8E" w:rsidRPr="009C4E55" w:rsidDel="00317A66" w:rsidRDefault="001A09BD" w:rsidP="009C4E55">
            <w:pPr>
              <w:widowControl/>
              <w:tabs>
                <w:tab w:val="center" w:pos="4510"/>
                <w:tab w:val="right" w:pos="9020"/>
              </w:tabs>
              <w:rPr>
                <w:del w:id="446" w:author="张光木" w:date="2008-09-10T10:55:00Z"/>
                <w:rFonts w:ascii="Arial" w:hAnsi="Arial" w:hint="eastAsia"/>
                <w:sz w:val="18"/>
                <w:szCs w:val="21"/>
              </w:rPr>
            </w:pPr>
            <w:del w:id="447"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128</w:delText>
              </w:r>
              <w:r w:rsidRPr="009C4E55" w:rsidDel="00317A66">
                <w:rPr>
                  <w:rFonts w:ascii="Arial" w:hAnsi="Arial"/>
                  <w:sz w:val="18"/>
                  <w:szCs w:val="21"/>
                </w:rPr>
                <w:delText>)</w:delText>
              </w:r>
            </w:del>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STAFF_USERTYPE</w:t>
            </w:r>
          </w:p>
        </w:tc>
        <w:tc>
          <w:tcPr>
            <w:tcW w:w="2265"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员工类型</w:t>
            </w:r>
          </w:p>
        </w:tc>
        <w:tc>
          <w:tcPr>
            <w:tcW w:w="1987" w:type="dxa"/>
          </w:tcPr>
          <w:p w:rsidR="00806D8E" w:rsidRPr="009C4E55" w:rsidRDefault="001A09BD"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Pr="009C4E55">
              <w:rPr>
                <w:rFonts w:ascii="Arial" w:hAnsi="Arial" w:hint="eastAsia"/>
                <w:sz w:val="18"/>
                <w:szCs w:val="21"/>
              </w:rPr>
              <w:t>32</w:t>
            </w:r>
            <w:r w:rsidRPr="009C4E55">
              <w:rPr>
                <w:rFonts w:ascii="Arial" w:hAnsi="Arial"/>
                <w:sz w:val="18"/>
                <w:szCs w:val="21"/>
              </w:rPr>
              <w:t>)</w:t>
            </w:r>
          </w:p>
        </w:tc>
      </w:tr>
      <w:tr w:rsidR="00806D8E" w:rsidRPr="009C4E55" w:rsidDel="00317A66" w:rsidTr="009C4E55">
        <w:trPr>
          <w:jc w:val="center"/>
          <w:del w:id="448" w:author="张光木" w:date="2008-09-10T10:55:00Z"/>
        </w:trPr>
        <w:tc>
          <w:tcPr>
            <w:tcW w:w="2457" w:type="dxa"/>
          </w:tcPr>
          <w:p w:rsidR="00806D8E" w:rsidRPr="009C4E55" w:rsidDel="00317A66" w:rsidRDefault="00806D8E" w:rsidP="009C4E55">
            <w:pPr>
              <w:widowControl/>
              <w:tabs>
                <w:tab w:val="center" w:pos="4510"/>
                <w:tab w:val="right" w:pos="9020"/>
              </w:tabs>
              <w:rPr>
                <w:del w:id="449" w:author="张光木" w:date="2008-09-10T10:55:00Z"/>
                <w:rFonts w:ascii="Arial" w:hAnsi="Arial" w:hint="eastAsia"/>
                <w:sz w:val="18"/>
                <w:szCs w:val="21"/>
              </w:rPr>
            </w:pPr>
            <w:del w:id="450" w:author="张光木" w:date="2008-09-10T10:55:00Z">
              <w:r w:rsidRPr="009C4E55" w:rsidDel="00317A66">
                <w:rPr>
                  <w:rFonts w:ascii="Arial" w:hAnsi="Arial" w:hint="eastAsia"/>
                  <w:sz w:val="18"/>
                  <w:szCs w:val="21"/>
                </w:rPr>
                <w:delText>STAFF_PAYTYPE</w:delText>
              </w:r>
            </w:del>
          </w:p>
        </w:tc>
        <w:tc>
          <w:tcPr>
            <w:tcW w:w="2265" w:type="dxa"/>
          </w:tcPr>
          <w:p w:rsidR="00806D8E" w:rsidRPr="009C4E55" w:rsidDel="00317A66" w:rsidRDefault="00806D8E" w:rsidP="009C4E55">
            <w:pPr>
              <w:widowControl/>
              <w:tabs>
                <w:tab w:val="center" w:pos="4510"/>
                <w:tab w:val="right" w:pos="9020"/>
              </w:tabs>
              <w:rPr>
                <w:del w:id="451" w:author="张光木" w:date="2008-09-10T10:55:00Z"/>
                <w:rFonts w:ascii="Arial" w:hAnsi="Arial" w:hint="eastAsia"/>
                <w:sz w:val="18"/>
                <w:szCs w:val="21"/>
              </w:rPr>
            </w:pPr>
            <w:del w:id="452" w:author="张光木" w:date="2008-09-10T10:55:00Z">
              <w:r w:rsidRPr="009C4E55" w:rsidDel="00317A66">
                <w:rPr>
                  <w:rFonts w:ascii="Arial" w:hAnsi="Arial" w:hint="eastAsia"/>
                  <w:sz w:val="18"/>
                  <w:szCs w:val="18"/>
                </w:rPr>
                <w:delText>支付类型</w:delText>
              </w:r>
            </w:del>
          </w:p>
        </w:tc>
        <w:tc>
          <w:tcPr>
            <w:tcW w:w="1987" w:type="dxa"/>
          </w:tcPr>
          <w:p w:rsidR="00806D8E" w:rsidRPr="009C4E55" w:rsidDel="00317A66" w:rsidRDefault="001A09BD" w:rsidP="009C4E55">
            <w:pPr>
              <w:widowControl/>
              <w:tabs>
                <w:tab w:val="center" w:pos="4510"/>
                <w:tab w:val="right" w:pos="9020"/>
              </w:tabs>
              <w:rPr>
                <w:del w:id="453" w:author="张光木" w:date="2008-09-10T10:55:00Z"/>
                <w:rFonts w:ascii="Arial" w:hAnsi="Arial" w:hint="eastAsia"/>
                <w:sz w:val="18"/>
                <w:szCs w:val="21"/>
              </w:rPr>
            </w:pPr>
            <w:del w:id="454"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32</w:delText>
              </w:r>
              <w:r w:rsidRPr="009C4E55" w:rsidDel="00317A66">
                <w:rPr>
                  <w:rFonts w:ascii="Arial" w:hAnsi="Arial"/>
                  <w:sz w:val="18"/>
                  <w:szCs w:val="21"/>
                </w:rPr>
                <w:delText>)</w:delText>
              </w:r>
            </w:del>
          </w:p>
        </w:tc>
      </w:tr>
      <w:tr w:rsidR="00806D8E" w:rsidRPr="009C4E55" w:rsidDel="00317A66" w:rsidTr="009C4E55">
        <w:trPr>
          <w:jc w:val="center"/>
          <w:del w:id="455" w:author="张光木" w:date="2008-09-10T10:55:00Z"/>
        </w:trPr>
        <w:tc>
          <w:tcPr>
            <w:tcW w:w="2457" w:type="dxa"/>
          </w:tcPr>
          <w:p w:rsidR="00806D8E" w:rsidRPr="009C4E55" w:rsidDel="00317A66" w:rsidRDefault="00806D8E" w:rsidP="009C4E55">
            <w:pPr>
              <w:widowControl/>
              <w:tabs>
                <w:tab w:val="center" w:pos="4510"/>
                <w:tab w:val="right" w:pos="9020"/>
              </w:tabs>
              <w:rPr>
                <w:del w:id="456" w:author="张光木" w:date="2008-09-10T10:55:00Z"/>
                <w:rFonts w:ascii="Arial" w:hAnsi="Arial" w:hint="eastAsia"/>
                <w:sz w:val="18"/>
                <w:szCs w:val="21"/>
              </w:rPr>
            </w:pPr>
            <w:del w:id="457" w:author="张光木" w:date="2008-09-10T10:55:00Z">
              <w:r w:rsidRPr="009C4E55" w:rsidDel="00317A66">
                <w:rPr>
                  <w:rFonts w:ascii="Arial" w:hAnsi="Arial" w:hint="eastAsia"/>
                  <w:sz w:val="18"/>
                  <w:szCs w:val="21"/>
                </w:rPr>
                <w:delText>STAFF_PAYACCOUNT</w:delText>
              </w:r>
            </w:del>
          </w:p>
        </w:tc>
        <w:tc>
          <w:tcPr>
            <w:tcW w:w="2265" w:type="dxa"/>
          </w:tcPr>
          <w:p w:rsidR="00806D8E" w:rsidRPr="009C4E55" w:rsidDel="00317A66" w:rsidRDefault="00806D8E" w:rsidP="009C4E55">
            <w:pPr>
              <w:widowControl/>
              <w:tabs>
                <w:tab w:val="center" w:pos="4510"/>
                <w:tab w:val="right" w:pos="9020"/>
              </w:tabs>
              <w:rPr>
                <w:del w:id="458" w:author="张光木" w:date="2008-09-10T10:55:00Z"/>
                <w:rFonts w:ascii="Arial" w:hAnsi="Arial" w:hint="eastAsia"/>
                <w:sz w:val="18"/>
                <w:szCs w:val="21"/>
              </w:rPr>
            </w:pPr>
            <w:del w:id="459" w:author="张光木" w:date="2008-09-10T10:55:00Z">
              <w:r w:rsidRPr="009C4E55" w:rsidDel="00317A66">
                <w:rPr>
                  <w:rFonts w:ascii="Arial" w:hAnsi="Arial" w:hint="eastAsia"/>
                  <w:sz w:val="18"/>
                  <w:szCs w:val="18"/>
                </w:rPr>
                <w:delText>支付帐号</w:delText>
              </w:r>
            </w:del>
          </w:p>
        </w:tc>
        <w:tc>
          <w:tcPr>
            <w:tcW w:w="1987" w:type="dxa"/>
          </w:tcPr>
          <w:p w:rsidR="00806D8E" w:rsidRPr="009C4E55" w:rsidDel="00317A66" w:rsidRDefault="001A09BD" w:rsidP="009C4E55">
            <w:pPr>
              <w:widowControl/>
              <w:tabs>
                <w:tab w:val="center" w:pos="4510"/>
                <w:tab w:val="right" w:pos="9020"/>
              </w:tabs>
              <w:rPr>
                <w:del w:id="460" w:author="张光木" w:date="2008-09-10T10:55:00Z"/>
                <w:rFonts w:ascii="Arial" w:hAnsi="Arial" w:hint="eastAsia"/>
                <w:sz w:val="18"/>
                <w:szCs w:val="21"/>
              </w:rPr>
            </w:pPr>
            <w:del w:id="461"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256</w:delText>
              </w:r>
              <w:r w:rsidRPr="009C4E55" w:rsidDel="00317A66">
                <w:rPr>
                  <w:rFonts w:ascii="Arial" w:hAnsi="Arial"/>
                  <w:sz w:val="18"/>
                  <w:szCs w:val="21"/>
                </w:rPr>
                <w:delText>)</w:delText>
              </w:r>
            </w:del>
          </w:p>
        </w:tc>
      </w:tr>
      <w:tr w:rsidR="00806D8E" w:rsidRPr="009C4E55" w:rsidDel="00317A66" w:rsidTr="009C4E55">
        <w:trPr>
          <w:jc w:val="center"/>
          <w:del w:id="462" w:author="张光木" w:date="2008-09-10T10:55:00Z"/>
        </w:trPr>
        <w:tc>
          <w:tcPr>
            <w:tcW w:w="2457" w:type="dxa"/>
          </w:tcPr>
          <w:p w:rsidR="00806D8E" w:rsidRPr="009C4E55" w:rsidDel="00317A66" w:rsidRDefault="00806D8E" w:rsidP="009C4E55">
            <w:pPr>
              <w:widowControl/>
              <w:tabs>
                <w:tab w:val="center" w:pos="4510"/>
                <w:tab w:val="right" w:pos="9020"/>
              </w:tabs>
              <w:rPr>
                <w:del w:id="463" w:author="张光木" w:date="2008-09-10T10:55:00Z"/>
                <w:rFonts w:ascii="Arial" w:hAnsi="Arial" w:hint="eastAsia"/>
                <w:sz w:val="18"/>
                <w:szCs w:val="21"/>
              </w:rPr>
            </w:pPr>
            <w:del w:id="464" w:author="张光木" w:date="2008-09-10T10:55:00Z">
              <w:r w:rsidRPr="009C4E55" w:rsidDel="00317A66">
                <w:rPr>
                  <w:rFonts w:ascii="Arial" w:hAnsi="Arial" w:hint="eastAsia"/>
                  <w:sz w:val="18"/>
                  <w:szCs w:val="21"/>
                </w:rPr>
                <w:delText>STAFF_CREDIT</w:delText>
              </w:r>
            </w:del>
          </w:p>
        </w:tc>
        <w:tc>
          <w:tcPr>
            <w:tcW w:w="2265" w:type="dxa"/>
          </w:tcPr>
          <w:p w:rsidR="00806D8E" w:rsidRPr="009C4E55" w:rsidDel="00317A66" w:rsidRDefault="00806D8E" w:rsidP="009C4E55">
            <w:pPr>
              <w:widowControl/>
              <w:tabs>
                <w:tab w:val="center" w:pos="4510"/>
                <w:tab w:val="right" w:pos="9020"/>
              </w:tabs>
              <w:rPr>
                <w:del w:id="465" w:author="张光木" w:date="2008-09-10T10:55:00Z"/>
                <w:rFonts w:ascii="Arial" w:hAnsi="Arial" w:hint="eastAsia"/>
                <w:sz w:val="18"/>
                <w:szCs w:val="21"/>
              </w:rPr>
            </w:pPr>
            <w:del w:id="466" w:author="张光木" w:date="2008-09-10T10:55:00Z">
              <w:r w:rsidRPr="009C4E55" w:rsidDel="00317A66">
                <w:rPr>
                  <w:rFonts w:ascii="Arial" w:hAnsi="Arial" w:hint="eastAsia"/>
                  <w:sz w:val="18"/>
                  <w:szCs w:val="18"/>
                </w:rPr>
                <w:delText>信用等级</w:delText>
              </w:r>
            </w:del>
          </w:p>
        </w:tc>
        <w:tc>
          <w:tcPr>
            <w:tcW w:w="1987" w:type="dxa"/>
          </w:tcPr>
          <w:p w:rsidR="00806D8E" w:rsidRPr="009C4E55" w:rsidDel="00317A66" w:rsidRDefault="001A09BD" w:rsidP="009C4E55">
            <w:pPr>
              <w:widowControl/>
              <w:tabs>
                <w:tab w:val="center" w:pos="4510"/>
                <w:tab w:val="right" w:pos="9020"/>
              </w:tabs>
              <w:rPr>
                <w:del w:id="467" w:author="张光木" w:date="2008-09-10T10:55:00Z"/>
                <w:rFonts w:ascii="Arial" w:hAnsi="Arial" w:hint="eastAsia"/>
                <w:sz w:val="18"/>
                <w:szCs w:val="21"/>
              </w:rPr>
            </w:pPr>
            <w:del w:id="468"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32</w:delText>
              </w:r>
              <w:r w:rsidRPr="009C4E55" w:rsidDel="00317A66">
                <w:rPr>
                  <w:rFonts w:ascii="Arial" w:hAnsi="Arial"/>
                  <w:sz w:val="18"/>
                  <w:szCs w:val="21"/>
                </w:rPr>
                <w:delText>)</w:delText>
              </w:r>
            </w:del>
          </w:p>
        </w:tc>
      </w:tr>
      <w:tr w:rsidR="00806D8E" w:rsidRPr="009C4E55" w:rsidDel="00317A66" w:rsidTr="009C4E55">
        <w:trPr>
          <w:jc w:val="center"/>
          <w:del w:id="469" w:author="张光木" w:date="2008-09-10T10:55:00Z"/>
        </w:trPr>
        <w:tc>
          <w:tcPr>
            <w:tcW w:w="2457" w:type="dxa"/>
          </w:tcPr>
          <w:p w:rsidR="00806D8E" w:rsidRPr="009C4E55" w:rsidDel="00317A66" w:rsidRDefault="00806D8E" w:rsidP="009C4E55">
            <w:pPr>
              <w:widowControl/>
              <w:tabs>
                <w:tab w:val="center" w:pos="4510"/>
                <w:tab w:val="right" w:pos="9020"/>
              </w:tabs>
              <w:rPr>
                <w:del w:id="470" w:author="张光木" w:date="2008-09-10T10:55:00Z"/>
                <w:rFonts w:ascii="Arial" w:hAnsi="Arial" w:hint="eastAsia"/>
                <w:sz w:val="18"/>
                <w:szCs w:val="21"/>
              </w:rPr>
            </w:pPr>
            <w:del w:id="471" w:author="张光木" w:date="2008-09-10T10:55:00Z">
              <w:r w:rsidRPr="009C4E55" w:rsidDel="00317A66">
                <w:rPr>
                  <w:rFonts w:ascii="Arial" w:hAnsi="Arial" w:hint="eastAsia"/>
                  <w:sz w:val="18"/>
                  <w:szCs w:val="21"/>
                </w:rPr>
                <w:delText>STAFF_STATE</w:delText>
              </w:r>
            </w:del>
          </w:p>
        </w:tc>
        <w:tc>
          <w:tcPr>
            <w:tcW w:w="2265" w:type="dxa"/>
          </w:tcPr>
          <w:p w:rsidR="00806D8E" w:rsidRPr="009C4E55" w:rsidDel="00317A66" w:rsidRDefault="00806D8E" w:rsidP="009C4E55">
            <w:pPr>
              <w:widowControl/>
              <w:tabs>
                <w:tab w:val="center" w:pos="4510"/>
                <w:tab w:val="right" w:pos="9020"/>
              </w:tabs>
              <w:rPr>
                <w:del w:id="472" w:author="张光木" w:date="2008-09-10T10:55:00Z"/>
                <w:rFonts w:ascii="Arial" w:hAnsi="Arial" w:hint="eastAsia"/>
                <w:sz w:val="18"/>
                <w:szCs w:val="21"/>
              </w:rPr>
            </w:pPr>
            <w:del w:id="473" w:author="张光木" w:date="2008-09-10T10:55:00Z">
              <w:r w:rsidRPr="009C4E55" w:rsidDel="00317A66">
                <w:rPr>
                  <w:rFonts w:ascii="Arial" w:hAnsi="Arial" w:hint="eastAsia"/>
                  <w:sz w:val="18"/>
                  <w:szCs w:val="18"/>
                </w:rPr>
                <w:delText>状态－</w:delText>
              </w:r>
              <w:r w:rsidRPr="009C4E55" w:rsidDel="00317A66">
                <w:rPr>
                  <w:rFonts w:ascii="Arial" w:hAnsi="Arial" w:hint="eastAsia"/>
                  <w:sz w:val="18"/>
                  <w:szCs w:val="21"/>
                </w:rPr>
                <w:delText>0</w:delText>
              </w:r>
              <w:r w:rsidRPr="009C4E55" w:rsidDel="00317A66">
                <w:rPr>
                  <w:rFonts w:ascii="Arial" w:hAnsi="Arial" w:hint="eastAsia"/>
                  <w:sz w:val="18"/>
                  <w:szCs w:val="21"/>
                </w:rPr>
                <w:delText>：删除</w:delText>
              </w:r>
              <w:r w:rsidRPr="009C4E55" w:rsidDel="00317A66">
                <w:rPr>
                  <w:rFonts w:ascii="Arial" w:hAnsi="Arial" w:hint="eastAsia"/>
                  <w:sz w:val="18"/>
                  <w:szCs w:val="21"/>
                </w:rPr>
                <w:delText>;1</w:delText>
              </w:r>
              <w:r w:rsidRPr="009C4E55" w:rsidDel="00317A66">
                <w:rPr>
                  <w:rFonts w:ascii="Arial" w:hAnsi="Arial" w:hint="eastAsia"/>
                  <w:sz w:val="18"/>
                  <w:szCs w:val="21"/>
                </w:rPr>
                <w:delText>：正常</w:delText>
              </w:r>
            </w:del>
          </w:p>
        </w:tc>
        <w:tc>
          <w:tcPr>
            <w:tcW w:w="1987" w:type="dxa"/>
          </w:tcPr>
          <w:p w:rsidR="00806D8E" w:rsidRPr="009C4E55" w:rsidDel="00317A66" w:rsidRDefault="001A09BD" w:rsidP="009C4E55">
            <w:pPr>
              <w:widowControl/>
              <w:tabs>
                <w:tab w:val="center" w:pos="4510"/>
                <w:tab w:val="right" w:pos="9020"/>
              </w:tabs>
              <w:rPr>
                <w:del w:id="474" w:author="张光木" w:date="2008-09-10T10:55:00Z"/>
                <w:rFonts w:ascii="Arial" w:hAnsi="Arial" w:hint="eastAsia"/>
                <w:sz w:val="18"/>
                <w:szCs w:val="21"/>
              </w:rPr>
            </w:pPr>
            <w:del w:id="475"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32</w:delText>
              </w:r>
              <w:r w:rsidRPr="009C4E55" w:rsidDel="00317A66">
                <w:rPr>
                  <w:rFonts w:ascii="Arial" w:hAnsi="Arial"/>
                  <w:sz w:val="18"/>
                  <w:szCs w:val="21"/>
                </w:rPr>
                <w:delText>)</w:delText>
              </w:r>
            </w:del>
          </w:p>
        </w:tc>
      </w:tr>
      <w:tr w:rsidR="00806D8E" w:rsidRPr="009C4E55" w:rsidDel="00317A66" w:rsidTr="009C4E55">
        <w:trPr>
          <w:jc w:val="center"/>
          <w:del w:id="476" w:author="张光木" w:date="2008-09-10T10:55:00Z"/>
        </w:trPr>
        <w:tc>
          <w:tcPr>
            <w:tcW w:w="2457" w:type="dxa"/>
          </w:tcPr>
          <w:p w:rsidR="00806D8E" w:rsidRPr="009C4E55" w:rsidDel="00317A66" w:rsidRDefault="00806D8E" w:rsidP="009C4E55">
            <w:pPr>
              <w:widowControl/>
              <w:tabs>
                <w:tab w:val="center" w:pos="4510"/>
                <w:tab w:val="right" w:pos="9020"/>
              </w:tabs>
              <w:rPr>
                <w:del w:id="477" w:author="张光木" w:date="2008-09-10T10:55:00Z"/>
                <w:rFonts w:ascii="Arial" w:hAnsi="Arial" w:hint="eastAsia"/>
                <w:sz w:val="18"/>
                <w:szCs w:val="21"/>
              </w:rPr>
            </w:pPr>
            <w:del w:id="478" w:author="张光木" w:date="2008-09-10T10:55:00Z">
              <w:r w:rsidRPr="009C4E55" w:rsidDel="00317A66">
                <w:rPr>
                  <w:rFonts w:ascii="Arial" w:hAnsi="Arial" w:hint="eastAsia"/>
                  <w:sz w:val="18"/>
                  <w:szCs w:val="21"/>
                </w:rPr>
                <w:delText>STAFF_NAMEMARK</w:delText>
              </w:r>
            </w:del>
          </w:p>
        </w:tc>
        <w:tc>
          <w:tcPr>
            <w:tcW w:w="2265" w:type="dxa"/>
          </w:tcPr>
          <w:p w:rsidR="00806D8E" w:rsidRPr="009C4E55" w:rsidDel="00317A66" w:rsidRDefault="00806D8E" w:rsidP="009C4E55">
            <w:pPr>
              <w:widowControl/>
              <w:tabs>
                <w:tab w:val="center" w:pos="4510"/>
                <w:tab w:val="right" w:pos="9020"/>
              </w:tabs>
              <w:rPr>
                <w:del w:id="479" w:author="张光木" w:date="2008-09-10T10:55:00Z"/>
                <w:rFonts w:ascii="Arial" w:hAnsi="Arial" w:hint="eastAsia"/>
                <w:sz w:val="18"/>
                <w:szCs w:val="21"/>
              </w:rPr>
            </w:pPr>
            <w:del w:id="480" w:author="张光木" w:date="2008-09-10T10:55:00Z">
              <w:r w:rsidRPr="009C4E55" w:rsidDel="00317A66">
                <w:rPr>
                  <w:rFonts w:ascii="Arial" w:hAnsi="Arial" w:hint="eastAsia"/>
                  <w:sz w:val="18"/>
                  <w:szCs w:val="18"/>
                </w:rPr>
                <w:delText>普通话拼音</w:delText>
              </w:r>
            </w:del>
          </w:p>
        </w:tc>
        <w:tc>
          <w:tcPr>
            <w:tcW w:w="1987" w:type="dxa"/>
          </w:tcPr>
          <w:p w:rsidR="00806D8E" w:rsidRPr="009C4E55" w:rsidDel="00317A66" w:rsidRDefault="001A09BD" w:rsidP="009C4E55">
            <w:pPr>
              <w:widowControl/>
              <w:tabs>
                <w:tab w:val="center" w:pos="4510"/>
                <w:tab w:val="right" w:pos="9020"/>
              </w:tabs>
              <w:rPr>
                <w:del w:id="481" w:author="张光木" w:date="2008-09-10T10:55:00Z"/>
                <w:rFonts w:ascii="Arial" w:hAnsi="Arial" w:hint="eastAsia"/>
                <w:sz w:val="18"/>
                <w:szCs w:val="21"/>
              </w:rPr>
            </w:pPr>
            <w:del w:id="482"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512</w:delText>
              </w:r>
              <w:r w:rsidRPr="009C4E55" w:rsidDel="00317A66">
                <w:rPr>
                  <w:rFonts w:ascii="Arial" w:hAnsi="Arial"/>
                  <w:sz w:val="18"/>
                  <w:szCs w:val="21"/>
                </w:rPr>
                <w:delText>)</w:delText>
              </w:r>
            </w:del>
          </w:p>
        </w:tc>
      </w:tr>
      <w:tr w:rsidR="00806D8E" w:rsidRPr="009C4E55" w:rsidDel="00317A66" w:rsidTr="009C4E55">
        <w:trPr>
          <w:jc w:val="center"/>
          <w:del w:id="483" w:author="张光木" w:date="2008-09-10T10:55:00Z"/>
        </w:trPr>
        <w:tc>
          <w:tcPr>
            <w:tcW w:w="2457" w:type="dxa"/>
          </w:tcPr>
          <w:p w:rsidR="00806D8E" w:rsidRPr="009C4E55" w:rsidDel="00317A66" w:rsidRDefault="00806D8E" w:rsidP="009C4E55">
            <w:pPr>
              <w:widowControl/>
              <w:tabs>
                <w:tab w:val="center" w:pos="4510"/>
                <w:tab w:val="right" w:pos="9020"/>
              </w:tabs>
              <w:rPr>
                <w:del w:id="484" w:author="张光木" w:date="2008-09-10T10:55:00Z"/>
                <w:rFonts w:ascii="Arial" w:hAnsi="Arial" w:hint="eastAsia"/>
                <w:sz w:val="18"/>
                <w:szCs w:val="21"/>
              </w:rPr>
            </w:pPr>
            <w:del w:id="485" w:author="张光木" w:date="2008-09-10T10:55:00Z">
              <w:r w:rsidRPr="009C4E55" w:rsidDel="00317A66">
                <w:rPr>
                  <w:rFonts w:ascii="Arial" w:hAnsi="Arial" w:hint="eastAsia"/>
                  <w:sz w:val="18"/>
                  <w:szCs w:val="21"/>
                </w:rPr>
                <w:delText>STAFF_NAMEMARKGD</w:delText>
              </w:r>
            </w:del>
          </w:p>
        </w:tc>
        <w:tc>
          <w:tcPr>
            <w:tcW w:w="2265" w:type="dxa"/>
          </w:tcPr>
          <w:p w:rsidR="00806D8E" w:rsidRPr="009C4E55" w:rsidDel="00317A66" w:rsidRDefault="00806D8E" w:rsidP="009C4E55">
            <w:pPr>
              <w:widowControl/>
              <w:tabs>
                <w:tab w:val="center" w:pos="4510"/>
                <w:tab w:val="right" w:pos="9020"/>
              </w:tabs>
              <w:rPr>
                <w:del w:id="486" w:author="张光木" w:date="2008-09-10T10:55:00Z"/>
                <w:rFonts w:ascii="Arial" w:hAnsi="Arial" w:hint="eastAsia"/>
                <w:sz w:val="18"/>
                <w:szCs w:val="21"/>
              </w:rPr>
            </w:pPr>
            <w:del w:id="487" w:author="张光木" w:date="2008-09-10T10:55:00Z">
              <w:r w:rsidRPr="009C4E55" w:rsidDel="00317A66">
                <w:rPr>
                  <w:rFonts w:ascii="Arial" w:hAnsi="Arial" w:hint="eastAsia"/>
                  <w:sz w:val="18"/>
                  <w:szCs w:val="18"/>
                </w:rPr>
                <w:delText>粤语拼音</w:delText>
              </w:r>
            </w:del>
          </w:p>
        </w:tc>
        <w:tc>
          <w:tcPr>
            <w:tcW w:w="1987" w:type="dxa"/>
          </w:tcPr>
          <w:p w:rsidR="00806D8E" w:rsidRPr="009C4E55" w:rsidDel="00317A66" w:rsidRDefault="001A09BD" w:rsidP="009C4E55">
            <w:pPr>
              <w:widowControl/>
              <w:tabs>
                <w:tab w:val="center" w:pos="4510"/>
                <w:tab w:val="right" w:pos="9020"/>
              </w:tabs>
              <w:rPr>
                <w:del w:id="488" w:author="张光木" w:date="2008-09-10T10:55:00Z"/>
                <w:rFonts w:ascii="Arial" w:hAnsi="Arial" w:hint="eastAsia"/>
                <w:sz w:val="18"/>
                <w:szCs w:val="21"/>
              </w:rPr>
            </w:pPr>
            <w:del w:id="489"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512</w:delText>
              </w:r>
              <w:r w:rsidRPr="009C4E55" w:rsidDel="00317A66">
                <w:rPr>
                  <w:rFonts w:ascii="Arial" w:hAnsi="Arial"/>
                  <w:sz w:val="18"/>
                  <w:szCs w:val="21"/>
                </w:rPr>
                <w:delText>)</w:delText>
              </w:r>
            </w:del>
          </w:p>
        </w:tc>
      </w:tr>
      <w:tr w:rsidR="00806D8E" w:rsidRPr="009C4E55" w:rsidDel="00317A66" w:rsidTr="009C4E55">
        <w:trPr>
          <w:jc w:val="center"/>
          <w:del w:id="490" w:author="张光木" w:date="2008-09-10T10:55:00Z"/>
        </w:trPr>
        <w:tc>
          <w:tcPr>
            <w:tcW w:w="2457" w:type="dxa"/>
          </w:tcPr>
          <w:p w:rsidR="00806D8E" w:rsidRPr="009C4E55" w:rsidDel="00317A66" w:rsidRDefault="00806D8E" w:rsidP="009C4E55">
            <w:pPr>
              <w:widowControl/>
              <w:tabs>
                <w:tab w:val="center" w:pos="4510"/>
                <w:tab w:val="right" w:pos="9020"/>
              </w:tabs>
              <w:rPr>
                <w:del w:id="491" w:author="张光木" w:date="2008-09-10T10:55:00Z"/>
                <w:rFonts w:ascii="Arial" w:hAnsi="Arial" w:hint="eastAsia"/>
                <w:sz w:val="18"/>
                <w:szCs w:val="21"/>
              </w:rPr>
            </w:pPr>
            <w:del w:id="492" w:author="张光木" w:date="2008-09-10T10:55:00Z">
              <w:r w:rsidRPr="009C4E55" w:rsidDel="00317A66">
                <w:rPr>
                  <w:rFonts w:ascii="Arial" w:hAnsi="Arial" w:hint="eastAsia"/>
                  <w:sz w:val="18"/>
                  <w:szCs w:val="21"/>
                </w:rPr>
                <w:delText>STAFF_USERNAMEQJ</w:delText>
              </w:r>
            </w:del>
          </w:p>
        </w:tc>
        <w:tc>
          <w:tcPr>
            <w:tcW w:w="2265" w:type="dxa"/>
          </w:tcPr>
          <w:p w:rsidR="00806D8E" w:rsidRPr="009C4E55" w:rsidDel="00317A66" w:rsidRDefault="00806D8E" w:rsidP="009C4E55">
            <w:pPr>
              <w:widowControl/>
              <w:tabs>
                <w:tab w:val="center" w:pos="4510"/>
                <w:tab w:val="right" w:pos="9020"/>
              </w:tabs>
              <w:rPr>
                <w:del w:id="493" w:author="张光木" w:date="2008-09-10T10:55:00Z"/>
                <w:rFonts w:ascii="Arial" w:hAnsi="Arial" w:hint="eastAsia"/>
                <w:sz w:val="18"/>
                <w:szCs w:val="21"/>
              </w:rPr>
            </w:pPr>
            <w:del w:id="494" w:author="张光木" w:date="2008-09-10T10:55:00Z">
              <w:r w:rsidRPr="009C4E55" w:rsidDel="00317A66">
                <w:rPr>
                  <w:rFonts w:ascii="Arial" w:hAnsi="Arial" w:hint="eastAsia"/>
                  <w:sz w:val="18"/>
                  <w:szCs w:val="18"/>
                </w:rPr>
                <w:delText>全简拼</w:delText>
              </w:r>
            </w:del>
          </w:p>
        </w:tc>
        <w:tc>
          <w:tcPr>
            <w:tcW w:w="1987" w:type="dxa"/>
          </w:tcPr>
          <w:p w:rsidR="00806D8E" w:rsidRPr="009C4E55" w:rsidDel="00317A66" w:rsidRDefault="001A09BD" w:rsidP="009C4E55">
            <w:pPr>
              <w:widowControl/>
              <w:tabs>
                <w:tab w:val="center" w:pos="4510"/>
                <w:tab w:val="right" w:pos="9020"/>
              </w:tabs>
              <w:rPr>
                <w:del w:id="495" w:author="张光木" w:date="2008-09-10T10:55:00Z"/>
                <w:rFonts w:ascii="Arial" w:hAnsi="Arial" w:hint="eastAsia"/>
                <w:sz w:val="18"/>
                <w:szCs w:val="21"/>
              </w:rPr>
            </w:pPr>
            <w:del w:id="496"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512</w:delText>
              </w:r>
              <w:r w:rsidRPr="009C4E55" w:rsidDel="00317A66">
                <w:rPr>
                  <w:rFonts w:ascii="Arial" w:hAnsi="Arial"/>
                  <w:sz w:val="18"/>
                  <w:szCs w:val="21"/>
                </w:rPr>
                <w:delText>)</w:delText>
              </w:r>
            </w:del>
          </w:p>
        </w:tc>
      </w:tr>
      <w:tr w:rsidR="00806D8E" w:rsidRPr="009C4E55" w:rsidDel="00317A66" w:rsidTr="009C4E55">
        <w:trPr>
          <w:jc w:val="center"/>
          <w:del w:id="497" w:author="张光木" w:date="2008-09-10T10:55:00Z"/>
        </w:trPr>
        <w:tc>
          <w:tcPr>
            <w:tcW w:w="2457" w:type="dxa"/>
          </w:tcPr>
          <w:p w:rsidR="00806D8E" w:rsidRPr="009C4E55" w:rsidDel="00317A66" w:rsidRDefault="00806D8E" w:rsidP="009C4E55">
            <w:pPr>
              <w:widowControl/>
              <w:tabs>
                <w:tab w:val="center" w:pos="4510"/>
                <w:tab w:val="right" w:pos="9020"/>
              </w:tabs>
              <w:rPr>
                <w:del w:id="498" w:author="张光木" w:date="2008-09-10T10:55:00Z"/>
                <w:rFonts w:ascii="Arial" w:hAnsi="Arial" w:hint="eastAsia"/>
                <w:sz w:val="18"/>
                <w:szCs w:val="21"/>
              </w:rPr>
            </w:pPr>
            <w:del w:id="499" w:author="张光木" w:date="2008-09-10T10:55:00Z">
              <w:r w:rsidRPr="009C4E55" w:rsidDel="00317A66">
                <w:rPr>
                  <w:rFonts w:ascii="Arial" w:hAnsi="Arial" w:hint="eastAsia"/>
                  <w:sz w:val="18"/>
                  <w:szCs w:val="21"/>
                </w:rPr>
                <w:delText>STAFF_USERNAMESQ</w:delText>
              </w:r>
            </w:del>
          </w:p>
        </w:tc>
        <w:tc>
          <w:tcPr>
            <w:tcW w:w="2265" w:type="dxa"/>
          </w:tcPr>
          <w:p w:rsidR="00806D8E" w:rsidRPr="009C4E55" w:rsidDel="00317A66" w:rsidRDefault="00806D8E" w:rsidP="009C4E55">
            <w:pPr>
              <w:widowControl/>
              <w:tabs>
                <w:tab w:val="center" w:pos="4510"/>
                <w:tab w:val="right" w:pos="9020"/>
              </w:tabs>
              <w:rPr>
                <w:del w:id="500" w:author="张光木" w:date="2008-09-10T10:55:00Z"/>
                <w:rFonts w:ascii="Arial" w:hAnsi="Arial" w:hint="eastAsia"/>
                <w:sz w:val="18"/>
                <w:szCs w:val="21"/>
              </w:rPr>
            </w:pPr>
            <w:del w:id="501" w:author="张光木" w:date="2008-09-10T10:55:00Z">
              <w:r w:rsidRPr="009C4E55" w:rsidDel="00317A66">
                <w:rPr>
                  <w:rFonts w:ascii="Arial" w:hAnsi="Arial" w:hint="eastAsia"/>
                  <w:sz w:val="18"/>
                  <w:szCs w:val="18"/>
                </w:rPr>
                <w:delText>首全拼</w:delText>
              </w:r>
            </w:del>
          </w:p>
        </w:tc>
        <w:tc>
          <w:tcPr>
            <w:tcW w:w="1987" w:type="dxa"/>
          </w:tcPr>
          <w:p w:rsidR="00806D8E" w:rsidRPr="009C4E55" w:rsidDel="00317A66" w:rsidRDefault="001A09BD" w:rsidP="009C4E55">
            <w:pPr>
              <w:widowControl/>
              <w:tabs>
                <w:tab w:val="center" w:pos="4510"/>
                <w:tab w:val="right" w:pos="9020"/>
              </w:tabs>
              <w:rPr>
                <w:del w:id="502" w:author="张光木" w:date="2008-09-10T10:55:00Z"/>
                <w:rFonts w:ascii="Arial" w:hAnsi="Arial" w:hint="eastAsia"/>
                <w:sz w:val="18"/>
                <w:szCs w:val="21"/>
              </w:rPr>
            </w:pPr>
            <w:del w:id="503"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512</w:delText>
              </w:r>
              <w:r w:rsidRPr="009C4E55" w:rsidDel="00317A66">
                <w:rPr>
                  <w:rFonts w:ascii="Arial" w:hAnsi="Arial"/>
                  <w:sz w:val="18"/>
                  <w:szCs w:val="21"/>
                </w:rPr>
                <w:delText>)</w:delText>
              </w:r>
            </w:del>
          </w:p>
        </w:tc>
      </w:tr>
      <w:tr w:rsidR="00806D8E" w:rsidRPr="009C4E55" w:rsidDel="00317A66" w:rsidTr="009C4E55">
        <w:trPr>
          <w:jc w:val="center"/>
          <w:del w:id="504" w:author="张光木" w:date="2008-09-10T10:55:00Z"/>
        </w:trPr>
        <w:tc>
          <w:tcPr>
            <w:tcW w:w="2457" w:type="dxa"/>
          </w:tcPr>
          <w:p w:rsidR="00806D8E" w:rsidRPr="009C4E55" w:rsidDel="00317A66" w:rsidRDefault="00806D8E" w:rsidP="009C4E55">
            <w:pPr>
              <w:widowControl/>
              <w:tabs>
                <w:tab w:val="center" w:pos="4510"/>
                <w:tab w:val="right" w:pos="9020"/>
              </w:tabs>
              <w:rPr>
                <w:del w:id="505" w:author="张光木" w:date="2008-09-10T10:55:00Z"/>
                <w:rFonts w:ascii="Arial" w:hAnsi="Arial" w:hint="eastAsia"/>
                <w:sz w:val="18"/>
                <w:szCs w:val="21"/>
              </w:rPr>
            </w:pPr>
            <w:del w:id="506" w:author="张光木" w:date="2008-09-10T10:55:00Z">
              <w:r w:rsidRPr="009C4E55" w:rsidDel="00317A66">
                <w:rPr>
                  <w:rFonts w:ascii="Arial" w:hAnsi="Arial" w:hint="eastAsia"/>
                  <w:sz w:val="18"/>
                  <w:szCs w:val="21"/>
                </w:rPr>
                <w:delText>STAFF_USERNAMEWQ</w:delText>
              </w:r>
            </w:del>
          </w:p>
        </w:tc>
        <w:tc>
          <w:tcPr>
            <w:tcW w:w="2265" w:type="dxa"/>
          </w:tcPr>
          <w:p w:rsidR="00806D8E" w:rsidRPr="009C4E55" w:rsidDel="00317A66" w:rsidRDefault="00806D8E" w:rsidP="009C4E55">
            <w:pPr>
              <w:widowControl/>
              <w:tabs>
                <w:tab w:val="center" w:pos="4510"/>
                <w:tab w:val="right" w:pos="9020"/>
              </w:tabs>
              <w:rPr>
                <w:del w:id="507" w:author="张光木" w:date="2008-09-10T10:55:00Z"/>
                <w:rFonts w:ascii="Arial" w:hAnsi="Arial" w:hint="eastAsia"/>
                <w:sz w:val="18"/>
                <w:szCs w:val="21"/>
              </w:rPr>
            </w:pPr>
            <w:del w:id="508" w:author="张光木" w:date="2008-09-10T10:55:00Z">
              <w:r w:rsidRPr="009C4E55" w:rsidDel="00317A66">
                <w:rPr>
                  <w:rFonts w:ascii="Arial" w:hAnsi="Arial" w:hint="eastAsia"/>
                  <w:sz w:val="18"/>
                  <w:szCs w:val="18"/>
                </w:rPr>
                <w:delText>尾全拼</w:delText>
              </w:r>
            </w:del>
          </w:p>
        </w:tc>
        <w:tc>
          <w:tcPr>
            <w:tcW w:w="1987" w:type="dxa"/>
          </w:tcPr>
          <w:p w:rsidR="00806D8E" w:rsidRPr="009C4E55" w:rsidDel="00317A66" w:rsidRDefault="001A09BD" w:rsidP="009C4E55">
            <w:pPr>
              <w:widowControl/>
              <w:tabs>
                <w:tab w:val="center" w:pos="4510"/>
                <w:tab w:val="right" w:pos="9020"/>
              </w:tabs>
              <w:rPr>
                <w:del w:id="509" w:author="张光木" w:date="2008-09-10T10:55:00Z"/>
                <w:rFonts w:ascii="Arial" w:hAnsi="Arial" w:hint="eastAsia"/>
                <w:sz w:val="18"/>
                <w:szCs w:val="21"/>
              </w:rPr>
            </w:pPr>
            <w:del w:id="510"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512</w:delText>
              </w:r>
              <w:r w:rsidRPr="009C4E55" w:rsidDel="00317A66">
                <w:rPr>
                  <w:rFonts w:ascii="Arial" w:hAnsi="Arial"/>
                  <w:sz w:val="18"/>
                  <w:szCs w:val="21"/>
                </w:rPr>
                <w:delText>)</w:delText>
              </w:r>
            </w:del>
          </w:p>
        </w:tc>
      </w:tr>
      <w:tr w:rsidR="00806D8E" w:rsidRPr="009C4E55" w:rsidDel="00317A66" w:rsidTr="009C4E55">
        <w:trPr>
          <w:jc w:val="center"/>
          <w:del w:id="511" w:author="张光木" w:date="2008-09-10T10:55:00Z"/>
        </w:trPr>
        <w:tc>
          <w:tcPr>
            <w:tcW w:w="2457" w:type="dxa"/>
          </w:tcPr>
          <w:p w:rsidR="00806D8E" w:rsidRPr="009C4E55" w:rsidDel="00317A66" w:rsidRDefault="00806D8E" w:rsidP="009C4E55">
            <w:pPr>
              <w:widowControl/>
              <w:tabs>
                <w:tab w:val="center" w:pos="4510"/>
                <w:tab w:val="right" w:pos="9020"/>
              </w:tabs>
              <w:rPr>
                <w:del w:id="512" w:author="张光木" w:date="2008-09-10T10:55:00Z"/>
                <w:rFonts w:ascii="Arial" w:hAnsi="Arial" w:hint="eastAsia"/>
                <w:sz w:val="18"/>
                <w:szCs w:val="21"/>
              </w:rPr>
            </w:pPr>
            <w:del w:id="513" w:author="张光木" w:date="2008-09-10T10:55:00Z">
              <w:r w:rsidRPr="009C4E55" w:rsidDel="00317A66">
                <w:rPr>
                  <w:rFonts w:ascii="Arial" w:hAnsi="Arial" w:hint="eastAsia"/>
                  <w:sz w:val="18"/>
                  <w:szCs w:val="21"/>
                </w:rPr>
                <w:delText>STAFF_USERNAMEQP</w:delText>
              </w:r>
            </w:del>
          </w:p>
        </w:tc>
        <w:tc>
          <w:tcPr>
            <w:tcW w:w="2265" w:type="dxa"/>
          </w:tcPr>
          <w:p w:rsidR="00806D8E" w:rsidRPr="009C4E55" w:rsidDel="00317A66" w:rsidRDefault="00806D8E" w:rsidP="009C4E55">
            <w:pPr>
              <w:widowControl/>
              <w:tabs>
                <w:tab w:val="center" w:pos="4510"/>
                <w:tab w:val="right" w:pos="9020"/>
              </w:tabs>
              <w:rPr>
                <w:del w:id="514" w:author="张光木" w:date="2008-09-10T10:55:00Z"/>
                <w:rFonts w:ascii="Arial" w:hAnsi="Arial" w:hint="eastAsia"/>
                <w:sz w:val="18"/>
                <w:szCs w:val="21"/>
              </w:rPr>
            </w:pPr>
            <w:del w:id="515" w:author="张光木" w:date="2008-09-10T10:55:00Z">
              <w:r w:rsidRPr="009C4E55" w:rsidDel="00317A66">
                <w:rPr>
                  <w:rFonts w:ascii="Arial" w:hAnsi="Arial" w:hint="eastAsia"/>
                  <w:sz w:val="18"/>
                  <w:szCs w:val="18"/>
                </w:rPr>
                <w:delText>全拼</w:delText>
              </w:r>
            </w:del>
          </w:p>
        </w:tc>
        <w:tc>
          <w:tcPr>
            <w:tcW w:w="1987" w:type="dxa"/>
          </w:tcPr>
          <w:p w:rsidR="00806D8E" w:rsidRPr="009C4E55" w:rsidDel="00317A66" w:rsidRDefault="001A09BD" w:rsidP="009C4E55">
            <w:pPr>
              <w:widowControl/>
              <w:tabs>
                <w:tab w:val="center" w:pos="4510"/>
                <w:tab w:val="right" w:pos="9020"/>
              </w:tabs>
              <w:rPr>
                <w:del w:id="516" w:author="张光木" w:date="2008-09-10T10:55:00Z"/>
                <w:rFonts w:ascii="Arial" w:hAnsi="Arial" w:hint="eastAsia"/>
                <w:sz w:val="18"/>
                <w:szCs w:val="21"/>
              </w:rPr>
            </w:pPr>
            <w:del w:id="517" w:author="张光木" w:date="2008-09-10T10:55:00Z">
              <w:r w:rsidRPr="009C4E55" w:rsidDel="00317A66">
                <w:rPr>
                  <w:rFonts w:ascii="Arial" w:hAnsi="Arial"/>
                  <w:sz w:val="18"/>
                  <w:szCs w:val="21"/>
                </w:rPr>
                <w:delText>VARCHAR2(</w:delText>
              </w:r>
              <w:r w:rsidRPr="009C4E55" w:rsidDel="00317A66">
                <w:rPr>
                  <w:rFonts w:ascii="Arial" w:hAnsi="Arial" w:hint="eastAsia"/>
                  <w:sz w:val="18"/>
                  <w:szCs w:val="21"/>
                </w:rPr>
                <w:delText>512</w:delText>
              </w:r>
              <w:r w:rsidRPr="009C4E55" w:rsidDel="00317A66">
                <w:rPr>
                  <w:rFonts w:ascii="Arial" w:hAnsi="Arial"/>
                  <w:sz w:val="18"/>
                  <w:szCs w:val="21"/>
                </w:rPr>
                <w:delText>)</w:delText>
              </w:r>
            </w:del>
          </w:p>
        </w:tc>
      </w:tr>
      <w:tr w:rsidR="00806D8E" w:rsidRPr="009C4E55" w:rsidDel="001F3BD9" w:rsidTr="009C4E55">
        <w:trPr>
          <w:jc w:val="center"/>
          <w:del w:id="518" w:author="张光木" w:date="2008-09-10T10:56:00Z"/>
        </w:trPr>
        <w:tc>
          <w:tcPr>
            <w:tcW w:w="2457" w:type="dxa"/>
          </w:tcPr>
          <w:p w:rsidR="00806D8E" w:rsidRPr="009C4E55" w:rsidDel="001F3BD9" w:rsidRDefault="00806D8E" w:rsidP="009C4E55">
            <w:pPr>
              <w:widowControl/>
              <w:tabs>
                <w:tab w:val="center" w:pos="4510"/>
                <w:tab w:val="right" w:pos="9020"/>
              </w:tabs>
              <w:rPr>
                <w:del w:id="519" w:author="张光木" w:date="2008-09-10T10:56:00Z"/>
                <w:rFonts w:ascii="Arial" w:hAnsi="Arial" w:hint="eastAsia"/>
                <w:sz w:val="18"/>
                <w:szCs w:val="21"/>
              </w:rPr>
            </w:pPr>
            <w:del w:id="520" w:author="张光木" w:date="2008-09-10T10:56:00Z">
              <w:r w:rsidRPr="009C4E55" w:rsidDel="001F3BD9">
                <w:rPr>
                  <w:rFonts w:ascii="Arial" w:hAnsi="Arial" w:hint="eastAsia"/>
                  <w:sz w:val="18"/>
                  <w:szCs w:val="21"/>
                </w:rPr>
                <w:delText>STAFF_IMPFLAG</w:delText>
              </w:r>
            </w:del>
          </w:p>
        </w:tc>
        <w:tc>
          <w:tcPr>
            <w:tcW w:w="2265" w:type="dxa"/>
          </w:tcPr>
          <w:p w:rsidR="00806D8E" w:rsidRPr="009C4E55" w:rsidDel="001F3BD9" w:rsidRDefault="00806D8E" w:rsidP="009C4E55">
            <w:pPr>
              <w:widowControl/>
              <w:tabs>
                <w:tab w:val="center" w:pos="4510"/>
                <w:tab w:val="right" w:pos="9020"/>
              </w:tabs>
              <w:rPr>
                <w:del w:id="521" w:author="张光木" w:date="2008-09-10T10:56:00Z"/>
                <w:rFonts w:ascii="Arial" w:hAnsi="Arial" w:hint="eastAsia"/>
                <w:sz w:val="18"/>
                <w:szCs w:val="21"/>
              </w:rPr>
            </w:pPr>
            <w:del w:id="522" w:author="张光木" w:date="2008-09-10T10:56:00Z">
              <w:r w:rsidRPr="009C4E55" w:rsidDel="001F3BD9">
                <w:rPr>
                  <w:rFonts w:ascii="Arial" w:hAnsi="Arial" w:hint="eastAsia"/>
                  <w:sz w:val="18"/>
                  <w:szCs w:val="18"/>
                </w:rPr>
                <w:delText>导入存在多音标记位</w:delText>
              </w:r>
            </w:del>
          </w:p>
        </w:tc>
        <w:tc>
          <w:tcPr>
            <w:tcW w:w="1987" w:type="dxa"/>
          </w:tcPr>
          <w:p w:rsidR="00806D8E" w:rsidRPr="009C4E55" w:rsidDel="001F3BD9" w:rsidRDefault="001A09BD" w:rsidP="009C4E55">
            <w:pPr>
              <w:widowControl/>
              <w:tabs>
                <w:tab w:val="center" w:pos="4510"/>
                <w:tab w:val="right" w:pos="9020"/>
              </w:tabs>
              <w:rPr>
                <w:del w:id="523" w:author="张光木" w:date="2008-09-10T10:56:00Z"/>
                <w:rFonts w:ascii="Arial" w:hAnsi="Arial" w:hint="eastAsia"/>
                <w:sz w:val="18"/>
                <w:szCs w:val="21"/>
              </w:rPr>
            </w:pPr>
            <w:del w:id="524" w:author="张光木" w:date="2008-09-10T10:56:00Z">
              <w:r w:rsidRPr="009C4E55" w:rsidDel="001F3BD9">
                <w:rPr>
                  <w:rFonts w:ascii="Arial" w:hAnsi="Arial"/>
                  <w:sz w:val="18"/>
                  <w:szCs w:val="21"/>
                </w:rPr>
                <w:delText>VARCHAR2(</w:delText>
              </w:r>
              <w:r w:rsidRPr="009C4E55" w:rsidDel="001F3BD9">
                <w:rPr>
                  <w:rFonts w:ascii="Arial" w:hAnsi="Arial" w:hint="eastAsia"/>
                  <w:sz w:val="18"/>
                  <w:szCs w:val="21"/>
                </w:rPr>
                <w:delText>32</w:delText>
              </w:r>
              <w:r w:rsidRPr="009C4E55" w:rsidDel="001F3BD9">
                <w:rPr>
                  <w:rFonts w:ascii="Arial" w:hAnsi="Arial"/>
                  <w:sz w:val="18"/>
                  <w:szCs w:val="21"/>
                </w:rPr>
                <w:delText>)</w:delText>
              </w:r>
            </w:del>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STAFF_PHONE</w:t>
            </w:r>
          </w:p>
        </w:tc>
        <w:tc>
          <w:tcPr>
            <w:tcW w:w="2265"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员工座机</w:t>
            </w:r>
          </w:p>
        </w:tc>
        <w:tc>
          <w:tcPr>
            <w:tcW w:w="1987" w:type="dxa"/>
          </w:tcPr>
          <w:p w:rsidR="00806D8E" w:rsidRPr="009C4E55" w:rsidRDefault="001A09BD"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Pr="009C4E55">
              <w:rPr>
                <w:rFonts w:ascii="Arial" w:hAnsi="Arial" w:hint="eastAsia"/>
                <w:sz w:val="18"/>
                <w:szCs w:val="21"/>
              </w:rPr>
              <w:t>64</w:t>
            </w:r>
            <w:r w:rsidRPr="009C4E55">
              <w:rPr>
                <w:rFonts w:ascii="Arial" w:hAnsi="Arial"/>
                <w:sz w:val="18"/>
                <w:szCs w:val="21"/>
              </w:rPr>
              <w:t>)</w:t>
            </w:r>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STAFF_MOBILE</w:t>
            </w:r>
          </w:p>
        </w:tc>
        <w:tc>
          <w:tcPr>
            <w:tcW w:w="2265"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员工手机</w:t>
            </w:r>
          </w:p>
        </w:tc>
        <w:tc>
          <w:tcPr>
            <w:tcW w:w="1987" w:type="dxa"/>
          </w:tcPr>
          <w:p w:rsidR="00806D8E" w:rsidRPr="009C4E55" w:rsidRDefault="001A09BD"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Pr="009C4E55">
              <w:rPr>
                <w:rFonts w:ascii="Arial" w:hAnsi="Arial" w:hint="eastAsia"/>
                <w:sz w:val="18"/>
                <w:szCs w:val="21"/>
              </w:rPr>
              <w:t>64</w:t>
            </w:r>
            <w:r w:rsidRPr="009C4E55">
              <w:rPr>
                <w:rFonts w:ascii="Arial" w:hAnsi="Arial"/>
                <w:sz w:val="18"/>
                <w:szCs w:val="21"/>
              </w:rPr>
              <w:t>)</w:t>
            </w:r>
          </w:p>
        </w:tc>
      </w:tr>
      <w:tr w:rsidR="00806D8E" w:rsidRPr="009C4E55" w:rsidDel="00317A66" w:rsidTr="009C4E55">
        <w:trPr>
          <w:jc w:val="center"/>
          <w:del w:id="525" w:author="张光木" w:date="2008-09-10T10:56:00Z"/>
        </w:trPr>
        <w:tc>
          <w:tcPr>
            <w:tcW w:w="2457" w:type="dxa"/>
          </w:tcPr>
          <w:p w:rsidR="00806D8E" w:rsidRPr="009C4E55" w:rsidDel="00317A66" w:rsidRDefault="00806D8E" w:rsidP="009C4E55">
            <w:pPr>
              <w:widowControl/>
              <w:tabs>
                <w:tab w:val="center" w:pos="4510"/>
                <w:tab w:val="right" w:pos="9020"/>
              </w:tabs>
              <w:rPr>
                <w:del w:id="526" w:author="张光木" w:date="2008-09-10T10:56:00Z"/>
                <w:rFonts w:ascii="Arial" w:hAnsi="Arial" w:hint="eastAsia"/>
                <w:sz w:val="18"/>
                <w:szCs w:val="21"/>
              </w:rPr>
            </w:pPr>
            <w:del w:id="527" w:author="张光木" w:date="2008-09-10T10:56:00Z">
              <w:r w:rsidRPr="009C4E55" w:rsidDel="00317A66">
                <w:rPr>
                  <w:rFonts w:ascii="Arial" w:hAnsi="Arial" w:hint="eastAsia"/>
                  <w:sz w:val="18"/>
                  <w:szCs w:val="21"/>
                </w:rPr>
                <w:delText>STAFF_FAX</w:delText>
              </w:r>
            </w:del>
          </w:p>
        </w:tc>
        <w:tc>
          <w:tcPr>
            <w:tcW w:w="2265" w:type="dxa"/>
          </w:tcPr>
          <w:p w:rsidR="00806D8E" w:rsidRPr="009C4E55" w:rsidDel="00317A66" w:rsidRDefault="00806D8E" w:rsidP="009C4E55">
            <w:pPr>
              <w:widowControl/>
              <w:tabs>
                <w:tab w:val="center" w:pos="4510"/>
                <w:tab w:val="right" w:pos="9020"/>
              </w:tabs>
              <w:rPr>
                <w:del w:id="528" w:author="张光木" w:date="2008-09-10T10:56:00Z"/>
                <w:rFonts w:ascii="Arial" w:hAnsi="Arial" w:hint="eastAsia"/>
                <w:sz w:val="18"/>
                <w:szCs w:val="21"/>
              </w:rPr>
            </w:pPr>
            <w:del w:id="529" w:author="张光木" w:date="2008-09-10T10:56:00Z">
              <w:r w:rsidRPr="009C4E55" w:rsidDel="00317A66">
                <w:rPr>
                  <w:rFonts w:ascii="Arial" w:hAnsi="Arial" w:hint="eastAsia"/>
                  <w:sz w:val="18"/>
                  <w:szCs w:val="18"/>
                </w:rPr>
                <w:delText>员工传真</w:delText>
              </w:r>
            </w:del>
          </w:p>
        </w:tc>
        <w:tc>
          <w:tcPr>
            <w:tcW w:w="1987" w:type="dxa"/>
          </w:tcPr>
          <w:p w:rsidR="00806D8E" w:rsidRPr="009C4E55" w:rsidDel="00317A66" w:rsidRDefault="001A09BD" w:rsidP="009C4E55">
            <w:pPr>
              <w:widowControl/>
              <w:tabs>
                <w:tab w:val="center" w:pos="4510"/>
                <w:tab w:val="right" w:pos="9020"/>
              </w:tabs>
              <w:rPr>
                <w:del w:id="530" w:author="张光木" w:date="2008-09-10T10:56:00Z"/>
                <w:rFonts w:ascii="Arial" w:hAnsi="Arial" w:hint="eastAsia"/>
                <w:sz w:val="18"/>
                <w:szCs w:val="21"/>
              </w:rPr>
            </w:pPr>
            <w:del w:id="531" w:author="张光木" w:date="2008-09-10T10:56:00Z">
              <w:r w:rsidRPr="009C4E55" w:rsidDel="00317A66">
                <w:rPr>
                  <w:rFonts w:ascii="Arial" w:hAnsi="Arial"/>
                  <w:sz w:val="18"/>
                  <w:szCs w:val="21"/>
                </w:rPr>
                <w:delText>VARCHAR2(</w:delText>
              </w:r>
              <w:r w:rsidRPr="009C4E55" w:rsidDel="00317A66">
                <w:rPr>
                  <w:rFonts w:ascii="Arial" w:hAnsi="Arial" w:hint="eastAsia"/>
                  <w:sz w:val="18"/>
                  <w:szCs w:val="21"/>
                </w:rPr>
                <w:delText>64</w:delText>
              </w:r>
              <w:r w:rsidRPr="009C4E55" w:rsidDel="00317A66">
                <w:rPr>
                  <w:rFonts w:ascii="Arial" w:hAnsi="Arial"/>
                  <w:sz w:val="18"/>
                  <w:szCs w:val="21"/>
                </w:rPr>
                <w:delText>)</w:delText>
              </w:r>
            </w:del>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STAFF_EMAIL</w:t>
            </w:r>
          </w:p>
        </w:tc>
        <w:tc>
          <w:tcPr>
            <w:tcW w:w="2265"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员工邮箱</w:t>
            </w:r>
          </w:p>
        </w:tc>
        <w:tc>
          <w:tcPr>
            <w:tcW w:w="1987" w:type="dxa"/>
          </w:tcPr>
          <w:p w:rsidR="00806D8E" w:rsidRPr="009C4E55" w:rsidRDefault="001A09BD" w:rsidP="009C4E55">
            <w:pPr>
              <w:widowControl/>
              <w:tabs>
                <w:tab w:val="center" w:pos="4510"/>
                <w:tab w:val="right" w:pos="9020"/>
              </w:tabs>
              <w:rPr>
                <w:rFonts w:ascii="Arial" w:hAnsi="Arial" w:hint="eastAsia"/>
                <w:sz w:val="18"/>
                <w:szCs w:val="21"/>
              </w:rPr>
            </w:pPr>
            <w:r w:rsidRPr="009C4E55">
              <w:rPr>
                <w:rFonts w:ascii="Arial" w:hAnsi="Arial"/>
                <w:sz w:val="18"/>
                <w:szCs w:val="21"/>
              </w:rPr>
              <w:t>VARCHAR2(</w:t>
            </w:r>
            <w:r w:rsidRPr="009C4E55">
              <w:rPr>
                <w:rFonts w:ascii="Arial" w:hAnsi="Arial" w:hint="eastAsia"/>
                <w:sz w:val="18"/>
                <w:szCs w:val="21"/>
              </w:rPr>
              <w:t>64</w:t>
            </w:r>
            <w:r w:rsidRPr="009C4E55">
              <w:rPr>
                <w:rFonts w:ascii="Arial" w:hAnsi="Arial"/>
                <w:sz w:val="18"/>
                <w:szCs w:val="21"/>
              </w:rPr>
              <w:t>)</w:t>
            </w:r>
          </w:p>
        </w:tc>
      </w:tr>
      <w:tr w:rsidR="00806D8E" w:rsidRPr="009C4E55" w:rsidDel="00317A66" w:rsidTr="009C4E55">
        <w:trPr>
          <w:jc w:val="center"/>
          <w:del w:id="532" w:author="张光木" w:date="2008-09-10T10:56:00Z"/>
        </w:trPr>
        <w:tc>
          <w:tcPr>
            <w:tcW w:w="2457" w:type="dxa"/>
          </w:tcPr>
          <w:p w:rsidR="00806D8E" w:rsidRPr="009C4E55" w:rsidDel="00317A66" w:rsidRDefault="00806D8E" w:rsidP="009C4E55">
            <w:pPr>
              <w:widowControl/>
              <w:tabs>
                <w:tab w:val="center" w:pos="4510"/>
                <w:tab w:val="right" w:pos="9020"/>
              </w:tabs>
              <w:rPr>
                <w:del w:id="533" w:author="张光木" w:date="2008-09-10T10:56:00Z"/>
                <w:rFonts w:ascii="Arial" w:hAnsi="Arial" w:hint="eastAsia"/>
                <w:sz w:val="18"/>
                <w:szCs w:val="21"/>
              </w:rPr>
            </w:pPr>
            <w:del w:id="534" w:author="张光木" w:date="2008-09-10T10:56:00Z">
              <w:r w:rsidRPr="009C4E55" w:rsidDel="00317A66">
                <w:rPr>
                  <w:rFonts w:ascii="Arial" w:hAnsi="Arial" w:hint="eastAsia"/>
                  <w:sz w:val="18"/>
                  <w:szCs w:val="21"/>
                </w:rPr>
                <w:delText>STAFF_MOBILETYPE</w:delText>
              </w:r>
            </w:del>
          </w:p>
        </w:tc>
        <w:tc>
          <w:tcPr>
            <w:tcW w:w="2265" w:type="dxa"/>
          </w:tcPr>
          <w:p w:rsidR="00806D8E" w:rsidRPr="009C4E55" w:rsidDel="00317A66" w:rsidRDefault="00806D8E" w:rsidP="009C4E55">
            <w:pPr>
              <w:widowControl/>
              <w:tabs>
                <w:tab w:val="center" w:pos="4510"/>
                <w:tab w:val="right" w:pos="9020"/>
              </w:tabs>
              <w:rPr>
                <w:del w:id="535" w:author="张光木" w:date="2008-09-10T10:56:00Z"/>
                <w:rFonts w:ascii="Arial" w:hAnsi="Arial" w:hint="eastAsia"/>
                <w:sz w:val="18"/>
                <w:szCs w:val="21"/>
              </w:rPr>
            </w:pPr>
            <w:del w:id="536" w:author="张光木" w:date="2008-09-10T10:56:00Z">
              <w:r w:rsidRPr="009C4E55" w:rsidDel="00317A66">
                <w:rPr>
                  <w:rFonts w:ascii="Arial" w:hAnsi="Arial" w:hint="eastAsia"/>
                  <w:sz w:val="18"/>
                  <w:szCs w:val="18"/>
                </w:rPr>
                <w:delText>员工手机型号</w:delText>
              </w:r>
            </w:del>
          </w:p>
        </w:tc>
        <w:tc>
          <w:tcPr>
            <w:tcW w:w="1987" w:type="dxa"/>
          </w:tcPr>
          <w:p w:rsidR="00806D8E" w:rsidRPr="009C4E55" w:rsidDel="00317A66" w:rsidRDefault="00B07CEC" w:rsidP="009C4E55">
            <w:pPr>
              <w:widowControl/>
              <w:tabs>
                <w:tab w:val="center" w:pos="4510"/>
                <w:tab w:val="right" w:pos="9020"/>
              </w:tabs>
              <w:rPr>
                <w:del w:id="537" w:author="张光木" w:date="2008-09-10T10:56:00Z"/>
                <w:rFonts w:ascii="Arial" w:hAnsi="Arial" w:hint="eastAsia"/>
                <w:sz w:val="18"/>
                <w:szCs w:val="21"/>
              </w:rPr>
            </w:pPr>
            <w:del w:id="538" w:author="张光木" w:date="2008-09-10T10:56:00Z">
              <w:r w:rsidRPr="009C4E55" w:rsidDel="00317A66">
                <w:rPr>
                  <w:rFonts w:ascii="Arial" w:hAnsi="Arial"/>
                  <w:sz w:val="18"/>
                  <w:szCs w:val="21"/>
                </w:rPr>
                <w:delText>VARCHAR2(</w:delText>
              </w:r>
              <w:r w:rsidRPr="009C4E55" w:rsidDel="00317A66">
                <w:rPr>
                  <w:rFonts w:ascii="Arial" w:hAnsi="Arial" w:hint="eastAsia"/>
                  <w:sz w:val="18"/>
                  <w:szCs w:val="21"/>
                </w:rPr>
                <w:delText>64</w:delText>
              </w:r>
              <w:r w:rsidRPr="009C4E55" w:rsidDel="00317A66">
                <w:rPr>
                  <w:rFonts w:ascii="Arial" w:hAnsi="Arial"/>
                  <w:sz w:val="18"/>
                  <w:szCs w:val="21"/>
                </w:rPr>
                <w:delText>)</w:delText>
              </w:r>
            </w:del>
          </w:p>
        </w:tc>
      </w:tr>
      <w:tr w:rsidR="00806D8E" w:rsidRPr="009C4E55" w:rsidTr="009C4E55">
        <w:trPr>
          <w:jc w:val="center"/>
        </w:trPr>
        <w:tc>
          <w:tcPr>
            <w:tcW w:w="2457" w:type="dxa"/>
          </w:tcPr>
          <w:p w:rsidR="00806D8E" w:rsidRPr="009C4E55" w:rsidRDefault="00806D8E"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STAFF_DEPTID</w:t>
            </w:r>
          </w:p>
        </w:tc>
        <w:tc>
          <w:tcPr>
            <w:tcW w:w="2265" w:type="dxa"/>
          </w:tcPr>
          <w:p w:rsidR="00806D8E" w:rsidRPr="009C4E55" w:rsidRDefault="00806D8E" w:rsidP="009C4E55">
            <w:pPr>
              <w:widowControl/>
              <w:tabs>
                <w:tab w:val="center" w:pos="4510"/>
                <w:tab w:val="right" w:pos="9020"/>
              </w:tabs>
              <w:rPr>
                <w:rFonts w:ascii="Arial" w:hAnsi="Arial" w:hint="eastAsia"/>
                <w:sz w:val="18"/>
                <w:szCs w:val="18"/>
              </w:rPr>
            </w:pPr>
            <w:r w:rsidRPr="009C4E55">
              <w:rPr>
                <w:rFonts w:ascii="Arial" w:hAnsi="Arial" w:hint="eastAsia"/>
                <w:sz w:val="18"/>
                <w:szCs w:val="18"/>
              </w:rPr>
              <w:t>员工归属部门编号</w:t>
            </w:r>
          </w:p>
        </w:tc>
        <w:tc>
          <w:tcPr>
            <w:tcW w:w="1987" w:type="dxa"/>
          </w:tcPr>
          <w:p w:rsidR="00806D8E" w:rsidRPr="009C4E55" w:rsidRDefault="001A09BD" w:rsidP="009C4E55">
            <w:pPr>
              <w:widowControl/>
              <w:tabs>
                <w:tab w:val="center" w:pos="4510"/>
                <w:tab w:val="right" w:pos="9020"/>
              </w:tabs>
              <w:rPr>
                <w:rFonts w:ascii="Arial" w:hAnsi="Arial" w:hint="eastAsia"/>
                <w:sz w:val="18"/>
                <w:szCs w:val="21"/>
              </w:rPr>
            </w:pPr>
            <w:r w:rsidRPr="009C4E55">
              <w:rPr>
                <w:rFonts w:ascii="Arial" w:hAnsi="Arial"/>
                <w:sz w:val="18"/>
                <w:szCs w:val="21"/>
              </w:rPr>
              <w:t>NUMBER(10)</w:t>
            </w:r>
          </w:p>
        </w:tc>
      </w:tr>
    </w:tbl>
    <w:p w:rsidR="008B0298" w:rsidRPr="00DE010D" w:rsidRDefault="008B0298" w:rsidP="008B0298">
      <w:pPr>
        <w:pStyle w:val="4"/>
        <w:numPr>
          <w:ilvl w:val="3"/>
          <w:numId w:val="0"/>
        </w:numPr>
        <w:tabs>
          <w:tab w:val="num" w:pos="360"/>
        </w:tabs>
        <w:rPr>
          <w:rFonts w:eastAsia="宋体" w:hint="eastAsia"/>
        </w:rPr>
      </w:pPr>
      <w:r>
        <w:rPr>
          <w:rFonts w:eastAsia="宋体" w:hint="eastAsia"/>
        </w:rPr>
        <w:tab/>
      </w:r>
      <w:r w:rsidR="00410032">
        <w:rPr>
          <w:rFonts w:eastAsia="宋体" w:hint="eastAsia"/>
        </w:rPr>
        <w:t>用户</w:t>
      </w:r>
      <w:r w:rsidR="00D87688">
        <w:rPr>
          <w:rFonts w:eastAsia="宋体" w:hint="eastAsia"/>
        </w:rPr>
        <w:t>订购</w:t>
      </w:r>
      <w:r w:rsidR="00410032">
        <w:rPr>
          <w:rFonts w:eastAsia="宋体" w:hint="eastAsia"/>
        </w:rPr>
        <w:t>关系也涉及到控制类的业务参数</w:t>
      </w:r>
      <w:r w:rsidRPr="00DE010D">
        <w:rPr>
          <w:rFonts w:eastAsia="宋体" w:hint="eastAsia"/>
        </w:rPr>
        <w:t>，此类信息通过接口中</w:t>
      </w:r>
      <w:r w:rsidR="00924018" w:rsidRPr="000E194B">
        <w:rPr>
          <w:rFonts w:eastAsia="宋体" w:hint="eastAsia"/>
        </w:rPr>
        <w:t>USERINFOMAP</w:t>
      </w:r>
      <w:r w:rsidRPr="00DE010D">
        <w:rPr>
          <w:rFonts w:eastAsia="宋体" w:hint="eastAsia"/>
        </w:rPr>
        <w:t>结点传递，且均为必选内容，</w:t>
      </w:r>
      <w:r>
        <w:rPr>
          <w:rFonts w:eastAsia="宋体" w:hint="eastAsia"/>
        </w:rPr>
        <w:t>此类参数参见下面的</w:t>
      </w:r>
      <w:r w:rsidRPr="00DE010D">
        <w:rPr>
          <w:rFonts w:eastAsia="宋体" w:hint="eastAsia"/>
        </w:rPr>
        <w:t>列表</w:t>
      </w:r>
      <w:r>
        <w:rPr>
          <w:rFonts w:eastAsia="宋体" w:hint="eastAsia"/>
        </w:rPr>
        <w:t>内容：</w:t>
      </w:r>
    </w:p>
    <w:tbl>
      <w:tblPr>
        <w:tblW w:w="8113" w:type="dxa"/>
        <w:jc w:val="center"/>
        <w:tblInd w:w="534" w:type="dxa"/>
        <w:tblLook w:val="01E0"/>
      </w:tblPr>
      <w:tblGrid>
        <w:gridCol w:w="2093"/>
        <w:gridCol w:w="1517"/>
        <w:gridCol w:w="1765"/>
        <w:gridCol w:w="2738"/>
        <w:tblGridChange w:id="539">
          <w:tblGrid>
            <w:gridCol w:w="2093"/>
            <w:gridCol w:w="1517"/>
            <w:gridCol w:w="1765"/>
            <w:gridCol w:w="2738"/>
          </w:tblGrid>
        </w:tblGridChange>
      </w:tblGrid>
      <w:tr w:rsidR="008B0298" w:rsidRPr="009C4E55" w:rsidTr="009C4E55">
        <w:trPr>
          <w:jc w:val="center"/>
        </w:trPr>
        <w:tc>
          <w:tcPr>
            <w:tcW w:w="2093" w:type="dxa"/>
          </w:tcPr>
          <w:p w:rsidR="008B0298" w:rsidRPr="009C4E55" w:rsidRDefault="008B0298"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InfoKeyID</w:t>
            </w:r>
          </w:p>
        </w:tc>
        <w:tc>
          <w:tcPr>
            <w:tcW w:w="1517" w:type="dxa"/>
            <w:vAlign w:val="center"/>
          </w:tcPr>
          <w:p w:rsidR="008B0298" w:rsidRPr="009C4E55" w:rsidRDefault="008B0298" w:rsidP="009C4E55">
            <w:pPr>
              <w:tabs>
                <w:tab w:val="center" w:pos="4510"/>
                <w:tab w:val="right" w:pos="9020"/>
              </w:tabs>
              <w:rPr>
                <w:rFonts w:ascii="Arial" w:hAnsi="Arial" w:hint="eastAsia"/>
                <w:b/>
                <w:sz w:val="18"/>
                <w:szCs w:val="18"/>
              </w:rPr>
            </w:pPr>
            <w:r w:rsidRPr="009C4E55">
              <w:rPr>
                <w:rFonts w:ascii="Arial" w:hAnsi="Arial" w:hint="eastAsia"/>
                <w:b/>
                <w:sz w:val="18"/>
                <w:szCs w:val="18"/>
              </w:rPr>
              <w:t>类型</w:t>
            </w:r>
          </w:p>
        </w:tc>
        <w:tc>
          <w:tcPr>
            <w:tcW w:w="1765" w:type="dxa"/>
          </w:tcPr>
          <w:p w:rsidR="008B0298" w:rsidRPr="009C4E55" w:rsidRDefault="008B0298"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属性名称</w:t>
            </w:r>
          </w:p>
        </w:tc>
        <w:tc>
          <w:tcPr>
            <w:tcW w:w="2738" w:type="dxa"/>
          </w:tcPr>
          <w:p w:rsidR="008B0298" w:rsidRPr="009C4E55" w:rsidRDefault="008B0298" w:rsidP="009C4E55">
            <w:pPr>
              <w:widowControl/>
              <w:tabs>
                <w:tab w:val="center" w:pos="4510"/>
                <w:tab w:val="right" w:pos="9020"/>
              </w:tabs>
              <w:rPr>
                <w:rFonts w:ascii="Arial" w:hAnsi="Arial" w:hint="eastAsia"/>
                <w:b/>
                <w:sz w:val="18"/>
                <w:szCs w:val="21"/>
              </w:rPr>
            </w:pPr>
            <w:r w:rsidRPr="009C4E55">
              <w:rPr>
                <w:rFonts w:ascii="Arial" w:hAnsi="Arial" w:hint="eastAsia"/>
                <w:b/>
                <w:sz w:val="18"/>
                <w:szCs w:val="21"/>
              </w:rPr>
              <w:t>备注</w:t>
            </w:r>
          </w:p>
        </w:tc>
      </w:tr>
      <w:tr w:rsidR="008B0298" w:rsidRPr="009C4E55" w:rsidTr="009C4E55">
        <w:trPr>
          <w:jc w:val="center"/>
        </w:trPr>
        <w:tc>
          <w:tcPr>
            <w:tcW w:w="2093" w:type="dxa"/>
          </w:tcPr>
          <w:p w:rsidR="008B0298" w:rsidRPr="009C4E55" w:rsidRDefault="008B0298" w:rsidP="009C4E55">
            <w:pPr>
              <w:widowControl/>
              <w:tabs>
                <w:tab w:val="center" w:pos="4510"/>
                <w:tab w:val="right" w:pos="9020"/>
              </w:tabs>
              <w:rPr>
                <w:rFonts w:ascii="Arial" w:hAnsi="Arial" w:hint="eastAsia"/>
                <w:sz w:val="18"/>
                <w:szCs w:val="21"/>
              </w:rPr>
            </w:pPr>
            <w:r w:rsidRPr="009C4E55">
              <w:rPr>
                <w:rFonts w:ascii="Arial" w:hAnsi="Arial" w:hint="eastAsia"/>
                <w:sz w:val="18"/>
                <w:szCs w:val="21"/>
              </w:rPr>
              <w:t>PARAM_SUBSCRIBID</w:t>
            </w:r>
          </w:p>
        </w:tc>
        <w:tc>
          <w:tcPr>
            <w:tcW w:w="1517" w:type="dxa"/>
            <w:vAlign w:val="center"/>
          </w:tcPr>
          <w:p w:rsidR="008B0298" w:rsidRPr="009C4E55" w:rsidRDefault="003E73C0" w:rsidP="009C4E55">
            <w:pPr>
              <w:widowControl/>
              <w:tabs>
                <w:tab w:val="center" w:pos="4510"/>
                <w:tab w:val="right" w:pos="9020"/>
              </w:tabs>
              <w:rPr>
                <w:rFonts w:ascii="宋体" w:hAnsi="宋体" w:cs="宋体" w:hint="eastAsia"/>
                <w:sz w:val="24"/>
                <w:szCs w:val="18"/>
              </w:rPr>
            </w:pPr>
            <w:r w:rsidRPr="009C4E55">
              <w:rPr>
                <w:rFonts w:ascii="Arial" w:hAnsi="Arial" w:hint="eastAsia"/>
                <w:sz w:val="18"/>
                <w:szCs w:val="18"/>
              </w:rPr>
              <w:t>VARCHAR2(32)</w:t>
            </w:r>
          </w:p>
        </w:tc>
        <w:tc>
          <w:tcPr>
            <w:tcW w:w="1765" w:type="dxa"/>
          </w:tcPr>
          <w:p w:rsidR="008B0298" w:rsidRPr="009C4E55" w:rsidRDefault="00D87688" w:rsidP="009C4E55">
            <w:pPr>
              <w:widowControl/>
              <w:tabs>
                <w:tab w:val="center" w:pos="4510"/>
                <w:tab w:val="right" w:pos="9020"/>
              </w:tabs>
              <w:rPr>
                <w:rFonts w:ascii="Arial" w:hAnsi="Arial" w:hint="eastAsia"/>
                <w:sz w:val="18"/>
                <w:szCs w:val="21"/>
              </w:rPr>
            </w:pPr>
            <w:r w:rsidRPr="009C4E55">
              <w:rPr>
                <w:rFonts w:ascii="Arial" w:hAnsi="Arial" w:hint="eastAsia"/>
                <w:sz w:val="18"/>
                <w:szCs w:val="18"/>
              </w:rPr>
              <w:t>订购</w:t>
            </w:r>
            <w:r w:rsidR="008B0298" w:rsidRPr="009C4E55">
              <w:rPr>
                <w:rFonts w:ascii="Arial" w:hAnsi="Arial" w:hint="eastAsia"/>
                <w:sz w:val="18"/>
                <w:szCs w:val="18"/>
              </w:rPr>
              <w:t>关系用户编号</w:t>
            </w:r>
          </w:p>
        </w:tc>
        <w:tc>
          <w:tcPr>
            <w:tcW w:w="2738" w:type="dxa"/>
          </w:tcPr>
          <w:p w:rsidR="008B0298" w:rsidRPr="009C4E55" w:rsidRDefault="008B0298" w:rsidP="009C4E55">
            <w:pPr>
              <w:widowControl/>
              <w:tabs>
                <w:tab w:val="center" w:pos="4510"/>
                <w:tab w:val="right" w:pos="9020"/>
              </w:tabs>
              <w:rPr>
                <w:rFonts w:ascii="Arial" w:hAnsi="Arial" w:hint="eastAsia"/>
                <w:sz w:val="18"/>
                <w:szCs w:val="21"/>
              </w:rPr>
            </w:pPr>
          </w:p>
        </w:tc>
      </w:tr>
      <w:tr w:rsidR="005B4BAF" w:rsidRPr="009C4E55" w:rsidTr="009C4E55">
        <w:trPr>
          <w:jc w:val="center"/>
        </w:trPr>
        <w:tc>
          <w:tcPr>
            <w:tcW w:w="2093" w:type="dxa"/>
            <w:vAlign w:val="center"/>
          </w:tcPr>
          <w:p w:rsidR="005B4BAF" w:rsidRPr="009C4E55" w:rsidRDefault="005B4BAF" w:rsidP="009C4E55">
            <w:pPr>
              <w:widowControl/>
              <w:tabs>
                <w:tab w:val="center" w:pos="4510"/>
                <w:tab w:val="right" w:pos="9020"/>
              </w:tabs>
              <w:jc w:val="both"/>
              <w:rPr>
                <w:rFonts w:ascii="Arial" w:hAnsi="Arial" w:hint="eastAsia"/>
                <w:sz w:val="18"/>
                <w:szCs w:val="21"/>
              </w:rPr>
            </w:pPr>
            <w:r w:rsidRPr="009C4E55">
              <w:rPr>
                <w:rFonts w:ascii="Arial" w:hAnsi="Arial" w:hint="eastAsia"/>
                <w:sz w:val="18"/>
                <w:szCs w:val="21"/>
              </w:rPr>
              <w:t>PARAM_</w:t>
            </w:r>
            <w:r w:rsidR="00A06561" w:rsidRPr="009C4E55">
              <w:rPr>
                <w:rFonts w:ascii="Arial" w:hAnsi="Arial" w:hint="eastAsia"/>
                <w:sz w:val="18"/>
                <w:szCs w:val="21"/>
              </w:rPr>
              <w:t>USERPOINT</w:t>
            </w:r>
          </w:p>
        </w:tc>
        <w:tc>
          <w:tcPr>
            <w:tcW w:w="1517" w:type="dxa"/>
            <w:vAlign w:val="center"/>
          </w:tcPr>
          <w:p w:rsidR="005B4BAF" w:rsidRPr="009C4E55" w:rsidRDefault="003E73C0" w:rsidP="009C4E55">
            <w:pPr>
              <w:widowControl/>
              <w:tabs>
                <w:tab w:val="center" w:pos="4510"/>
                <w:tab w:val="right" w:pos="9020"/>
              </w:tabs>
              <w:jc w:val="both"/>
              <w:rPr>
                <w:rFonts w:ascii="Arial" w:hAnsi="Arial" w:hint="eastAsia"/>
                <w:sz w:val="18"/>
                <w:szCs w:val="18"/>
              </w:rPr>
            </w:pPr>
            <w:r w:rsidRPr="009C4E55">
              <w:rPr>
                <w:rFonts w:ascii="Arial" w:hAnsi="Arial" w:hint="eastAsia"/>
                <w:sz w:val="18"/>
                <w:szCs w:val="18"/>
              </w:rPr>
              <w:t>VARCHAR2(16)</w:t>
            </w:r>
          </w:p>
        </w:tc>
        <w:tc>
          <w:tcPr>
            <w:tcW w:w="1765" w:type="dxa"/>
            <w:vAlign w:val="center"/>
          </w:tcPr>
          <w:p w:rsidR="005B4BAF" w:rsidRPr="009C4E55" w:rsidRDefault="005B4BAF" w:rsidP="009C4E55">
            <w:pPr>
              <w:widowControl/>
              <w:tabs>
                <w:tab w:val="center" w:pos="4510"/>
                <w:tab w:val="right" w:pos="9020"/>
              </w:tabs>
              <w:jc w:val="both"/>
              <w:rPr>
                <w:rFonts w:ascii="Arial" w:hAnsi="Arial" w:hint="eastAsia"/>
                <w:sz w:val="18"/>
                <w:szCs w:val="18"/>
              </w:rPr>
            </w:pPr>
            <w:r w:rsidRPr="009C4E55">
              <w:rPr>
                <w:rFonts w:ascii="Arial" w:hAnsi="Arial" w:hint="eastAsia"/>
                <w:sz w:val="18"/>
                <w:szCs w:val="18"/>
              </w:rPr>
              <w:t>用户开通功能点</w:t>
            </w:r>
          </w:p>
        </w:tc>
        <w:tc>
          <w:tcPr>
            <w:tcW w:w="2738" w:type="dxa"/>
            <w:vAlign w:val="center"/>
          </w:tcPr>
          <w:p w:rsidR="005B4BAF" w:rsidRPr="009C4E55" w:rsidRDefault="0093774B" w:rsidP="009C4E55">
            <w:pPr>
              <w:widowControl/>
              <w:tabs>
                <w:tab w:val="center" w:pos="4510"/>
                <w:tab w:val="right" w:pos="9020"/>
              </w:tabs>
              <w:jc w:val="both"/>
              <w:rPr>
                <w:rFonts w:ascii="Arial" w:hAnsi="Arial" w:hint="eastAsia"/>
                <w:sz w:val="18"/>
                <w:szCs w:val="21"/>
              </w:rPr>
            </w:pPr>
            <w:r w:rsidRPr="009C4E55">
              <w:rPr>
                <w:rFonts w:ascii="Arial" w:hAnsi="Arial" w:hint="eastAsia"/>
                <w:sz w:val="18"/>
                <w:szCs w:val="21"/>
              </w:rPr>
              <w:t>多个功能点以</w:t>
            </w:r>
            <w:r w:rsidR="0089107E" w:rsidRPr="009C4E55">
              <w:rPr>
                <w:rFonts w:ascii="Arial" w:hAnsi="Arial" w:hint="eastAsia"/>
                <w:sz w:val="18"/>
                <w:szCs w:val="21"/>
              </w:rPr>
              <w:t>英文</w:t>
            </w:r>
            <w:r w:rsidR="00F61C84" w:rsidRPr="009C4E55">
              <w:rPr>
                <w:rFonts w:ascii="Arial" w:hAnsi="Arial" w:hint="eastAsia"/>
                <w:sz w:val="18"/>
                <w:szCs w:val="21"/>
              </w:rPr>
              <w:t>逗号</w:t>
            </w:r>
            <w:r w:rsidR="00192458" w:rsidRPr="009C4E55">
              <w:rPr>
                <w:rFonts w:ascii="Arial" w:hAnsi="Arial" w:hint="eastAsia"/>
                <w:sz w:val="18"/>
                <w:szCs w:val="21"/>
              </w:rPr>
              <w:t>“</w:t>
            </w:r>
            <w:r w:rsidR="00192458" w:rsidRPr="009C4E55">
              <w:rPr>
                <w:rFonts w:ascii="Arial" w:hAnsi="Arial" w:hint="eastAsia"/>
                <w:sz w:val="18"/>
                <w:szCs w:val="21"/>
              </w:rPr>
              <w:t>,</w:t>
            </w:r>
            <w:r w:rsidR="00192458" w:rsidRPr="009C4E55">
              <w:rPr>
                <w:rFonts w:ascii="Arial" w:hAnsi="Arial" w:hint="eastAsia"/>
                <w:sz w:val="18"/>
                <w:szCs w:val="21"/>
              </w:rPr>
              <w:t>”</w:t>
            </w:r>
            <w:r w:rsidRPr="009C4E55">
              <w:rPr>
                <w:rFonts w:ascii="Arial" w:hAnsi="Arial" w:hint="eastAsia"/>
                <w:sz w:val="18"/>
                <w:szCs w:val="21"/>
              </w:rPr>
              <w:t>分隔</w:t>
            </w:r>
          </w:p>
          <w:p w:rsidR="00192458" w:rsidRPr="009C4E55" w:rsidRDefault="009C26A4" w:rsidP="009C4E55">
            <w:pPr>
              <w:widowControl/>
              <w:tabs>
                <w:tab w:val="center" w:pos="4510"/>
                <w:tab w:val="right" w:pos="9020"/>
              </w:tabs>
              <w:jc w:val="both"/>
              <w:rPr>
                <w:rFonts w:ascii="Arial" w:hAnsi="Arial" w:hint="eastAsia"/>
                <w:sz w:val="18"/>
                <w:szCs w:val="21"/>
              </w:rPr>
            </w:pPr>
            <w:r w:rsidRPr="009C4E55">
              <w:rPr>
                <w:rFonts w:ascii="Arial" w:hAnsi="Arial" w:hint="eastAsia"/>
                <w:sz w:val="18"/>
                <w:szCs w:val="21"/>
              </w:rPr>
              <w:t>1</w:t>
            </w:r>
            <w:r w:rsidRPr="009C4E55">
              <w:rPr>
                <w:rFonts w:ascii="Arial" w:hAnsi="Arial" w:hint="eastAsia"/>
                <w:sz w:val="18"/>
                <w:szCs w:val="21"/>
              </w:rPr>
              <w:t>、</w:t>
            </w:r>
            <w:r w:rsidR="00192458" w:rsidRPr="009C4E55">
              <w:rPr>
                <w:rFonts w:ascii="Arial" w:hAnsi="Arial" w:hint="eastAsia"/>
                <w:sz w:val="18"/>
                <w:szCs w:val="21"/>
              </w:rPr>
              <w:t>当操作为新增时，如果没有填写此项值，</w:t>
            </w:r>
            <w:r w:rsidR="00BE1638" w:rsidRPr="009C4E55">
              <w:rPr>
                <w:rFonts w:ascii="Arial" w:hAnsi="Arial" w:hint="eastAsia"/>
                <w:sz w:val="18"/>
                <w:szCs w:val="21"/>
              </w:rPr>
              <w:t>则默认</w:t>
            </w:r>
            <w:r w:rsidR="00192458" w:rsidRPr="009C4E55">
              <w:rPr>
                <w:rFonts w:ascii="Arial" w:hAnsi="Arial" w:hint="eastAsia"/>
                <w:sz w:val="18"/>
                <w:szCs w:val="21"/>
              </w:rPr>
              <w:t>订购所有功能点；</w:t>
            </w:r>
          </w:p>
          <w:p w:rsidR="00192458" w:rsidRPr="009C4E55" w:rsidRDefault="009C26A4" w:rsidP="009C4E55">
            <w:pPr>
              <w:widowControl/>
              <w:tabs>
                <w:tab w:val="center" w:pos="4510"/>
                <w:tab w:val="right" w:pos="9020"/>
              </w:tabs>
              <w:jc w:val="both"/>
              <w:rPr>
                <w:rFonts w:ascii="Arial" w:hAnsi="Arial" w:hint="eastAsia"/>
                <w:sz w:val="18"/>
                <w:szCs w:val="21"/>
              </w:rPr>
            </w:pPr>
            <w:r w:rsidRPr="009C4E55">
              <w:rPr>
                <w:rFonts w:ascii="Arial" w:hAnsi="Arial" w:hint="eastAsia"/>
                <w:sz w:val="18"/>
                <w:szCs w:val="21"/>
              </w:rPr>
              <w:t>2</w:t>
            </w:r>
            <w:r w:rsidRPr="009C4E55">
              <w:rPr>
                <w:rFonts w:ascii="Arial" w:hAnsi="Arial" w:hint="eastAsia"/>
                <w:sz w:val="18"/>
                <w:szCs w:val="21"/>
              </w:rPr>
              <w:t>、</w:t>
            </w:r>
            <w:r w:rsidR="00192458" w:rsidRPr="009C4E55">
              <w:rPr>
                <w:rFonts w:ascii="Arial" w:hAnsi="Arial" w:hint="eastAsia"/>
                <w:sz w:val="18"/>
                <w:szCs w:val="21"/>
              </w:rPr>
              <w:t>当操作为修改时，如果没有填写此项值，</w:t>
            </w:r>
            <w:r w:rsidR="001C02E5" w:rsidRPr="009C4E55">
              <w:rPr>
                <w:rFonts w:ascii="Arial" w:hAnsi="Arial" w:hint="eastAsia"/>
                <w:sz w:val="18"/>
                <w:szCs w:val="21"/>
              </w:rPr>
              <w:t>则默认</w:t>
            </w:r>
            <w:r w:rsidR="00192458" w:rsidRPr="009C4E55">
              <w:rPr>
                <w:rFonts w:ascii="Arial" w:hAnsi="Arial" w:hint="eastAsia"/>
                <w:sz w:val="18"/>
                <w:szCs w:val="21"/>
              </w:rPr>
              <w:t>功能点不变；</w:t>
            </w:r>
          </w:p>
          <w:p w:rsidR="00192458" w:rsidRPr="009C4E55" w:rsidRDefault="009C26A4" w:rsidP="009C4E55">
            <w:pPr>
              <w:widowControl/>
              <w:tabs>
                <w:tab w:val="center" w:pos="4510"/>
                <w:tab w:val="right" w:pos="9020"/>
              </w:tabs>
              <w:jc w:val="both"/>
              <w:rPr>
                <w:rFonts w:ascii="Arial" w:hAnsi="Arial" w:hint="eastAsia"/>
                <w:sz w:val="18"/>
                <w:szCs w:val="21"/>
              </w:rPr>
            </w:pPr>
            <w:r w:rsidRPr="009C4E55">
              <w:rPr>
                <w:rFonts w:ascii="Arial" w:hAnsi="Arial" w:hint="eastAsia"/>
                <w:sz w:val="18"/>
                <w:szCs w:val="21"/>
              </w:rPr>
              <w:t>3</w:t>
            </w:r>
            <w:r w:rsidRPr="009C4E55">
              <w:rPr>
                <w:rFonts w:ascii="Arial" w:hAnsi="Arial" w:hint="eastAsia"/>
                <w:sz w:val="18"/>
                <w:szCs w:val="21"/>
              </w:rPr>
              <w:t>、</w:t>
            </w:r>
            <w:r w:rsidR="00192458" w:rsidRPr="009C4E55">
              <w:rPr>
                <w:rFonts w:ascii="Arial" w:hAnsi="Arial" w:hint="eastAsia"/>
                <w:sz w:val="18"/>
                <w:szCs w:val="21"/>
              </w:rPr>
              <w:t>当操作为修改时，如果填写此项值，代表员工订购的功能点由原来的值变更为此列中的功能点</w:t>
            </w:r>
            <w:r w:rsidR="00192458" w:rsidRPr="009C4E55">
              <w:rPr>
                <w:rFonts w:ascii="Arial" w:hAnsi="Arial" w:hint="eastAsia"/>
                <w:sz w:val="18"/>
                <w:szCs w:val="21"/>
              </w:rPr>
              <w:t>,</w:t>
            </w:r>
            <w:r w:rsidR="00192458" w:rsidRPr="009C4E55">
              <w:rPr>
                <w:rFonts w:ascii="Arial" w:hAnsi="Arial" w:hint="eastAsia"/>
                <w:i/>
                <w:iCs/>
                <w:sz w:val="18"/>
                <w:szCs w:val="21"/>
              </w:rPr>
              <w:t>例如，员工以前订购了</w:t>
            </w:r>
            <w:r w:rsidR="00192458" w:rsidRPr="009C4E55">
              <w:rPr>
                <w:rFonts w:ascii="Arial" w:hAnsi="Arial" w:hint="eastAsia"/>
                <w:i/>
                <w:iCs/>
                <w:sz w:val="18"/>
                <w:szCs w:val="21"/>
              </w:rPr>
              <w:lastRenderedPageBreak/>
              <w:t>01,02,04</w:t>
            </w:r>
            <w:r w:rsidR="00192458" w:rsidRPr="009C4E55">
              <w:rPr>
                <w:rFonts w:ascii="Arial" w:hAnsi="Arial" w:hint="eastAsia"/>
                <w:i/>
                <w:iCs/>
                <w:sz w:val="18"/>
                <w:szCs w:val="21"/>
              </w:rPr>
              <w:t>功能点，现在列表中有</w:t>
            </w:r>
            <w:r w:rsidR="00192458" w:rsidRPr="009C4E55">
              <w:rPr>
                <w:rFonts w:ascii="Arial" w:hAnsi="Arial" w:hint="eastAsia"/>
                <w:i/>
                <w:iCs/>
                <w:sz w:val="18"/>
                <w:szCs w:val="21"/>
              </w:rPr>
              <w:t>01,05,06</w:t>
            </w:r>
            <w:r w:rsidR="00192458" w:rsidRPr="009C4E55">
              <w:rPr>
                <w:rFonts w:ascii="Arial" w:hAnsi="Arial" w:hint="eastAsia"/>
                <w:i/>
                <w:iCs/>
                <w:sz w:val="18"/>
                <w:szCs w:val="21"/>
              </w:rPr>
              <w:t>功能点值，则代表员工功能点变更为</w:t>
            </w:r>
            <w:r w:rsidR="00192458" w:rsidRPr="009C4E55">
              <w:rPr>
                <w:rFonts w:ascii="Arial" w:hAnsi="Arial" w:hint="eastAsia"/>
                <w:i/>
                <w:iCs/>
                <w:sz w:val="18"/>
                <w:szCs w:val="21"/>
              </w:rPr>
              <w:t>01,05,06</w:t>
            </w:r>
            <w:r w:rsidR="00192458" w:rsidRPr="009C4E55">
              <w:rPr>
                <w:rFonts w:ascii="Arial" w:hAnsi="Arial" w:hint="eastAsia"/>
                <w:i/>
                <w:iCs/>
                <w:sz w:val="18"/>
                <w:szCs w:val="21"/>
              </w:rPr>
              <w:t>，原来的</w:t>
            </w:r>
            <w:r w:rsidR="00192458" w:rsidRPr="009C4E55">
              <w:rPr>
                <w:rFonts w:ascii="Arial" w:hAnsi="Arial" w:hint="eastAsia"/>
                <w:i/>
                <w:iCs/>
                <w:sz w:val="18"/>
                <w:szCs w:val="21"/>
              </w:rPr>
              <w:t>02,04</w:t>
            </w:r>
            <w:r w:rsidR="00192458" w:rsidRPr="009C4E55">
              <w:rPr>
                <w:rFonts w:ascii="Arial" w:hAnsi="Arial" w:hint="eastAsia"/>
                <w:i/>
                <w:iCs/>
                <w:sz w:val="18"/>
                <w:szCs w:val="21"/>
              </w:rPr>
              <w:t>功能点将不会退订，</w:t>
            </w:r>
            <w:r w:rsidR="00192458" w:rsidRPr="009C4E55">
              <w:rPr>
                <w:rFonts w:ascii="Arial" w:hAnsi="Arial" w:hint="eastAsia"/>
                <w:i/>
                <w:iCs/>
                <w:sz w:val="18"/>
                <w:szCs w:val="21"/>
              </w:rPr>
              <w:t>01</w:t>
            </w:r>
            <w:r w:rsidR="00192458" w:rsidRPr="009C4E55">
              <w:rPr>
                <w:rFonts w:ascii="Arial" w:hAnsi="Arial" w:hint="eastAsia"/>
                <w:i/>
                <w:iCs/>
                <w:sz w:val="18"/>
                <w:szCs w:val="21"/>
              </w:rPr>
              <w:t>保持不变。</w:t>
            </w:r>
          </w:p>
        </w:tc>
      </w:tr>
      <w:tr w:rsidR="00C56273" w:rsidRPr="009C4E55" w:rsidDel="0033725E" w:rsidTr="009C4E55">
        <w:trPr>
          <w:jc w:val="center"/>
          <w:del w:id="540" w:author="张光木" w:date="2008-09-10T10:48:00Z"/>
        </w:trPr>
        <w:tc>
          <w:tcPr>
            <w:tcW w:w="2093" w:type="dxa"/>
            <w:vAlign w:val="center"/>
          </w:tcPr>
          <w:p w:rsidR="00C56273" w:rsidRPr="009C4E55" w:rsidDel="0033725E" w:rsidRDefault="00C56273" w:rsidP="009C4E55">
            <w:pPr>
              <w:widowControl/>
              <w:tabs>
                <w:tab w:val="center" w:pos="4510"/>
                <w:tab w:val="right" w:pos="9020"/>
              </w:tabs>
              <w:jc w:val="both"/>
              <w:rPr>
                <w:del w:id="541" w:author="张光木" w:date="2008-09-10T10:48:00Z"/>
                <w:rFonts w:ascii="Arial" w:hAnsi="Arial" w:hint="eastAsia"/>
                <w:sz w:val="18"/>
                <w:szCs w:val="21"/>
              </w:rPr>
            </w:pPr>
            <w:commentRangeStart w:id="542"/>
            <w:del w:id="543" w:author="张光木" w:date="2008-09-10T10:48:00Z">
              <w:r w:rsidRPr="009C4E55" w:rsidDel="0033725E">
                <w:rPr>
                  <w:rFonts w:ascii="Arial" w:hAnsi="Arial" w:hint="eastAsia"/>
                  <w:sz w:val="18"/>
                  <w:szCs w:val="21"/>
                </w:rPr>
                <w:lastRenderedPageBreak/>
                <w:delText>OprNumb</w:delText>
              </w:r>
            </w:del>
          </w:p>
        </w:tc>
        <w:tc>
          <w:tcPr>
            <w:tcW w:w="1517" w:type="dxa"/>
            <w:vAlign w:val="center"/>
          </w:tcPr>
          <w:p w:rsidR="00C56273" w:rsidRPr="009C4E55" w:rsidDel="0033725E" w:rsidRDefault="00696C81" w:rsidP="009C4E55">
            <w:pPr>
              <w:widowControl/>
              <w:tabs>
                <w:tab w:val="center" w:pos="4510"/>
                <w:tab w:val="right" w:pos="9020"/>
              </w:tabs>
              <w:jc w:val="both"/>
              <w:rPr>
                <w:del w:id="544" w:author="张光木" w:date="2008-09-10T10:48:00Z"/>
                <w:rFonts w:ascii="Arial" w:hAnsi="Arial" w:hint="eastAsia"/>
                <w:sz w:val="18"/>
                <w:szCs w:val="21"/>
              </w:rPr>
            </w:pPr>
            <w:del w:id="545" w:author="张光木" w:date="2008-09-10T10:48:00Z">
              <w:r w:rsidRPr="009C4E55" w:rsidDel="0033725E">
                <w:rPr>
                  <w:rFonts w:ascii="Arial" w:hAnsi="Arial" w:hint="eastAsia"/>
                  <w:sz w:val="18"/>
                  <w:szCs w:val="18"/>
                  <w:lang w:val="en-GB"/>
                </w:rPr>
                <w:delText>Varchar2(32)</w:delText>
              </w:r>
            </w:del>
          </w:p>
        </w:tc>
        <w:tc>
          <w:tcPr>
            <w:tcW w:w="1765" w:type="dxa"/>
            <w:vAlign w:val="center"/>
          </w:tcPr>
          <w:p w:rsidR="00C56273" w:rsidRPr="009C4E55" w:rsidDel="0033725E" w:rsidRDefault="00696C81" w:rsidP="009C4E55">
            <w:pPr>
              <w:widowControl/>
              <w:tabs>
                <w:tab w:val="center" w:pos="4510"/>
                <w:tab w:val="right" w:pos="9020"/>
              </w:tabs>
              <w:jc w:val="both"/>
              <w:rPr>
                <w:del w:id="546" w:author="张光木" w:date="2008-09-10T10:48:00Z"/>
                <w:rFonts w:ascii="Arial" w:hAnsi="Arial" w:hint="eastAsia"/>
                <w:sz w:val="18"/>
                <w:szCs w:val="21"/>
              </w:rPr>
            </w:pPr>
            <w:del w:id="547" w:author="张光木" w:date="2008-09-10T10:48:00Z">
              <w:r w:rsidRPr="009C4E55" w:rsidDel="0033725E">
                <w:rPr>
                  <w:rFonts w:ascii="Arial" w:hAnsi="Arial" w:hint="eastAsia"/>
                  <w:sz w:val="18"/>
                  <w:szCs w:val="21"/>
                </w:rPr>
                <w:delText>签约指令流水号</w:delText>
              </w:r>
            </w:del>
          </w:p>
        </w:tc>
        <w:tc>
          <w:tcPr>
            <w:tcW w:w="2738" w:type="dxa"/>
            <w:vAlign w:val="center"/>
          </w:tcPr>
          <w:p w:rsidR="00C56273" w:rsidRPr="009C4E55" w:rsidDel="0033725E" w:rsidRDefault="009B043D" w:rsidP="009C4E55">
            <w:pPr>
              <w:widowControl/>
              <w:tabs>
                <w:tab w:val="center" w:pos="4510"/>
                <w:tab w:val="right" w:pos="9020"/>
              </w:tabs>
              <w:jc w:val="both"/>
              <w:rPr>
                <w:del w:id="548" w:author="张光木" w:date="2008-09-10T10:48:00Z"/>
                <w:rFonts w:ascii="Arial" w:hAnsi="Arial" w:hint="eastAsia"/>
                <w:sz w:val="18"/>
                <w:szCs w:val="21"/>
              </w:rPr>
            </w:pPr>
            <w:del w:id="549" w:author="张光木" w:date="2008-09-10T10:48:00Z">
              <w:r w:rsidRPr="009C4E55" w:rsidDel="0033725E">
                <w:rPr>
                  <w:rFonts w:ascii="Arial" w:hAnsi="Arial" w:hint="eastAsia"/>
                  <w:sz w:val="18"/>
                  <w:szCs w:val="21"/>
                </w:rPr>
                <w:delText>用于</w:delText>
              </w:r>
              <w:r w:rsidRPr="009C4E55" w:rsidDel="0033725E">
                <w:rPr>
                  <w:rFonts w:ascii="Arial" w:hAnsi="Arial" w:hint="eastAsia"/>
                  <w:sz w:val="18"/>
                  <w:szCs w:val="21"/>
                </w:rPr>
                <w:delText>SI</w:delText>
              </w:r>
              <w:r w:rsidRPr="009C4E55" w:rsidDel="0033725E">
                <w:rPr>
                  <w:rFonts w:ascii="Arial" w:hAnsi="Arial" w:hint="eastAsia"/>
                  <w:sz w:val="18"/>
                  <w:szCs w:val="21"/>
                </w:rPr>
                <w:delText>到</w:delText>
              </w:r>
              <w:r w:rsidRPr="009C4E55" w:rsidDel="0033725E">
                <w:rPr>
                  <w:rFonts w:ascii="Arial" w:hAnsi="Arial" w:hint="eastAsia"/>
                  <w:sz w:val="18"/>
                  <w:szCs w:val="21"/>
                </w:rPr>
                <w:delText>ADC</w:delText>
              </w:r>
              <w:r w:rsidRPr="009C4E55" w:rsidDel="0033725E">
                <w:rPr>
                  <w:rFonts w:ascii="Arial" w:hAnsi="Arial" w:hint="eastAsia"/>
                  <w:sz w:val="18"/>
                  <w:szCs w:val="21"/>
                </w:rPr>
                <w:delText>的二次确认使用</w:delText>
              </w:r>
              <w:commentRangeEnd w:id="542"/>
              <w:r w:rsidR="00E34B84" w:rsidDel="0033725E">
                <w:rPr>
                  <w:rStyle w:val="afffa"/>
                </w:rPr>
                <w:commentReference w:id="542"/>
              </w:r>
            </w:del>
          </w:p>
        </w:tc>
      </w:tr>
    </w:tbl>
    <w:p w:rsidR="004B084C" w:rsidRDefault="004B084C" w:rsidP="004B084C">
      <w:pPr>
        <w:pStyle w:val="3"/>
        <w:keepLines w:val="0"/>
        <w:widowControl/>
        <w:tabs>
          <w:tab w:val="clear" w:pos="720"/>
          <w:tab w:val="num" w:pos="918"/>
        </w:tabs>
        <w:autoSpaceDE w:val="0"/>
        <w:autoSpaceDN w:val="0"/>
        <w:spacing w:before="240" w:after="240" w:line="240" w:lineRule="auto"/>
        <w:ind w:left="918"/>
        <w:rPr>
          <w:rFonts w:hint="eastAsia"/>
        </w:rPr>
      </w:pPr>
      <w:bookmarkStart w:id="550" w:name="_Toc153198954"/>
      <w:bookmarkStart w:id="551" w:name="_上发短信接口"/>
      <w:bookmarkStart w:id="552" w:name="_Toc166594448"/>
      <w:bookmarkEnd w:id="76"/>
      <w:bookmarkEnd w:id="77"/>
      <w:bookmarkEnd w:id="78"/>
      <w:bookmarkEnd w:id="551"/>
      <w:r>
        <w:rPr>
          <w:rFonts w:hint="eastAsia"/>
        </w:rPr>
        <w:t>上发短信接口</w:t>
      </w:r>
      <w:bookmarkEnd w:id="550"/>
      <w:bookmarkEnd w:id="552"/>
    </w:p>
    <w:p w:rsidR="004B084C" w:rsidRDefault="004B084C" w:rsidP="004B084C">
      <w:pPr>
        <w:pStyle w:val="a4"/>
        <w:rPr>
          <w:rFonts w:hint="eastAsia"/>
        </w:rPr>
      </w:pPr>
      <w:r>
        <w:rPr>
          <w:rFonts w:hint="eastAsia"/>
        </w:rPr>
        <w:t>ADC</w:t>
      </w:r>
      <w:r>
        <w:rPr>
          <w:rFonts w:hint="eastAsia"/>
        </w:rPr>
        <w:t>平台提供统一的消息引擎，可以提供给</w:t>
      </w:r>
      <w:r>
        <w:rPr>
          <w:rFonts w:hint="eastAsia"/>
        </w:rPr>
        <w:t>SI</w:t>
      </w:r>
      <w:r>
        <w:rPr>
          <w:rFonts w:hint="eastAsia"/>
        </w:rPr>
        <w:t>系统使用，与最终用户进行交互。消息分为两类：</w:t>
      </w:r>
      <w:r>
        <w:rPr>
          <w:rFonts w:hint="eastAsia"/>
        </w:rPr>
        <w:t>ADC</w:t>
      </w:r>
      <w:r>
        <w:rPr>
          <w:rFonts w:hint="eastAsia"/>
        </w:rPr>
        <w:t>平台发送消息到</w:t>
      </w:r>
      <w:r>
        <w:rPr>
          <w:rFonts w:hint="eastAsia"/>
        </w:rPr>
        <w:t>SI</w:t>
      </w:r>
      <w:r>
        <w:rPr>
          <w:rFonts w:hint="eastAsia"/>
        </w:rPr>
        <w:t>系统，</w:t>
      </w:r>
      <w:r>
        <w:rPr>
          <w:rFonts w:hint="eastAsia"/>
        </w:rPr>
        <w:t>SI</w:t>
      </w:r>
      <w:r>
        <w:rPr>
          <w:rFonts w:hint="eastAsia"/>
        </w:rPr>
        <w:t>系统通过</w:t>
      </w:r>
      <w:r>
        <w:rPr>
          <w:rFonts w:hint="eastAsia"/>
        </w:rPr>
        <w:t>ADC</w:t>
      </w:r>
      <w:r>
        <w:rPr>
          <w:rFonts w:hint="eastAsia"/>
        </w:rPr>
        <w:t>平台发送消息给用户。</w:t>
      </w:r>
    </w:p>
    <w:p w:rsidR="004B084C" w:rsidRDefault="004B084C" w:rsidP="004B084C">
      <w:pPr>
        <w:pStyle w:val="a4"/>
        <w:rPr>
          <w:rFonts w:hint="eastAsia"/>
        </w:rPr>
      </w:pPr>
      <w:r>
        <w:rPr>
          <w:rFonts w:hint="eastAsia"/>
        </w:rPr>
        <w:t>ADC</w:t>
      </w:r>
      <w:r>
        <w:rPr>
          <w:rFonts w:hint="eastAsia"/>
        </w:rPr>
        <w:t>平台发送消息到</w:t>
      </w:r>
      <w:r>
        <w:rPr>
          <w:rFonts w:hint="eastAsia"/>
        </w:rPr>
        <w:t>SI</w:t>
      </w:r>
      <w:r>
        <w:rPr>
          <w:rFonts w:hint="eastAsia"/>
        </w:rPr>
        <w:t>系统的流程如下：</w:t>
      </w:r>
    </w:p>
    <w:p w:rsidR="004B084C" w:rsidRPr="00366147" w:rsidRDefault="00172722" w:rsidP="004B084C">
      <w:pPr>
        <w:pStyle w:val="a4"/>
        <w:ind w:firstLineChars="0" w:firstLine="0"/>
        <w:rPr>
          <w:rFonts w:hint="eastAsia"/>
        </w:rPr>
      </w:pPr>
      <w:r>
        <w:rPr>
          <w:noProof/>
        </w:rPr>
        <w:drawing>
          <wp:inline distT="0" distB="0" distL="0" distR="0">
            <wp:extent cx="5724525" cy="3048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4B084C" w:rsidRDefault="004B084C" w:rsidP="004B084C">
      <w:pPr>
        <w:pStyle w:val="4"/>
        <w:numPr>
          <w:ilvl w:val="3"/>
          <w:numId w:val="0"/>
        </w:numPr>
        <w:tabs>
          <w:tab w:val="num" w:pos="737"/>
        </w:tabs>
        <w:ind w:left="1106" w:hanging="680"/>
        <w:rPr>
          <w:rFonts w:hint="eastAsia"/>
        </w:rPr>
      </w:pPr>
      <w:r>
        <w:rPr>
          <w:rFonts w:hint="eastAsia"/>
        </w:rPr>
        <w:t>SEND2APMsgReq</w:t>
      </w:r>
      <w:r>
        <w:rPr>
          <w:rFonts w:hint="eastAsia"/>
        </w:rPr>
        <w:t>：</w:t>
      </w:r>
      <w:r>
        <w:rPr>
          <w:rFonts w:eastAsia="宋体" w:hint="eastAsia"/>
        </w:rPr>
        <w:t>ME</w:t>
      </w:r>
      <w:r w:rsidRPr="00E76D2F">
        <w:rPr>
          <w:rFonts w:eastAsia="宋体" w:hint="eastAsia"/>
        </w:rPr>
        <w:t>向</w:t>
      </w:r>
      <w:r>
        <w:rPr>
          <w:rFonts w:eastAsia="宋体" w:hint="eastAsia"/>
        </w:rPr>
        <w:t>SI</w:t>
      </w:r>
      <w:r>
        <w:rPr>
          <w:rFonts w:eastAsia="宋体" w:hint="eastAsia"/>
        </w:rPr>
        <w:t>上传短信消息</w:t>
      </w:r>
      <w:r w:rsidRPr="006C46CF">
        <w:rPr>
          <w:rFonts w:hint="eastAsia"/>
        </w:rPr>
        <w:t>：</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443"/>
        <w:gridCol w:w="1508"/>
        <w:gridCol w:w="1529"/>
      </w:tblGrid>
      <w:tr w:rsidR="004B084C">
        <w:tblPrEx>
          <w:tblCellMar>
            <w:top w:w="0" w:type="dxa"/>
            <w:bottom w:w="0" w:type="dxa"/>
          </w:tblCellMar>
        </w:tblPrEx>
        <w:trPr>
          <w:jc w:val="center"/>
        </w:trPr>
        <w:tc>
          <w:tcPr>
            <w:tcW w:w="1728" w:type="dxa"/>
            <w:tcBorders>
              <w:bottom w:val="single" w:sz="4" w:space="0" w:color="auto"/>
            </w:tcBorders>
            <w:shd w:val="clear" w:color="auto" w:fill="A6A6A6"/>
          </w:tcPr>
          <w:p w:rsidR="004B084C" w:rsidRPr="00DF20C5" w:rsidRDefault="004B084C" w:rsidP="004B084C">
            <w:pPr>
              <w:jc w:val="center"/>
              <w:rPr>
                <w:rFonts w:ascii="宋体" w:hAnsi="宋体" w:hint="eastAsia"/>
                <w:sz w:val="21"/>
                <w:szCs w:val="21"/>
              </w:rPr>
            </w:pPr>
            <w:r w:rsidRPr="00DF20C5">
              <w:rPr>
                <w:rFonts w:ascii="宋体" w:hAnsi="宋体" w:hint="eastAsia"/>
                <w:sz w:val="21"/>
                <w:szCs w:val="21"/>
              </w:rPr>
              <w:t>参数标识</w:t>
            </w:r>
          </w:p>
        </w:tc>
        <w:tc>
          <w:tcPr>
            <w:tcW w:w="6480" w:type="dxa"/>
            <w:gridSpan w:val="3"/>
            <w:tcBorders>
              <w:bottom w:val="single" w:sz="4" w:space="0" w:color="auto"/>
            </w:tcBorders>
            <w:shd w:val="clear" w:color="auto" w:fill="auto"/>
          </w:tcPr>
          <w:p w:rsidR="004B084C" w:rsidRPr="00DF20C5" w:rsidRDefault="004B084C" w:rsidP="004B084C">
            <w:pPr>
              <w:tabs>
                <w:tab w:val="center" w:pos="3402"/>
              </w:tabs>
              <w:rPr>
                <w:rFonts w:ascii="宋体" w:hAnsi="宋体" w:hint="eastAsia"/>
                <w:sz w:val="21"/>
                <w:szCs w:val="21"/>
              </w:rPr>
            </w:pPr>
            <w:r>
              <w:rPr>
                <w:rFonts w:hint="eastAsia"/>
              </w:rPr>
              <w:t>SEND2APMsgReq</w:t>
            </w:r>
            <w:r w:rsidRPr="00DF20C5">
              <w:rPr>
                <w:rFonts w:ascii="宋体" w:hAnsi="宋体"/>
                <w:sz w:val="21"/>
                <w:szCs w:val="21"/>
              </w:rPr>
              <w:tab/>
            </w:r>
          </w:p>
        </w:tc>
      </w:tr>
      <w:tr w:rsidR="004B084C" w:rsidRPr="00A55E54">
        <w:tblPrEx>
          <w:tblCellMar>
            <w:top w:w="0" w:type="dxa"/>
            <w:bottom w:w="0" w:type="dxa"/>
          </w:tblCellMar>
        </w:tblPrEx>
        <w:trPr>
          <w:jc w:val="center"/>
        </w:trPr>
        <w:tc>
          <w:tcPr>
            <w:tcW w:w="1728" w:type="dxa"/>
            <w:shd w:val="clear" w:color="auto" w:fill="auto"/>
          </w:tcPr>
          <w:p w:rsidR="004B084C" w:rsidRPr="00DF20C5" w:rsidRDefault="004B084C" w:rsidP="004B084C">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4B084C" w:rsidRPr="00DF20C5" w:rsidRDefault="004B084C" w:rsidP="004B084C">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4B084C" w:rsidRDefault="004B084C" w:rsidP="004B084C">
            <w:pPr>
              <w:spacing w:line="360" w:lineRule="auto"/>
              <w:rPr>
                <w:rFonts w:ascii="宋体" w:hAnsi="宋体" w:hint="eastAsia"/>
                <w:sz w:val="21"/>
                <w:szCs w:val="21"/>
              </w:rPr>
            </w:pPr>
            <w:r w:rsidRPr="00DF20C5">
              <w:rPr>
                <w:rFonts w:ascii="宋体" w:hAnsi="宋体" w:hint="eastAsia"/>
                <w:sz w:val="21"/>
                <w:szCs w:val="21"/>
              </w:rPr>
              <w:t>&lt;</w:t>
            </w:r>
            <w:r>
              <w:rPr>
                <w:rFonts w:hint="eastAsia"/>
              </w:rPr>
              <w:t>SEND2APMsgReq</w:t>
            </w:r>
            <w:r w:rsidRPr="00DF20C5">
              <w:rPr>
                <w:rFonts w:ascii="宋体" w:hAnsi="宋体" w:hint="eastAsia"/>
                <w:sz w:val="21"/>
                <w:szCs w:val="21"/>
              </w:rPr>
              <w:t>&gt;</w:t>
            </w:r>
          </w:p>
          <w:p w:rsidR="004B084C" w:rsidRPr="00DF20C5" w:rsidRDefault="004B084C" w:rsidP="004B084C">
            <w:pPr>
              <w:spacing w:line="360" w:lineRule="auto"/>
              <w:ind w:leftChars="100" w:left="200"/>
              <w:rPr>
                <w:rFonts w:ascii="宋体" w:hAnsi="宋体" w:hint="eastAsia"/>
                <w:sz w:val="21"/>
                <w:szCs w:val="21"/>
              </w:rPr>
            </w:pPr>
            <w:r>
              <w:rPr>
                <w:rFonts w:ascii="宋体" w:hAnsi="宋体" w:hint="eastAsia"/>
                <w:sz w:val="21"/>
                <w:szCs w:val="21"/>
              </w:rPr>
              <w:t xml:space="preserve">  &lt;HEAD&gt;</w:t>
            </w:r>
          </w:p>
          <w:p w:rsidR="004B084C" w:rsidRPr="00DF20C5" w:rsidRDefault="004B084C" w:rsidP="004B084C">
            <w:pPr>
              <w:spacing w:line="360" w:lineRule="auto"/>
              <w:ind w:leftChars="300" w:left="600" w:firstLineChars="200" w:firstLine="420"/>
              <w:rPr>
                <w:rFonts w:ascii="宋体" w:hAnsi="宋体" w:hint="eastAsia"/>
                <w:sz w:val="21"/>
                <w:szCs w:val="21"/>
              </w:rPr>
            </w:pPr>
            <w:r w:rsidRPr="00DF20C5">
              <w:rPr>
                <w:rFonts w:ascii="宋体" w:hAnsi="宋体" w:hint="eastAsia"/>
                <w:sz w:val="21"/>
                <w:szCs w:val="21"/>
              </w:rPr>
              <w:t>&lt;CODE&gt;消息标志&lt;/CODE&gt;</w:t>
            </w:r>
          </w:p>
          <w:p w:rsidR="004B084C" w:rsidRPr="00DF20C5" w:rsidRDefault="004B084C" w:rsidP="004B084C">
            <w:pPr>
              <w:spacing w:line="360" w:lineRule="auto"/>
              <w:ind w:leftChars="300" w:left="600" w:firstLineChars="200" w:firstLine="420"/>
              <w:rPr>
                <w:rFonts w:ascii="宋体" w:hAnsi="宋体" w:hint="eastAsia"/>
                <w:sz w:val="21"/>
                <w:szCs w:val="21"/>
              </w:rPr>
            </w:pPr>
            <w:r w:rsidRPr="00DF20C5">
              <w:rPr>
                <w:rFonts w:ascii="宋体" w:hAnsi="宋体" w:hint="eastAsia"/>
                <w:sz w:val="21"/>
                <w:szCs w:val="21"/>
              </w:rPr>
              <w:t>&lt;SID&gt;消息序列号&lt;/SID&gt;</w:t>
            </w:r>
          </w:p>
          <w:p w:rsidR="004B084C" w:rsidRPr="00DF20C5" w:rsidRDefault="004B084C" w:rsidP="004B084C">
            <w:pPr>
              <w:spacing w:line="360" w:lineRule="auto"/>
              <w:ind w:leftChars="300" w:left="600"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4B084C" w:rsidRDefault="004B084C" w:rsidP="004B084C">
            <w:pPr>
              <w:spacing w:line="360" w:lineRule="auto"/>
              <w:ind w:leftChars="300" w:left="600" w:firstLineChars="200" w:firstLine="420"/>
              <w:rPr>
                <w:rFonts w:ascii="宋体" w:hAnsi="宋体" w:hint="eastAsia"/>
                <w:sz w:val="21"/>
                <w:szCs w:val="21"/>
              </w:rPr>
            </w:pPr>
            <w:r w:rsidRPr="00DF20C5">
              <w:rPr>
                <w:rFonts w:ascii="宋体" w:hAnsi="宋体" w:hint="eastAsia"/>
                <w:sz w:val="21"/>
                <w:szCs w:val="21"/>
              </w:rPr>
              <w:t>&lt;SERVICEID&gt;</w:t>
            </w:r>
            <w:r>
              <w:rPr>
                <w:rFonts w:ascii="宋体" w:hAnsi="宋体" w:hint="eastAsia"/>
                <w:sz w:val="21"/>
                <w:szCs w:val="21"/>
              </w:rPr>
              <w:t>业务代码</w:t>
            </w:r>
            <w:r w:rsidRPr="00DF20C5">
              <w:rPr>
                <w:rFonts w:ascii="宋体" w:hAnsi="宋体" w:hint="eastAsia"/>
                <w:sz w:val="21"/>
                <w:szCs w:val="21"/>
              </w:rPr>
              <w:t>&lt;/SERVICEID&gt;</w:t>
            </w:r>
          </w:p>
          <w:p w:rsidR="004B084C" w:rsidRDefault="004B084C" w:rsidP="004B084C">
            <w:pPr>
              <w:spacing w:line="360" w:lineRule="auto"/>
              <w:ind w:leftChars="300" w:left="600" w:firstLineChars="200" w:firstLine="420"/>
              <w:rPr>
                <w:rFonts w:ascii="宋体" w:hAnsi="宋体" w:hint="eastAsia"/>
                <w:sz w:val="21"/>
                <w:szCs w:val="21"/>
              </w:rPr>
            </w:pPr>
            <w:r>
              <w:rPr>
                <w:rFonts w:ascii="宋体" w:hAnsi="宋体" w:hint="eastAsia"/>
                <w:sz w:val="21"/>
                <w:szCs w:val="21"/>
              </w:rPr>
              <w:lastRenderedPageBreak/>
              <w:t>&lt;ROUTENO&gt;路由号码&lt;/ROUTENO&gt;</w:t>
            </w:r>
          </w:p>
          <w:p w:rsidR="004B084C"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&lt;/HEAD&gt;</w:t>
            </w:r>
          </w:p>
          <w:p w:rsidR="004B084C" w:rsidRPr="00DF20C5"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&lt;BODY&gt;加密后的消息体&lt;/BODY&gt;</w:t>
            </w:r>
          </w:p>
          <w:p w:rsidR="004B084C" w:rsidRPr="00A55E54" w:rsidRDefault="004B084C" w:rsidP="004B084C">
            <w:pPr>
              <w:rPr>
                <w:rFonts w:ascii="宋体" w:hAnsi="宋体" w:hint="eastAsia"/>
                <w:sz w:val="21"/>
                <w:szCs w:val="21"/>
              </w:rPr>
            </w:pPr>
            <w:r w:rsidRPr="00A55E54">
              <w:rPr>
                <w:rFonts w:ascii="宋体" w:hAnsi="宋体" w:hint="eastAsia"/>
                <w:sz w:val="21"/>
                <w:szCs w:val="21"/>
              </w:rPr>
              <w:t>&lt;/</w:t>
            </w:r>
            <w:r>
              <w:rPr>
                <w:rFonts w:hint="eastAsia"/>
              </w:rPr>
              <w:t>SEND2APMsgReq</w:t>
            </w:r>
            <w:r w:rsidRPr="00A55E54">
              <w:rPr>
                <w:rFonts w:ascii="宋体" w:hAnsi="宋体" w:hint="eastAsia"/>
                <w:sz w:val="21"/>
                <w:szCs w:val="21"/>
              </w:rPr>
              <w:t>&gt;</w:t>
            </w:r>
          </w:p>
        </w:tc>
      </w:tr>
      <w:tr w:rsidR="004B084C">
        <w:tblPrEx>
          <w:tblCellMar>
            <w:top w:w="0" w:type="dxa"/>
            <w:bottom w:w="0" w:type="dxa"/>
          </w:tblCellMar>
        </w:tblPrEx>
        <w:trPr>
          <w:jc w:val="center"/>
        </w:trPr>
        <w:tc>
          <w:tcPr>
            <w:tcW w:w="172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lastRenderedPageBreak/>
              <w:t>名称</w:t>
            </w:r>
          </w:p>
        </w:tc>
        <w:tc>
          <w:tcPr>
            <w:tcW w:w="3443"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b/>
                <w:sz w:val="21"/>
                <w:szCs w:val="21"/>
              </w:rPr>
              <w:t>长度（字节）</w:t>
            </w:r>
          </w:p>
        </w:tc>
      </w:tr>
      <w:tr w:rsidR="004B084C">
        <w:tblPrEx>
          <w:tblCellMar>
            <w:top w:w="0" w:type="dxa"/>
            <w:bottom w:w="0" w:type="dxa"/>
          </w:tblCellMar>
        </w:tblPrEx>
        <w:trPr>
          <w:jc w:val="center"/>
        </w:trPr>
        <w:tc>
          <w:tcPr>
            <w:tcW w:w="1728" w:type="dxa"/>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CODE</w:t>
            </w:r>
          </w:p>
        </w:tc>
        <w:tc>
          <w:tcPr>
            <w:tcW w:w="3443" w:type="dxa"/>
            <w:vAlign w:val="center"/>
          </w:tcPr>
          <w:p w:rsidR="004B084C" w:rsidRPr="00DF20C5" w:rsidRDefault="004B084C" w:rsidP="004B084C">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Pr>
                <w:rFonts w:hint="eastAsia"/>
              </w:rPr>
              <w:t>SEND2APMsg</w:t>
            </w:r>
          </w:p>
        </w:tc>
        <w:tc>
          <w:tcPr>
            <w:tcW w:w="1508" w:type="dxa"/>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4B084C" w:rsidRPr="00DF20C5" w:rsidRDefault="004B084C" w:rsidP="004B084C">
            <w:pPr>
              <w:spacing w:line="360" w:lineRule="auto"/>
              <w:jc w:val="center"/>
              <w:rPr>
                <w:rFonts w:ascii="宋体" w:hAnsi="宋体" w:hint="eastAsia"/>
                <w:szCs w:val="21"/>
              </w:rPr>
            </w:pPr>
            <w:r>
              <w:rPr>
                <w:rFonts w:ascii="宋体" w:hAnsi="宋体" w:hint="eastAsia"/>
                <w:szCs w:val="21"/>
              </w:rPr>
              <w:t>32</w:t>
            </w:r>
          </w:p>
        </w:tc>
      </w:tr>
      <w:tr w:rsidR="004B084C">
        <w:tblPrEx>
          <w:tblCellMar>
            <w:top w:w="0" w:type="dxa"/>
            <w:bottom w:w="0" w:type="dxa"/>
          </w:tblCellMar>
        </w:tblPrEx>
        <w:trPr>
          <w:jc w:val="center"/>
        </w:trPr>
        <w:tc>
          <w:tcPr>
            <w:tcW w:w="1728" w:type="dxa"/>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SID</w:t>
            </w:r>
          </w:p>
        </w:tc>
        <w:tc>
          <w:tcPr>
            <w:tcW w:w="3443" w:type="dxa"/>
            <w:vAlign w:val="center"/>
          </w:tcPr>
          <w:p w:rsidR="004B084C" w:rsidRPr="00DF20C5" w:rsidRDefault="004B084C" w:rsidP="004B084C">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，自行生成</w:t>
            </w:r>
          </w:p>
        </w:tc>
        <w:tc>
          <w:tcPr>
            <w:tcW w:w="1508" w:type="dxa"/>
            <w:vAlign w:val="center"/>
          </w:tcPr>
          <w:p w:rsidR="004B084C" w:rsidRPr="00DF20C5" w:rsidRDefault="004B084C" w:rsidP="004B084C">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4B084C" w:rsidRPr="00DF20C5" w:rsidRDefault="004B084C" w:rsidP="004B084C">
            <w:pPr>
              <w:spacing w:line="360" w:lineRule="auto"/>
              <w:jc w:val="center"/>
              <w:rPr>
                <w:rFonts w:ascii="宋体" w:hAnsi="宋体" w:hint="eastAsia"/>
                <w:szCs w:val="21"/>
              </w:rPr>
            </w:pPr>
          </w:p>
        </w:tc>
      </w:tr>
      <w:tr w:rsidR="004B084C">
        <w:tblPrEx>
          <w:tblCellMar>
            <w:top w:w="0" w:type="dxa"/>
            <w:bottom w:w="0" w:type="dxa"/>
          </w:tblCellMar>
        </w:tblPrEx>
        <w:trPr>
          <w:jc w:val="center"/>
        </w:trPr>
        <w:tc>
          <w:tcPr>
            <w:tcW w:w="172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443" w:type="dxa"/>
            <w:tcBorders>
              <w:bottom w:val="single" w:sz="4" w:space="0" w:color="auto"/>
            </w:tcBorders>
            <w:vAlign w:val="center"/>
          </w:tcPr>
          <w:p w:rsidR="004B084C" w:rsidRPr="00F80A4A" w:rsidRDefault="004B084C" w:rsidP="004B084C">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YY</w:t>
            </w:r>
            <w:r w:rsidR="00976230">
              <w:rPr>
                <w:rFonts w:ascii="宋体" w:hAnsi="宋体" w:hint="eastAsia"/>
                <w:sz w:val="21"/>
                <w:szCs w:val="21"/>
              </w:rPr>
              <w:t>YY</w:t>
            </w:r>
            <w:r w:rsidRPr="00F80A4A">
              <w:rPr>
                <w:rFonts w:ascii="宋体" w:hAnsi="宋体"/>
                <w:sz w:val="21"/>
                <w:szCs w:val="21"/>
              </w:rPr>
              <w:t>MMDDHHmmssnnn</w:t>
            </w:r>
          </w:p>
        </w:tc>
        <w:tc>
          <w:tcPr>
            <w:tcW w:w="150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Pr>
                <w:rFonts w:ascii="宋体" w:hAnsi="宋体" w:hint="eastAsia"/>
                <w:szCs w:val="21"/>
              </w:rPr>
              <w:t>24</w:t>
            </w:r>
          </w:p>
        </w:tc>
      </w:tr>
      <w:tr w:rsidR="004B084C">
        <w:tblPrEx>
          <w:tblCellMar>
            <w:top w:w="0" w:type="dxa"/>
            <w:bottom w:w="0" w:type="dxa"/>
          </w:tblCellMar>
        </w:tblPrEx>
        <w:trPr>
          <w:jc w:val="center"/>
        </w:trPr>
        <w:tc>
          <w:tcPr>
            <w:tcW w:w="172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443" w:type="dxa"/>
            <w:tcBorders>
              <w:bottom w:val="single" w:sz="4" w:space="0" w:color="auto"/>
            </w:tcBorders>
            <w:vAlign w:val="center"/>
          </w:tcPr>
          <w:p w:rsidR="004B084C" w:rsidRPr="00DF20C5" w:rsidRDefault="004B084C" w:rsidP="004B084C">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50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Pr>
                <w:rFonts w:ascii="宋体" w:hAnsi="宋体" w:hint="eastAsia"/>
                <w:szCs w:val="21"/>
              </w:rPr>
              <w:t>32</w:t>
            </w:r>
          </w:p>
        </w:tc>
      </w:tr>
      <w:tr w:rsidR="004B084C">
        <w:tblPrEx>
          <w:tblCellMar>
            <w:top w:w="0" w:type="dxa"/>
            <w:bottom w:w="0" w:type="dxa"/>
          </w:tblCellMar>
        </w:tblPrEx>
        <w:trPr>
          <w:jc w:val="center"/>
        </w:trPr>
        <w:tc>
          <w:tcPr>
            <w:tcW w:w="172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ROUTENO</w:t>
            </w:r>
          </w:p>
        </w:tc>
        <w:tc>
          <w:tcPr>
            <w:tcW w:w="3443" w:type="dxa"/>
            <w:tcBorders>
              <w:bottom w:val="single" w:sz="4" w:space="0" w:color="auto"/>
            </w:tcBorders>
            <w:vAlign w:val="center"/>
          </w:tcPr>
          <w:p w:rsidR="004B084C" w:rsidRPr="00DF20C5" w:rsidRDefault="004B084C" w:rsidP="004B084C">
            <w:pPr>
              <w:spacing w:line="360" w:lineRule="auto"/>
              <w:rPr>
                <w:rFonts w:ascii="宋体" w:hAnsi="宋体" w:hint="eastAsia"/>
                <w:sz w:val="21"/>
                <w:szCs w:val="21"/>
              </w:rPr>
            </w:pPr>
            <w:r>
              <w:rPr>
                <w:rFonts w:ascii="宋体" w:hAnsi="宋体" w:hint="eastAsia"/>
                <w:sz w:val="21"/>
                <w:szCs w:val="21"/>
              </w:rPr>
              <w:t>路由号码</w:t>
            </w:r>
          </w:p>
        </w:tc>
        <w:tc>
          <w:tcPr>
            <w:tcW w:w="150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4B084C" w:rsidRDefault="004B084C" w:rsidP="004B084C">
            <w:pPr>
              <w:spacing w:line="360" w:lineRule="auto"/>
              <w:jc w:val="center"/>
              <w:rPr>
                <w:rFonts w:ascii="宋体" w:hAnsi="宋体" w:hint="eastAsia"/>
                <w:szCs w:val="21"/>
              </w:rPr>
            </w:pPr>
            <w:r>
              <w:rPr>
                <w:rFonts w:ascii="宋体" w:hAnsi="宋体" w:hint="eastAsia"/>
                <w:szCs w:val="21"/>
              </w:rPr>
              <w:t>16</w:t>
            </w:r>
          </w:p>
        </w:tc>
      </w:tr>
      <w:tr w:rsidR="004B084C">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4B084C">
        <w:tblPrEx>
          <w:tblCellMar>
            <w:top w:w="0" w:type="dxa"/>
            <w:bottom w:w="0" w:type="dxa"/>
          </w:tblCellMar>
        </w:tblPrEx>
        <w:trPr>
          <w:jc w:val="center"/>
        </w:trPr>
        <w:tc>
          <w:tcPr>
            <w:tcW w:w="1728" w:type="dxa"/>
            <w:tcBorders>
              <w:bottom w:val="single" w:sz="4" w:space="0" w:color="auto"/>
            </w:tcBorders>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4B084C" w:rsidRPr="00DF20C5" w:rsidRDefault="004B084C" w:rsidP="004B084C">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4B084C" w:rsidRDefault="004B084C" w:rsidP="004B084C">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4B084C" w:rsidRPr="00DF20C5" w:rsidRDefault="004B084C" w:rsidP="004B084C">
            <w:pPr>
              <w:spacing w:line="360" w:lineRule="auto"/>
              <w:ind w:leftChars="100" w:left="200" w:firstLineChars="100" w:firstLine="210"/>
              <w:rPr>
                <w:rFonts w:ascii="宋体" w:hAnsi="宋体" w:hint="eastAsia"/>
                <w:sz w:val="21"/>
                <w:szCs w:val="21"/>
              </w:rPr>
            </w:pPr>
            <w:r w:rsidRPr="00DF20C5">
              <w:rPr>
                <w:rFonts w:ascii="宋体" w:hAnsi="宋体"/>
                <w:sz w:val="21"/>
                <w:szCs w:val="21"/>
              </w:rPr>
              <w:t>&lt;</w:t>
            </w:r>
            <w:r>
              <w:rPr>
                <w:rFonts w:ascii="宋体" w:hAnsi="宋体" w:hint="eastAsia"/>
                <w:sz w:val="21"/>
                <w:szCs w:val="21"/>
              </w:rPr>
              <w:t>SENDER</w:t>
            </w:r>
            <w:r w:rsidRPr="00DF20C5">
              <w:rPr>
                <w:rFonts w:ascii="宋体" w:hAnsi="宋体"/>
                <w:sz w:val="21"/>
                <w:szCs w:val="21"/>
              </w:rPr>
              <w:t>&gt;</w:t>
            </w:r>
            <w:r>
              <w:rPr>
                <w:rFonts w:ascii="宋体" w:hAnsi="宋体" w:hint="eastAsia"/>
                <w:sz w:val="21"/>
                <w:szCs w:val="21"/>
              </w:rPr>
              <w:t>发送者</w:t>
            </w:r>
            <w:r w:rsidRPr="00DF20C5">
              <w:rPr>
                <w:rFonts w:ascii="宋体" w:hAnsi="宋体"/>
                <w:sz w:val="21"/>
                <w:szCs w:val="21"/>
              </w:rPr>
              <w:t>&lt;</w:t>
            </w:r>
            <w:r w:rsidRPr="00DF20C5">
              <w:rPr>
                <w:rFonts w:ascii="宋体" w:hAnsi="宋体" w:hint="eastAsia"/>
                <w:sz w:val="21"/>
                <w:szCs w:val="21"/>
              </w:rPr>
              <w:t>/</w:t>
            </w:r>
            <w:r>
              <w:rPr>
                <w:rFonts w:ascii="宋体" w:hAnsi="宋体" w:hint="eastAsia"/>
                <w:sz w:val="21"/>
                <w:szCs w:val="21"/>
              </w:rPr>
              <w:t>SENDER</w:t>
            </w:r>
            <w:r w:rsidRPr="00DF20C5">
              <w:rPr>
                <w:rFonts w:ascii="宋体" w:hAnsi="宋体"/>
                <w:sz w:val="21"/>
                <w:szCs w:val="21"/>
              </w:rPr>
              <w:t>&gt;</w:t>
            </w:r>
          </w:p>
          <w:p w:rsidR="004B084C" w:rsidRDefault="004B084C" w:rsidP="004B084C">
            <w:pPr>
              <w:spacing w:line="360" w:lineRule="auto"/>
              <w:ind w:leftChars="100" w:left="200" w:firstLineChars="100" w:firstLine="210"/>
              <w:rPr>
                <w:rFonts w:ascii="宋体" w:hAnsi="宋体" w:hint="eastAsia"/>
                <w:sz w:val="21"/>
                <w:szCs w:val="21"/>
              </w:rPr>
            </w:pPr>
            <w:r w:rsidRPr="00DF20C5">
              <w:rPr>
                <w:rFonts w:ascii="宋体" w:hAnsi="宋体"/>
                <w:sz w:val="21"/>
                <w:szCs w:val="21"/>
              </w:rPr>
              <w:t>&lt;</w:t>
            </w:r>
            <w:r>
              <w:rPr>
                <w:rFonts w:ascii="宋体" w:hAnsi="宋体" w:hint="eastAsia"/>
                <w:sz w:val="21"/>
                <w:szCs w:val="21"/>
              </w:rPr>
              <w:t>RECEIVER</w:t>
            </w:r>
            <w:r w:rsidRPr="00DF20C5">
              <w:rPr>
                <w:rFonts w:ascii="宋体" w:hAnsi="宋体"/>
                <w:sz w:val="21"/>
                <w:szCs w:val="21"/>
              </w:rPr>
              <w:t>&gt;</w:t>
            </w:r>
            <w:r>
              <w:rPr>
                <w:rFonts w:ascii="宋体" w:hAnsi="宋体" w:hint="eastAsia"/>
                <w:sz w:val="21"/>
                <w:szCs w:val="21"/>
              </w:rPr>
              <w:t>接收者</w:t>
            </w:r>
            <w:r w:rsidRPr="00DF20C5">
              <w:rPr>
                <w:rFonts w:ascii="宋体" w:hAnsi="宋体"/>
                <w:sz w:val="21"/>
                <w:szCs w:val="21"/>
              </w:rPr>
              <w:t>&lt;/</w:t>
            </w:r>
            <w:r>
              <w:rPr>
                <w:rFonts w:ascii="宋体" w:hAnsi="宋体" w:hint="eastAsia"/>
                <w:sz w:val="21"/>
                <w:szCs w:val="21"/>
              </w:rPr>
              <w:t>RECEIVER</w:t>
            </w:r>
            <w:r w:rsidRPr="00DF20C5">
              <w:rPr>
                <w:rFonts w:ascii="宋体" w:hAnsi="宋体"/>
                <w:sz w:val="21"/>
                <w:szCs w:val="21"/>
              </w:rPr>
              <w:t>&gt;</w:t>
            </w:r>
          </w:p>
          <w:p w:rsidR="004B084C"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&lt;MSGTYPE&gt;消息类型&lt;/MSGTYPE&gt;</w:t>
            </w:r>
          </w:p>
          <w:p w:rsidR="004B084C"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&lt;TITLE&gt;消息标题&lt;/TITLE&gt;</w:t>
            </w:r>
          </w:p>
          <w:p w:rsidR="004B084C"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&lt;CONTENTTYPE&gt;内容类型&lt;/CONTENTTYPE&gt;</w:t>
            </w:r>
          </w:p>
          <w:p w:rsidR="004B084C"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&lt;CONTENT&gt;消息内容&lt;/CONTENT&gt;</w:t>
            </w:r>
          </w:p>
          <w:p w:rsidR="004B084C" w:rsidRPr="00DF20C5" w:rsidRDefault="004B084C" w:rsidP="004B084C">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4B084C">
        <w:tblPrEx>
          <w:tblCellMar>
            <w:top w:w="0" w:type="dxa"/>
            <w:bottom w:w="0" w:type="dxa"/>
          </w:tblCellMar>
        </w:tblPrEx>
        <w:trPr>
          <w:jc w:val="center"/>
        </w:trPr>
        <w:tc>
          <w:tcPr>
            <w:tcW w:w="172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443"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b/>
                <w:sz w:val="21"/>
                <w:szCs w:val="21"/>
              </w:rPr>
              <w:t>长度（字节）</w:t>
            </w:r>
          </w:p>
        </w:tc>
      </w:tr>
      <w:tr w:rsidR="004B084C">
        <w:tblPrEx>
          <w:tblCellMar>
            <w:top w:w="0" w:type="dxa"/>
            <w:bottom w:w="0" w:type="dxa"/>
          </w:tblCellMar>
        </w:tblPrEx>
        <w:trPr>
          <w:jc w:val="center"/>
        </w:trPr>
        <w:tc>
          <w:tcPr>
            <w:tcW w:w="1728"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SENDER</w:t>
            </w:r>
          </w:p>
        </w:tc>
        <w:tc>
          <w:tcPr>
            <w:tcW w:w="3443" w:type="dxa"/>
            <w:vAlign w:val="center"/>
          </w:tcPr>
          <w:p w:rsidR="004B084C" w:rsidRPr="00DF20C5" w:rsidRDefault="004B084C" w:rsidP="004B084C">
            <w:pPr>
              <w:spacing w:line="360" w:lineRule="auto"/>
              <w:rPr>
                <w:rFonts w:ascii="宋体" w:hAnsi="宋体" w:hint="eastAsia"/>
                <w:sz w:val="21"/>
                <w:szCs w:val="21"/>
              </w:rPr>
            </w:pPr>
            <w:r>
              <w:rPr>
                <w:rFonts w:ascii="宋体" w:hAnsi="宋体" w:hint="eastAsia"/>
                <w:sz w:val="21"/>
                <w:szCs w:val="21"/>
              </w:rPr>
              <w:t>发送者</w:t>
            </w:r>
          </w:p>
        </w:tc>
        <w:tc>
          <w:tcPr>
            <w:tcW w:w="1508" w:type="dxa"/>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String</w:t>
            </w:r>
          </w:p>
        </w:tc>
        <w:tc>
          <w:tcPr>
            <w:tcW w:w="1529"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32</w:t>
            </w:r>
          </w:p>
        </w:tc>
      </w:tr>
      <w:tr w:rsidR="004B084C">
        <w:tblPrEx>
          <w:tblCellMar>
            <w:top w:w="0" w:type="dxa"/>
            <w:bottom w:w="0" w:type="dxa"/>
          </w:tblCellMar>
        </w:tblPrEx>
        <w:trPr>
          <w:jc w:val="center"/>
        </w:trPr>
        <w:tc>
          <w:tcPr>
            <w:tcW w:w="1728"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RECEIVER</w:t>
            </w:r>
          </w:p>
        </w:tc>
        <w:tc>
          <w:tcPr>
            <w:tcW w:w="3443" w:type="dxa"/>
            <w:vAlign w:val="center"/>
          </w:tcPr>
          <w:p w:rsidR="004B084C" w:rsidRPr="00DF20C5" w:rsidRDefault="004B084C" w:rsidP="004B084C">
            <w:pPr>
              <w:spacing w:line="360" w:lineRule="auto"/>
              <w:rPr>
                <w:rFonts w:ascii="宋体" w:hAnsi="宋体" w:hint="eastAsia"/>
                <w:sz w:val="21"/>
                <w:szCs w:val="21"/>
              </w:rPr>
            </w:pPr>
            <w:r>
              <w:rPr>
                <w:rFonts w:ascii="宋体" w:hAnsi="宋体" w:hint="eastAsia"/>
                <w:sz w:val="21"/>
                <w:szCs w:val="21"/>
              </w:rPr>
              <w:t>接受者</w:t>
            </w:r>
          </w:p>
        </w:tc>
        <w:tc>
          <w:tcPr>
            <w:tcW w:w="1508"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32</w:t>
            </w:r>
          </w:p>
        </w:tc>
      </w:tr>
      <w:tr w:rsidR="004B084C">
        <w:tblPrEx>
          <w:tblCellMar>
            <w:top w:w="0" w:type="dxa"/>
            <w:bottom w:w="0" w:type="dxa"/>
          </w:tblCellMar>
        </w:tblPrEx>
        <w:trPr>
          <w:jc w:val="center"/>
        </w:trPr>
        <w:tc>
          <w:tcPr>
            <w:tcW w:w="1728"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MSGTYPE</w:t>
            </w:r>
          </w:p>
        </w:tc>
        <w:tc>
          <w:tcPr>
            <w:tcW w:w="3443" w:type="dxa"/>
            <w:vAlign w:val="center"/>
          </w:tcPr>
          <w:p w:rsidR="004B084C" w:rsidRDefault="004B084C" w:rsidP="004B084C">
            <w:pPr>
              <w:spacing w:line="360" w:lineRule="auto"/>
              <w:rPr>
                <w:rFonts w:ascii="宋体" w:hAnsi="宋体" w:hint="eastAsia"/>
                <w:sz w:val="21"/>
                <w:szCs w:val="21"/>
              </w:rPr>
            </w:pPr>
            <w:r>
              <w:rPr>
                <w:rFonts w:ascii="宋体" w:hAnsi="宋体" w:hint="eastAsia"/>
                <w:sz w:val="21"/>
                <w:szCs w:val="21"/>
              </w:rPr>
              <w:t>消息类型：1－短信；2－彩信</w:t>
            </w:r>
          </w:p>
        </w:tc>
        <w:tc>
          <w:tcPr>
            <w:tcW w:w="1508"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int</w:t>
            </w:r>
          </w:p>
        </w:tc>
        <w:tc>
          <w:tcPr>
            <w:tcW w:w="1529" w:type="dxa"/>
            <w:vAlign w:val="center"/>
          </w:tcPr>
          <w:p w:rsidR="004B084C" w:rsidRDefault="004B084C" w:rsidP="004B084C">
            <w:pPr>
              <w:spacing w:line="360" w:lineRule="auto"/>
              <w:jc w:val="center"/>
              <w:rPr>
                <w:rFonts w:ascii="宋体" w:hAnsi="宋体" w:hint="eastAsia"/>
                <w:sz w:val="21"/>
                <w:szCs w:val="21"/>
              </w:rPr>
            </w:pPr>
          </w:p>
        </w:tc>
      </w:tr>
      <w:tr w:rsidR="004B084C">
        <w:tblPrEx>
          <w:tblCellMar>
            <w:top w:w="0" w:type="dxa"/>
            <w:bottom w:w="0" w:type="dxa"/>
          </w:tblCellMar>
        </w:tblPrEx>
        <w:trPr>
          <w:jc w:val="center"/>
        </w:trPr>
        <w:tc>
          <w:tcPr>
            <w:tcW w:w="1728"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TITLE</w:t>
            </w:r>
          </w:p>
        </w:tc>
        <w:tc>
          <w:tcPr>
            <w:tcW w:w="3443" w:type="dxa"/>
            <w:vAlign w:val="center"/>
          </w:tcPr>
          <w:p w:rsidR="004B084C" w:rsidRPr="00DF20C5" w:rsidRDefault="004B084C" w:rsidP="004B084C">
            <w:pPr>
              <w:spacing w:line="360" w:lineRule="auto"/>
              <w:rPr>
                <w:rFonts w:ascii="宋体" w:hAnsi="宋体" w:hint="eastAsia"/>
                <w:sz w:val="21"/>
                <w:szCs w:val="21"/>
              </w:rPr>
            </w:pPr>
            <w:r>
              <w:rPr>
                <w:rFonts w:ascii="宋体" w:hAnsi="宋体" w:hint="eastAsia"/>
                <w:sz w:val="21"/>
                <w:szCs w:val="21"/>
              </w:rPr>
              <w:t>消息标题</w:t>
            </w:r>
          </w:p>
        </w:tc>
        <w:tc>
          <w:tcPr>
            <w:tcW w:w="1508" w:type="dxa"/>
            <w:vAlign w:val="center"/>
          </w:tcPr>
          <w:p w:rsidR="004B084C" w:rsidRPr="00DF20C5" w:rsidRDefault="004B084C" w:rsidP="004B084C">
            <w:pPr>
              <w:spacing w:line="360" w:lineRule="auto"/>
              <w:jc w:val="center"/>
              <w:rPr>
                <w:rFonts w:ascii="宋体" w:hAnsi="宋体"/>
                <w:sz w:val="21"/>
                <w:szCs w:val="21"/>
              </w:rPr>
            </w:pPr>
            <w:r w:rsidRPr="00DF20C5">
              <w:rPr>
                <w:rFonts w:ascii="宋体" w:hAnsi="宋体" w:hint="eastAsia"/>
                <w:sz w:val="21"/>
                <w:szCs w:val="21"/>
              </w:rPr>
              <w:t>String</w:t>
            </w:r>
          </w:p>
        </w:tc>
        <w:tc>
          <w:tcPr>
            <w:tcW w:w="1529"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256</w:t>
            </w:r>
          </w:p>
        </w:tc>
      </w:tr>
      <w:tr w:rsidR="004B084C">
        <w:tblPrEx>
          <w:tblCellMar>
            <w:top w:w="0" w:type="dxa"/>
            <w:bottom w:w="0" w:type="dxa"/>
          </w:tblCellMar>
        </w:tblPrEx>
        <w:trPr>
          <w:jc w:val="center"/>
        </w:trPr>
        <w:tc>
          <w:tcPr>
            <w:tcW w:w="1728"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CONTENTTYPE</w:t>
            </w:r>
          </w:p>
        </w:tc>
        <w:tc>
          <w:tcPr>
            <w:tcW w:w="3443" w:type="dxa"/>
            <w:vAlign w:val="center"/>
          </w:tcPr>
          <w:p w:rsidR="004B084C" w:rsidRDefault="004B084C" w:rsidP="004B084C">
            <w:pPr>
              <w:spacing w:line="360" w:lineRule="auto"/>
              <w:rPr>
                <w:rFonts w:ascii="宋体" w:hAnsi="宋体" w:hint="eastAsia"/>
                <w:sz w:val="21"/>
                <w:szCs w:val="21"/>
              </w:rPr>
            </w:pPr>
            <w:r>
              <w:rPr>
                <w:rFonts w:ascii="宋体" w:hAnsi="宋体" w:hint="eastAsia"/>
                <w:sz w:val="21"/>
                <w:szCs w:val="21"/>
              </w:rPr>
              <w:t>内容类型：1－文本；2－二进制</w:t>
            </w:r>
          </w:p>
        </w:tc>
        <w:tc>
          <w:tcPr>
            <w:tcW w:w="1508" w:type="dxa"/>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int</w:t>
            </w:r>
          </w:p>
        </w:tc>
        <w:tc>
          <w:tcPr>
            <w:tcW w:w="1529" w:type="dxa"/>
            <w:vAlign w:val="center"/>
          </w:tcPr>
          <w:p w:rsidR="004B084C" w:rsidRDefault="004B084C" w:rsidP="004B084C">
            <w:pPr>
              <w:spacing w:line="360" w:lineRule="auto"/>
              <w:jc w:val="center"/>
              <w:rPr>
                <w:rFonts w:ascii="宋体" w:hAnsi="宋体" w:hint="eastAsia"/>
                <w:sz w:val="21"/>
                <w:szCs w:val="21"/>
              </w:rPr>
            </w:pPr>
          </w:p>
        </w:tc>
      </w:tr>
      <w:tr w:rsidR="004B084C">
        <w:tblPrEx>
          <w:tblCellMar>
            <w:top w:w="0" w:type="dxa"/>
            <w:bottom w:w="0" w:type="dxa"/>
          </w:tblCellMar>
        </w:tblPrEx>
        <w:trPr>
          <w:jc w:val="center"/>
        </w:trPr>
        <w:tc>
          <w:tcPr>
            <w:tcW w:w="1728"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CONTENT</w:t>
            </w:r>
          </w:p>
        </w:tc>
        <w:tc>
          <w:tcPr>
            <w:tcW w:w="3443" w:type="dxa"/>
            <w:vAlign w:val="center"/>
          </w:tcPr>
          <w:p w:rsidR="004B084C" w:rsidRDefault="004B084C" w:rsidP="004B084C">
            <w:pPr>
              <w:spacing w:line="360" w:lineRule="auto"/>
              <w:rPr>
                <w:rFonts w:ascii="宋体" w:hAnsi="宋体" w:hint="eastAsia"/>
                <w:sz w:val="21"/>
                <w:szCs w:val="21"/>
              </w:rPr>
            </w:pPr>
            <w:r>
              <w:rPr>
                <w:rFonts w:ascii="宋体" w:hAnsi="宋体" w:hint="eastAsia"/>
                <w:sz w:val="21"/>
                <w:szCs w:val="21"/>
              </w:rPr>
              <w:t>内容</w:t>
            </w:r>
          </w:p>
        </w:tc>
        <w:tc>
          <w:tcPr>
            <w:tcW w:w="1508"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2048</w:t>
            </w:r>
          </w:p>
        </w:tc>
      </w:tr>
    </w:tbl>
    <w:p w:rsidR="004B084C" w:rsidRPr="001C5396" w:rsidRDefault="004B084C" w:rsidP="004B084C">
      <w:pPr>
        <w:pStyle w:val="4"/>
        <w:numPr>
          <w:ilvl w:val="3"/>
          <w:numId w:val="0"/>
        </w:numPr>
        <w:tabs>
          <w:tab w:val="num" w:pos="737"/>
        </w:tabs>
        <w:ind w:left="1106" w:hanging="680"/>
        <w:rPr>
          <w:rFonts w:hint="eastAsia"/>
        </w:rPr>
      </w:pPr>
      <w:r>
        <w:rPr>
          <w:rFonts w:hint="eastAsia"/>
        </w:rPr>
        <w:t>SEND2APMsgRsp</w:t>
      </w:r>
      <w:r>
        <w:rPr>
          <w:rFonts w:hint="eastAsia"/>
        </w:rPr>
        <w:t>短信上传响应</w:t>
      </w:r>
      <w:r w:rsidRPr="001C5396">
        <w:rPr>
          <w:rFonts w:hint="eastAsia"/>
        </w:rPr>
        <w:t>消息：</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3443"/>
        <w:gridCol w:w="1508"/>
        <w:gridCol w:w="1529"/>
      </w:tblGrid>
      <w:tr w:rsidR="004B084C">
        <w:tblPrEx>
          <w:tblCellMar>
            <w:top w:w="0" w:type="dxa"/>
            <w:bottom w:w="0" w:type="dxa"/>
          </w:tblCellMar>
        </w:tblPrEx>
        <w:trPr>
          <w:jc w:val="center"/>
        </w:trPr>
        <w:tc>
          <w:tcPr>
            <w:tcW w:w="1728" w:type="dxa"/>
            <w:tcBorders>
              <w:bottom w:val="single" w:sz="4" w:space="0" w:color="auto"/>
            </w:tcBorders>
            <w:shd w:val="clear" w:color="auto" w:fill="A6A6A6"/>
          </w:tcPr>
          <w:p w:rsidR="004B084C" w:rsidRPr="00DF20C5" w:rsidRDefault="004B084C" w:rsidP="004B084C">
            <w:pPr>
              <w:jc w:val="center"/>
              <w:rPr>
                <w:rFonts w:ascii="宋体" w:hAnsi="宋体" w:hint="eastAsia"/>
                <w:sz w:val="21"/>
                <w:szCs w:val="21"/>
              </w:rPr>
            </w:pPr>
            <w:r w:rsidRPr="00DF20C5">
              <w:rPr>
                <w:rFonts w:ascii="宋体" w:hAnsi="宋体" w:hint="eastAsia"/>
                <w:sz w:val="21"/>
                <w:szCs w:val="21"/>
              </w:rPr>
              <w:lastRenderedPageBreak/>
              <w:t>参数标识</w:t>
            </w:r>
          </w:p>
        </w:tc>
        <w:tc>
          <w:tcPr>
            <w:tcW w:w="6480" w:type="dxa"/>
            <w:gridSpan w:val="3"/>
            <w:tcBorders>
              <w:bottom w:val="single" w:sz="4" w:space="0" w:color="auto"/>
            </w:tcBorders>
            <w:shd w:val="clear" w:color="auto" w:fill="auto"/>
          </w:tcPr>
          <w:p w:rsidR="004B084C" w:rsidRPr="00DF20C5" w:rsidRDefault="004B084C" w:rsidP="004B084C">
            <w:pPr>
              <w:tabs>
                <w:tab w:val="center" w:pos="3402"/>
              </w:tabs>
              <w:rPr>
                <w:rFonts w:ascii="宋体" w:hAnsi="宋体" w:hint="eastAsia"/>
                <w:sz w:val="21"/>
                <w:szCs w:val="21"/>
              </w:rPr>
            </w:pPr>
            <w:r>
              <w:rPr>
                <w:rFonts w:hint="eastAsia"/>
              </w:rPr>
              <w:t>SEND2APMsgRsp</w:t>
            </w:r>
            <w:r w:rsidRPr="00DF20C5">
              <w:rPr>
                <w:rFonts w:ascii="宋体" w:hAnsi="宋体"/>
                <w:sz w:val="21"/>
                <w:szCs w:val="21"/>
              </w:rPr>
              <w:tab/>
            </w:r>
          </w:p>
        </w:tc>
      </w:tr>
      <w:tr w:rsidR="004B084C" w:rsidRPr="00A55E54">
        <w:tblPrEx>
          <w:tblCellMar>
            <w:top w:w="0" w:type="dxa"/>
            <w:bottom w:w="0" w:type="dxa"/>
          </w:tblCellMar>
        </w:tblPrEx>
        <w:trPr>
          <w:jc w:val="center"/>
        </w:trPr>
        <w:tc>
          <w:tcPr>
            <w:tcW w:w="1728" w:type="dxa"/>
            <w:shd w:val="clear" w:color="auto" w:fill="auto"/>
          </w:tcPr>
          <w:p w:rsidR="004B084C" w:rsidRPr="00DF20C5" w:rsidRDefault="004B084C" w:rsidP="004B084C">
            <w:pPr>
              <w:jc w:val="center"/>
              <w:rPr>
                <w:rFonts w:ascii="宋体" w:hAnsi="宋体" w:hint="eastAsia"/>
                <w:sz w:val="21"/>
                <w:szCs w:val="21"/>
              </w:rPr>
            </w:pPr>
            <w:r w:rsidRPr="00DF20C5">
              <w:rPr>
                <w:rFonts w:ascii="宋体" w:hAnsi="宋体" w:hint="eastAsia"/>
                <w:sz w:val="21"/>
                <w:szCs w:val="21"/>
              </w:rPr>
              <w:t>消息</w:t>
            </w:r>
            <w:r>
              <w:rPr>
                <w:rFonts w:ascii="宋体" w:hAnsi="宋体" w:hint="eastAsia"/>
                <w:sz w:val="21"/>
                <w:szCs w:val="21"/>
              </w:rPr>
              <w:t>格式</w:t>
            </w:r>
          </w:p>
        </w:tc>
        <w:tc>
          <w:tcPr>
            <w:tcW w:w="6480" w:type="dxa"/>
            <w:gridSpan w:val="3"/>
            <w:shd w:val="clear" w:color="auto" w:fill="auto"/>
          </w:tcPr>
          <w:p w:rsidR="004B084C" w:rsidRPr="00DF20C5" w:rsidRDefault="004B084C" w:rsidP="004B084C">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4B084C" w:rsidRDefault="004B084C" w:rsidP="004B084C">
            <w:pPr>
              <w:spacing w:line="360" w:lineRule="auto"/>
              <w:rPr>
                <w:rFonts w:ascii="宋体" w:hAnsi="宋体" w:hint="eastAsia"/>
                <w:sz w:val="21"/>
                <w:szCs w:val="21"/>
              </w:rPr>
            </w:pPr>
            <w:r w:rsidRPr="00DF20C5">
              <w:rPr>
                <w:rFonts w:ascii="宋体" w:hAnsi="宋体" w:hint="eastAsia"/>
                <w:sz w:val="21"/>
                <w:szCs w:val="21"/>
              </w:rPr>
              <w:t>&lt;</w:t>
            </w:r>
            <w:r>
              <w:rPr>
                <w:rFonts w:hint="eastAsia"/>
              </w:rPr>
              <w:t>SEND2APMsgRsp</w:t>
            </w:r>
            <w:r w:rsidRPr="00DF20C5">
              <w:rPr>
                <w:rFonts w:ascii="宋体" w:hAnsi="宋体" w:hint="eastAsia"/>
                <w:sz w:val="21"/>
                <w:szCs w:val="21"/>
              </w:rPr>
              <w:t>&gt;</w:t>
            </w:r>
          </w:p>
          <w:p w:rsidR="004B084C" w:rsidRPr="00DF20C5" w:rsidRDefault="004B084C" w:rsidP="004B084C">
            <w:pPr>
              <w:spacing w:line="360" w:lineRule="auto"/>
              <w:ind w:leftChars="100" w:left="200"/>
              <w:rPr>
                <w:rFonts w:ascii="宋体" w:hAnsi="宋体" w:hint="eastAsia"/>
                <w:sz w:val="21"/>
                <w:szCs w:val="21"/>
              </w:rPr>
            </w:pPr>
            <w:r>
              <w:rPr>
                <w:rFonts w:ascii="宋体" w:hAnsi="宋体" w:hint="eastAsia"/>
                <w:sz w:val="21"/>
                <w:szCs w:val="21"/>
              </w:rPr>
              <w:t xml:space="preserve">  &lt;HEAD&gt;</w:t>
            </w:r>
          </w:p>
          <w:p w:rsidR="004B084C" w:rsidRPr="00DF20C5" w:rsidRDefault="004B084C" w:rsidP="004B084C">
            <w:pPr>
              <w:spacing w:line="360" w:lineRule="auto"/>
              <w:ind w:leftChars="400" w:left="800" w:firstLineChars="200" w:firstLine="420"/>
              <w:rPr>
                <w:rFonts w:ascii="宋体" w:hAnsi="宋体" w:hint="eastAsia"/>
                <w:sz w:val="21"/>
                <w:szCs w:val="21"/>
              </w:rPr>
            </w:pPr>
            <w:r w:rsidRPr="00DF20C5">
              <w:rPr>
                <w:rFonts w:ascii="宋体" w:hAnsi="宋体" w:hint="eastAsia"/>
                <w:sz w:val="21"/>
                <w:szCs w:val="21"/>
              </w:rPr>
              <w:t>&lt;CODE&gt;消息标志&lt;/CODE&gt;</w:t>
            </w:r>
          </w:p>
          <w:p w:rsidR="004B084C" w:rsidRPr="00DF20C5" w:rsidRDefault="004B084C" w:rsidP="004B084C">
            <w:pPr>
              <w:spacing w:line="360" w:lineRule="auto"/>
              <w:ind w:leftChars="400" w:left="800" w:firstLineChars="200" w:firstLine="420"/>
              <w:rPr>
                <w:rFonts w:ascii="宋体" w:hAnsi="宋体" w:hint="eastAsia"/>
                <w:sz w:val="21"/>
                <w:szCs w:val="21"/>
              </w:rPr>
            </w:pPr>
            <w:r w:rsidRPr="00DF20C5">
              <w:rPr>
                <w:rFonts w:ascii="宋体" w:hAnsi="宋体" w:hint="eastAsia"/>
                <w:sz w:val="21"/>
                <w:szCs w:val="21"/>
              </w:rPr>
              <w:t>&lt;SID&gt;消息序列号&lt;/SID&gt;</w:t>
            </w:r>
          </w:p>
          <w:p w:rsidR="004B084C" w:rsidRPr="00DF20C5" w:rsidRDefault="004B084C" w:rsidP="004B084C">
            <w:pPr>
              <w:spacing w:line="360" w:lineRule="auto"/>
              <w:ind w:leftChars="400" w:left="800" w:firstLineChars="200" w:firstLine="420"/>
              <w:rPr>
                <w:rFonts w:ascii="宋体" w:hAnsi="宋体" w:hint="eastAsia"/>
                <w:sz w:val="21"/>
                <w:szCs w:val="21"/>
              </w:rPr>
            </w:pPr>
            <w:r w:rsidRPr="00DF20C5">
              <w:rPr>
                <w:rFonts w:ascii="宋体" w:hAnsi="宋体" w:hint="eastAsia"/>
                <w:sz w:val="21"/>
                <w:szCs w:val="21"/>
              </w:rPr>
              <w:t>&lt;TIMESTAMP&gt;时间戳&lt;/TIMESTAMP&gt;</w:t>
            </w:r>
          </w:p>
          <w:p w:rsidR="004B084C" w:rsidRDefault="004B084C" w:rsidP="004B084C">
            <w:pPr>
              <w:spacing w:line="360" w:lineRule="auto"/>
              <w:ind w:leftChars="400" w:left="800" w:firstLineChars="200" w:firstLine="420"/>
              <w:rPr>
                <w:rFonts w:ascii="宋体" w:hAnsi="宋体" w:hint="eastAsia"/>
                <w:sz w:val="21"/>
                <w:szCs w:val="21"/>
              </w:rPr>
            </w:pPr>
            <w:r w:rsidRPr="00DF20C5">
              <w:rPr>
                <w:rFonts w:ascii="宋体" w:hAnsi="宋体" w:hint="eastAsia"/>
                <w:sz w:val="21"/>
                <w:szCs w:val="21"/>
              </w:rPr>
              <w:t>&lt;SERVICEID&gt;</w:t>
            </w:r>
            <w:r>
              <w:rPr>
                <w:rFonts w:ascii="宋体" w:hAnsi="宋体" w:hint="eastAsia"/>
                <w:sz w:val="21"/>
                <w:szCs w:val="21"/>
              </w:rPr>
              <w:t>业务代码</w:t>
            </w:r>
            <w:r w:rsidRPr="00DF20C5">
              <w:rPr>
                <w:rFonts w:ascii="宋体" w:hAnsi="宋体" w:hint="eastAsia"/>
                <w:sz w:val="21"/>
                <w:szCs w:val="21"/>
              </w:rPr>
              <w:t>&lt;/SERVICEID&gt;</w:t>
            </w:r>
          </w:p>
          <w:p w:rsidR="004B084C" w:rsidRDefault="004B084C" w:rsidP="004B084C">
            <w:pPr>
              <w:spacing w:line="360" w:lineRule="auto"/>
              <w:ind w:leftChars="400" w:left="800" w:firstLineChars="200" w:firstLine="420"/>
              <w:rPr>
                <w:rFonts w:ascii="宋体" w:hAnsi="宋体" w:hint="eastAsia"/>
                <w:sz w:val="21"/>
                <w:szCs w:val="21"/>
              </w:rPr>
            </w:pPr>
            <w:r>
              <w:rPr>
                <w:rFonts w:ascii="宋体" w:hAnsi="宋体" w:hint="eastAsia"/>
                <w:sz w:val="21"/>
                <w:szCs w:val="21"/>
              </w:rPr>
              <w:t>&lt;ROUTENO&gt;路由号码&lt;/ROUTENO&gt;</w:t>
            </w:r>
          </w:p>
          <w:p w:rsidR="004B084C"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&lt;/HEAD&gt;</w:t>
            </w:r>
          </w:p>
          <w:p w:rsidR="004B084C" w:rsidRPr="00DF20C5" w:rsidRDefault="004B084C" w:rsidP="004B084C">
            <w:pPr>
              <w:spacing w:line="360" w:lineRule="auto"/>
              <w:ind w:leftChars="100" w:left="200" w:firstLineChars="100" w:firstLine="210"/>
              <w:rPr>
                <w:rFonts w:ascii="宋体" w:hAnsi="宋体" w:hint="eastAsia"/>
                <w:sz w:val="21"/>
                <w:szCs w:val="21"/>
              </w:rPr>
            </w:pPr>
            <w:r>
              <w:rPr>
                <w:rFonts w:ascii="宋体" w:hAnsi="宋体" w:hint="eastAsia"/>
                <w:sz w:val="21"/>
                <w:szCs w:val="21"/>
              </w:rPr>
              <w:t>&lt;BODY&gt;加密后的消息体&lt;/BODY&gt;</w:t>
            </w:r>
          </w:p>
          <w:p w:rsidR="004B084C" w:rsidRPr="00A55E54" w:rsidRDefault="004B084C" w:rsidP="004B084C">
            <w:pPr>
              <w:rPr>
                <w:rFonts w:ascii="宋体" w:hAnsi="宋体" w:hint="eastAsia"/>
                <w:sz w:val="21"/>
                <w:szCs w:val="21"/>
              </w:rPr>
            </w:pPr>
            <w:r w:rsidRPr="00A55E54">
              <w:rPr>
                <w:rFonts w:ascii="宋体" w:hAnsi="宋体" w:hint="eastAsia"/>
                <w:sz w:val="21"/>
                <w:szCs w:val="21"/>
              </w:rPr>
              <w:t>&lt;/</w:t>
            </w:r>
            <w:r>
              <w:rPr>
                <w:rFonts w:hint="eastAsia"/>
              </w:rPr>
              <w:t>SEND2APMsgRsp</w:t>
            </w:r>
            <w:r w:rsidRPr="00A55E54">
              <w:rPr>
                <w:rFonts w:ascii="宋体" w:hAnsi="宋体" w:hint="eastAsia"/>
                <w:sz w:val="21"/>
                <w:szCs w:val="21"/>
              </w:rPr>
              <w:t>&gt;</w:t>
            </w:r>
          </w:p>
        </w:tc>
      </w:tr>
      <w:tr w:rsidR="004B084C">
        <w:tblPrEx>
          <w:tblCellMar>
            <w:top w:w="0" w:type="dxa"/>
            <w:bottom w:w="0" w:type="dxa"/>
          </w:tblCellMar>
        </w:tblPrEx>
        <w:trPr>
          <w:jc w:val="center"/>
        </w:trPr>
        <w:tc>
          <w:tcPr>
            <w:tcW w:w="172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443"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b/>
                <w:sz w:val="21"/>
                <w:szCs w:val="21"/>
              </w:rPr>
              <w:t>长度（字节）</w:t>
            </w:r>
          </w:p>
        </w:tc>
      </w:tr>
      <w:tr w:rsidR="004B084C">
        <w:tblPrEx>
          <w:tblCellMar>
            <w:top w:w="0" w:type="dxa"/>
            <w:bottom w:w="0" w:type="dxa"/>
          </w:tblCellMar>
        </w:tblPrEx>
        <w:trPr>
          <w:jc w:val="center"/>
        </w:trPr>
        <w:tc>
          <w:tcPr>
            <w:tcW w:w="1728" w:type="dxa"/>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CODE</w:t>
            </w:r>
          </w:p>
        </w:tc>
        <w:tc>
          <w:tcPr>
            <w:tcW w:w="3443" w:type="dxa"/>
            <w:vAlign w:val="center"/>
          </w:tcPr>
          <w:p w:rsidR="004B084C" w:rsidRPr="00DF20C5" w:rsidRDefault="004B084C" w:rsidP="004B084C">
            <w:pPr>
              <w:spacing w:line="360" w:lineRule="auto"/>
              <w:rPr>
                <w:rFonts w:ascii="宋体" w:hAnsi="宋体" w:hint="eastAsia"/>
                <w:sz w:val="21"/>
                <w:szCs w:val="21"/>
              </w:rPr>
            </w:pPr>
            <w:r w:rsidRPr="00DF20C5">
              <w:rPr>
                <w:rFonts w:ascii="宋体" w:hAnsi="宋体" w:hint="eastAsia"/>
                <w:sz w:val="21"/>
                <w:szCs w:val="21"/>
              </w:rPr>
              <w:t>消息标志</w:t>
            </w:r>
            <w:r>
              <w:rPr>
                <w:rFonts w:ascii="宋体" w:hAnsi="宋体" w:hint="eastAsia"/>
                <w:sz w:val="21"/>
                <w:szCs w:val="21"/>
              </w:rPr>
              <w:t>：</w:t>
            </w:r>
            <w:r>
              <w:rPr>
                <w:rFonts w:hint="eastAsia"/>
              </w:rPr>
              <w:t>SEND2APMsg</w:t>
            </w:r>
          </w:p>
        </w:tc>
        <w:tc>
          <w:tcPr>
            <w:tcW w:w="1508" w:type="dxa"/>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vAlign w:val="center"/>
          </w:tcPr>
          <w:p w:rsidR="004B084C" w:rsidRPr="00DF20C5" w:rsidRDefault="004B084C" w:rsidP="004B084C">
            <w:pPr>
              <w:spacing w:line="360" w:lineRule="auto"/>
              <w:jc w:val="center"/>
              <w:rPr>
                <w:rFonts w:ascii="宋体" w:hAnsi="宋体" w:hint="eastAsia"/>
                <w:szCs w:val="21"/>
              </w:rPr>
            </w:pPr>
            <w:r>
              <w:rPr>
                <w:rFonts w:ascii="宋体" w:hAnsi="宋体" w:hint="eastAsia"/>
                <w:szCs w:val="21"/>
              </w:rPr>
              <w:t>32</w:t>
            </w:r>
          </w:p>
        </w:tc>
      </w:tr>
      <w:tr w:rsidR="004B084C">
        <w:tblPrEx>
          <w:tblCellMar>
            <w:top w:w="0" w:type="dxa"/>
            <w:bottom w:w="0" w:type="dxa"/>
          </w:tblCellMar>
        </w:tblPrEx>
        <w:trPr>
          <w:jc w:val="center"/>
        </w:trPr>
        <w:tc>
          <w:tcPr>
            <w:tcW w:w="1728" w:type="dxa"/>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SID</w:t>
            </w:r>
          </w:p>
        </w:tc>
        <w:tc>
          <w:tcPr>
            <w:tcW w:w="3443" w:type="dxa"/>
            <w:vAlign w:val="center"/>
          </w:tcPr>
          <w:p w:rsidR="004B084C" w:rsidRPr="00DF20C5" w:rsidRDefault="004B084C" w:rsidP="004B084C">
            <w:pPr>
              <w:spacing w:line="360" w:lineRule="auto"/>
              <w:rPr>
                <w:rFonts w:ascii="宋体" w:hAnsi="宋体" w:hint="eastAsia"/>
                <w:sz w:val="21"/>
                <w:szCs w:val="21"/>
              </w:rPr>
            </w:pPr>
            <w:r w:rsidRPr="00DF20C5">
              <w:rPr>
                <w:rFonts w:ascii="宋体" w:hAnsi="宋体" w:hint="eastAsia"/>
                <w:sz w:val="21"/>
                <w:szCs w:val="21"/>
              </w:rPr>
              <w:t>消息序列号</w:t>
            </w:r>
            <w:r>
              <w:rPr>
                <w:rFonts w:ascii="宋体" w:hAnsi="宋体" w:hint="eastAsia"/>
                <w:sz w:val="21"/>
                <w:szCs w:val="21"/>
              </w:rPr>
              <w:t>，同请求消息</w:t>
            </w:r>
          </w:p>
        </w:tc>
        <w:tc>
          <w:tcPr>
            <w:tcW w:w="1508" w:type="dxa"/>
            <w:vAlign w:val="center"/>
          </w:tcPr>
          <w:p w:rsidR="004B084C" w:rsidRPr="00DF20C5" w:rsidRDefault="004B084C" w:rsidP="004B084C">
            <w:pPr>
              <w:spacing w:line="360" w:lineRule="auto"/>
              <w:jc w:val="center"/>
              <w:rPr>
                <w:rFonts w:ascii="宋体" w:hAnsi="宋体" w:hint="eastAsia"/>
                <w:szCs w:val="21"/>
              </w:rPr>
            </w:pPr>
            <w:r>
              <w:rPr>
                <w:rFonts w:ascii="宋体" w:hAnsi="宋体"/>
                <w:szCs w:val="21"/>
              </w:rPr>
              <w:t>L</w:t>
            </w:r>
            <w:r>
              <w:rPr>
                <w:rFonts w:ascii="宋体" w:hAnsi="宋体" w:hint="eastAsia"/>
                <w:szCs w:val="21"/>
              </w:rPr>
              <w:t>ong</w:t>
            </w:r>
          </w:p>
        </w:tc>
        <w:tc>
          <w:tcPr>
            <w:tcW w:w="1529" w:type="dxa"/>
            <w:vAlign w:val="center"/>
          </w:tcPr>
          <w:p w:rsidR="004B084C" w:rsidRPr="00DF20C5" w:rsidRDefault="004B084C" w:rsidP="004B084C">
            <w:pPr>
              <w:spacing w:line="360" w:lineRule="auto"/>
              <w:jc w:val="center"/>
              <w:rPr>
                <w:rFonts w:ascii="宋体" w:hAnsi="宋体" w:hint="eastAsia"/>
                <w:szCs w:val="21"/>
              </w:rPr>
            </w:pPr>
          </w:p>
        </w:tc>
      </w:tr>
      <w:tr w:rsidR="004B084C">
        <w:tblPrEx>
          <w:tblCellMar>
            <w:top w:w="0" w:type="dxa"/>
            <w:bottom w:w="0" w:type="dxa"/>
          </w:tblCellMar>
        </w:tblPrEx>
        <w:trPr>
          <w:jc w:val="center"/>
        </w:trPr>
        <w:tc>
          <w:tcPr>
            <w:tcW w:w="172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TIMESTAMP</w:t>
            </w:r>
          </w:p>
        </w:tc>
        <w:tc>
          <w:tcPr>
            <w:tcW w:w="3443" w:type="dxa"/>
            <w:tcBorders>
              <w:bottom w:val="single" w:sz="4" w:space="0" w:color="auto"/>
            </w:tcBorders>
            <w:vAlign w:val="center"/>
          </w:tcPr>
          <w:p w:rsidR="004B084C" w:rsidRPr="00F80A4A" w:rsidRDefault="004B084C" w:rsidP="004B084C">
            <w:pPr>
              <w:spacing w:line="360" w:lineRule="auto"/>
              <w:rPr>
                <w:rFonts w:ascii="宋体" w:hAnsi="宋体" w:hint="eastAsia"/>
                <w:sz w:val="21"/>
                <w:szCs w:val="21"/>
              </w:rPr>
            </w:pPr>
            <w:r w:rsidRPr="00F80A4A">
              <w:rPr>
                <w:rFonts w:ascii="宋体" w:hAnsi="宋体"/>
                <w:sz w:val="21"/>
                <w:szCs w:val="21"/>
                <w:lang w:val="zh-CN"/>
              </w:rPr>
              <w:t>系统时间戳</w:t>
            </w:r>
            <w:r w:rsidRPr="00F80A4A">
              <w:rPr>
                <w:rFonts w:ascii="宋体" w:hAnsi="宋体" w:hint="eastAsia"/>
                <w:sz w:val="21"/>
                <w:szCs w:val="21"/>
              </w:rPr>
              <w:t>：</w:t>
            </w:r>
            <w:r w:rsidRPr="00F80A4A">
              <w:rPr>
                <w:rFonts w:ascii="宋体" w:hAnsi="宋体"/>
                <w:sz w:val="21"/>
                <w:szCs w:val="21"/>
              </w:rPr>
              <w:t>YY</w:t>
            </w:r>
            <w:r w:rsidR="00976230">
              <w:rPr>
                <w:rFonts w:ascii="宋体" w:hAnsi="宋体" w:hint="eastAsia"/>
                <w:sz w:val="21"/>
                <w:szCs w:val="21"/>
              </w:rPr>
              <w:t>YY</w:t>
            </w:r>
            <w:r w:rsidRPr="00F80A4A">
              <w:rPr>
                <w:rFonts w:ascii="宋体" w:hAnsi="宋体"/>
                <w:sz w:val="21"/>
                <w:szCs w:val="21"/>
              </w:rPr>
              <w:t>MMDDHHmmssnnn</w:t>
            </w:r>
          </w:p>
        </w:tc>
        <w:tc>
          <w:tcPr>
            <w:tcW w:w="150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Pr>
                <w:rFonts w:ascii="宋体" w:hAnsi="宋体" w:hint="eastAsia"/>
                <w:szCs w:val="21"/>
              </w:rPr>
              <w:t>24</w:t>
            </w:r>
          </w:p>
        </w:tc>
      </w:tr>
      <w:tr w:rsidR="004B084C">
        <w:tblPrEx>
          <w:tblCellMar>
            <w:top w:w="0" w:type="dxa"/>
            <w:bottom w:w="0" w:type="dxa"/>
          </w:tblCellMar>
        </w:tblPrEx>
        <w:trPr>
          <w:jc w:val="center"/>
        </w:trPr>
        <w:tc>
          <w:tcPr>
            <w:tcW w:w="172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 w:val="21"/>
                <w:szCs w:val="21"/>
              </w:rPr>
            </w:pPr>
            <w:r w:rsidRPr="00DF20C5">
              <w:rPr>
                <w:rFonts w:ascii="宋体" w:hAnsi="宋体" w:hint="eastAsia"/>
                <w:sz w:val="21"/>
                <w:szCs w:val="21"/>
              </w:rPr>
              <w:t>SERVICEID</w:t>
            </w:r>
          </w:p>
        </w:tc>
        <w:tc>
          <w:tcPr>
            <w:tcW w:w="3443" w:type="dxa"/>
            <w:tcBorders>
              <w:bottom w:val="single" w:sz="4" w:space="0" w:color="auto"/>
            </w:tcBorders>
            <w:vAlign w:val="center"/>
          </w:tcPr>
          <w:p w:rsidR="004B084C" w:rsidRPr="00DF20C5" w:rsidRDefault="004B084C" w:rsidP="004B084C">
            <w:pPr>
              <w:spacing w:line="360" w:lineRule="auto"/>
              <w:rPr>
                <w:rFonts w:ascii="宋体" w:hAnsi="宋体" w:hint="eastAsia"/>
                <w:sz w:val="21"/>
                <w:szCs w:val="21"/>
              </w:rPr>
            </w:pPr>
            <w:r w:rsidRPr="00DF20C5">
              <w:rPr>
                <w:rFonts w:ascii="宋体" w:hAnsi="宋体" w:hint="eastAsia"/>
                <w:sz w:val="21"/>
                <w:szCs w:val="21"/>
              </w:rPr>
              <w:t>业务</w:t>
            </w:r>
            <w:r>
              <w:rPr>
                <w:rFonts w:ascii="宋体" w:hAnsi="宋体" w:hint="eastAsia"/>
                <w:sz w:val="21"/>
                <w:szCs w:val="21"/>
              </w:rPr>
              <w:t>代码</w:t>
            </w:r>
          </w:p>
        </w:tc>
        <w:tc>
          <w:tcPr>
            <w:tcW w:w="150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Pr>
                <w:rFonts w:ascii="宋体" w:hAnsi="宋体" w:hint="eastAsia"/>
                <w:szCs w:val="21"/>
              </w:rPr>
              <w:t>32</w:t>
            </w:r>
          </w:p>
        </w:tc>
      </w:tr>
      <w:tr w:rsidR="004B084C">
        <w:tblPrEx>
          <w:tblCellMar>
            <w:top w:w="0" w:type="dxa"/>
            <w:bottom w:w="0" w:type="dxa"/>
          </w:tblCellMar>
        </w:tblPrEx>
        <w:trPr>
          <w:jc w:val="center"/>
        </w:trPr>
        <w:tc>
          <w:tcPr>
            <w:tcW w:w="172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ROUTENO</w:t>
            </w:r>
          </w:p>
        </w:tc>
        <w:tc>
          <w:tcPr>
            <w:tcW w:w="3443" w:type="dxa"/>
            <w:tcBorders>
              <w:bottom w:val="single" w:sz="4" w:space="0" w:color="auto"/>
            </w:tcBorders>
            <w:vAlign w:val="center"/>
          </w:tcPr>
          <w:p w:rsidR="004B084C" w:rsidRPr="00DF20C5" w:rsidRDefault="004B084C" w:rsidP="004B084C">
            <w:pPr>
              <w:spacing w:line="360" w:lineRule="auto"/>
              <w:rPr>
                <w:rFonts w:ascii="宋体" w:hAnsi="宋体" w:hint="eastAsia"/>
                <w:sz w:val="21"/>
                <w:szCs w:val="21"/>
              </w:rPr>
            </w:pPr>
            <w:r>
              <w:rPr>
                <w:rFonts w:ascii="宋体" w:hAnsi="宋体" w:hint="eastAsia"/>
                <w:sz w:val="21"/>
                <w:szCs w:val="21"/>
              </w:rPr>
              <w:t>路由号码</w:t>
            </w:r>
          </w:p>
        </w:tc>
        <w:tc>
          <w:tcPr>
            <w:tcW w:w="1508" w:type="dxa"/>
            <w:tcBorders>
              <w:bottom w:val="single" w:sz="4" w:space="0" w:color="auto"/>
            </w:tcBorders>
            <w:vAlign w:val="center"/>
          </w:tcPr>
          <w:p w:rsidR="004B084C" w:rsidRPr="00DF20C5" w:rsidRDefault="004B084C" w:rsidP="004B084C">
            <w:pPr>
              <w:spacing w:line="360" w:lineRule="auto"/>
              <w:jc w:val="center"/>
              <w:rPr>
                <w:rFonts w:ascii="宋体" w:hAnsi="宋体" w:hint="eastAsia"/>
                <w:szCs w:val="21"/>
              </w:rPr>
            </w:pPr>
            <w:r w:rsidRPr="00DF20C5">
              <w:rPr>
                <w:rFonts w:ascii="宋体" w:hAnsi="宋体" w:hint="eastAsia"/>
                <w:szCs w:val="21"/>
              </w:rPr>
              <w:t>String</w:t>
            </w:r>
          </w:p>
        </w:tc>
        <w:tc>
          <w:tcPr>
            <w:tcW w:w="1529" w:type="dxa"/>
            <w:tcBorders>
              <w:bottom w:val="single" w:sz="4" w:space="0" w:color="auto"/>
            </w:tcBorders>
            <w:vAlign w:val="center"/>
          </w:tcPr>
          <w:p w:rsidR="004B084C" w:rsidRDefault="004B084C" w:rsidP="004B084C">
            <w:pPr>
              <w:spacing w:line="360" w:lineRule="auto"/>
              <w:jc w:val="center"/>
              <w:rPr>
                <w:rFonts w:ascii="宋体" w:hAnsi="宋体" w:hint="eastAsia"/>
                <w:szCs w:val="21"/>
              </w:rPr>
            </w:pPr>
            <w:r>
              <w:rPr>
                <w:rFonts w:ascii="宋体" w:hAnsi="宋体" w:hint="eastAsia"/>
                <w:szCs w:val="21"/>
              </w:rPr>
              <w:t>16</w:t>
            </w:r>
          </w:p>
        </w:tc>
      </w:tr>
      <w:tr w:rsidR="004B084C">
        <w:tblPrEx>
          <w:tblCellMar>
            <w:top w:w="0" w:type="dxa"/>
            <w:bottom w:w="0" w:type="dxa"/>
          </w:tblCellMar>
        </w:tblPrEx>
        <w:trPr>
          <w:jc w:val="center"/>
        </w:trPr>
        <w:tc>
          <w:tcPr>
            <w:tcW w:w="8208" w:type="dxa"/>
            <w:gridSpan w:val="4"/>
            <w:tcBorders>
              <w:bottom w:val="single" w:sz="4" w:space="0" w:color="auto"/>
            </w:tcBorders>
            <w:shd w:val="clear" w:color="auto" w:fill="A6A6A6"/>
            <w:vAlign w:val="center"/>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未加密的消息体格式</w:t>
            </w:r>
          </w:p>
        </w:tc>
      </w:tr>
      <w:tr w:rsidR="004B084C">
        <w:tblPrEx>
          <w:tblCellMar>
            <w:top w:w="0" w:type="dxa"/>
            <w:bottom w:w="0" w:type="dxa"/>
          </w:tblCellMar>
        </w:tblPrEx>
        <w:trPr>
          <w:jc w:val="center"/>
        </w:trPr>
        <w:tc>
          <w:tcPr>
            <w:tcW w:w="1728" w:type="dxa"/>
            <w:tcBorders>
              <w:bottom w:val="single" w:sz="4" w:space="0" w:color="auto"/>
            </w:tcBorders>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消息体格式</w:t>
            </w:r>
          </w:p>
        </w:tc>
        <w:tc>
          <w:tcPr>
            <w:tcW w:w="6480" w:type="dxa"/>
            <w:gridSpan w:val="3"/>
            <w:tcBorders>
              <w:bottom w:val="single" w:sz="4" w:space="0" w:color="auto"/>
            </w:tcBorders>
          </w:tcPr>
          <w:p w:rsidR="004B084C" w:rsidRPr="00DF20C5" w:rsidRDefault="004B084C" w:rsidP="004B084C">
            <w:pPr>
              <w:spacing w:line="360" w:lineRule="auto"/>
              <w:rPr>
                <w:rFonts w:ascii="宋体" w:hAnsi="宋体" w:hint="eastAsia"/>
                <w:sz w:val="21"/>
                <w:szCs w:val="21"/>
              </w:rPr>
            </w:pPr>
            <w:r w:rsidRPr="00DF20C5">
              <w:rPr>
                <w:rFonts w:ascii="宋体" w:hAnsi="宋体"/>
                <w:sz w:val="21"/>
                <w:szCs w:val="21"/>
              </w:rPr>
              <w:t>&lt;?xml version="1.0"</w:t>
            </w:r>
            <w:r>
              <w:rPr>
                <w:rFonts w:ascii="Arial" w:hAnsi="Arial" w:cs="Arial" w:hint="eastAsia"/>
                <w:sz w:val="21"/>
                <w:szCs w:val="21"/>
              </w:rPr>
              <w:t xml:space="preserve"> </w:t>
            </w:r>
            <w:r w:rsidRPr="00A852FA">
              <w:rPr>
                <w:rFonts w:ascii="Arial" w:hAnsi="Arial" w:cs="Arial"/>
                <w:sz w:val="21"/>
                <w:szCs w:val="21"/>
              </w:rPr>
              <w:t>encoding=</w:t>
            </w:r>
            <w:r w:rsidRPr="00DF20C5">
              <w:rPr>
                <w:rFonts w:ascii="宋体" w:hAnsi="宋体"/>
                <w:sz w:val="21"/>
                <w:szCs w:val="21"/>
              </w:rPr>
              <w:t>"</w:t>
            </w:r>
            <w:r>
              <w:rPr>
                <w:rFonts w:ascii="Arial" w:hAnsi="Arial" w:cs="Arial" w:hint="eastAsia"/>
                <w:sz w:val="21"/>
                <w:szCs w:val="21"/>
              </w:rPr>
              <w:t>UTF-8</w:t>
            </w:r>
            <w:r w:rsidRPr="00DF20C5">
              <w:rPr>
                <w:rFonts w:ascii="宋体" w:hAnsi="宋体"/>
                <w:sz w:val="21"/>
                <w:szCs w:val="21"/>
              </w:rPr>
              <w:t>"?&gt;</w:t>
            </w:r>
          </w:p>
          <w:p w:rsidR="004B084C" w:rsidRDefault="004B084C" w:rsidP="004B084C">
            <w:pPr>
              <w:spacing w:line="360" w:lineRule="auto"/>
              <w:rPr>
                <w:rFonts w:ascii="宋体" w:hAnsi="宋体" w:hint="eastAsia"/>
                <w:sz w:val="21"/>
                <w:szCs w:val="21"/>
              </w:rPr>
            </w:pPr>
            <w:r w:rsidRPr="00DF20C5">
              <w:rPr>
                <w:rFonts w:ascii="宋体" w:hAnsi="宋体" w:hint="eastAsia"/>
                <w:sz w:val="21"/>
                <w:szCs w:val="21"/>
              </w:rPr>
              <w:t>&lt;</w:t>
            </w:r>
            <w:r>
              <w:rPr>
                <w:rFonts w:ascii="宋体" w:hAnsi="宋体" w:hint="eastAsia"/>
                <w:sz w:val="21"/>
                <w:szCs w:val="21"/>
              </w:rPr>
              <w:t>BODY</w:t>
            </w:r>
            <w:r w:rsidRPr="00DF20C5">
              <w:rPr>
                <w:rFonts w:ascii="宋体" w:hAnsi="宋体" w:hint="eastAsia"/>
                <w:sz w:val="21"/>
                <w:szCs w:val="21"/>
              </w:rPr>
              <w:t>&gt;</w:t>
            </w:r>
          </w:p>
          <w:p w:rsidR="004B084C" w:rsidRPr="00DF20C5" w:rsidRDefault="004B084C" w:rsidP="004B084C">
            <w:pPr>
              <w:spacing w:line="360" w:lineRule="auto"/>
              <w:ind w:firstLineChars="100" w:firstLine="210"/>
              <w:rPr>
                <w:rFonts w:ascii="宋体" w:hAnsi="宋体" w:hint="eastAsia"/>
                <w:sz w:val="21"/>
                <w:szCs w:val="21"/>
              </w:rPr>
            </w:pPr>
            <w:r>
              <w:rPr>
                <w:rFonts w:ascii="宋体" w:hAnsi="宋体" w:hint="eastAsia"/>
                <w:sz w:val="21"/>
                <w:szCs w:val="21"/>
              </w:rPr>
              <w:t>&lt;MSGID&gt;网关返回消息ID&lt;/MSGID&gt;</w:t>
            </w:r>
          </w:p>
          <w:p w:rsidR="004B084C" w:rsidRDefault="004B084C" w:rsidP="004B084C">
            <w:pPr>
              <w:spacing w:line="360" w:lineRule="auto"/>
              <w:ind w:leftChars="100" w:left="200"/>
              <w:rPr>
                <w:rFonts w:ascii="宋体" w:hAnsi="宋体" w:hint="eastAsia"/>
                <w:sz w:val="21"/>
                <w:szCs w:val="21"/>
              </w:rPr>
            </w:pPr>
            <w:r w:rsidRPr="00E72689">
              <w:rPr>
                <w:rFonts w:ascii="宋体" w:hAnsi="宋体"/>
                <w:sz w:val="21"/>
                <w:szCs w:val="21"/>
              </w:rPr>
              <w:t>&lt;</w:t>
            </w:r>
            <w:r w:rsidRPr="00DF20C5">
              <w:rPr>
                <w:rFonts w:ascii="宋体" w:hAnsi="宋体" w:cs="Arial"/>
                <w:sz w:val="21"/>
                <w:szCs w:val="21"/>
              </w:rPr>
              <w:t>RESULTCODE</w:t>
            </w:r>
            <w:r w:rsidRPr="00E72689">
              <w:rPr>
                <w:rFonts w:ascii="宋体" w:hAnsi="宋体"/>
                <w:sz w:val="21"/>
                <w:szCs w:val="21"/>
              </w:rPr>
              <w:t>&gt;</w:t>
            </w:r>
            <w:r w:rsidRPr="00E72689">
              <w:rPr>
                <w:rFonts w:ascii="宋体" w:hAnsi="宋体" w:hint="eastAsia"/>
                <w:sz w:val="21"/>
                <w:szCs w:val="21"/>
              </w:rPr>
              <w:t>操作</w:t>
            </w:r>
            <w:r>
              <w:rPr>
                <w:rFonts w:ascii="宋体" w:hAnsi="宋体" w:hint="eastAsia"/>
                <w:sz w:val="21"/>
                <w:szCs w:val="21"/>
              </w:rPr>
              <w:t>结果</w:t>
            </w:r>
            <w:r w:rsidRPr="00E72689">
              <w:rPr>
                <w:rFonts w:ascii="宋体" w:hAnsi="宋体"/>
                <w:sz w:val="21"/>
                <w:szCs w:val="21"/>
              </w:rPr>
              <w:t>&lt;/</w:t>
            </w:r>
            <w:r w:rsidRPr="00DF20C5">
              <w:rPr>
                <w:rFonts w:ascii="宋体" w:hAnsi="宋体" w:cs="Arial"/>
                <w:sz w:val="21"/>
                <w:szCs w:val="21"/>
              </w:rPr>
              <w:t>RESULTCODE</w:t>
            </w:r>
            <w:r w:rsidRPr="00E72689">
              <w:rPr>
                <w:rFonts w:ascii="宋体" w:hAnsi="宋体"/>
                <w:sz w:val="21"/>
                <w:szCs w:val="21"/>
              </w:rPr>
              <w:t>&gt;</w:t>
            </w:r>
          </w:p>
          <w:p w:rsidR="004B084C" w:rsidRDefault="004B084C" w:rsidP="004B084C">
            <w:pPr>
              <w:spacing w:line="360" w:lineRule="auto"/>
              <w:ind w:leftChars="100" w:left="200"/>
              <w:rPr>
                <w:rFonts w:ascii="宋体" w:hAnsi="宋体" w:hint="eastAsia"/>
                <w:sz w:val="21"/>
                <w:szCs w:val="21"/>
              </w:rPr>
            </w:pPr>
            <w:r w:rsidRPr="00E72689">
              <w:rPr>
                <w:rFonts w:ascii="宋体" w:hAnsi="宋体"/>
                <w:sz w:val="21"/>
                <w:szCs w:val="21"/>
              </w:rPr>
              <w:t>&lt;</w:t>
            </w:r>
            <w:r w:rsidRPr="00DF20C5">
              <w:rPr>
                <w:rFonts w:ascii="宋体" w:hAnsi="宋体" w:cs="Arial"/>
                <w:sz w:val="21"/>
                <w:szCs w:val="21"/>
              </w:rPr>
              <w:t>RESULTMSG</w:t>
            </w:r>
            <w:r w:rsidRPr="00E72689">
              <w:rPr>
                <w:rFonts w:ascii="宋体" w:hAnsi="宋体"/>
                <w:sz w:val="21"/>
                <w:szCs w:val="21"/>
              </w:rPr>
              <w:t>&gt;</w:t>
            </w:r>
            <w:r w:rsidRPr="00E72689">
              <w:rPr>
                <w:rFonts w:ascii="宋体" w:hAnsi="宋体" w:hint="eastAsia"/>
                <w:sz w:val="21"/>
                <w:szCs w:val="21"/>
              </w:rPr>
              <w:t>操作</w:t>
            </w:r>
            <w:r>
              <w:rPr>
                <w:rFonts w:ascii="宋体" w:hAnsi="宋体" w:hint="eastAsia"/>
                <w:sz w:val="21"/>
                <w:szCs w:val="21"/>
              </w:rPr>
              <w:t>结果描述</w:t>
            </w:r>
            <w:r w:rsidRPr="00E72689">
              <w:rPr>
                <w:rFonts w:ascii="宋体" w:hAnsi="宋体"/>
                <w:sz w:val="21"/>
                <w:szCs w:val="21"/>
              </w:rPr>
              <w:t>&lt;/</w:t>
            </w:r>
            <w:r w:rsidRPr="00DF20C5">
              <w:rPr>
                <w:rFonts w:ascii="宋体" w:hAnsi="宋体" w:cs="Arial"/>
                <w:sz w:val="21"/>
                <w:szCs w:val="21"/>
              </w:rPr>
              <w:t>RESULTMSG</w:t>
            </w:r>
            <w:r w:rsidRPr="00E72689">
              <w:rPr>
                <w:rFonts w:ascii="宋体" w:hAnsi="宋体"/>
                <w:sz w:val="21"/>
                <w:szCs w:val="21"/>
              </w:rPr>
              <w:t>&gt;</w:t>
            </w:r>
          </w:p>
          <w:p w:rsidR="004B084C" w:rsidRPr="00DF20C5" w:rsidRDefault="004B084C" w:rsidP="004B084C">
            <w:pPr>
              <w:spacing w:line="360" w:lineRule="auto"/>
              <w:jc w:val="both"/>
              <w:rPr>
                <w:rFonts w:ascii="宋体" w:hAnsi="宋体" w:hint="eastAsia"/>
                <w:sz w:val="21"/>
                <w:szCs w:val="21"/>
              </w:rPr>
            </w:pPr>
            <w:r w:rsidRPr="00DF20C5">
              <w:rPr>
                <w:rFonts w:ascii="宋体" w:hAnsi="宋体" w:hint="eastAsia"/>
                <w:sz w:val="21"/>
                <w:szCs w:val="21"/>
                <w:lang w:val="fi-FI"/>
              </w:rPr>
              <w:t>&lt;/</w:t>
            </w:r>
            <w:r>
              <w:rPr>
                <w:rFonts w:ascii="宋体" w:hAnsi="宋体" w:hint="eastAsia"/>
                <w:sz w:val="21"/>
                <w:szCs w:val="21"/>
                <w:lang w:val="fi-FI"/>
              </w:rPr>
              <w:t>BODY</w:t>
            </w:r>
            <w:r w:rsidRPr="00DF20C5">
              <w:rPr>
                <w:rFonts w:ascii="宋体" w:hAnsi="宋体" w:hint="eastAsia"/>
                <w:sz w:val="21"/>
                <w:szCs w:val="21"/>
                <w:lang w:val="fi-FI"/>
              </w:rPr>
              <w:t>&gt;</w:t>
            </w:r>
          </w:p>
        </w:tc>
      </w:tr>
      <w:tr w:rsidR="004B084C">
        <w:tblPrEx>
          <w:tblCellMar>
            <w:top w:w="0" w:type="dxa"/>
            <w:bottom w:w="0" w:type="dxa"/>
          </w:tblCellMar>
        </w:tblPrEx>
        <w:trPr>
          <w:jc w:val="center"/>
        </w:trPr>
        <w:tc>
          <w:tcPr>
            <w:tcW w:w="172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名称</w:t>
            </w:r>
          </w:p>
        </w:tc>
        <w:tc>
          <w:tcPr>
            <w:tcW w:w="3443"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说明</w:t>
            </w:r>
          </w:p>
        </w:tc>
        <w:tc>
          <w:tcPr>
            <w:tcW w:w="1508"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hint="eastAsia"/>
                <w:b/>
                <w:sz w:val="21"/>
                <w:szCs w:val="21"/>
              </w:rPr>
              <w:t>数据类型</w:t>
            </w:r>
          </w:p>
        </w:tc>
        <w:tc>
          <w:tcPr>
            <w:tcW w:w="1529" w:type="dxa"/>
            <w:shd w:val="clear" w:color="auto" w:fill="A6A6A6"/>
          </w:tcPr>
          <w:p w:rsidR="004B084C" w:rsidRPr="00DF20C5" w:rsidRDefault="004B084C" w:rsidP="004B084C">
            <w:pPr>
              <w:spacing w:line="360" w:lineRule="auto"/>
              <w:jc w:val="center"/>
              <w:rPr>
                <w:rFonts w:ascii="宋体" w:hAnsi="宋体" w:hint="eastAsia"/>
                <w:b/>
                <w:sz w:val="21"/>
                <w:szCs w:val="21"/>
              </w:rPr>
            </w:pPr>
            <w:r w:rsidRPr="00DF20C5">
              <w:rPr>
                <w:rFonts w:ascii="宋体" w:hAnsi="宋体"/>
                <w:b/>
                <w:sz w:val="21"/>
                <w:szCs w:val="21"/>
              </w:rPr>
              <w:t>长度（字节）</w:t>
            </w:r>
          </w:p>
        </w:tc>
      </w:tr>
      <w:tr w:rsidR="004B084C">
        <w:tblPrEx>
          <w:tblCellMar>
            <w:top w:w="0" w:type="dxa"/>
            <w:bottom w:w="0" w:type="dxa"/>
          </w:tblCellMar>
        </w:tblPrEx>
        <w:trPr>
          <w:jc w:val="center"/>
        </w:trPr>
        <w:tc>
          <w:tcPr>
            <w:tcW w:w="1728" w:type="dxa"/>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MSGID</w:t>
            </w:r>
          </w:p>
        </w:tc>
        <w:tc>
          <w:tcPr>
            <w:tcW w:w="3443" w:type="dxa"/>
          </w:tcPr>
          <w:p w:rsidR="004B084C" w:rsidRPr="00DF20C5" w:rsidRDefault="004B084C" w:rsidP="004B084C">
            <w:pPr>
              <w:spacing w:line="360" w:lineRule="auto"/>
              <w:rPr>
                <w:rFonts w:ascii="宋体" w:hAnsi="宋体" w:hint="eastAsia"/>
                <w:sz w:val="21"/>
                <w:szCs w:val="21"/>
              </w:rPr>
            </w:pPr>
            <w:r>
              <w:rPr>
                <w:rFonts w:ascii="宋体" w:hAnsi="宋体" w:hint="eastAsia"/>
                <w:sz w:val="21"/>
                <w:szCs w:val="21"/>
              </w:rPr>
              <w:t>网关返回消息ID</w:t>
            </w:r>
          </w:p>
        </w:tc>
        <w:tc>
          <w:tcPr>
            <w:tcW w:w="1508" w:type="dxa"/>
          </w:tcPr>
          <w:p w:rsidR="004B084C" w:rsidRPr="00DF20C5" w:rsidRDefault="004B084C" w:rsidP="004B084C">
            <w:pPr>
              <w:spacing w:line="360" w:lineRule="auto"/>
              <w:jc w:val="center"/>
              <w:rPr>
                <w:rFonts w:ascii="宋体" w:hAnsi="宋体" w:hint="eastAsia"/>
                <w:sz w:val="21"/>
                <w:szCs w:val="21"/>
              </w:rPr>
            </w:pPr>
            <w:r>
              <w:rPr>
                <w:rFonts w:ascii="宋体" w:hAnsi="宋体" w:hint="eastAsia"/>
                <w:sz w:val="21"/>
                <w:szCs w:val="21"/>
              </w:rPr>
              <w:t>long</w:t>
            </w:r>
          </w:p>
        </w:tc>
        <w:tc>
          <w:tcPr>
            <w:tcW w:w="1529" w:type="dxa"/>
          </w:tcPr>
          <w:p w:rsidR="004B084C" w:rsidRDefault="004B084C" w:rsidP="004B084C">
            <w:pPr>
              <w:spacing w:line="360" w:lineRule="auto"/>
              <w:jc w:val="center"/>
              <w:rPr>
                <w:rFonts w:ascii="宋体" w:hAnsi="宋体" w:hint="eastAsia"/>
                <w:sz w:val="21"/>
                <w:szCs w:val="21"/>
              </w:rPr>
            </w:pPr>
          </w:p>
        </w:tc>
      </w:tr>
      <w:tr w:rsidR="004B084C">
        <w:tblPrEx>
          <w:tblCellMar>
            <w:top w:w="0" w:type="dxa"/>
            <w:bottom w:w="0" w:type="dxa"/>
          </w:tblCellMar>
        </w:tblPrEx>
        <w:trPr>
          <w:jc w:val="center"/>
        </w:trPr>
        <w:tc>
          <w:tcPr>
            <w:tcW w:w="1728" w:type="dxa"/>
          </w:tcPr>
          <w:p w:rsidR="004B084C" w:rsidRPr="00E72689" w:rsidRDefault="004B084C" w:rsidP="004B084C">
            <w:pPr>
              <w:spacing w:line="360" w:lineRule="auto"/>
              <w:jc w:val="center"/>
              <w:rPr>
                <w:rFonts w:ascii="宋体" w:hAnsi="宋体" w:hint="eastAsia"/>
                <w:sz w:val="21"/>
                <w:szCs w:val="21"/>
              </w:rPr>
            </w:pPr>
            <w:r w:rsidRPr="00753649">
              <w:rPr>
                <w:rFonts w:ascii="宋体" w:hAnsi="宋体"/>
                <w:sz w:val="21"/>
                <w:szCs w:val="21"/>
              </w:rPr>
              <w:t>RESULTCODE</w:t>
            </w:r>
          </w:p>
        </w:tc>
        <w:tc>
          <w:tcPr>
            <w:tcW w:w="3443" w:type="dxa"/>
          </w:tcPr>
          <w:p w:rsidR="004B084C" w:rsidRPr="00E72689" w:rsidRDefault="004B084C" w:rsidP="004B084C">
            <w:pPr>
              <w:spacing w:line="360" w:lineRule="auto"/>
              <w:rPr>
                <w:rFonts w:ascii="宋体" w:hAnsi="宋体" w:hint="eastAsia"/>
                <w:sz w:val="21"/>
                <w:szCs w:val="21"/>
              </w:rPr>
            </w:pPr>
            <w:r w:rsidRPr="00E72689">
              <w:rPr>
                <w:rFonts w:ascii="宋体" w:hAnsi="宋体" w:hint="eastAsia"/>
                <w:sz w:val="21"/>
                <w:szCs w:val="21"/>
              </w:rPr>
              <w:t>操作</w:t>
            </w:r>
            <w:r>
              <w:rPr>
                <w:rFonts w:ascii="宋体" w:hAnsi="宋体" w:hint="eastAsia"/>
                <w:sz w:val="21"/>
                <w:szCs w:val="21"/>
              </w:rPr>
              <w:t>结果</w:t>
            </w:r>
            <w:r w:rsidRPr="00E72689">
              <w:rPr>
                <w:rFonts w:ascii="宋体" w:hAnsi="宋体" w:hint="eastAsia"/>
                <w:sz w:val="21"/>
                <w:szCs w:val="21"/>
              </w:rPr>
              <w:t>类型：</w:t>
            </w:r>
            <w:r>
              <w:rPr>
                <w:rFonts w:ascii="宋体" w:hAnsi="宋体" w:hint="eastAsia"/>
                <w:sz w:val="21"/>
                <w:szCs w:val="21"/>
              </w:rPr>
              <w:t>0:成功；-1:失败</w:t>
            </w:r>
          </w:p>
        </w:tc>
        <w:tc>
          <w:tcPr>
            <w:tcW w:w="1508" w:type="dxa"/>
            <w:vAlign w:val="center"/>
          </w:tcPr>
          <w:p w:rsidR="004B084C" w:rsidRPr="00E72689" w:rsidRDefault="004B084C" w:rsidP="004B084C">
            <w:pPr>
              <w:spacing w:line="360" w:lineRule="auto"/>
              <w:jc w:val="center"/>
              <w:rPr>
                <w:rFonts w:ascii="宋体" w:hAnsi="宋体" w:hint="eastAsia"/>
                <w:sz w:val="21"/>
                <w:szCs w:val="21"/>
              </w:rPr>
            </w:pPr>
            <w:r>
              <w:rPr>
                <w:rFonts w:ascii="宋体" w:hAnsi="宋体" w:hint="eastAsia"/>
                <w:sz w:val="21"/>
                <w:szCs w:val="21"/>
              </w:rPr>
              <w:t>int</w:t>
            </w:r>
          </w:p>
        </w:tc>
        <w:tc>
          <w:tcPr>
            <w:tcW w:w="1529" w:type="dxa"/>
            <w:vAlign w:val="center"/>
          </w:tcPr>
          <w:p w:rsidR="004B084C" w:rsidRPr="00E72689" w:rsidRDefault="004B084C" w:rsidP="004B084C">
            <w:pPr>
              <w:spacing w:line="360" w:lineRule="auto"/>
              <w:jc w:val="center"/>
              <w:rPr>
                <w:rFonts w:ascii="宋体" w:hAnsi="宋体"/>
                <w:sz w:val="21"/>
                <w:szCs w:val="21"/>
              </w:rPr>
            </w:pPr>
          </w:p>
        </w:tc>
      </w:tr>
      <w:tr w:rsidR="004B084C">
        <w:tblPrEx>
          <w:tblCellMar>
            <w:top w:w="0" w:type="dxa"/>
            <w:bottom w:w="0" w:type="dxa"/>
          </w:tblCellMar>
        </w:tblPrEx>
        <w:trPr>
          <w:jc w:val="center"/>
        </w:trPr>
        <w:tc>
          <w:tcPr>
            <w:tcW w:w="1728" w:type="dxa"/>
          </w:tcPr>
          <w:p w:rsidR="004B084C" w:rsidRPr="00E72689" w:rsidRDefault="004B084C" w:rsidP="004B084C">
            <w:pPr>
              <w:spacing w:line="360" w:lineRule="auto"/>
              <w:jc w:val="center"/>
              <w:rPr>
                <w:rFonts w:ascii="宋体" w:hAnsi="宋体" w:hint="eastAsia"/>
                <w:sz w:val="21"/>
                <w:szCs w:val="21"/>
              </w:rPr>
            </w:pPr>
            <w:r w:rsidRPr="00753649">
              <w:rPr>
                <w:rFonts w:ascii="宋体" w:hAnsi="宋体"/>
                <w:sz w:val="21"/>
                <w:szCs w:val="21"/>
              </w:rPr>
              <w:t>RESULTMSG</w:t>
            </w:r>
          </w:p>
        </w:tc>
        <w:tc>
          <w:tcPr>
            <w:tcW w:w="3443" w:type="dxa"/>
          </w:tcPr>
          <w:p w:rsidR="004B084C" w:rsidRPr="00E72689" w:rsidRDefault="004B084C" w:rsidP="004B084C">
            <w:pPr>
              <w:spacing w:line="360" w:lineRule="auto"/>
              <w:rPr>
                <w:rFonts w:ascii="宋体" w:hAnsi="宋体" w:hint="eastAsia"/>
                <w:sz w:val="21"/>
                <w:szCs w:val="21"/>
              </w:rPr>
            </w:pPr>
            <w:r w:rsidRPr="00E72689">
              <w:rPr>
                <w:rFonts w:ascii="宋体" w:hAnsi="宋体" w:hint="eastAsia"/>
                <w:sz w:val="21"/>
                <w:szCs w:val="21"/>
              </w:rPr>
              <w:t>操作</w:t>
            </w:r>
            <w:r>
              <w:rPr>
                <w:rFonts w:ascii="宋体" w:hAnsi="宋体" w:hint="eastAsia"/>
                <w:sz w:val="21"/>
                <w:szCs w:val="21"/>
              </w:rPr>
              <w:t>结果描述</w:t>
            </w:r>
          </w:p>
        </w:tc>
        <w:tc>
          <w:tcPr>
            <w:tcW w:w="1508"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String</w:t>
            </w:r>
          </w:p>
        </w:tc>
        <w:tc>
          <w:tcPr>
            <w:tcW w:w="1529" w:type="dxa"/>
            <w:vAlign w:val="center"/>
          </w:tcPr>
          <w:p w:rsidR="004B084C" w:rsidRDefault="004B084C" w:rsidP="004B084C">
            <w:pPr>
              <w:spacing w:line="360" w:lineRule="auto"/>
              <w:jc w:val="center"/>
              <w:rPr>
                <w:rFonts w:ascii="宋体" w:hAnsi="宋体" w:hint="eastAsia"/>
                <w:sz w:val="21"/>
                <w:szCs w:val="21"/>
              </w:rPr>
            </w:pPr>
            <w:r>
              <w:rPr>
                <w:rFonts w:ascii="宋体" w:hAnsi="宋体" w:hint="eastAsia"/>
                <w:sz w:val="21"/>
                <w:szCs w:val="21"/>
              </w:rPr>
              <w:t>512</w:t>
            </w:r>
          </w:p>
        </w:tc>
      </w:tr>
    </w:tbl>
    <w:p w:rsidR="005B1B02" w:rsidRDefault="005B1B02" w:rsidP="005B1B02">
      <w:pPr>
        <w:pStyle w:val="1"/>
        <w:tabs>
          <w:tab w:val="clear" w:pos="432"/>
          <w:tab w:val="num" w:pos="630"/>
        </w:tabs>
        <w:autoSpaceDE w:val="0"/>
        <w:autoSpaceDN w:val="0"/>
        <w:ind w:left="630"/>
        <w:rPr>
          <w:rFonts w:hint="eastAsia"/>
        </w:rPr>
      </w:pPr>
      <w:bookmarkStart w:id="553" w:name="_Toc153198955"/>
      <w:bookmarkStart w:id="554" w:name="_Toc166594449"/>
      <w:r>
        <w:rPr>
          <w:rFonts w:hint="eastAsia"/>
        </w:rPr>
        <w:lastRenderedPageBreak/>
        <w:t>ADC</w:t>
      </w:r>
      <w:r>
        <w:rPr>
          <w:rFonts w:hint="eastAsia"/>
        </w:rPr>
        <w:t>平台与</w:t>
      </w:r>
      <w:r>
        <w:rPr>
          <w:rFonts w:hint="eastAsia"/>
        </w:rPr>
        <w:t>SI</w:t>
      </w:r>
      <w:r>
        <w:rPr>
          <w:rFonts w:hint="eastAsia"/>
        </w:rPr>
        <w:t>系统接口模型</w:t>
      </w:r>
      <w:bookmarkEnd w:id="553"/>
      <w:r w:rsidR="00623069" w:rsidRPr="00623069">
        <w:rPr>
          <w:rFonts w:hint="eastAsia"/>
          <w:color w:val="0000FF"/>
        </w:rPr>
        <w:t>（</w:t>
      </w:r>
      <w:r w:rsidR="006471B7">
        <w:rPr>
          <w:rFonts w:hint="eastAsia"/>
          <w:color w:val="0000FF"/>
        </w:rPr>
        <w:t>只</w:t>
      </w:r>
      <w:r w:rsidR="00623069" w:rsidRPr="00623069">
        <w:rPr>
          <w:rFonts w:hint="eastAsia"/>
          <w:color w:val="0000FF"/>
        </w:rPr>
        <w:t>更新到</w:t>
      </w:r>
      <w:r w:rsidR="006471B7">
        <w:rPr>
          <w:rFonts w:hint="eastAsia"/>
          <w:color w:val="0000FF"/>
        </w:rPr>
        <w:t>1.2</w:t>
      </w:r>
      <w:r w:rsidR="00623069" w:rsidRPr="00623069">
        <w:rPr>
          <w:rFonts w:hint="eastAsia"/>
          <w:color w:val="0000FF"/>
        </w:rPr>
        <w:t>版本）</w:t>
      </w:r>
      <w:bookmarkEnd w:id="554"/>
    </w:p>
    <w:p w:rsidR="005B1B02" w:rsidRDefault="005B1B02" w:rsidP="005B1B02">
      <w:pPr>
        <w:pStyle w:val="2"/>
        <w:tabs>
          <w:tab w:val="clear" w:pos="576"/>
          <w:tab w:val="num" w:pos="718"/>
        </w:tabs>
        <w:autoSpaceDE w:val="0"/>
        <w:autoSpaceDN w:val="0"/>
        <w:ind w:left="718"/>
        <w:rPr>
          <w:rFonts w:hint="eastAsia"/>
        </w:rPr>
      </w:pPr>
      <w:bookmarkStart w:id="555" w:name="_Toc153198956"/>
      <w:bookmarkStart w:id="556" w:name="_Toc166594450"/>
      <w:r>
        <w:rPr>
          <w:rFonts w:hint="eastAsia"/>
        </w:rPr>
        <w:t>EAA</w:t>
      </w:r>
      <w:r>
        <w:rPr>
          <w:rFonts w:hint="eastAsia"/>
        </w:rPr>
        <w:t>模块</w:t>
      </w:r>
      <w:bookmarkEnd w:id="555"/>
      <w:bookmarkEnd w:id="556"/>
    </w:p>
    <w:p w:rsidR="005B1B02" w:rsidRPr="00044A9E" w:rsidRDefault="005B1B02" w:rsidP="005B1B02">
      <w:pPr>
        <w:pStyle w:val="a4"/>
        <w:rPr>
          <w:rFonts w:hint="eastAsia"/>
        </w:rPr>
      </w:pPr>
      <w:r>
        <w:rPr>
          <w:rFonts w:hint="eastAsia"/>
        </w:rPr>
        <w:t>EAA</w:t>
      </w:r>
      <w:r>
        <w:rPr>
          <w:rFonts w:hint="eastAsia"/>
        </w:rPr>
        <w:t>模块实现</w:t>
      </w:r>
      <w:r>
        <w:rPr>
          <w:rFonts w:hint="eastAsia"/>
        </w:rPr>
        <w:t>ADC</w:t>
      </w:r>
      <w:r>
        <w:rPr>
          <w:rFonts w:hint="eastAsia"/>
        </w:rPr>
        <w:t>平台与</w:t>
      </w:r>
      <w:r>
        <w:rPr>
          <w:rFonts w:hint="eastAsia"/>
        </w:rPr>
        <w:t>SI</w:t>
      </w:r>
      <w:r>
        <w:rPr>
          <w:rFonts w:hint="eastAsia"/>
        </w:rPr>
        <w:t>系统的以下功能：</w:t>
      </w:r>
    </w:p>
    <w:p w:rsidR="005B1B02" w:rsidRPr="00044A9E" w:rsidRDefault="005B1B02" w:rsidP="005B1B02">
      <w:pPr>
        <w:pStyle w:val="affd"/>
        <w:numPr>
          <w:ilvl w:val="0"/>
          <w:numId w:val="8"/>
        </w:numPr>
        <w:rPr>
          <w:rFonts w:hint="eastAsia"/>
        </w:rPr>
      </w:pPr>
      <w:r>
        <w:rPr>
          <w:rFonts w:hint="eastAsia"/>
        </w:rPr>
        <w:t>鉴权</w:t>
      </w:r>
      <w:r w:rsidRPr="00044A9E">
        <w:rPr>
          <w:rFonts w:hint="eastAsia"/>
        </w:rPr>
        <w:t>认证</w:t>
      </w:r>
    </w:p>
    <w:p w:rsidR="005B1B02" w:rsidRPr="00044A9E" w:rsidRDefault="005B1B02" w:rsidP="005B1B02">
      <w:pPr>
        <w:pStyle w:val="affd"/>
        <w:numPr>
          <w:ilvl w:val="0"/>
          <w:numId w:val="8"/>
        </w:numPr>
        <w:rPr>
          <w:rFonts w:hint="eastAsia"/>
        </w:rPr>
      </w:pPr>
      <w:r w:rsidRPr="00044A9E">
        <w:rPr>
          <w:rFonts w:hint="eastAsia"/>
        </w:rPr>
        <w:t>业务</w:t>
      </w:r>
      <w:r w:rsidR="00D87688">
        <w:rPr>
          <w:rFonts w:hint="eastAsia"/>
        </w:rPr>
        <w:t>订购</w:t>
      </w:r>
      <w:r>
        <w:rPr>
          <w:rFonts w:hint="eastAsia"/>
        </w:rPr>
        <w:t>通知</w:t>
      </w:r>
    </w:p>
    <w:p w:rsidR="005B1B02" w:rsidRDefault="005B1B02" w:rsidP="005B1B02">
      <w:pPr>
        <w:pStyle w:val="affd"/>
        <w:numPr>
          <w:ilvl w:val="0"/>
          <w:numId w:val="8"/>
        </w:numPr>
        <w:rPr>
          <w:rFonts w:hint="eastAsia"/>
        </w:rPr>
      </w:pPr>
      <w:r>
        <w:rPr>
          <w:rFonts w:hint="eastAsia"/>
        </w:rPr>
        <w:t>SI</w:t>
      </w:r>
      <w:r w:rsidRPr="00044A9E">
        <w:rPr>
          <w:rFonts w:hint="eastAsia"/>
        </w:rPr>
        <w:t>业务批价</w:t>
      </w:r>
    </w:p>
    <w:p w:rsidR="005B1B02" w:rsidRPr="00044A9E" w:rsidRDefault="005B1B02" w:rsidP="005B1B02">
      <w:pPr>
        <w:pStyle w:val="a4"/>
        <w:rPr>
          <w:rFonts w:hint="eastAsia"/>
        </w:rPr>
      </w:pPr>
      <w:r>
        <w:rPr>
          <w:rFonts w:hint="eastAsia"/>
        </w:rPr>
        <w:t>其消息模型如下图所示</w:t>
      </w:r>
    </w:p>
    <w:p w:rsidR="005B1B02" w:rsidRPr="004E7D74" w:rsidRDefault="00172722" w:rsidP="005B1B02">
      <w:pPr>
        <w:ind w:left="420" w:firstLine="420"/>
        <w:rPr>
          <w:rFonts w:hint="eastAsia"/>
        </w:rPr>
      </w:pPr>
      <w:r>
        <w:rPr>
          <w:noProof/>
        </w:rPr>
        <w:drawing>
          <wp:inline distT="0" distB="0" distL="0" distR="0">
            <wp:extent cx="5276850" cy="57054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276850" cy="5705475"/>
                    </a:xfrm>
                    <a:prstGeom prst="rect">
                      <a:avLst/>
                    </a:prstGeom>
                    <a:noFill/>
                    <a:ln w="9525">
                      <a:noFill/>
                      <a:miter lim="800000"/>
                      <a:headEnd/>
                      <a:tailEnd/>
                    </a:ln>
                  </pic:spPr>
                </pic:pic>
              </a:graphicData>
            </a:graphic>
          </wp:inline>
        </w:drawing>
      </w:r>
    </w:p>
    <w:p w:rsidR="005B1B02" w:rsidRDefault="005B1B02" w:rsidP="005B1B02">
      <w:pPr>
        <w:jc w:val="center"/>
        <w:rPr>
          <w:rFonts w:hint="eastAsia"/>
        </w:rPr>
      </w:pPr>
      <w:r>
        <w:rPr>
          <w:rFonts w:hint="eastAsia"/>
        </w:rPr>
        <w:t xml:space="preserve">       ADC</w:t>
      </w:r>
      <w:r>
        <w:rPr>
          <w:rFonts w:hint="eastAsia"/>
        </w:rPr>
        <w:t>与</w:t>
      </w:r>
      <w:r>
        <w:rPr>
          <w:rFonts w:hint="eastAsia"/>
        </w:rPr>
        <w:t>SI</w:t>
      </w:r>
      <w:r>
        <w:rPr>
          <w:rFonts w:hint="eastAsia"/>
        </w:rPr>
        <w:t>系统接口消息模型示意图</w:t>
      </w:r>
    </w:p>
    <w:p w:rsidR="005B1B02" w:rsidRDefault="005B1B02" w:rsidP="005B1B02">
      <w:pPr>
        <w:pStyle w:val="2"/>
        <w:tabs>
          <w:tab w:val="clear" w:pos="576"/>
          <w:tab w:val="num" w:pos="718"/>
        </w:tabs>
        <w:autoSpaceDE w:val="0"/>
        <w:autoSpaceDN w:val="0"/>
        <w:ind w:left="718"/>
        <w:rPr>
          <w:rFonts w:hint="eastAsia"/>
        </w:rPr>
      </w:pPr>
      <w:bookmarkStart w:id="557" w:name="_Toc153198957"/>
      <w:bookmarkStart w:id="558" w:name="_Toc166594451"/>
      <w:r>
        <w:rPr>
          <w:rFonts w:hint="eastAsia"/>
        </w:rPr>
        <w:lastRenderedPageBreak/>
        <w:t>ME</w:t>
      </w:r>
      <w:r>
        <w:rPr>
          <w:rFonts w:hint="eastAsia"/>
        </w:rPr>
        <w:t>模块</w:t>
      </w:r>
      <w:bookmarkEnd w:id="557"/>
      <w:bookmarkEnd w:id="558"/>
    </w:p>
    <w:p w:rsidR="005B1B02" w:rsidRPr="00044A9E" w:rsidRDefault="005B1B02" w:rsidP="005B1B02">
      <w:pPr>
        <w:pStyle w:val="a4"/>
        <w:rPr>
          <w:rFonts w:hint="eastAsia"/>
        </w:rPr>
      </w:pPr>
      <w:r>
        <w:rPr>
          <w:rFonts w:hint="eastAsia"/>
        </w:rPr>
        <w:t>ME</w:t>
      </w:r>
      <w:r>
        <w:rPr>
          <w:rFonts w:hint="eastAsia"/>
        </w:rPr>
        <w:t>模块实现</w:t>
      </w:r>
      <w:r>
        <w:rPr>
          <w:rFonts w:hint="eastAsia"/>
        </w:rPr>
        <w:t>ADC</w:t>
      </w:r>
      <w:r>
        <w:rPr>
          <w:rFonts w:hint="eastAsia"/>
        </w:rPr>
        <w:t>平台与</w:t>
      </w:r>
      <w:r>
        <w:rPr>
          <w:rFonts w:hint="eastAsia"/>
        </w:rPr>
        <w:t>SI</w:t>
      </w:r>
      <w:r>
        <w:rPr>
          <w:rFonts w:hint="eastAsia"/>
        </w:rPr>
        <w:t>系统的以下功能：</w:t>
      </w:r>
    </w:p>
    <w:p w:rsidR="005B1B02" w:rsidRPr="00FD63B9" w:rsidRDefault="005B1B02" w:rsidP="005B1B02">
      <w:pPr>
        <w:pStyle w:val="affd"/>
        <w:numPr>
          <w:ilvl w:val="0"/>
          <w:numId w:val="8"/>
        </w:numPr>
        <w:rPr>
          <w:rFonts w:hint="eastAsia"/>
        </w:rPr>
      </w:pPr>
      <w:r>
        <w:rPr>
          <w:rFonts w:hint="eastAsia"/>
        </w:rPr>
        <w:t>下行短信</w:t>
      </w:r>
      <w:r w:rsidRPr="00FD63B9">
        <w:rPr>
          <w:rFonts w:hint="eastAsia"/>
        </w:rPr>
        <w:t>发送</w:t>
      </w:r>
    </w:p>
    <w:p w:rsidR="005B1B02" w:rsidRPr="00FD63B9" w:rsidRDefault="005B1B02" w:rsidP="005B1B02">
      <w:pPr>
        <w:pStyle w:val="affd"/>
        <w:numPr>
          <w:ilvl w:val="0"/>
          <w:numId w:val="8"/>
        </w:numPr>
        <w:rPr>
          <w:rFonts w:hint="eastAsia"/>
        </w:rPr>
      </w:pPr>
      <w:r>
        <w:rPr>
          <w:rFonts w:hint="eastAsia"/>
        </w:rPr>
        <w:t>上行短信上传</w:t>
      </w:r>
    </w:p>
    <w:p w:rsidR="005B1B02" w:rsidRPr="00FD63B9" w:rsidRDefault="005B1B02" w:rsidP="005B1B02">
      <w:pPr>
        <w:pStyle w:val="affd"/>
        <w:numPr>
          <w:ilvl w:val="0"/>
          <w:numId w:val="8"/>
        </w:numPr>
        <w:rPr>
          <w:rFonts w:hint="eastAsia"/>
        </w:rPr>
      </w:pPr>
      <w:r w:rsidRPr="00FD63B9">
        <w:rPr>
          <w:rFonts w:hint="eastAsia"/>
        </w:rPr>
        <w:t>发送报告</w:t>
      </w:r>
    </w:p>
    <w:p w:rsidR="005B1B02" w:rsidRPr="00FD63B9" w:rsidRDefault="005B1B02" w:rsidP="005B1B02">
      <w:pPr>
        <w:pStyle w:val="affd"/>
        <w:numPr>
          <w:ilvl w:val="0"/>
          <w:numId w:val="8"/>
        </w:numPr>
        <w:rPr>
          <w:rFonts w:hint="eastAsia"/>
        </w:rPr>
      </w:pPr>
      <w:r>
        <w:rPr>
          <w:rFonts w:hint="eastAsia"/>
        </w:rPr>
        <w:t>上传</w:t>
      </w:r>
      <w:r w:rsidRPr="00FD63B9">
        <w:rPr>
          <w:rFonts w:hint="eastAsia"/>
        </w:rPr>
        <w:t>报告</w:t>
      </w:r>
    </w:p>
    <w:p w:rsidR="005B1B02" w:rsidRDefault="005B1B02" w:rsidP="005B1B02">
      <w:pPr>
        <w:pStyle w:val="a4"/>
        <w:rPr>
          <w:rFonts w:hint="eastAsia"/>
        </w:rPr>
      </w:pPr>
      <w:r>
        <w:rPr>
          <w:rFonts w:hint="eastAsia"/>
        </w:rPr>
        <w:t>消息模型图如下：</w:t>
      </w:r>
    </w:p>
    <w:p w:rsidR="005B1B02" w:rsidRPr="00E743EA" w:rsidRDefault="00172722" w:rsidP="005B1B02">
      <w:pPr>
        <w:pStyle w:val="affd"/>
        <w:jc w:val="center"/>
        <w:rPr>
          <w:rFonts w:hint="eastAsia"/>
        </w:rPr>
      </w:pPr>
      <w:r>
        <w:rPr>
          <w:noProof/>
        </w:rPr>
        <w:drawing>
          <wp:inline distT="0" distB="0" distL="0" distR="0">
            <wp:extent cx="5324475" cy="5448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324475" cy="5448300"/>
                    </a:xfrm>
                    <a:prstGeom prst="rect">
                      <a:avLst/>
                    </a:prstGeom>
                    <a:noFill/>
                    <a:ln w="9525">
                      <a:noFill/>
                      <a:miter lim="800000"/>
                      <a:headEnd/>
                      <a:tailEnd/>
                    </a:ln>
                  </pic:spPr>
                </pic:pic>
              </a:graphicData>
            </a:graphic>
          </wp:inline>
        </w:drawing>
      </w:r>
    </w:p>
    <w:p w:rsidR="00870AD9" w:rsidRDefault="00870AD9" w:rsidP="00870AD9">
      <w:pPr>
        <w:pStyle w:val="1"/>
        <w:tabs>
          <w:tab w:val="clear" w:pos="432"/>
          <w:tab w:val="num" w:pos="630"/>
        </w:tabs>
        <w:autoSpaceDE w:val="0"/>
        <w:autoSpaceDN w:val="0"/>
        <w:ind w:left="630"/>
        <w:rPr>
          <w:rFonts w:hint="eastAsia"/>
        </w:rPr>
      </w:pPr>
      <w:bookmarkStart w:id="559" w:name="_Toc166594452"/>
      <w:r>
        <w:rPr>
          <w:rFonts w:hint="eastAsia"/>
        </w:rPr>
        <w:t>附录</w:t>
      </w:r>
      <w:bookmarkEnd w:id="559"/>
    </w:p>
    <w:p w:rsidR="00870AD9" w:rsidRDefault="00870AD9" w:rsidP="00870AD9">
      <w:pPr>
        <w:pStyle w:val="2"/>
        <w:tabs>
          <w:tab w:val="clear" w:pos="576"/>
          <w:tab w:val="num" w:pos="718"/>
        </w:tabs>
        <w:autoSpaceDE w:val="0"/>
        <w:autoSpaceDN w:val="0"/>
        <w:ind w:left="718"/>
        <w:rPr>
          <w:rFonts w:hint="eastAsia"/>
        </w:rPr>
      </w:pPr>
      <w:bookmarkStart w:id="560" w:name="_Toc166594453"/>
      <w:r>
        <w:rPr>
          <w:rFonts w:hint="eastAsia"/>
        </w:rPr>
        <w:lastRenderedPageBreak/>
        <w:t>一：</w:t>
      </w:r>
      <w:r w:rsidR="009D7ED4">
        <w:rPr>
          <w:rFonts w:hint="eastAsia"/>
        </w:rPr>
        <w:t>ADC</w:t>
      </w:r>
      <w:r>
        <w:rPr>
          <w:rFonts w:hint="eastAsia"/>
        </w:rPr>
        <w:t>平台提供给</w:t>
      </w:r>
      <w:r w:rsidR="0016589A">
        <w:rPr>
          <w:rFonts w:hint="eastAsia"/>
        </w:rPr>
        <w:t>SI</w:t>
      </w:r>
      <w:r>
        <w:rPr>
          <w:rFonts w:hint="eastAsia"/>
        </w:rPr>
        <w:t>的</w:t>
      </w:r>
      <w:r>
        <w:rPr>
          <w:rFonts w:hint="eastAsia"/>
        </w:rPr>
        <w:t>WSDL</w:t>
      </w:r>
      <w:r>
        <w:rPr>
          <w:rFonts w:hint="eastAsia"/>
        </w:rPr>
        <w:t>文件</w:t>
      </w:r>
      <w:bookmarkEnd w:id="560"/>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61" w:name="_Toc166594454"/>
      <w:r>
        <w:rPr>
          <w:rFonts w:hint="eastAsia"/>
        </w:rPr>
        <w:t>登陆、鉴权与心跳接口的</w:t>
      </w:r>
      <w:r>
        <w:rPr>
          <w:rFonts w:hint="eastAsia"/>
        </w:rPr>
        <w:t>wsdl</w:t>
      </w:r>
      <w:bookmarkEnd w:id="561"/>
    </w:p>
    <w:p w:rsidR="00870AD9" w:rsidRPr="000770E4" w:rsidRDefault="002B2E7C" w:rsidP="00870AD9">
      <w:pPr>
        <w:rPr>
          <w:rFonts w:hint="eastAsia"/>
        </w:rPr>
      </w:pPr>
      <w:r>
        <w:object w:dxaOrig="1536"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27" o:title=""/>
          </v:shape>
          <o:OLEObject Type="Embed" ProgID="Package" ShapeID="_x0000_i1025" DrawAspect="Icon" ObjectID="_1442954017" r:id="rId28"/>
        </w:object>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62" w:name="_Toc166594455"/>
      <w:r>
        <w:rPr>
          <w:rFonts w:hint="eastAsia"/>
        </w:rPr>
        <w:t>批价接口的</w:t>
      </w:r>
      <w:r>
        <w:rPr>
          <w:rFonts w:hint="eastAsia"/>
        </w:rPr>
        <w:t>wsdl</w:t>
      </w:r>
      <w:bookmarkEnd w:id="562"/>
    </w:p>
    <w:p w:rsidR="00870AD9" w:rsidRDefault="00106B6A" w:rsidP="00870AD9">
      <w:pPr>
        <w:rPr>
          <w:rFonts w:hint="eastAsia"/>
        </w:rPr>
      </w:pPr>
      <w:r>
        <w:object w:dxaOrig="1536" w:dyaOrig="963">
          <v:shape id="_x0000_i1026" type="#_x0000_t75" style="width:76.5pt;height:48pt" o:ole="">
            <v:imagedata r:id="rId29" o:title=""/>
          </v:shape>
          <o:OLEObject Type="Embed" ProgID="Package" ShapeID="_x0000_i1026" DrawAspect="Icon" ObjectID="_1442954018" r:id="rId30"/>
        </w:object>
      </w:r>
    </w:p>
    <w:p w:rsidR="007B2DE5" w:rsidRDefault="007B2DE5"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63" w:name="_Toc166594456"/>
      <w:r>
        <w:rPr>
          <w:rFonts w:hint="eastAsia"/>
        </w:rPr>
        <w:t>监控和统计接口的</w:t>
      </w:r>
      <w:r>
        <w:rPr>
          <w:rFonts w:hint="eastAsia"/>
        </w:rPr>
        <w:t>wsdl</w:t>
      </w:r>
      <w:bookmarkEnd w:id="563"/>
    </w:p>
    <w:p w:rsidR="007B2DE5" w:rsidRPr="007B2DE5" w:rsidRDefault="007B2DE5" w:rsidP="007B2DE5">
      <w:pPr>
        <w:rPr>
          <w:rFonts w:hint="eastAsia"/>
        </w:rPr>
      </w:pPr>
      <w:r>
        <w:object w:dxaOrig="1536" w:dyaOrig="963">
          <v:shape id="_x0000_i1027" type="#_x0000_t75" style="width:76.5pt;height:48pt" o:ole="">
            <v:imagedata r:id="rId31" o:title=""/>
          </v:shape>
          <o:OLEObject Type="Embed" ProgID="Package" ShapeID="_x0000_i1027" DrawAspect="Icon" ObjectID="_1442954019" r:id="rId32"/>
        </w:object>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64" w:name="_Toc166594457"/>
      <w:r>
        <w:rPr>
          <w:rFonts w:hint="eastAsia"/>
        </w:rPr>
        <w:t>下行短信接口的</w:t>
      </w:r>
      <w:r>
        <w:rPr>
          <w:rFonts w:hint="eastAsia"/>
        </w:rPr>
        <w:t>wsdl</w:t>
      </w:r>
      <w:bookmarkEnd w:id="564"/>
    </w:p>
    <w:p w:rsidR="00870AD9" w:rsidRDefault="002B2E7C" w:rsidP="00870AD9">
      <w:pPr>
        <w:rPr>
          <w:rFonts w:hint="eastAsia"/>
        </w:rPr>
      </w:pPr>
      <w:r>
        <w:object w:dxaOrig="1536" w:dyaOrig="963">
          <v:shape id="_x0000_i1028" type="#_x0000_t75" style="width:76.5pt;height:48pt" o:ole="">
            <v:imagedata r:id="rId33" o:title=""/>
          </v:shape>
          <o:OLEObject Type="Embed" ProgID="Package" ShapeID="_x0000_i1028" DrawAspect="Icon" ObjectID="_1442954020" r:id="rId34"/>
        </w:object>
      </w:r>
    </w:p>
    <w:p w:rsidR="000637DD" w:rsidRDefault="000637DD" w:rsidP="000637DD">
      <w:pPr>
        <w:pStyle w:val="3"/>
        <w:keepLines w:val="0"/>
        <w:widowControl/>
        <w:tabs>
          <w:tab w:val="clear" w:pos="720"/>
          <w:tab w:val="num" w:pos="420"/>
        </w:tabs>
        <w:autoSpaceDE w:val="0"/>
        <w:autoSpaceDN w:val="0"/>
        <w:spacing w:before="240" w:after="240" w:line="240" w:lineRule="auto"/>
        <w:ind w:left="420" w:hanging="420"/>
        <w:rPr>
          <w:rFonts w:hint="eastAsia"/>
        </w:rPr>
      </w:pPr>
      <w:r>
        <w:rPr>
          <w:rFonts w:hint="eastAsia"/>
        </w:rPr>
        <w:t>SI</w:t>
      </w:r>
      <w:r>
        <w:rPr>
          <w:rFonts w:hint="eastAsia"/>
        </w:rPr>
        <w:t>到</w:t>
      </w:r>
      <w:r>
        <w:rPr>
          <w:rFonts w:hint="eastAsia"/>
        </w:rPr>
        <w:t>ADC</w:t>
      </w:r>
      <w:r>
        <w:rPr>
          <w:rFonts w:hint="eastAsia"/>
        </w:rPr>
        <w:t>用户信息同步接口的</w:t>
      </w:r>
      <w:r>
        <w:rPr>
          <w:rFonts w:hint="eastAsia"/>
        </w:rPr>
        <w:t>wsdl</w:t>
      </w:r>
    </w:p>
    <w:p w:rsidR="007B2DE5" w:rsidRPr="00420816" w:rsidRDefault="000637DD" w:rsidP="00870AD9">
      <w:pPr>
        <w:rPr>
          <w:rFonts w:hint="eastAsia"/>
        </w:rPr>
      </w:pPr>
      <w:r>
        <w:object w:dxaOrig="1590" w:dyaOrig="735">
          <v:shape id="_x0000_i1029" type="#_x0000_t75" style="width:79.5pt;height:36.75pt" o:ole="">
            <v:imagedata r:id="rId35" o:title=""/>
          </v:shape>
          <o:OLEObject Type="Embed" ProgID="Package" ShapeID="_x0000_i1029" DrawAspect="Content" ObjectID="_1442954021" r:id="rId36"/>
        </w:object>
      </w:r>
    </w:p>
    <w:p w:rsidR="00870AD9" w:rsidRDefault="00870AD9" w:rsidP="00870AD9">
      <w:pPr>
        <w:pStyle w:val="2"/>
        <w:tabs>
          <w:tab w:val="clear" w:pos="576"/>
          <w:tab w:val="num" w:pos="718"/>
        </w:tabs>
        <w:autoSpaceDE w:val="0"/>
        <w:autoSpaceDN w:val="0"/>
        <w:ind w:left="718"/>
        <w:rPr>
          <w:rFonts w:hint="eastAsia"/>
        </w:rPr>
      </w:pPr>
      <w:bookmarkStart w:id="565" w:name="_Toc166594458"/>
      <w:r>
        <w:rPr>
          <w:rFonts w:hint="eastAsia"/>
        </w:rPr>
        <w:t>二：</w:t>
      </w:r>
      <w:r w:rsidR="0016589A">
        <w:rPr>
          <w:rFonts w:hint="eastAsia"/>
        </w:rPr>
        <w:t>SI</w:t>
      </w:r>
      <w:r>
        <w:rPr>
          <w:rFonts w:hint="eastAsia"/>
        </w:rPr>
        <w:t>提供给</w:t>
      </w:r>
      <w:r w:rsidR="009D7ED4">
        <w:rPr>
          <w:rFonts w:hint="eastAsia"/>
        </w:rPr>
        <w:t>ADC</w:t>
      </w:r>
      <w:r>
        <w:rPr>
          <w:rFonts w:hint="eastAsia"/>
        </w:rPr>
        <w:t>平台的</w:t>
      </w:r>
      <w:r>
        <w:rPr>
          <w:rFonts w:hint="eastAsia"/>
        </w:rPr>
        <w:t>WSDL</w:t>
      </w:r>
      <w:r>
        <w:rPr>
          <w:rFonts w:hint="eastAsia"/>
        </w:rPr>
        <w:t>文件</w:t>
      </w:r>
      <w:bookmarkEnd w:id="565"/>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66" w:name="_Toc166594459"/>
      <w:r>
        <w:rPr>
          <w:rFonts w:hint="eastAsia"/>
        </w:rPr>
        <w:t>上行短信接口的</w:t>
      </w:r>
      <w:r>
        <w:rPr>
          <w:rFonts w:hint="eastAsia"/>
        </w:rPr>
        <w:t>wsdl</w:t>
      </w:r>
      <w:bookmarkEnd w:id="566"/>
    </w:p>
    <w:p w:rsidR="00870AD9" w:rsidRDefault="002B2E7C" w:rsidP="00870AD9">
      <w:pPr>
        <w:rPr>
          <w:rFonts w:hint="eastAsia"/>
        </w:rPr>
      </w:pPr>
      <w:r>
        <w:object w:dxaOrig="1536" w:dyaOrig="963">
          <v:shape id="_x0000_i1030" type="#_x0000_t75" style="width:76.5pt;height:48pt" o:ole="">
            <v:imagedata r:id="rId37" o:title=""/>
          </v:shape>
          <o:OLEObject Type="Embed" ProgID="Package" ShapeID="_x0000_i1030" DrawAspect="Icon" ObjectID="_1442954022" r:id="rId38"/>
        </w:object>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67" w:name="_Toc166594460"/>
      <w:r>
        <w:rPr>
          <w:rFonts w:hint="eastAsia"/>
        </w:rPr>
        <w:t>绑定接口的</w:t>
      </w:r>
      <w:r>
        <w:rPr>
          <w:rFonts w:hint="eastAsia"/>
        </w:rPr>
        <w:t>wsdl</w:t>
      </w:r>
      <w:bookmarkEnd w:id="567"/>
    </w:p>
    <w:p w:rsidR="00870AD9" w:rsidRDefault="00674E03" w:rsidP="00870AD9">
      <w:pPr>
        <w:rPr>
          <w:rFonts w:hint="eastAsia"/>
        </w:rPr>
      </w:pPr>
      <w:r>
        <w:object w:dxaOrig="1536" w:dyaOrig="963">
          <v:shape id="_x0000_i1035" type="#_x0000_t75" style="width:76.5pt;height:48pt" o:ole="">
            <v:imagedata r:id="rId39" o:title=""/>
          </v:shape>
          <o:OLEObject Type="Embed" ProgID="Package" ShapeID="_x0000_i1035" DrawAspect="Icon" ObjectID="_1442954023" r:id="rId40"/>
        </w:object>
      </w:r>
    </w:p>
    <w:p w:rsidR="00870AD9" w:rsidRDefault="00870AD9" w:rsidP="00870AD9">
      <w:pPr>
        <w:pStyle w:val="2"/>
        <w:tabs>
          <w:tab w:val="clear" w:pos="576"/>
          <w:tab w:val="num" w:pos="718"/>
        </w:tabs>
        <w:autoSpaceDE w:val="0"/>
        <w:autoSpaceDN w:val="0"/>
        <w:ind w:left="718"/>
        <w:rPr>
          <w:rFonts w:hint="eastAsia"/>
        </w:rPr>
      </w:pPr>
      <w:bookmarkStart w:id="568" w:name="_Toc166594461"/>
      <w:r>
        <w:rPr>
          <w:rFonts w:hint="eastAsia"/>
        </w:rPr>
        <w:t>三：</w:t>
      </w:r>
      <w:r>
        <w:rPr>
          <w:rFonts w:hint="eastAsia"/>
        </w:rPr>
        <w:t>SOAP</w:t>
      </w:r>
      <w:r>
        <w:rPr>
          <w:rFonts w:hint="eastAsia"/>
        </w:rPr>
        <w:t>官方规范</w:t>
      </w:r>
      <w:bookmarkEnd w:id="568"/>
    </w:p>
    <w:p w:rsidR="00870AD9" w:rsidRPr="0015770E" w:rsidRDefault="00870AD9" w:rsidP="00870AD9">
      <w:pPr>
        <w:rPr>
          <w:rFonts w:hint="eastAsia"/>
        </w:rPr>
      </w:pPr>
      <w:r>
        <w:object w:dxaOrig="1535" w:dyaOrig="961">
          <v:shape id="_x0000_i1031" type="#_x0000_t75" style="width:76.5pt;height:48pt" o:ole="">
            <v:imagedata r:id="rId41" o:title=""/>
          </v:shape>
          <o:OLEObject Type="Embed" ProgID="Package" ShapeID="_x0000_i1031" DrawAspect="Icon" ObjectID="_1442954024" r:id="rId42"/>
        </w:object>
      </w:r>
    </w:p>
    <w:p w:rsidR="00870AD9" w:rsidRDefault="00870AD9" w:rsidP="00870AD9">
      <w:pPr>
        <w:pStyle w:val="2"/>
        <w:tabs>
          <w:tab w:val="clear" w:pos="576"/>
          <w:tab w:val="num" w:pos="718"/>
        </w:tabs>
        <w:autoSpaceDE w:val="0"/>
        <w:autoSpaceDN w:val="0"/>
        <w:ind w:left="718"/>
        <w:rPr>
          <w:rFonts w:hint="eastAsia"/>
        </w:rPr>
      </w:pPr>
      <w:bookmarkStart w:id="569" w:name="_Toc166594462"/>
      <w:r>
        <w:rPr>
          <w:rFonts w:hint="eastAsia"/>
        </w:rPr>
        <w:t>四：</w:t>
      </w:r>
      <w:r>
        <w:rPr>
          <w:rFonts w:hint="eastAsia"/>
        </w:rPr>
        <w:t>WSDL</w:t>
      </w:r>
      <w:r>
        <w:rPr>
          <w:rFonts w:hint="eastAsia"/>
        </w:rPr>
        <w:t>官方规范</w:t>
      </w:r>
      <w:bookmarkEnd w:id="569"/>
    </w:p>
    <w:p w:rsidR="00870AD9" w:rsidRDefault="00870AD9" w:rsidP="00870AD9">
      <w:pPr>
        <w:rPr>
          <w:rFonts w:hint="eastAsia"/>
        </w:rPr>
      </w:pPr>
      <w:r>
        <w:object w:dxaOrig="1535" w:dyaOrig="961">
          <v:shape id="_x0000_i1032" type="#_x0000_t75" style="width:76.5pt;height:48pt" o:ole="">
            <v:imagedata r:id="rId43" o:title=""/>
          </v:shape>
          <o:OLEObject Type="Embed" ProgID="Package" ShapeID="_x0000_i1032" DrawAspect="Icon" ObjectID="_1442954025" r:id="rId44"/>
        </w:object>
      </w:r>
    </w:p>
    <w:p w:rsidR="00870AD9" w:rsidRDefault="00870AD9" w:rsidP="00870AD9">
      <w:pPr>
        <w:pStyle w:val="2"/>
        <w:tabs>
          <w:tab w:val="clear" w:pos="576"/>
          <w:tab w:val="num" w:pos="718"/>
        </w:tabs>
        <w:autoSpaceDE w:val="0"/>
        <w:autoSpaceDN w:val="0"/>
        <w:ind w:left="718"/>
        <w:rPr>
          <w:rFonts w:hint="eastAsia"/>
        </w:rPr>
      </w:pPr>
      <w:bookmarkStart w:id="570" w:name="_Toc166594463"/>
      <w:r>
        <w:rPr>
          <w:rFonts w:hint="eastAsia"/>
        </w:rPr>
        <w:t>五：消息打包解包</w:t>
      </w:r>
      <w:r>
        <w:rPr>
          <w:rFonts w:hint="eastAsia"/>
        </w:rPr>
        <w:t>java</w:t>
      </w:r>
      <w:r>
        <w:rPr>
          <w:rFonts w:hint="eastAsia"/>
        </w:rPr>
        <w:t>类及说明</w:t>
      </w:r>
      <w:bookmarkEnd w:id="570"/>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71" w:name="_Toc166594464"/>
      <w:r>
        <w:t>J</w:t>
      </w:r>
      <w:r>
        <w:rPr>
          <w:rFonts w:hint="eastAsia"/>
        </w:rPr>
        <w:t>ar</w:t>
      </w:r>
      <w:r>
        <w:rPr>
          <w:rFonts w:hint="eastAsia"/>
        </w:rPr>
        <w:t>包</w:t>
      </w:r>
      <w:bookmarkEnd w:id="571"/>
    </w:p>
    <w:p w:rsidR="00870AD9" w:rsidRDefault="00870AD9" w:rsidP="00870AD9">
      <w:pPr>
        <w:pStyle w:val="a4"/>
        <w:rPr>
          <w:rFonts w:hint="eastAsia"/>
        </w:rPr>
      </w:pPr>
      <w:r>
        <w:rPr>
          <w:rFonts w:hint="eastAsia"/>
        </w:rPr>
        <w:t>当</w:t>
      </w:r>
      <w:r w:rsidR="0016589A">
        <w:rPr>
          <w:rFonts w:hint="eastAsia"/>
        </w:rPr>
        <w:t>SI</w:t>
      </w:r>
      <w:r>
        <w:rPr>
          <w:rFonts w:hint="eastAsia"/>
        </w:rPr>
        <w:t>使用</w:t>
      </w:r>
      <w:r>
        <w:rPr>
          <w:rFonts w:hint="eastAsia"/>
        </w:rPr>
        <w:t>java</w:t>
      </w:r>
      <w:r>
        <w:rPr>
          <w:rFonts w:hint="eastAsia"/>
        </w:rPr>
        <w:t>进行开发时，对于消息打包解包可以直接使用下面提供的</w:t>
      </w:r>
      <w:r>
        <w:rPr>
          <w:rFonts w:hint="eastAsia"/>
        </w:rPr>
        <w:t>jar</w:t>
      </w:r>
      <w:r>
        <w:rPr>
          <w:rFonts w:hint="eastAsia"/>
        </w:rPr>
        <w:t>包。</w:t>
      </w:r>
    </w:p>
    <w:p w:rsidR="00870AD9" w:rsidRDefault="00870AD9" w:rsidP="00870AD9">
      <w:pPr>
        <w:rPr>
          <w:rFonts w:hint="eastAsia"/>
        </w:rPr>
      </w:pPr>
      <w:r>
        <w:object w:dxaOrig="1536" w:dyaOrig="963">
          <v:shape id="_x0000_i1033" type="#_x0000_t75" style="width:76.5pt;height:48pt" o:ole="">
            <v:imagedata r:id="rId45" o:title=""/>
          </v:shape>
          <o:OLEObject Type="Embed" ProgID="Package" ShapeID="_x0000_i1033" DrawAspect="Icon" ObjectID="_1442954026" r:id="rId46"/>
        </w:object>
      </w:r>
    </w:p>
    <w:p w:rsidR="00870AD9" w:rsidRDefault="00870AD9" w:rsidP="00870AD9">
      <w:pPr>
        <w:pStyle w:val="3"/>
        <w:keepLines w:val="0"/>
        <w:widowControl/>
        <w:tabs>
          <w:tab w:val="clear" w:pos="720"/>
          <w:tab w:val="num" w:pos="918"/>
        </w:tabs>
        <w:autoSpaceDE w:val="0"/>
        <w:autoSpaceDN w:val="0"/>
        <w:spacing w:before="240" w:after="240" w:line="240" w:lineRule="auto"/>
        <w:ind w:left="918"/>
        <w:rPr>
          <w:rFonts w:hint="eastAsia"/>
        </w:rPr>
      </w:pPr>
      <w:bookmarkStart w:id="572" w:name="_Toc166594465"/>
      <w:r>
        <w:rPr>
          <w:rFonts w:hint="eastAsia"/>
        </w:rPr>
        <w:t>示例工程</w:t>
      </w:r>
      <w:r>
        <w:rPr>
          <w:rFonts w:hint="eastAsia"/>
        </w:rPr>
        <w:t>(java</w:t>
      </w:r>
      <w:r>
        <w:rPr>
          <w:rFonts w:hint="eastAsia"/>
        </w:rPr>
        <w:t>实现</w:t>
      </w:r>
      <w:r>
        <w:rPr>
          <w:rFonts w:hint="eastAsia"/>
        </w:rPr>
        <w:t>)</w:t>
      </w:r>
      <w:bookmarkEnd w:id="572"/>
    </w:p>
    <w:p w:rsidR="00652515" w:rsidRPr="00A725DB" w:rsidRDefault="00870AD9" w:rsidP="00A725DB">
      <w:pPr>
        <w:rPr>
          <w:rFonts w:hint="eastAsia"/>
        </w:rPr>
      </w:pPr>
      <w:r>
        <w:object w:dxaOrig="1536" w:dyaOrig="963">
          <v:shape id="_x0000_i1034" type="#_x0000_t75" style="width:76.5pt;height:48pt" o:ole="">
            <v:imagedata r:id="rId47" o:title=""/>
          </v:shape>
          <o:OLEObject Type="Embed" ProgID="Package" ShapeID="_x0000_i1034" DrawAspect="Icon" ObjectID="_1442954027" r:id="rId48"/>
        </w:object>
      </w:r>
    </w:p>
    <w:sectPr w:rsidR="00652515" w:rsidRPr="00A725DB" w:rsidSect="00844B18">
      <w:headerReference w:type="even" r:id="rId49"/>
      <w:headerReference w:type="default" r:id="rId50"/>
      <w:footerReference w:type="even" r:id="rId51"/>
      <w:footerReference w:type="default" r:id="rId52"/>
      <w:headerReference w:type="first" r:id="rId53"/>
      <w:footerReference w:type="first" r:id="rId54"/>
      <w:pgSz w:w="11906" w:h="16838"/>
      <w:pgMar w:top="1312" w:right="1800" w:bottom="1440" w:left="1800" w:header="779"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1" w:author="Lenovo User" w:date="2008-01-15T17:35:00Z" w:initials="LU">
    <w:p w:rsidR="00E66C00" w:rsidRDefault="00E66C00">
      <w:pPr>
        <w:pStyle w:val="afffb"/>
      </w:pPr>
      <w:r>
        <w:rPr>
          <w:rStyle w:val="afffa"/>
        </w:rPr>
        <w:annotationRef/>
      </w:r>
    </w:p>
  </w:comment>
  <w:comment w:id="542" w:author="Lenovo User" w:date="2008-01-15T17:35:00Z" w:initials="LU">
    <w:p w:rsidR="00E66C00" w:rsidRDefault="00E66C00">
      <w:pPr>
        <w:pStyle w:val="afffb"/>
      </w:pPr>
      <w:r>
        <w:rPr>
          <w:rStyle w:val="afffa"/>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BE3" w:rsidRDefault="000F3BE3">
      <w:r>
        <w:separator/>
      </w:r>
    </w:p>
  </w:endnote>
  <w:endnote w:type="continuationSeparator" w:id="0">
    <w:p w:rsidR="000F3BE3" w:rsidRDefault="000F3B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C00" w:rsidRDefault="00E66C00" w:rsidP="00712D85">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E66C00">
      <w:tc>
        <w:tcPr>
          <w:tcW w:w="1760" w:type="pct"/>
        </w:tcPr>
        <w:p w:rsidR="00E66C00" w:rsidRDefault="00E66C00" w:rsidP="00712D85">
          <w:pPr>
            <w:pStyle w:val="ad"/>
            <w:ind w:firstLine="360"/>
            <w:rPr>
              <w:rFonts w:hint="eastAsia"/>
            </w:rPr>
          </w:pPr>
          <w:fldSimple w:instr=" TIME \@ &quot;yyyy-M-d&quot; ">
            <w:ins w:id="573" w:author="付锴/综合业务部/中移通信公司/gzcmcc" w:date="2013-10-10T10:24:00Z">
              <w:r w:rsidR="00674E03">
                <w:rPr>
                  <w:noProof/>
                </w:rPr>
                <w:t>2013-10-10</w:t>
              </w:r>
            </w:ins>
            <w:ins w:id="574" w:author="zhongkui" w:date="2013-02-06T15:32:00Z">
              <w:del w:id="575" w:author="付锴/综合业务部/中移通信公司/gzcmcc" w:date="2013-10-10T10:24:00Z">
                <w:r w:rsidR="00BF65D1" w:rsidDel="00674E03">
                  <w:rPr>
                    <w:noProof/>
                  </w:rPr>
                  <w:delText>2013-2-6</w:delText>
                </w:r>
              </w:del>
            </w:ins>
            <w:del w:id="576" w:author="付锴/综合业务部/中移通信公司/gzcmcc" w:date="2013-10-10T10:24:00Z">
              <w:r w:rsidR="00206640" w:rsidDel="00674E03">
                <w:rPr>
                  <w:noProof/>
                </w:rPr>
                <w:delText>2008-9-10</w:delText>
              </w:r>
            </w:del>
          </w:fldSimple>
        </w:p>
      </w:tc>
      <w:tc>
        <w:tcPr>
          <w:tcW w:w="1635" w:type="pct"/>
        </w:tcPr>
        <w:p w:rsidR="00E66C00" w:rsidRDefault="00E66C00" w:rsidP="004F13AB">
          <w:pPr>
            <w:pStyle w:val="ad"/>
            <w:ind w:firstLineChars="50" w:firstLine="90"/>
          </w:pPr>
          <w:r>
            <w:rPr>
              <w:rFonts w:hint="eastAsia"/>
            </w:rPr>
            <w:t>华为机密，未经许可不得扩散</w:t>
          </w:r>
        </w:p>
      </w:tc>
      <w:tc>
        <w:tcPr>
          <w:tcW w:w="1606" w:type="pct"/>
        </w:tcPr>
        <w:p w:rsidR="00E66C00" w:rsidRDefault="00E66C00" w:rsidP="00712D85">
          <w:pPr>
            <w:pStyle w:val="ad"/>
            <w:ind w:firstLine="360"/>
            <w:jc w:val="right"/>
          </w:pPr>
          <w:r>
            <w:rPr>
              <w:rFonts w:hint="eastAsia"/>
            </w:rPr>
            <w:t>第</w:t>
          </w:r>
          <w:fldSimple w:instr="PAGE">
            <w:r w:rsidR="00172722">
              <w:rPr>
                <w:noProof/>
              </w:rPr>
              <w:t>58</w:t>
            </w:r>
          </w:fldSimple>
          <w:r>
            <w:rPr>
              <w:rFonts w:hint="eastAsia"/>
            </w:rPr>
            <w:t>页</w:t>
          </w:r>
          <w:r>
            <w:t xml:space="preserve">, </w:t>
          </w:r>
          <w:r>
            <w:rPr>
              <w:rFonts w:hint="eastAsia"/>
            </w:rPr>
            <w:t>共</w:t>
          </w:r>
          <w:fldSimple w:instr=" NUMPAGES  \* Arabic  \* MERGEFORMAT ">
            <w:r w:rsidR="00172722">
              <w:rPr>
                <w:noProof/>
              </w:rPr>
              <w:t>72</w:t>
            </w:r>
          </w:fldSimple>
          <w:r>
            <w:rPr>
              <w:rFonts w:hint="eastAsia"/>
            </w:rPr>
            <w:t>页</w:t>
          </w:r>
        </w:p>
      </w:tc>
    </w:tr>
  </w:tbl>
  <w:p w:rsidR="00E66C00" w:rsidRPr="00712D85" w:rsidRDefault="00E66C00" w:rsidP="00712D85">
    <w:pPr>
      <w:pStyle w:val="ad"/>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C00" w:rsidRDefault="00E66C00" w:rsidP="00712D85">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BE3" w:rsidRDefault="000F3BE3">
      <w:r>
        <w:separator/>
      </w:r>
    </w:p>
  </w:footnote>
  <w:footnote w:type="continuationSeparator" w:id="0">
    <w:p w:rsidR="000F3BE3" w:rsidRDefault="000F3B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C00" w:rsidRDefault="00E66C00" w:rsidP="00712D85">
    <w:pPr>
      <w:pStyle w:val="ae"/>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E66C00" w:rsidRPr="007C572A">
      <w:tblPrEx>
        <w:tblCellMar>
          <w:top w:w="0" w:type="dxa"/>
          <w:bottom w:w="0" w:type="dxa"/>
        </w:tblCellMar>
      </w:tblPrEx>
      <w:trPr>
        <w:cantSplit/>
        <w:trHeight w:hRule="exact" w:val="782"/>
      </w:trPr>
      <w:tc>
        <w:tcPr>
          <w:tcW w:w="500" w:type="pct"/>
        </w:tcPr>
        <w:p w:rsidR="00E66C00" w:rsidRPr="007C572A" w:rsidRDefault="00172722" w:rsidP="00712D85">
          <w:pPr>
            <w:pStyle w:val="ab"/>
            <w:rPr>
              <w:rFonts w:ascii="Dotum" w:eastAsia="Dotum" w:hAnsi="Dotum"/>
            </w:rPr>
          </w:pPr>
          <w:r>
            <w:rPr>
              <w:rFonts w:ascii="Dotum" w:eastAsia="Dotum" w:hAnsi="Dotum" w:hint="eastAsia"/>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E66C00" w:rsidRPr="007C572A" w:rsidRDefault="00E66C00" w:rsidP="00652515">
          <w:pPr>
            <w:rPr>
              <w:rFonts w:ascii="Dotum" w:eastAsia="Dotum" w:hAnsi="Dotum"/>
            </w:rPr>
          </w:pPr>
        </w:p>
      </w:tc>
      <w:tc>
        <w:tcPr>
          <w:tcW w:w="3500" w:type="pct"/>
          <w:vAlign w:val="bottom"/>
        </w:tcPr>
        <w:p w:rsidR="00E66C00" w:rsidRPr="007C572A" w:rsidRDefault="00E66C00" w:rsidP="00712D85">
          <w:pPr>
            <w:pStyle w:val="ae"/>
            <w:ind w:firstLine="360"/>
            <w:rPr>
              <w:rFonts w:ascii="Dotum" w:eastAsia="Dotum" w:hAnsi="Dotum" w:hint="eastAsia"/>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E66C00" w:rsidRPr="007C572A" w:rsidRDefault="00E66C00" w:rsidP="00712D85">
          <w:pPr>
            <w:pStyle w:val="ae"/>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E66C00" w:rsidRPr="007C572A" w:rsidRDefault="00E66C00" w:rsidP="00712D85">
    <w:pPr>
      <w:pStyle w:val="ae"/>
      <w:rPr>
        <w:rFonts w:ascii="DotumChe" w:eastAsia="DotumChe" w:hAnsi="DotumChe" w:hint="eastAs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C00" w:rsidRDefault="00E66C00" w:rsidP="00712D85">
    <w:pPr>
      <w:pStyle w:val="ae"/>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262F15CB"/>
    <w:multiLevelType w:val="hybridMultilevel"/>
    <w:tmpl w:val="463CF728"/>
    <w:lvl w:ilvl="0" w:tplc="3B06C146">
      <w:start w:val="1"/>
      <w:numFmt w:val="decimal"/>
      <w:lvlText w:val="%1．"/>
      <w:lvlJc w:val="left"/>
      <w:pPr>
        <w:tabs>
          <w:tab w:val="num" w:pos="735"/>
        </w:tabs>
        <w:ind w:left="735" w:hanging="31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40042D65"/>
    <w:multiLevelType w:val="hybridMultilevel"/>
    <w:tmpl w:val="728A8124"/>
    <w:lvl w:ilvl="0" w:tplc="04090011">
      <w:start w:val="1"/>
      <w:numFmt w:val="decimal"/>
      <w:lvlText w:val="%1)"/>
      <w:lvlJc w:val="left"/>
      <w:pPr>
        <w:tabs>
          <w:tab w:val="num" w:pos="1264"/>
        </w:tabs>
        <w:ind w:left="1264" w:hanging="420"/>
      </w:pPr>
    </w:lvl>
    <w:lvl w:ilvl="1" w:tplc="04090019" w:tentative="1">
      <w:start w:val="1"/>
      <w:numFmt w:val="lowerLetter"/>
      <w:lvlText w:val="%2)"/>
      <w:lvlJc w:val="left"/>
      <w:pPr>
        <w:tabs>
          <w:tab w:val="num" w:pos="1684"/>
        </w:tabs>
        <w:ind w:left="1684" w:hanging="420"/>
      </w:pPr>
    </w:lvl>
    <w:lvl w:ilvl="2" w:tplc="0409001B" w:tentative="1">
      <w:start w:val="1"/>
      <w:numFmt w:val="lowerRoman"/>
      <w:lvlText w:val="%3."/>
      <w:lvlJc w:val="right"/>
      <w:pPr>
        <w:tabs>
          <w:tab w:val="num" w:pos="2104"/>
        </w:tabs>
        <w:ind w:left="2104" w:hanging="420"/>
      </w:pPr>
    </w:lvl>
    <w:lvl w:ilvl="3" w:tplc="0409000F" w:tentative="1">
      <w:start w:val="1"/>
      <w:numFmt w:val="decimal"/>
      <w:lvlText w:val="%4."/>
      <w:lvlJc w:val="left"/>
      <w:pPr>
        <w:tabs>
          <w:tab w:val="num" w:pos="2524"/>
        </w:tabs>
        <w:ind w:left="2524" w:hanging="420"/>
      </w:pPr>
    </w:lvl>
    <w:lvl w:ilvl="4" w:tplc="04090019" w:tentative="1">
      <w:start w:val="1"/>
      <w:numFmt w:val="lowerLetter"/>
      <w:lvlText w:val="%5)"/>
      <w:lvlJc w:val="left"/>
      <w:pPr>
        <w:tabs>
          <w:tab w:val="num" w:pos="2944"/>
        </w:tabs>
        <w:ind w:left="2944" w:hanging="420"/>
      </w:pPr>
    </w:lvl>
    <w:lvl w:ilvl="5" w:tplc="0409001B" w:tentative="1">
      <w:start w:val="1"/>
      <w:numFmt w:val="lowerRoman"/>
      <w:lvlText w:val="%6."/>
      <w:lvlJc w:val="right"/>
      <w:pPr>
        <w:tabs>
          <w:tab w:val="num" w:pos="3364"/>
        </w:tabs>
        <w:ind w:left="3364" w:hanging="420"/>
      </w:pPr>
    </w:lvl>
    <w:lvl w:ilvl="6" w:tplc="0409000F" w:tentative="1">
      <w:start w:val="1"/>
      <w:numFmt w:val="decimal"/>
      <w:lvlText w:val="%7."/>
      <w:lvlJc w:val="left"/>
      <w:pPr>
        <w:tabs>
          <w:tab w:val="num" w:pos="3784"/>
        </w:tabs>
        <w:ind w:left="3784" w:hanging="420"/>
      </w:pPr>
    </w:lvl>
    <w:lvl w:ilvl="7" w:tplc="04090019" w:tentative="1">
      <w:start w:val="1"/>
      <w:numFmt w:val="lowerLetter"/>
      <w:lvlText w:val="%8)"/>
      <w:lvlJc w:val="left"/>
      <w:pPr>
        <w:tabs>
          <w:tab w:val="num" w:pos="4204"/>
        </w:tabs>
        <w:ind w:left="4204" w:hanging="420"/>
      </w:pPr>
    </w:lvl>
    <w:lvl w:ilvl="8" w:tplc="0409001B" w:tentative="1">
      <w:start w:val="1"/>
      <w:numFmt w:val="lowerRoman"/>
      <w:lvlText w:val="%9."/>
      <w:lvlJc w:val="right"/>
      <w:pPr>
        <w:tabs>
          <w:tab w:val="num" w:pos="4624"/>
        </w:tabs>
        <w:ind w:left="4624" w:hanging="420"/>
      </w:pPr>
    </w:lvl>
  </w:abstractNum>
  <w:abstractNum w:abstractNumId="4">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5">
    <w:nsid w:val="60486805"/>
    <w:multiLevelType w:val="hybridMultilevel"/>
    <w:tmpl w:val="A0986B2A"/>
    <w:lvl w:ilvl="0" w:tplc="56DA82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D9825C8"/>
    <w:multiLevelType w:val="hybridMultilevel"/>
    <w:tmpl w:val="9AC04366"/>
    <w:lvl w:ilvl="0">
      <w:start w:val="2"/>
      <w:numFmt w:val="decimal"/>
      <w:lvlText w:val="%1．"/>
      <w:lvlJc w:val="left"/>
      <w:pPr>
        <w:tabs>
          <w:tab w:val="num" w:pos="780"/>
        </w:tabs>
        <w:ind w:left="780" w:hanging="360"/>
      </w:pPr>
      <w:rPr>
        <w:rFont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8">
    <w:nsid w:val="6E310A17"/>
    <w:multiLevelType w:val="hybridMultilevel"/>
    <w:tmpl w:val="F788E91E"/>
    <w:lvl w:ilvl="0">
      <w:start w:val="1"/>
      <w:numFmt w:val="decimal"/>
      <w:lvlText w:val="%1．"/>
      <w:lvlJc w:val="left"/>
      <w:pPr>
        <w:tabs>
          <w:tab w:val="num" w:pos="840"/>
        </w:tabs>
        <w:ind w:left="840" w:hanging="420"/>
      </w:pPr>
      <w:rPr>
        <w:rFonts w:ascii="Arial" w:eastAsia="宋体" w:hAnsi="Arial" w:cs="Arial"/>
      </w:rPr>
    </w:lvl>
    <w:lvl w:ilvl="1" w:tentative="1">
      <w:start w:val="1"/>
      <w:numFmt w:val="bullet"/>
      <w:lvlText w:val=""/>
      <w:lvlJc w:val="left"/>
      <w:pPr>
        <w:tabs>
          <w:tab w:val="num" w:pos="1260"/>
        </w:tabs>
        <w:ind w:left="1260" w:hanging="420"/>
      </w:pPr>
      <w:rPr>
        <w:rFonts w:ascii="Wingdings" w:hAnsi="Wingdings" w:hint="default"/>
      </w:rPr>
    </w:lvl>
    <w:lvl w:ilvl="2" w:tentative="1">
      <w:start w:val="1"/>
      <w:numFmt w:val="bullet"/>
      <w:lvlText w:val=""/>
      <w:lvlJc w:val="left"/>
      <w:pPr>
        <w:tabs>
          <w:tab w:val="num" w:pos="1680"/>
        </w:tabs>
        <w:ind w:left="1680" w:hanging="420"/>
      </w:pPr>
      <w:rPr>
        <w:rFonts w:ascii="Wingdings" w:hAnsi="Wingdings" w:hint="default"/>
      </w:rPr>
    </w:lvl>
    <w:lvl w:ilvl="3" w:tentative="1">
      <w:start w:val="1"/>
      <w:numFmt w:val="bullet"/>
      <w:lvlText w:val=""/>
      <w:lvlJc w:val="left"/>
      <w:pPr>
        <w:tabs>
          <w:tab w:val="num" w:pos="2100"/>
        </w:tabs>
        <w:ind w:left="2100" w:hanging="420"/>
      </w:pPr>
      <w:rPr>
        <w:rFonts w:ascii="Wingdings" w:hAnsi="Wingdings" w:hint="default"/>
      </w:rPr>
    </w:lvl>
    <w:lvl w:ilvl="4" w:tentative="1">
      <w:start w:val="1"/>
      <w:numFmt w:val="bullet"/>
      <w:lvlText w:val=""/>
      <w:lvlJc w:val="left"/>
      <w:pPr>
        <w:tabs>
          <w:tab w:val="num" w:pos="2520"/>
        </w:tabs>
        <w:ind w:left="2520" w:hanging="420"/>
      </w:pPr>
      <w:rPr>
        <w:rFonts w:ascii="Wingdings" w:hAnsi="Wingdings" w:hint="default"/>
      </w:rPr>
    </w:lvl>
    <w:lvl w:ilvl="5" w:tentative="1">
      <w:start w:val="1"/>
      <w:numFmt w:val="bullet"/>
      <w:lvlText w:val=""/>
      <w:lvlJc w:val="left"/>
      <w:pPr>
        <w:tabs>
          <w:tab w:val="num" w:pos="2940"/>
        </w:tabs>
        <w:ind w:left="2940" w:hanging="420"/>
      </w:pPr>
      <w:rPr>
        <w:rFonts w:ascii="Wingdings" w:hAnsi="Wingdings" w:hint="default"/>
      </w:rPr>
    </w:lvl>
    <w:lvl w:ilvl="6" w:tentative="1">
      <w:start w:val="1"/>
      <w:numFmt w:val="bullet"/>
      <w:lvlText w:val=""/>
      <w:lvlJc w:val="left"/>
      <w:pPr>
        <w:tabs>
          <w:tab w:val="num" w:pos="3360"/>
        </w:tabs>
        <w:ind w:left="3360" w:hanging="420"/>
      </w:pPr>
      <w:rPr>
        <w:rFonts w:ascii="Wingdings" w:hAnsi="Wingdings" w:hint="default"/>
      </w:rPr>
    </w:lvl>
    <w:lvl w:ilvl="7" w:tentative="1">
      <w:start w:val="1"/>
      <w:numFmt w:val="bullet"/>
      <w:lvlText w:val=""/>
      <w:lvlJc w:val="left"/>
      <w:pPr>
        <w:tabs>
          <w:tab w:val="num" w:pos="3780"/>
        </w:tabs>
        <w:ind w:left="3780" w:hanging="420"/>
      </w:pPr>
      <w:rPr>
        <w:rFonts w:ascii="Wingdings" w:hAnsi="Wingdings" w:hint="default"/>
      </w:rPr>
    </w:lvl>
    <w:lvl w:ilvl="8" w:tentative="1">
      <w:start w:val="1"/>
      <w:numFmt w:val="bullet"/>
      <w:lvlText w:val=""/>
      <w:lvlJc w:val="left"/>
      <w:pPr>
        <w:tabs>
          <w:tab w:val="num" w:pos="4200"/>
        </w:tabs>
        <w:ind w:left="4200" w:hanging="420"/>
      </w:pPr>
      <w:rPr>
        <w:rFonts w:ascii="Wingdings" w:hAnsi="Wingdings" w:hint="default"/>
      </w:rPr>
    </w:lvl>
  </w:abstractNum>
  <w:abstractNum w:abstractNumId="9">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2D245F6"/>
    <w:multiLevelType w:val="hybridMultilevel"/>
    <w:tmpl w:val="50E4BCBC"/>
    <w:lvl w:ilvl="0">
      <w:start w:val="1"/>
      <w:numFmt w:val="bullet"/>
      <w:lvlText w:val=""/>
      <w:lvlJc w:val="left"/>
      <w:pPr>
        <w:tabs>
          <w:tab w:val="num" w:pos="1265"/>
        </w:tabs>
        <w:ind w:left="1265" w:hanging="420"/>
      </w:pPr>
      <w:rPr>
        <w:rFonts w:ascii="Wingdings" w:hAnsi="Wingdings" w:hint="default"/>
      </w:rPr>
    </w:lvl>
    <w:lvl w:ilvl="1" w:tentative="1">
      <w:start w:val="1"/>
      <w:numFmt w:val="bullet"/>
      <w:lvlText w:val=""/>
      <w:lvlJc w:val="left"/>
      <w:pPr>
        <w:tabs>
          <w:tab w:val="num" w:pos="1685"/>
        </w:tabs>
        <w:ind w:left="1685" w:hanging="420"/>
      </w:pPr>
      <w:rPr>
        <w:rFonts w:ascii="Wingdings" w:hAnsi="Wingdings" w:hint="default"/>
      </w:rPr>
    </w:lvl>
    <w:lvl w:ilvl="2" w:tentative="1">
      <w:start w:val="1"/>
      <w:numFmt w:val="bullet"/>
      <w:lvlText w:val=""/>
      <w:lvlJc w:val="left"/>
      <w:pPr>
        <w:tabs>
          <w:tab w:val="num" w:pos="2105"/>
        </w:tabs>
        <w:ind w:left="2105" w:hanging="420"/>
      </w:pPr>
      <w:rPr>
        <w:rFonts w:ascii="Wingdings" w:hAnsi="Wingdings" w:hint="default"/>
      </w:rPr>
    </w:lvl>
    <w:lvl w:ilvl="3" w:tentative="1">
      <w:start w:val="1"/>
      <w:numFmt w:val="bullet"/>
      <w:lvlText w:val=""/>
      <w:lvlJc w:val="left"/>
      <w:pPr>
        <w:tabs>
          <w:tab w:val="num" w:pos="2525"/>
        </w:tabs>
        <w:ind w:left="2525" w:hanging="420"/>
      </w:pPr>
      <w:rPr>
        <w:rFonts w:ascii="Wingdings" w:hAnsi="Wingdings" w:hint="default"/>
      </w:rPr>
    </w:lvl>
    <w:lvl w:ilvl="4" w:tentative="1">
      <w:start w:val="1"/>
      <w:numFmt w:val="bullet"/>
      <w:lvlText w:val=""/>
      <w:lvlJc w:val="left"/>
      <w:pPr>
        <w:tabs>
          <w:tab w:val="num" w:pos="2945"/>
        </w:tabs>
        <w:ind w:left="2945" w:hanging="420"/>
      </w:pPr>
      <w:rPr>
        <w:rFonts w:ascii="Wingdings" w:hAnsi="Wingdings" w:hint="default"/>
      </w:rPr>
    </w:lvl>
    <w:lvl w:ilvl="5" w:tentative="1">
      <w:start w:val="1"/>
      <w:numFmt w:val="bullet"/>
      <w:lvlText w:val=""/>
      <w:lvlJc w:val="left"/>
      <w:pPr>
        <w:tabs>
          <w:tab w:val="num" w:pos="3365"/>
        </w:tabs>
        <w:ind w:left="3365" w:hanging="420"/>
      </w:pPr>
      <w:rPr>
        <w:rFonts w:ascii="Wingdings" w:hAnsi="Wingdings" w:hint="default"/>
      </w:rPr>
    </w:lvl>
    <w:lvl w:ilvl="6" w:tentative="1">
      <w:start w:val="1"/>
      <w:numFmt w:val="bullet"/>
      <w:lvlText w:val=""/>
      <w:lvlJc w:val="left"/>
      <w:pPr>
        <w:tabs>
          <w:tab w:val="num" w:pos="3785"/>
        </w:tabs>
        <w:ind w:left="3785" w:hanging="420"/>
      </w:pPr>
      <w:rPr>
        <w:rFonts w:ascii="Wingdings" w:hAnsi="Wingdings" w:hint="default"/>
      </w:rPr>
    </w:lvl>
    <w:lvl w:ilvl="7" w:tentative="1">
      <w:start w:val="1"/>
      <w:numFmt w:val="bullet"/>
      <w:lvlText w:val=""/>
      <w:lvlJc w:val="left"/>
      <w:pPr>
        <w:tabs>
          <w:tab w:val="num" w:pos="4205"/>
        </w:tabs>
        <w:ind w:left="4205" w:hanging="420"/>
      </w:pPr>
      <w:rPr>
        <w:rFonts w:ascii="Wingdings" w:hAnsi="Wingdings" w:hint="default"/>
      </w:rPr>
    </w:lvl>
    <w:lvl w:ilvl="8" w:tentative="1">
      <w:start w:val="1"/>
      <w:numFmt w:val="bullet"/>
      <w:lvlText w:val=""/>
      <w:lvlJc w:val="left"/>
      <w:pPr>
        <w:tabs>
          <w:tab w:val="num" w:pos="4625"/>
        </w:tabs>
        <w:ind w:left="4625" w:hanging="420"/>
      </w:pPr>
      <w:rPr>
        <w:rFonts w:ascii="Wingdings" w:hAnsi="Wingdings" w:hint="default"/>
      </w:rPr>
    </w:lvl>
  </w:abstractNum>
  <w:num w:numId="1">
    <w:abstractNumId w:val="9"/>
  </w:num>
  <w:num w:numId="2">
    <w:abstractNumId w:val="9"/>
  </w:num>
  <w:num w:numId="3">
    <w:abstractNumId w:val="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0"/>
  </w:num>
  <w:num w:numId="8">
    <w:abstractNumId w:val="10"/>
  </w:num>
  <w:num w:numId="9">
    <w:abstractNumId w:val="8"/>
  </w:num>
  <w:num w:numId="10">
    <w:abstractNumId w:val="7"/>
  </w:num>
  <w:num w:numId="11">
    <w:abstractNumId w:val="3"/>
  </w:num>
  <w:num w:numId="12">
    <w:abstractNumId w:val="2"/>
  </w:num>
  <w:num w:numId="13">
    <w:abstractNumId w:val="6"/>
  </w:num>
  <w:num w:numId="14">
    <w:abstractNumId w:val="6"/>
  </w:num>
  <w:num w:numId="15">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ttachedTemplate r:id="rId1"/>
  <w:stylePaneFormatFilter w:val="3F01"/>
  <w:trackRevision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14764"/>
    <w:rsid w:val="0000228E"/>
    <w:rsid w:val="00002F4F"/>
    <w:rsid w:val="00003D28"/>
    <w:rsid w:val="00005AFE"/>
    <w:rsid w:val="00006222"/>
    <w:rsid w:val="00006403"/>
    <w:rsid w:val="00006F4E"/>
    <w:rsid w:val="00010313"/>
    <w:rsid w:val="0001044E"/>
    <w:rsid w:val="00011D75"/>
    <w:rsid w:val="00012278"/>
    <w:rsid w:val="00012ECD"/>
    <w:rsid w:val="000165CE"/>
    <w:rsid w:val="000165F9"/>
    <w:rsid w:val="00020247"/>
    <w:rsid w:val="000206AB"/>
    <w:rsid w:val="000223AD"/>
    <w:rsid w:val="00022BE4"/>
    <w:rsid w:val="00025D3C"/>
    <w:rsid w:val="00027272"/>
    <w:rsid w:val="00027AD4"/>
    <w:rsid w:val="00031375"/>
    <w:rsid w:val="00031D40"/>
    <w:rsid w:val="00032594"/>
    <w:rsid w:val="00035A62"/>
    <w:rsid w:val="000364F6"/>
    <w:rsid w:val="000365C3"/>
    <w:rsid w:val="0004128C"/>
    <w:rsid w:val="00041354"/>
    <w:rsid w:val="00041F54"/>
    <w:rsid w:val="00043A5F"/>
    <w:rsid w:val="00043B11"/>
    <w:rsid w:val="000445C2"/>
    <w:rsid w:val="00045200"/>
    <w:rsid w:val="000457D7"/>
    <w:rsid w:val="00045946"/>
    <w:rsid w:val="00047437"/>
    <w:rsid w:val="000512E7"/>
    <w:rsid w:val="00051DD7"/>
    <w:rsid w:val="00052B04"/>
    <w:rsid w:val="00055347"/>
    <w:rsid w:val="000637DD"/>
    <w:rsid w:val="00063FED"/>
    <w:rsid w:val="0006601E"/>
    <w:rsid w:val="00066864"/>
    <w:rsid w:val="00070850"/>
    <w:rsid w:val="0007162A"/>
    <w:rsid w:val="00071715"/>
    <w:rsid w:val="00071AEE"/>
    <w:rsid w:val="00071E9E"/>
    <w:rsid w:val="00072310"/>
    <w:rsid w:val="00072F5E"/>
    <w:rsid w:val="0007341F"/>
    <w:rsid w:val="00074460"/>
    <w:rsid w:val="00074FFC"/>
    <w:rsid w:val="000754DC"/>
    <w:rsid w:val="000756B6"/>
    <w:rsid w:val="00075809"/>
    <w:rsid w:val="000758C9"/>
    <w:rsid w:val="00077102"/>
    <w:rsid w:val="000813D1"/>
    <w:rsid w:val="000848D8"/>
    <w:rsid w:val="000851B9"/>
    <w:rsid w:val="00085721"/>
    <w:rsid w:val="0008604D"/>
    <w:rsid w:val="000864D8"/>
    <w:rsid w:val="00086E15"/>
    <w:rsid w:val="00087055"/>
    <w:rsid w:val="00087BBC"/>
    <w:rsid w:val="00087E91"/>
    <w:rsid w:val="00090C0D"/>
    <w:rsid w:val="00091A7B"/>
    <w:rsid w:val="00091C92"/>
    <w:rsid w:val="00094B10"/>
    <w:rsid w:val="00094D37"/>
    <w:rsid w:val="00095318"/>
    <w:rsid w:val="00095855"/>
    <w:rsid w:val="00096058"/>
    <w:rsid w:val="000965D9"/>
    <w:rsid w:val="00097AED"/>
    <w:rsid w:val="000A0C0A"/>
    <w:rsid w:val="000A2482"/>
    <w:rsid w:val="000A4F64"/>
    <w:rsid w:val="000A5614"/>
    <w:rsid w:val="000A7659"/>
    <w:rsid w:val="000B0BC9"/>
    <w:rsid w:val="000B1751"/>
    <w:rsid w:val="000B23B3"/>
    <w:rsid w:val="000B2981"/>
    <w:rsid w:val="000B29DE"/>
    <w:rsid w:val="000B43CF"/>
    <w:rsid w:val="000B6517"/>
    <w:rsid w:val="000B7126"/>
    <w:rsid w:val="000C0EFA"/>
    <w:rsid w:val="000C17D0"/>
    <w:rsid w:val="000C6399"/>
    <w:rsid w:val="000C7C7F"/>
    <w:rsid w:val="000C7FF9"/>
    <w:rsid w:val="000D0998"/>
    <w:rsid w:val="000D0F6B"/>
    <w:rsid w:val="000D2664"/>
    <w:rsid w:val="000D3237"/>
    <w:rsid w:val="000D34C6"/>
    <w:rsid w:val="000E194B"/>
    <w:rsid w:val="000E2A3A"/>
    <w:rsid w:val="000E3B44"/>
    <w:rsid w:val="000E4B5B"/>
    <w:rsid w:val="000E62CA"/>
    <w:rsid w:val="000E662D"/>
    <w:rsid w:val="000E756F"/>
    <w:rsid w:val="000F1E81"/>
    <w:rsid w:val="000F32AC"/>
    <w:rsid w:val="000F3BE3"/>
    <w:rsid w:val="000F3EE1"/>
    <w:rsid w:val="000F5D0D"/>
    <w:rsid w:val="000F5E10"/>
    <w:rsid w:val="000F6E4B"/>
    <w:rsid w:val="0010138F"/>
    <w:rsid w:val="00101439"/>
    <w:rsid w:val="0010298F"/>
    <w:rsid w:val="00106ADD"/>
    <w:rsid w:val="00106B6A"/>
    <w:rsid w:val="00107FF4"/>
    <w:rsid w:val="001108EF"/>
    <w:rsid w:val="00112F77"/>
    <w:rsid w:val="001137AD"/>
    <w:rsid w:val="00113D38"/>
    <w:rsid w:val="001157EB"/>
    <w:rsid w:val="001201CD"/>
    <w:rsid w:val="00122E4A"/>
    <w:rsid w:val="0012464A"/>
    <w:rsid w:val="00125B78"/>
    <w:rsid w:val="00127DF5"/>
    <w:rsid w:val="00127F18"/>
    <w:rsid w:val="00130749"/>
    <w:rsid w:val="00130AED"/>
    <w:rsid w:val="001310E4"/>
    <w:rsid w:val="00132516"/>
    <w:rsid w:val="00134789"/>
    <w:rsid w:val="00141083"/>
    <w:rsid w:val="00141B65"/>
    <w:rsid w:val="00143E95"/>
    <w:rsid w:val="001477D7"/>
    <w:rsid w:val="0014795E"/>
    <w:rsid w:val="00150952"/>
    <w:rsid w:val="00155815"/>
    <w:rsid w:val="00155AEE"/>
    <w:rsid w:val="001560CF"/>
    <w:rsid w:val="00156CA4"/>
    <w:rsid w:val="001602AD"/>
    <w:rsid w:val="001620AB"/>
    <w:rsid w:val="00163C01"/>
    <w:rsid w:val="00163F95"/>
    <w:rsid w:val="0016589A"/>
    <w:rsid w:val="00172682"/>
    <w:rsid w:val="00172722"/>
    <w:rsid w:val="001733B1"/>
    <w:rsid w:val="00173492"/>
    <w:rsid w:val="00177497"/>
    <w:rsid w:val="00180651"/>
    <w:rsid w:val="0018118F"/>
    <w:rsid w:val="00181E88"/>
    <w:rsid w:val="001835BA"/>
    <w:rsid w:val="001836EF"/>
    <w:rsid w:val="00183E41"/>
    <w:rsid w:val="00184706"/>
    <w:rsid w:val="00184E10"/>
    <w:rsid w:val="0018554E"/>
    <w:rsid w:val="0018561E"/>
    <w:rsid w:val="001864D3"/>
    <w:rsid w:val="001906E3"/>
    <w:rsid w:val="00191B54"/>
    <w:rsid w:val="00192458"/>
    <w:rsid w:val="001926D0"/>
    <w:rsid w:val="001937BC"/>
    <w:rsid w:val="001959A2"/>
    <w:rsid w:val="0019633D"/>
    <w:rsid w:val="001965F2"/>
    <w:rsid w:val="00196823"/>
    <w:rsid w:val="0019701E"/>
    <w:rsid w:val="001974B8"/>
    <w:rsid w:val="001A09BD"/>
    <w:rsid w:val="001A17F2"/>
    <w:rsid w:val="001A2103"/>
    <w:rsid w:val="001A2BD5"/>
    <w:rsid w:val="001A3F54"/>
    <w:rsid w:val="001A4500"/>
    <w:rsid w:val="001A52DF"/>
    <w:rsid w:val="001A684A"/>
    <w:rsid w:val="001A6C08"/>
    <w:rsid w:val="001A6ECA"/>
    <w:rsid w:val="001A6FAC"/>
    <w:rsid w:val="001A78BF"/>
    <w:rsid w:val="001B1271"/>
    <w:rsid w:val="001B5422"/>
    <w:rsid w:val="001B5A7D"/>
    <w:rsid w:val="001B6724"/>
    <w:rsid w:val="001C02E5"/>
    <w:rsid w:val="001C1A2C"/>
    <w:rsid w:val="001C1B2F"/>
    <w:rsid w:val="001C2B97"/>
    <w:rsid w:val="001C2F24"/>
    <w:rsid w:val="001C4795"/>
    <w:rsid w:val="001C5CFB"/>
    <w:rsid w:val="001D0299"/>
    <w:rsid w:val="001D0EBC"/>
    <w:rsid w:val="001D3F47"/>
    <w:rsid w:val="001D537E"/>
    <w:rsid w:val="001D6E24"/>
    <w:rsid w:val="001E1E86"/>
    <w:rsid w:val="001E2CE2"/>
    <w:rsid w:val="001E45B8"/>
    <w:rsid w:val="001E4F01"/>
    <w:rsid w:val="001E4F07"/>
    <w:rsid w:val="001E5724"/>
    <w:rsid w:val="001E58E2"/>
    <w:rsid w:val="001E658B"/>
    <w:rsid w:val="001E7E92"/>
    <w:rsid w:val="001F1CCA"/>
    <w:rsid w:val="001F1F6B"/>
    <w:rsid w:val="001F2778"/>
    <w:rsid w:val="001F2853"/>
    <w:rsid w:val="001F3B7A"/>
    <w:rsid w:val="001F3BD9"/>
    <w:rsid w:val="001F581C"/>
    <w:rsid w:val="001F7108"/>
    <w:rsid w:val="001F746F"/>
    <w:rsid w:val="001F7813"/>
    <w:rsid w:val="002016C5"/>
    <w:rsid w:val="00202056"/>
    <w:rsid w:val="00203008"/>
    <w:rsid w:val="00203FE6"/>
    <w:rsid w:val="00205A09"/>
    <w:rsid w:val="00206640"/>
    <w:rsid w:val="00206A53"/>
    <w:rsid w:val="00207FEE"/>
    <w:rsid w:val="00211EA0"/>
    <w:rsid w:val="00212EA6"/>
    <w:rsid w:val="0021456C"/>
    <w:rsid w:val="00214621"/>
    <w:rsid w:val="002146AB"/>
    <w:rsid w:val="002204F5"/>
    <w:rsid w:val="00221027"/>
    <w:rsid w:val="002227AC"/>
    <w:rsid w:val="00225692"/>
    <w:rsid w:val="00225AC5"/>
    <w:rsid w:val="00226293"/>
    <w:rsid w:val="002302CC"/>
    <w:rsid w:val="00230B2A"/>
    <w:rsid w:val="00230EF5"/>
    <w:rsid w:val="00231898"/>
    <w:rsid w:val="00231F86"/>
    <w:rsid w:val="002338A0"/>
    <w:rsid w:val="00233AEF"/>
    <w:rsid w:val="00234458"/>
    <w:rsid w:val="0023446A"/>
    <w:rsid w:val="00234821"/>
    <w:rsid w:val="00240944"/>
    <w:rsid w:val="00246213"/>
    <w:rsid w:val="0024774F"/>
    <w:rsid w:val="00251035"/>
    <w:rsid w:val="00251D53"/>
    <w:rsid w:val="00251EB0"/>
    <w:rsid w:val="00252FDD"/>
    <w:rsid w:val="00253809"/>
    <w:rsid w:val="002544A7"/>
    <w:rsid w:val="002548C3"/>
    <w:rsid w:val="002554DC"/>
    <w:rsid w:val="0025586F"/>
    <w:rsid w:val="002568CE"/>
    <w:rsid w:val="002602FE"/>
    <w:rsid w:val="00260E74"/>
    <w:rsid w:val="002613CE"/>
    <w:rsid w:val="002619DB"/>
    <w:rsid w:val="00263401"/>
    <w:rsid w:val="002652C2"/>
    <w:rsid w:val="00265506"/>
    <w:rsid w:val="002657A8"/>
    <w:rsid w:val="00265ECD"/>
    <w:rsid w:val="00266E1D"/>
    <w:rsid w:val="00266E8E"/>
    <w:rsid w:val="00271370"/>
    <w:rsid w:val="00272CB4"/>
    <w:rsid w:val="00273A66"/>
    <w:rsid w:val="002745B3"/>
    <w:rsid w:val="00275AD5"/>
    <w:rsid w:val="00280E63"/>
    <w:rsid w:val="00281499"/>
    <w:rsid w:val="002831A1"/>
    <w:rsid w:val="0028397D"/>
    <w:rsid w:val="00286920"/>
    <w:rsid w:val="00287460"/>
    <w:rsid w:val="002907B2"/>
    <w:rsid w:val="002909CB"/>
    <w:rsid w:val="002925AE"/>
    <w:rsid w:val="0029359E"/>
    <w:rsid w:val="002945F1"/>
    <w:rsid w:val="0029500C"/>
    <w:rsid w:val="0029641D"/>
    <w:rsid w:val="0029644D"/>
    <w:rsid w:val="00296EF9"/>
    <w:rsid w:val="002A1CDA"/>
    <w:rsid w:val="002A2B82"/>
    <w:rsid w:val="002A3D46"/>
    <w:rsid w:val="002A4D3D"/>
    <w:rsid w:val="002A5A3D"/>
    <w:rsid w:val="002A6E31"/>
    <w:rsid w:val="002A78C7"/>
    <w:rsid w:val="002B0040"/>
    <w:rsid w:val="002B0B79"/>
    <w:rsid w:val="002B2E7C"/>
    <w:rsid w:val="002B309A"/>
    <w:rsid w:val="002B32EC"/>
    <w:rsid w:val="002B3FF8"/>
    <w:rsid w:val="002B4911"/>
    <w:rsid w:val="002B6B7E"/>
    <w:rsid w:val="002B7383"/>
    <w:rsid w:val="002B789A"/>
    <w:rsid w:val="002C3DEA"/>
    <w:rsid w:val="002C40DB"/>
    <w:rsid w:val="002C7DF6"/>
    <w:rsid w:val="002D2271"/>
    <w:rsid w:val="002D22D6"/>
    <w:rsid w:val="002E1A8A"/>
    <w:rsid w:val="002E4229"/>
    <w:rsid w:val="002E4823"/>
    <w:rsid w:val="002E5574"/>
    <w:rsid w:val="002E6170"/>
    <w:rsid w:val="002E646F"/>
    <w:rsid w:val="002E6D68"/>
    <w:rsid w:val="002F3AE3"/>
    <w:rsid w:val="002F4586"/>
    <w:rsid w:val="002F4641"/>
    <w:rsid w:val="002F6953"/>
    <w:rsid w:val="00300213"/>
    <w:rsid w:val="00304A3D"/>
    <w:rsid w:val="00304BDC"/>
    <w:rsid w:val="003056D1"/>
    <w:rsid w:val="00307810"/>
    <w:rsid w:val="00310306"/>
    <w:rsid w:val="00310B4F"/>
    <w:rsid w:val="00311405"/>
    <w:rsid w:val="00311AB5"/>
    <w:rsid w:val="0031284D"/>
    <w:rsid w:val="00312DA5"/>
    <w:rsid w:val="00313CC9"/>
    <w:rsid w:val="00313F8C"/>
    <w:rsid w:val="0031455E"/>
    <w:rsid w:val="003150EB"/>
    <w:rsid w:val="003150F5"/>
    <w:rsid w:val="00317A21"/>
    <w:rsid w:val="00317A66"/>
    <w:rsid w:val="00317E1A"/>
    <w:rsid w:val="00322257"/>
    <w:rsid w:val="003236B4"/>
    <w:rsid w:val="00323A36"/>
    <w:rsid w:val="00323FBB"/>
    <w:rsid w:val="00325A1C"/>
    <w:rsid w:val="00327978"/>
    <w:rsid w:val="00333037"/>
    <w:rsid w:val="003330C8"/>
    <w:rsid w:val="00333D40"/>
    <w:rsid w:val="00333ECA"/>
    <w:rsid w:val="00334C91"/>
    <w:rsid w:val="003357A2"/>
    <w:rsid w:val="0033725E"/>
    <w:rsid w:val="0034097C"/>
    <w:rsid w:val="003414FC"/>
    <w:rsid w:val="003423C1"/>
    <w:rsid w:val="0034269D"/>
    <w:rsid w:val="003427D9"/>
    <w:rsid w:val="00342C42"/>
    <w:rsid w:val="00345721"/>
    <w:rsid w:val="00345EE0"/>
    <w:rsid w:val="00346774"/>
    <w:rsid w:val="0035000E"/>
    <w:rsid w:val="00351D75"/>
    <w:rsid w:val="00355A60"/>
    <w:rsid w:val="003569A1"/>
    <w:rsid w:val="00356D28"/>
    <w:rsid w:val="0035700B"/>
    <w:rsid w:val="003618CD"/>
    <w:rsid w:val="00365159"/>
    <w:rsid w:val="00365C56"/>
    <w:rsid w:val="003676BD"/>
    <w:rsid w:val="00367AD3"/>
    <w:rsid w:val="00370751"/>
    <w:rsid w:val="00373297"/>
    <w:rsid w:val="00376577"/>
    <w:rsid w:val="00376DF4"/>
    <w:rsid w:val="00377245"/>
    <w:rsid w:val="00382096"/>
    <w:rsid w:val="00382368"/>
    <w:rsid w:val="003838C5"/>
    <w:rsid w:val="00384466"/>
    <w:rsid w:val="00387142"/>
    <w:rsid w:val="00387D73"/>
    <w:rsid w:val="00391759"/>
    <w:rsid w:val="003924B1"/>
    <w:rsid w:val="00393597"/>
    <w:rsid w:val="0039361E"/>
    <w:rsid w:val="003937D9"/>
    <w:rsid w:val="00394E87"/>
    <w:rsid w:val="003954E8"/>
    <w:rsid w:val="003A3E71"/>
    <w:rsid w:val="003A4429"/>
    <w:rsid w:val="003A58FA"/>
    <w:rsid w:val="003A7BC0"/>
    <w:rsid w:val="003B041A"/>
    <w:rsid w:val="003B249F"/>
    <w:rsid w:val="003B2D55"/>
    <w:rsid w:val="003B36D5"/>
    <w:rsid w:val="003B4FE7"/>
    <w:rsid w:val="003B79CB"/>
    <w:rsid w:val="003C0A4F"/>
    <w:rsid w:val="003C13A6"/>
    <w:rsid w:val="003C1A1A"/>
    <w:rsid w:val="003C5F79"/>
    <w:rsid w:val="003D01C9"/>
    <w:rsid w:val="003D35E2"/>
    <w:rsid w:val="003D51D3"/>
    <w:rsid w:val="003D614D"/>
    <w:rsid w:val="003E6309"/>
    <w:rsid w:val="003E73C0"/>
    <w:rsid w:val="003F0C65"/>
    <w:rsid w:val="003F1E5D"/>
    <w:rsid w:val="003F2698"/>
    <w:rsid w:val="003F2865"/>
    <w:rsid w:val="003F3598"/>
    <w:rsid w:val="003F3616"/>
    <w:rsid w:val="003F633D"/>
    <w:rsid w:val="003F6632"/>
    <w:rsid w:val="003F6B37"/>
    <w:rsid w:val="003F7D14"/>
    <w:rsid w:val="0040039F"/>
    <w:rsid w:val="004030F8"/>
    <w:rsid w:val="0040357D"/>
    <w:rsid w:val="0040567C"/>
    <w:rsid w:val="0040625E"/>
    <w:rsid w:val="00406AEA"/>
    <w:rsid w:val="004076D9"/>
    <w:rsid w:val="00410032"/>
    <w:rsid w:val="00410842"/>
    <w:rsid w:val="004108F6"/>
    <w:rsid w:val="004133C8"/>
    <w:rsid w:val="00415263"/>
    <w:rsid w:val="004155C0"/>
    <w:rsid w:val="00415ED7"/>
    <w:rsid w:val="004168E9"/>
    <w:rsid w:val="0041720E"/>
    <w:rsid w:val="00417559"/>
    <w:rsid w:val="00417B7F"/>
    <w:rsid w:val="00423ABF"/>
    <w:rsid w:val="00424126"/>
    <w:rsid w:val="004249D3"/>
    <w:rsid w:val="00425933"/>
    <w:rsid w:val="0042722E"/>
    <w:rsid w:val="00432553"/>
    <w:rsid w:val="0043423F"/>
    <w:rsid w:val="00434704"/>
    <w:rsid w:val="00435216"/>
    <w:rsid w:val="00436AA5"/>
    <w:rsid w:val="00441682"/>
    <w:rsid w:val="004418A8"/>
    <w:rsid w:val="00443420"/>
    <w:rsid w:val="00444AA3"/>
    <w:rsid w:val="00447119"/>
    <w:rsid w:val="0045300C"/>
    <w:rsid w:val="004555A1"/>
    <w:rsid w:val="00455C72"/>
    <w:rsid w:val="0045750C"/>
    <w:rsid w:val="00460D00"/>
    <w:rsid w:val="00461EA0"/>
    <w:rsid w:val="004620EB"/>
    <w:rsid w:val="00462200"/>
    <w:rsid w:val="004628C5"/>
    <w:rsid w:val="0046299C"/>
    <w:rsid w:val="00463A7A"/>
    <w:rsid w:val="00463FE1"/>
    <w:rsid w:val="00465E0E"/>
    <w:rsid w:val="004702DD"/>
    <w:rsid w:val="00475F3D"/>
    <w:rsid w:val="00476027"/>
    <w:rsid w:val="00476F9A"/>
    <w:rsid w:val="00477EB4"/>
    <w:rsid w:val="004812C3"/>
    <w:rsid w:val="00481C4C"/>
    <w:rsid w:val="00481F93"/>
    <w:rsid w:val="00483606"/>
    <w:rsid w:val="00483A1D"/>
    <w:rsid w:val="00483EA9"/>
    <w:rsid w:val="00486B26"/>
    <w:rsid w:val="00486D27"/>
    <w:rsid w:val="00490DE7"/>
    <w:rsid w:val="00491648"/>
    <w:rsid w:val="00492BE5"/>
    <w:rsid w:val="004936B5"/>
    <w:rsid w:val="00494938"/>
    <w:rsid w:val="00496386"/>
    <w:rsid w:val="004974B7"/>
    <w:rsid w:val="004975E0"/>
    <w:rsid w:val="004A0395"/>
    <w:rsid w:val="004A1E82"/>
    <w:rsid w:val="004A471D"/>
    <w:rsid w:val="004B084C"/>
    <w:rsid w:val="004B288D"/>
    <w:rsid w:val="004B2A3C"/>
    <w:rsid w:val="004B5F2A"/>
    <w:rsid w:val="004B6480"/>
    <w:rsid w:val="004C0633"/>
    <w:rsid w:val="004C52E3"/>
    <w:rsid w:val="004C7362"/>
    <w:rsid w:val="004D0061"/>
    <w:rsid w:val="004D1931"/>
    <w:rsid w:val="004E0B6B"/>
    <w:rsid w:val="004E17DB"/>
    <w:rsid w:val="004E2227"/>
    <w:rsid w:val="004E3C5A"/>
    <w:rsid w:val="004E43F8"/>
    <w:rsid w:val="004E7411"/>
    <w:rsid w:val="004F1008"/>
    <w:rsid w:val="004F11A8"/>
    <w:rsid w:val="004F13AB"/>
    <w:rsid w:val="004F15C0"/>
    <w:rsid w:val="004F3671"/>
    <w:rsid w:val="004F4E11"/>
    <w:rsid w:val="004F52BF"/>
    <w:rsid w:val="004F6643"/>
    <w:rsid w:val="00500144"/>
    <w:rsid w:val="00500664"/>
    <w:rsid w:val="00500A12"/>
    <w:rsid w:val="0050585E"/>
    <w:rsid w:val="005062B6"/>
    <w:rsid w:val="00510763"/>
    <w:rsid w:val="00512604"/>
    <w:rsid w:val="0051418E"/>
    <w:rsid w:val="005155EC"/>
    <w:rsid w:val="00516A94"/>
    <w:rsid w:val="00520006"/>
    <w:rsid w:val="00520962"/>
    <w:rsid w:val="0052100C"/>
    <w:rsid w:val="00521740"/>
    <w:rsid w:val="00522752"/>
    <w:rsid w:val="005227C4"/>
    <w:rsid w:val="0052332C"/>
    <w:rsid w:val="00523F63"/>
    <w:rsid w:val="0052560D"/>
    <w:rsid w:val="00525B1E"/>
    <w:rsid w:val="00526F5D"/>
    <w:rsid w:val="00530FCC"/>
    <w:rsid w:val="005318E5"/>
    <w:rsid w:val="00532A78"/>
    <w:rsid w:val="00533055"/>
    <w:rsid w:val="00533A18"/>
    <w:rsid w:val="005342CF"/>
    <w:rsid w:val="00535EF4"/>
    <w:rsid w:val="00536E45"/>
    <w:rsid w:val="00537D3E"/>
    <w:rsid w:val="00537FC6"/>
    <w:rsid w:val="00541CAD"/>
    <w:rsid w:val="005423EC"/>
    <w:rsid w:val="0054302D"/>
    <w:rsid w:val="00543C53"/>
    <w:rsid w:val="00544E56"/>
    <w:rsid w:val="00545DBF"/>
    <w:rsid w:val="00550118"/>
    <w:rsid w:val="0055078E"/>
    <w:rsid w:val="00550B63"/>
    <w:rsid w:val="00552888"/>
    <w:rsid w:val="00553947"/>
    <w:rsid w:val="005551C0"/>
    <w:rsid w:val="00555639"/>
    <w:rsid w:val="00555BD0"/>
    <w:rsid w:val="00556B6B"/>
    <w:rsid w:val="00560315"/>
    <w:rsid w:val="00561D90"/>
    <w:rsid w:val="005639BC"/>
    <w:rsid w:val="00563C67"/>
    <w:rsid w:val="005655FD"/>
    <w:rsid w:val="00567B8E"/>
    <w:rsid w:val="00567D87"/>
    <w:rsid w:val="005703E2"/>
    <w:rsid w:val="005709E3"/>
    <w:rsid w:val="00570ECC"/>
    <w:rsid w:val="00572A1D"/>
    <w:rsid w:val="0057367D"/>
    <w:rsid w:val="005757A8"/>
    <w:rsid w:val="00577A8F"/>
    <w:rsid w:val="00580E9C"/>
    <w:rsid w:val="00581CC5"/>
    <w:rsid w:val="0058291A"/>
    <w:rsid w:val="005830E2"/>
    <w:rsid w:val="005836AD"/>
    <w:rsid w:val="005863D1"/>
    <w:rsid w:val="00587ABA"/>
    <w:rsid w:val="00590C5F"/>
    <w:rsid w:val="00593241"/>
    <w:rsid w:val="00594606"/>
    <w:rsid w:val="00594B5A"/>
    <w:rsid w:val="005953CB"/>
    <w:rsid w:val="005955EC"/>
    <w:rsid w:val="0059759E"/>
    <w:rsid w:val="00597690"/>
    <w:rsid w:val="00597B98"/>
    <w:rsid w:val="005A0171"/>
    <w:rsid w:val="005A0CBF"/>
    <w:rsid w:val="005A127C"/>
    <w:rsid w:val="005A2917"/>
    <w:rsid w:val="005A2C96"/>
    <w:rsid w:val="005A35ED"/>
    <w:rsid w:val="005A4708"/>
    <w:rsid w:val="005A4857"/>
    <w:rsid w:val="005A5723"/>
    <w:rsid w:val="005A6104"/>
    <w:rsid w:val="005A617E"/>
    <w:rsid w:val="005A6C5A"/>
    <w:rsid w:val="005A6F13"/>
    <w:rsid w:val="005B004C"/>
    <w:rsid w:val="005B0EC3"/>
    <w:rsid w:val="005B1B02"/>
    <w:rsid w:val="005B1E91"/>
    <w:rsid w:val="005B2C02"/>
    <w:rsid w:val="005B3167"/>
    <w:rsid w:val="005B4136"/>
    <w:rsid w:val="005B4BAF"/>
    <w:rsid w:val="005B4EC0"/>
    <w:rsid w:val="005B591A"/>
    <w:rsid w:val="005C2DAB"/>
    <w:rsid w:val="005C4621"/>
    <w:rsid w:val="005C60E6"/>
    <w:rsid w:val="005C7F88"/>
    <w:rsid w:val="005D07F8"/>
    <w:rsid w:val="005D16D3"/>
    <w:rsid w:val="005D1B12"/>
    <w:rsid w:val="005D2ABD"/>
    <w:rsid w:val="005D4195"/>
    <w:rsid w:val="005D41BE"/>
    <w:rsid w:val="005D43AC"/>
    <w:rsid w:val="005D53A0"/>
    <w:rsid w:val="005D5B4A"/>
    <w:rsid w:val="005D6DAD"/>
    <w:rsid w:val="005D78AD"/>
    <w:rsid w:val="005E0E68"/>
    <w:rsid w:val="005E17CB"/>
    <w:rsid w:val="005E2AD9"/>
    <w:rsid w:val="005E6F29"/>
    <w:rsid w:val="005E7620"/>
    <w:rsid w:val="005F1733"/>
    <w:rsid w:val="005F2FD2"/>
    <w:rsid w:val="005F3FBF"/>
    <w:rsid w:val="005F465B"/>
    <w:rsid w:val="005F5591"/>
    <w:rsid w:val="005F60E8"/>
    <w:rsid w:val="005F733E"/>
    <w:rsid w:val="006008AD"/>
    <w:rsid w:val="00600BDB"/>
    <w:rsid w:val="00604408"/>
    <w:rsid w:val="006076D8"/>
    <w:rsid w:val="00610B24"/>
    <w:rsid w:val="00611273"/>
    <w:rsid w:val="00611D55"/>
    <w:rsid w:val="006155F8"/>
    <w:rsid w:val="006168BE"/>
    <w:rsid w:val="0062025B"/>
    <w:rsid w:val="00623069"/>
    <w:rsid w:val="0062346D"/>
    <w:rsid w:val="006235AE"/>
    <w:rsid w:val="00623F96"/>
    <w:rsid w:val="00624EAF"/>
    <w:rsid w:val="006258C4"/>
    <w:rsid w:val="00626E9F"/>
    <w:rsid w:val="00627C04"/>
    <w:rsid w:val="00630EBF"/>
    <w:rsid w:val="00631CC7"/>
    <w:rsid w:val="00634036"/>
    <w:rsid w:val="006363AE"/>
    <w:rsid w:val="00636E0A"/>
    <w:rsid w:val="00640EA1"/>
    <w:rsid w:val="00640F80"/>
    <w:rsid w:val="00641F6C"/>
    <w:rsid w:val="006437D2"/>
    <w:rsid w:val="00643841"/>
    <w:rsid w:val="006459BB"/>
    <w:rsid w:val="00645E6E"/>
    <w:rsid w:val="006460B3"/>
    <w:rsid w:val="006471B7"/>
    <w:rsid w:val="00647A0C"/>
    <w:rsid w:val="006504BE"/>
    <w:rsid w:val="006505DF"/>
    <w:rsid w:val="00651691"/>
    <w:rsid w:val="006516FE"/>
    <w:rsid w:val="00652515"/>
    <w:rsid w:val="00653EFA"/>
    <w:rsid w:val="00654883"/>
    <w:rsid w:val="00656359"/>
    <w:rsid w:val="00657306"/>
    <w:rsid w:val="00657B8D"/>
    <w:rsid w:val="00660960"/>
    <w:rsid w:val="00662E3A"/>
    <w:rsid w:val="00663967"/>
    <w:rsid w:val="0067029B"/>
    <w:rsid w:val="00670A7F"/>
    <w:rsid w:val="0067202A"/>
    <w:rsid w:val="00674E03"/>
    <w:rsid w:val="00675C7A"/>
    <w:rsid w:val="006762E9"/>
    <w:rsid w:val="00676B63"/>
    <w:rsid w:val="0068082E"/>
    <w:rsid w:val="00681398"/>
    <w:rsid w:val="00682A30"/>
    <w:rsid w:val="00683DCD"/>
    <w:rsid w:val="00684AF4"/>
    <w:rsid w:val="006931C3"/>
    <w:rsid w:val="00693C4F"/>
    <w:rsid w:val="0069500A"/>
    <w:rsid w:val="00696267"/>
    <w:rsid w:val="00696A72"/>
    <w:rsid w:val="00696C81"/>
    <w:rsid w:val="006972BE"/>
    <w:rsid w:val="00697524"/>
    <w:rsid w:val="006A27AC"/>
    <w:rsid w:val="006A45AD"/>
    <w:rsid w:val="006A692C"/>
    <w:rsid w:val="006B24CD"/>
    <w:rsid w:val="006B2C37"/>
    <w:rsid w:val="006B3D61"/>
    <w:rsid w:val="006B5AED"/>
    <w:rsid w:val="006B5B47"/>
    <w:rsid w:val="006B7899"/>
    <w:rsid w:val="006C199C"/>
    <w:rsid w:val="006C342E"/>
    <w:rsid w:val="006D06D1"/>
    <w:rsid w:val="006D0EDD"/>
    <w:rsid w:val="006D0FA4"/>
    <w:rsid w:val="006D11F9"/>
    <w:rsid w:val="006D27F2"/>
    <w:rsid w:val="006D29F9"/>
    <w:rsid w:val="006D31B5"/>
    <w:rsid w:val="006D47E5"/>
    <w:rsid w:val="006D52DF"/>
    <w:rsid w:val="006D68FE"/>
    <w:rsid w:val="006E4041"/>
    <w:rsid w:val="006E4962"/>
    <w:rsid w:val="006E4DED"/>
    <w:rsid w:val="006E6101"/>
    <w:rsid w:val="006E6274"/>
    <w:rsid w:val="006F04B5"/>
    <w:rsid w:val="006F2373"/>
    <w:rsid w:val="006F319C"/>
    <w:rsid w:val="006F3807"/>
    <w:rsid w:val="006F4645"/>
    <w:rsid w:val="006F4721"/>
    <w:rsid w:val="006F55F4"/>
    <w:rsid w:val="006F5CE0"/>
    <w:rsid w:val="006F6651"/>
    <w:rsid w:val="006F7456"/>
    <w:rsid w:val="006F74DE"/>
    <w:rsid w:val="00700A78"/>
    <w:rsid w:val="0070272B"/>
    <w:rsid w:val="00702B90"/>
    <w:rsid w:val="00703221"/>
    <w:rsid w:val="00710D08"/>
    <w:rsid w:val="00711446"/>
    <w:rsid w:val="007114F3"/>
    <w:rsid w:val="00712624"/>
    <w:rsid w:val="00712D85"/>
    <w:rsid w:val="00712F0D"/>
    <w:rsid w:val="0071350E"/>
    <w:rsid w:val="00715821"/>
    <w:rsid w:val="00715BBF"/>
    <w:rsid w:val="00716AB8"/>
    <w:rsid w:val="00717BB0"/>
    <w:rsid w:val="00720659"/>
    <w:rsid w:val="007227C5"/>
    <w:rsid w:val="00722CF0"/>
    <w:rsid w:val="0072526C"/>
    <w:rsid w:val="0072598D"/>
    <w:rsid w:val="00726315"/>
    <w:rsid w:val="007271DA"/>
    <w:rsid w:val="00727CE3"/>
    <w:rsid w:val="00730778"/>
    <w:rsid w:val="007331D0"/>
    <w:rsid w:val="00733244"/>
    <w:rsid w:val="00733630"/>
    <w:rsid w:val="007342D1"/>
    <w:rsid w:val="007346A7"/>
    <w:rsid w:val="00740F63"/>
    <w:rsid w:val="007449CC"/>
    <w:rsid w:val="007450D7"/>
    <w:rsid w:val="00745634"/>
    <w:rsid w:val="00745F91"/>
    <w:rsid w:val="00746345"/>
    <w:rsid w:val="007470E6"/>
    <w:rsid w:val="00747664"/>
    <w:rsid w:val="00751E01"/>
    <w:rsid w:val="007521CC"/>
    <w:rsid w:val="00753649"/>
    <w:rsid w:val="00754B72"/>
    <w:rsid w:val="0075571D"/>
    <w:rsid w:val="00755A35"/>
    <w:rsid w:val="00761553"/>
    <w:rsid w:val="00762061"/>
    <w:rsid w:val="00764672"/>
    <w:rsid w:val="007657A1"/>
    <w:rsid w:val="007658F1"/>
    <w:rsid w:val="007718FF"/>
    <w:rsid w:val="00772380"/>
    <w:rsid w:val="00774CF0"/>
    <w:rsid w:val="00775D81"/>
    <w:rsid w:val="00777913"/>
    <w:rsid w:val="00780CEA"/>
    <w:rsid w:val="0078210C"/>
    <w:rsid w:val="007855FC"/>
    <w:rsid w:val="00787121"/>
    <w:rsid w:val="0078778A"/>
    <w:rsid w:val="00787CF3"/>
    <w:rsid w:val="00787F38"/>
    <w:rsid w:val="00790BAD"/>
    <w:rsid w:val="007913AE"/>
    <w:rsid w:val="00791843"/>
    <w:rsid w:val="00794028"/>
    <w:rsid w:val="00795081"/>
    <w:rsid w:val="00795ABF"/>
    <w:rsid w:val="007962F4"/>
    <w:rsid w:val="0079688F"/>
    <w:rsid w:val="00796E11"/>
    <w:rsid w:val="007971D7"/>
    <w:rsid w:val="00797905"/>
    <w:rsid w:val="007A03C3"/>
    <w:rsid w:val="007A0E99"/>
    <w:rsid w:val="007A2AAA"/>
    <w:rsid w:val="007A2FBB"/>
    <w:rsid w:val="007A4FEB"/>
    <w:rsid w:val="007A72E3"/>
    <w:rsid w:val="007A7C1F"/>
    <w:rsid w:val="007A7DDF"/>
    <w:rsid w:val="007B1E23"/>
    <w:rsid w:val="007B29EB"/>
    <w:rsid w:val="007B2DE5"/>
    <w:rsid w:val="007B44FD"/>
    <w:rsid w:val="007B6D61"/>
    <w:rsid w:val="007C1A56"/>
    <w:rsid w:val="007C3F22"/>
    <w:rsid w:val="007C43B2"/>
    <w:rsid w:val="007C572A"/>
    <w:rsid w:val="007C6311"/>
    <w:rsid w:val="007C63C4"/>
    <w:rsid w:val="007C6B0F"/>
    <w:rsid w:val="007C7776"/>
    <w:rsid w:val="007C7FF3"/>
    <w:rsid w:val="007D0C7F"/>
    <w:rsid w:val="007D230A"/>
    <w:rsid w:val="007D3A25"/>
    <w:rsid w:val="007D7D54"/>
    <w:rsid w:val="007E15F0"/>
    <w:rsid w:val="007E1E1C"/>
    <w:rsid w:val="007E22CD"/>
    <w:rsid w:val="007E3328"/>
    <w:rsid w:val="007E36B8"/>
    <w:rsid w:val="007E40AF"/>
    <w:rsid w:val="007E5491"/>
    <w:rsid w:val="007E6440"/>
    <w:rsid w:val="007E74D9"/>
    <w:rsid w:val="007E7B9F"/>
    <w:rsid w:val="007F242E"/>
    <w:rsid w:val="007F34E0"/>
    <w:rsid w:val="007F47DA"/>
    <w:rsid w:val="007F59BE"/>
    <w:rsid w:val="007F5BBA"/>
    <w:rsid w:val="007F676B"/>
    <w:rsid w:val="007F6CB8"/>
    <w:rsid w:val="007F771C"/>
    <w:rsid w:val="0080023A"/>
    <w:rsid w:val="008016F0"/>
    <w:rsid w:val="00801E61"/>
    <w:rsid w:val="00804D7D"/>
    <w:rsid w:val="0080693A"/>
    <w:rsid w:val="00806D8E"/>
    <w:rsid w:val="0080738A"/>
    <w:rsid w:val="00807454"/>
    <w:rsid w:val="00807C0C"/>
    <w:rsid w:val="008100D3"/>
    <w:rsid w:val="0081230B"/>
    <w:rsid w:val="0081422D"/>
    <w:rsid w:val="00815CC0"/>
    <w:rsid w:val="00815E18"/>
    <w:rsid w:val="00816EF3"/>
    <w:rsid w:val="0081789E"/>
    <w:rsid w:val="00820AC5"/>
    <w:rsid w:val="00821347"/>
    <w:rsid w:val="00823416"/>
    <w:rsid w:val="00824ADB"/>
    <w:rsid w:val="008253D3"/>
    <w:rsid w:val="00825A91"/>
    <w:rsid w:val="008278A1"/>
    <w:rsid w:val="0083107F"/>
    <w:rsid w:val="008312E4"/>
    <w:rsid w:val="00831EB8"/>
    <w:rsid w:val="00833065"/>
    <w:rsid w:val="00834824"/>
    <w:rsid w:val="00835F61"/>
    <w:rsid w:val="008433B0"/>
    <w:rsid w:val="00843B2E"/>
    <w:rsid w:val="00843D07"/>
    <w:rsid w:val="00844B18"/>
    <w:rsid w:val="008460CA"/>
    <w:rsid w:val="008466B1"/>
    <w:rsid w:val="00847922"/>
    <w:rsid w:val="00850BFC"/>
    <w:rsid w:val="0085205B"/>
    <w:rsid w:val="00852104"/>
    <w:rsid w:val="008544A3"/>
    <w:rsid w:val="00855A49"/>
    <w:rsid w:val="00856AC8"/>
    <w:rsid w:val="00856BD3"/>
    <w:rsid w:val="0085755F"/>
    <w:rsid w:val="008578FE"/>
    <w:rsid w:val="00857F1E"/>
    <w:rsid w:val="00857F46"/>
    <w:rsid w:val="00861D95"/>
    <w:rsid w:val="00862DDB"/>
    <w:rsid w:val="008638C3"/>
    <w:rsid w:val="00863EAD"/>
    <w:rsid w:val="008708E1"/>
    <w:rsid w:val="00870AD9"/>
    <w:rsid w:val="0087118C"/>
    <w:rsid w:val="008716CC"/>
    <w:rsid w:val="008717B4"/>
    <w:rsid w:val="00871B2E"/>
    <w:rsid w:val="00871D54"/>
    <w:rsid w:val="008738BB"/>
    <w:rsid w:val="00873A50"/>
    <w:rsid w:val="00873CD1"/>
    <w:rsid w:val="0087532C"/>
    <w:rsid w:val="00875E10"/>
    <w:rsid w:val="0087705B"/>
    <w:rsid w:val="00877BFB"/>
    <w:rsid w:val="00880051"/>
    <w:rsid w:val="008854AE"/>
    <w:rsid w:val="008858C3"/>
    <w:rsid w:val="00886020"/>
    <w:rsid w:val="00886506"/>
    <w:rsid w:val="00887792"/>
    <w:rsid w:val="00887BC8"/>
    <w:rsid w:val="0089107E"/>
    <w:rsid w:val="00893A78"/>
    <w:rsid w:val="00893B0C"/>
    <w:rsid w:val="00894BE5"/>
    <w:rsid w:val="00894DAD"/>
    <w:rsid w:val="00896876"/>
    <w:rsid w:val="0089753B"/>
    <w:rsid w:val="008A03F8"/>
    <w:rsid w:val="008A0A99"/>
    <w:rsid w:val="008A1470"/>
    <w:rsid w:val="008A1C0F"/>
    <w:rsid w:val="008A36A8"/>
    <w:rsid w:val="008A43D1"/>
    <w:rsid w:val="008A46CE"/>
    <w:rsid w:val="008A594C"/>
    <w:rsid w:val="008A5A93"/>
    <w:rsid w:val="008A6089"/>
    <w:rsid w:val="008A731D"/>
    <w:rsid w:val="008A7DED"/>
    <w:rsid w:val="008A7ECB"/>
    <w:rsid w:val="008B0298"/>
    <w:rsid w:val="008B15D8"/>
    <w:rsid w:val="008B17EE"/>
    <w:rsid w:val="008B1E3E"/>
    <w:rsid w:val="008B3AC9"/>
    <w:rsid w:val="008B5A5C"/>
    <w:rsid w:val="008B7A64"/>
    <w:rsid w:val="008C0B32"/>
    <w:rsid w:val="008C0C5D"/>
    <w:rsid w:val="008C1ABC"/>
    <w:rsid w:val="008C1D53"/>
    <w:rsid w:val="008C2484"/>
    <w:rsid w:val="008C2B1D"/>
    <w:rsid w:val="008C3B8B"/>
    <w:rsid w:val="008C4268"/>
    <w:rsid w:val="008C5A39"/>
    <w:rsid w:val="008C5FA5"/>
    <w:rsid w:val="008C673B"/>
    <w:rsid w:val="008D0017"/>
    <w:rsid w:val="008D00C0"/>
    <w:rsid w:val="008D3C4C"/>
    <w:rsid w:val="008D5F55"/>
    <w:rsid w:val="008E0332"/>
    <w:rsid w:val="008E1C72"/>
    <w:rsid w:val="008E2D82"/>
    <w:rsid w:val="008E48D0"/>
    <w:rsid w:val="008E4A2A"/>
    <w:rsid w:val="008E6306"/>
    <w:rsid w:val="008F0321"/>
    <w:rsid w:val="008F0B84"/>
    <w:rsid w:val="008F1B18"/>
    <w:rsid w:val="008F484B"/>
    <w:rsid w:val="008F5A05"/>
    <w:rsid w:val="008F5DA4"/>
    <w:rsid w:val="008F634C"/>
    <w:rsid w:val="008F6453"/>
    <w:rsid w:val="008F6CE4"/>
    <w:rsid w:val="00900F93"/>
    <w:rsid w:val="00903993"/>
    <w:rsid w:val="009039D2"/>
    <w:rsid w:val="00904456"/>
    <w:rsid w:val="00905AAB"/>
    <w:rsid w:val="009077AD"/>
    <w:rsid w:val="00910700"/>
    <w:rsid w:val="00911C79"/>
    <w:rsid w:val="00911EFD"/>
    <w:rsid w:val="00913612"/>
    <w:rsid w:val="009138CB"/>
    <w:rsid w:val="00913CCF"/>
    <w:rsid w:val="00914324"/>
    <w:rsid w:val="00915BC3"/>
    <w:rsid w:val="00915FA6"/>
    <w:rsid w:val="00916B78"/>
    <w:rsid w:val="00922080"/>
    <w:rsid w:val="00923216"/>
    <w:rsid w:val="009236D5"/>
    <w:rsid w:val="00924018"/>
    <w:rsid w:val="00924B2D"/>
    <w:rsid w:val="00925D5E"/>
    <w:rsid w:val="00926CEE"/>
    <w:rsid w:val="00927AE3"/>
    <w:rsid w:val="00930233"/>
    <w:rsid w:val="0093192F"/>
    <w:rsid w:val="00932DB3"/>
    <w:rsid w:val="00933A92"/>
    <w:rsid w:val="00935AB9"/>
    <w:rsid w:val="00935D0C"/>
    <w:rsid w:val="0093691C"/>
    <w:rsid w:val="0093774B"/>
    <w:rsid w:val="009400D0"/>
    <w:rsid w:val="00941C2B"/>
    <w:rsid w:val="00942256"/>
    <w:rsid w:val="00944106"/>
    <w:rsid w:val="00944B81"/>
    <w:rsid w:val="00944BEF"/>
    <w:rsid w:val="00946037"/>
    <w:rsid w:val="009464B3"/>
    <w:rsid w:val="009469A0"/>
    <w:rsid w:val="00946E4D"/>
    <w:rsid w:val="0094737C"/>
    <w:rsid w:val="009474D0"/>
    <w:rsid w:val="009507E7"/>
    <w:rsid w:val="009516F6"/>
    <w:rsid w:val="009518B4"/>
    <w:rsid w:val="00952FF5"/>
    <w:rsid w:val="009546F3"/>
    <w:rsid w:val="00954882"/>
    <w:rsid w:val="00955C52"/>
    <w:rsid w:val="00956C1C"/>
    <w:rsid w:val="0096049B"/>
    <w:rsid w:val="00960CF7"/>
    <w:rsid w:val="0096264D"/>
    <w:rsid w:val="0096441A"/>
    <w:rsid w:val="00966F74"/>
    <w:rsid w:val="00970188"/>
    <w:rsid w:val="00971524"/>
    <w:rsid w:val="00972A8E"/>
    <w:rsid w:val="009735CD"/>
    <w:rsid w:val="00973E3D"/>
    <w:rsid w:val="00975E43"/>
    <w:rsid w:val="00976230"/>
    <w:rsid w:val="00977FA9"/>
    <w:rsid w:val="00980EBB"/>
    <w:rsid w:val="00981D8A"/>
    <w:rsid w:val="00981F60"/>
    <w:rsid w:val="00982277"/>
    <w:rsid w:val="00982292"/>
    <w:rsid w:val="00984B00"/>
    <w:rsid w:val="0098504C"/>
    <w:rsid w:val="009851E2"/>
    <w:rsid w:val="00985EF6"/>
    <w:rsid w:val="00986749"/>
    <w:rsid w:val="00987CD8"/>
    <w:rsid w:val="00990923"/>
    <w:rsid w:val="00991ED2"/>
    <w:rsid w:val="00992806"/>
    <w:rsid w:val="00993EF7"/>
    <w:rsid w:val="00994DC3"/>
    <w:rsid w:val="0099552C"/>
    <w:rsid w:val="009A1321"/>
    <w:rsid w:val="009A15E7"/>
    <w:rsid w:val="009A2218"/>
    <w:rsid w:val="009A29BA"/>
    <w:rsid w:val="009A586B"/>
    <w:rsid w:val="009A5C93"/>
    <w:rsid w:val="009A745D"/>
    <w:rsid w:val="009B043D"/>
    <w:rsid w:val="009B3862"/>
    <w:rsid w:val="009B4DB5"/>
    <w:rsid w:val="009B4F2E"/>
    <w:rsid w:val="009B5BF2"/>
    <w:rsid w:val="009B692A"/>
    <w:rsid w:val="009B7033"/>
    <w:rsid w:val="009C020B"/>
    <w:rsid w:val="009C04E4"/>
    <w:rsid w:val="009C26A4"/>
    <w:rsid w:val="009C3020"/>
    <w:rsid w:val="009C3B9C"/>
    <w:rsid w:val="009C3D84"/>
    <w:rsid w:val="009C4E55"/>
    <w:rsid w:val="009C5A01"/>
    <w:rsid w:val="009C5B48"/>
    <w:rsid w:val="009D0BC7"/>
    <w:rsid w:val="009D15CC"/>
    <w:rsid w:val="009D287E"/>
    <w:rsid w:val="009D741C"/>
    <w:rsid w:val="009D7ED4"/>
    <w:rsid w:val="009D7F47"/>
    <w:rsid w:val="009D7F9E"/>
    <w:rsid w:val="009E0588"/>
    <w:rsid w:val="009E0D4E"/>
    <w:rsid w:val="009E21A9"/>
    <w:rsid w:val="009E2449"/>
    <w:rsid w:val="009E72C9"/>
    <w:rsid w:val="009E7661"/>
    <w:rsid w:val="009F00BE"/>
    <w:rsid w:val="009F1690"/>
    <w:rsid w:val="009F46AB"/>
    <w:rsid w:val="009F5419"/>
    <w:rsid w:val="009F55BD"/>
    <w:rsid w:val="009F5D7C"/>
    <w:rsid w:val="00A01BF1"/>
    <w:rsid w:val="00A02311"/>
    <w:rsid w:val="00A06561"/>
    <w:rsid w:val="00A1167A"/>
    <w:rsid w:val="00A11AC6"/>
    <w:rsid w:val="00A1469E"/>
    <w:rsid w:val="00A177ED"/>
    <w:rsid w:val="00A21144"/>
    <w:rsid w:val="00A21FA2"/>
    <w:rsid w:val="00A22C67"/>
    <w:rsid w:val="00A22D02"/>
    <w:rsid w:val="00A261F6"/>
    <w:rsid w:val="00A262B8"/>
    <w:rsid w:val="00A302DA"/>
    <w:rsid w:val="00A31BEE"/>
    <w:rsid w:val="00A325F7"/>
    <w:rsid w:val="00A33E5B"/>
    <w:rsid w:val="00A341E1"/>
    <w:rsid w:val="00A35731"/>
    <w:rsid w:val="00A40210"/>
    <w:rsid w:val="00A41EEC"/>
    <w:rsid w:val="00A42516"/>
    <w:rsid w:val="00A431EB"/>
    <w:rsid w:val="00A43C5C"/>
    <w:rsid w:val="00A44709"/>
    <w:rsid w:val="00A454CE"/>
    <w:rsid w:val="00A463D7"/>
    <w:rsid w:val="00A46E3B"/>
    <w:rsid w:val="00A47672"/>
    <w:rsid w:val="00A50152"/>
    <w:rsid w:val="00A50A2C"/>
    <w:rsid w:val="00A50EFD"/>
    <w:rsid w:val="00A524FB"/>
    <w:rsid w:val="00A5328A"/>
    <w:rsid w:val="00A55E54"/>
    <w:rsid w:val="00A57D4C"/>
    <w:rsid w:val="00A61A15"/>
    <w:rsid w:val="00A61A50"/>
    <w:rsid w:val="00A6404B"/>
    <w:rsid w:val="00A66031"/>
    <w:rsid w:val="00A66500"/>
    <w:rsid w:val="00A668F1"/>
    <w:rsid w:val="00A66AB4"/>
    <w:rsid w:val="00A66F21"/>
    <w:rsid w:val="00A67E2E"/>
    <w:rsid w:val="00A71C36"/>
    <w:rsid w:val="00A725DB"/>
    <w:rsid w:val="00A736C9"/>
    <w:rsid w:val="00A74823"/>
    <w:rsid w:val="00A75252"/>
    <w:rsid w:val="00A75F7E"/>
    <w:rsid w:val="00A82AC4"/>
    <w:rsid w:val="00A83B10"/>
    <w:rsid w:val="00A841CF"/>
    <w:rsid w:val="00A8786F"/>
    <w:rsid w:val="00A9130A"/>
    <w:rsid w:val="00A921B8"/>
    <w:rsid w:val="00A9379C"/>
    <w:rsid w:val="00A94329"/>
    <w:rsid w:val="00A958AF"/>
    <w:rsid w:val="00A975FB"/>
    <w:rsid w:val="00A979FF"/>
    <w:rsid w:val="00AA1179"/>
    <w:rsid w:val="00AA1184"/>
    <w:rsid w:val="00AA196F"/>
    <w:rsid w:val="00AA220C"/>
    <w:rsid w:val="00AA3948"/>
    <w:rsid w:val="00AA542B"/>
    <w:rsid w:val="00AA6049"/>
    <w:rsid w:val="00AB0945"/>
    <w:rsid w:val="00AB1206"/>
    <w:rsid w:val="00AB2731"/>
    <w:rsid w:val="00AB3BEE"/>
    <w:rsid w:val="00AB4DF7"/>
    <w:rsid w:val="00AB545B"/>
    <w:rsid w:val="00AB7865"/>
    <w:rsid w:val="00AB7C66"/>
    <w:rsid w:val="00AC0624"/>
    <w:rsid w:val="00AC6894"/>
    <w:rsid w:val="00AD0476"/>
    <w:rsid w:val="00AD2AC7"/>
    <w:rsid w:val="00AD2D2E"/>
    <w:rsid w:val="00AD4FFF"/>
    <w:rsid w:val="00AD5019"/>
    <w:rsid w:val="00AD59F3"/>
    <w:rsid w:val="00AE3CB4"/>
    <w:rsid w:val="00AE52C8"/>
    <w:rsid w:val="00AE6253"/>
    <w:rsid w:val="00AE6FBE"/>
    <w:rsid w:val="00AE73AE"/>
    <w:rsid w:val="00AF0B48"/>
    <w:rsid w:val="00AF451E"/>
    <w:rsid w:val="00AF4DC5"/>
    <w:rsid w:val="00AF54BF"/>
    <w:rsid w:val="00AF6588"/>
    <w:rsid w:val="00B00A87"/>
    <w:rsid w:val="00B02725"/>
    <w:rsid w:val="00B059DD"/>
    <w:rsid w:val="00B07C26"/>
    <w:rsid w:val="00B07CEC"/>
    <w:rsid w:val="00B107C6"/>
    <w:rsid w:val="00B10906"/>
    <w:rsid w:val="00B118F9"/>
    <w:rsid w:val="00B11E5A"/>
    <w:rsid w:val="00B125E3"/>
    <w:rsid w:val="00B127F3"/>
    <w:rsid w:val="00B139B9"/>
    <w:rsid w:val="00B14764"/>
    <w:rsid w:val="00B14F31"/>
    <w:rsid w:val="00B1669D"/>
    <w:rsid w:val="00B16B6F"/>
    <w:rsid w:val="00B16D3C"/>
    <w:rsid w:val="00B20C70"/>
    <w:rsid w:val="00B21412"/>
    <w:rsid w:val="00B21BD4"/>
    <w:rsid w:val="00B232E3"/>
    <w:rsid w:val="00B259E3"/>
    <w:rsid w:val="00B27F56"/>
    <w:rsid w:val="00B30000"/>
    <w:rsid w:val="00B31141"/>
    <w:rsid w:val="00B313FB"/>
    <w:rsid w:val="00B32EE1"/>
    <w:rsid w:val="00B33E2B"/>
    <w:rsid w:val="00B33EDC"/>
    <w:rsid w:val="00B3583D"/>
    <w:rsid w:val="00B35C3A"/>
    <w:rsid w:val="00B35EA9"/>
    <w:rsid w:val="00B36749"/>
    <w:rsid w:val="00B3704F"/>
    <w:rsid w:val="00B37523"/>
    <w:rsid w:val="00B377F5"/>
    <w:rsid w:val="00B37A6F"/>
    <w:rsid w:val="00B4068F"/>
    <w:rsid w:val="00B42548"/>
    <w:rsid w:val="00B428D5"/>
    <w:rsid w:val="00B445F4"/>
    <w:rsid w:val="00B44649"/>
    <w:rsid w:val="00B44EA7"/>
    <w:rsid w:val="00B46B07"/>
    <w:rsid w:val="00B47FEA"/>
    <w:rsid w:val="00B50CD1"/>
    <w:rsid w:val="00B51920"/>
    <w:rsid w:val="00B5273A"/>
    <w:rsid w:val="00B53033"/>
    <w:rsid w:val="00B530E5"/>
    <w:rsid w:val="00B54F73"/>
    <w:rsid w:val="00B554A5"/>
    <w:rsid w:val="00B56826"/>
    <w:rsid w:val="00B60F63"/>
    <w:rsid w:val="00B63CBC"/>
    <w:rsid w:val="00B6722E"/>
    <w:rsid w:val="00B70468"/>
    <w:rsid w:val="00B70B84"/>
    <w:rsid w:val="00B71ACE"/>
    <w:rsid w:val="00B72562"/>
    <w:rsid w:val="00B727C0"/>
    <w:rsid w:val="00B745BC"/>
    <w:rsid w:val="00B746E4"/>
    <w:rsid w:val="00B74C2D"/>
    <w:rsid w:val="00B75E7A"/>
    <w:rsid w:val="00B80760"/>
    <w:rsid w:val="00B81C2B"/>
    <w:rsid w:val="00B81E49"/>
    <w:rsid w:val="00B834CE"/>
    <w:rsid w:val="00B84FF5"/>
    <w:rsid w:val="00B8554A"/>
    <w:rsid w:val="00B87F37"/>
    <w:rsid w:val="00B906E0"/>
    <w:rsid w:val="00B90965"/>
    <w:rsid w:val="00B914F1"/>
    <w:rsid w:val="00B930C8"/>
    <w:rsid w:val="00B93D24"/>
    <w:rsid w:val="00B954FD"/>
    <w:rsid w:val="00B95DA4"/>
    <w:rsid w:val="00B9642F"/>
    <w:rsid w:val="00B96C43"/>
    <w:rsid w:val="00BA0B2B"/>
    <w:rsid w:val="00BA2CE3"/>
    <w:rsid w:val="00BA302A"/>
    <w:rsid w:val="00BA30C2"/>
    <w:rsid w:val="00BA5045"/>
    <w:rsid w:val="00BB1FA1"/>
    <w:rsid w:val="00BB3F39"/>
    <w:rsid w:val="00BB662A"/>
    <w:rsid w:val="00BB6EA8"/>
    <w:rsid w:val="00BB743B"/>
    <w:rsid w:val="00BB7E85"/>
    <w:rsid w:val="00BC3766"/>
    <w:rsid w:val="00BC380F"/>
    <w:rsid w:val="00BC5175"/>
    <w:rsid w:val="00BC6B82"/>
    <w:rsid w:val="00BC71B6"/>
    <w:rsid w:val="00BD070E"/>
    <w:rsid w:val="00BD0A92"/>
    <w:rsid w:val="00BD0E24"/>
    <w:rsid w:val="00BD64CD"/>
    <w:rsid w:val="00BD75E8"/>
    <w:rsid w:val="00BD7AD3"/>
    <w:rsid w:val="00BE02CB"/>
    <w:rsid w:val="00BE0535"/>
    <w:rsid w:val="00BE1638"/>
    <w:rsid w:val="00BE2524"/>
    <w:rsid w:val="00BE2FDD"/>
    <w:rsid w:val="00BE5F54"/>
    <w:rsid w:val="00BE5F90"/>
    <w:rsid w:val="00BE5FB9"/>
    <w:rsid w:val="00BE7542"/>
    <w:rsid w:val="00BE76AF"/>
    <w:rsid w:val="00BE7CA3"/>
    <w:rsid w:val="00BF026D"/>
    <w:rsid w:val="00BF085B"/>
    <w:rsid w:val="00BF0C20"/>
    <w:rsid w:val="00BF2592"/>
    <w:rsid w:val="00BF2620"/>
    <w:rsid w:val="00BF33D0"/>
    <w:rsid w:val="00BF3BE2"/>
    <w:rsid w:val="00BF4367"/>
    <w:rsid w:val="00BF65D1"/>
    <w:rsid w:val="00BF7D43"/>
    <w:rsid w:val="00C00153"/>
    <w:rsid w:val="00C02BB4"/>
    <w:rsid w:val="00C047BE"/>
    <w:rsid w:val="00C04D87"/>
    <w:rsid w:val="00C058C2"/>
    <w:rsid w:val="00C07659"/>
    <w:rsid w:val="00C111B2"/>
    <w:rsid w:val="00C11DA1"/>
    <w:rsid w:val="00C12593"/>
    <w:rsid w:val="00C147B3"/>
    <w:rsid w:val="00C16DA9"/>
    <w:rsid w:val="00C16E73"/>
    <w:rsid w:val="00C20880"/>
    <w:rsid w:val="00C213ED"/>
    <w:rsid w:val="00C21DFC"/>
    <w:rsid w:val="00C2211A"/>
    <w:rsid w:val="00C22173"/>
    <w:rsid w:val="00C22950"/>
    <w:rsid w:val="00C25114"/>
    <w:rsid w:val="00C252E7"/>
    <w:rsid w:val="00C25504"/>
    <w:rsid w:val="00C27599"/>
    <w:rsid w:val="00C31EDF"/>
    <w:rsid w:val="00C32810"/>
    <w:rsid w:val="00C33169"/>
    <w:rsid w:val="00C34FF6"/>
    <w:rsid w:val="00C37FFE"/>
    <w:rsid w:val="00C40897"/>
    <w:rsid w:val="00C42689"/>
    <w:rsid w:val="00C4279E"/>
    <w:rsid w:val="00C4322E"/>
    <w:rsid w:val="00C4332E"/>
    <w:rsid w:val="00C4361C"/>
    <w:rsid w:val="00C44220"/>
    <w:rsid w:val="00C44D8B"/>
    <w:rsid w:val="00C45DC8"/>
    <w:rsid w:val="00C477AF"/>
    <w:rsid w:val="00C47FAF"/>
    <w:rsid w:val="00C5105B"/>
    <w:rsid w:val="00C51E05"/>
    <w:rsid w:val="00C524A6"/>
    <w:rsid w:val="00C52EF2"/>
    <w:rsid w:val="00C53F15"/>
    <w:rsid w:val="00C54357"/>
    <w:rsid w:val="00C56273"/>
    <w:rsid w:val="00C5753A"/>
    <w:rsid w:val="00C579B1"/>
    <w:rsid w:val="00C6015F"/>
    <w:rsid w:val="00C622A3"/>
    <w:rsid w:val="00C65010"/>
    <w:rsid w:val="00C66716"/>
    <w:rsid w:val="00C66B4C"/>
    <w:rsid w:val="00C700CA"/>
    <w:rsid w:val="00C70150"/>
    <w:rsid w:val="00C7069E"/>
    <w:rsid w:val="00C70DB3"/>
    <w:rsid w:val="00C70E1F"/>
    <w:rsid w:val="00C70FF0"/>
    <w:rsid w:val="00C7207C"/>
    <w:rsid w:val="00C72DC6"/>
    <w:rsid w:val="00C7323C"/>
    <w:rsid w:val="00C749CC"/>
    <w:rsid w:val="00C76651"/>
    <w:rsid w:val="00C767D8"/>
    <w:rsid w:val="00C769A8"/>
    <w:rsid w:val="00C77440"/>
    <w:rsid w:val="00C80F3E"/>
    <w:rsid w:val="00C816F9"/>
    <w:rsid w:val="00C81A90"/>
    <w:rsid w:val="00C83903"/>
    <w:rsid w:val="00C844D6"/>
    <w:rsid w:val="00C85229"/>
    <w:rsid w:val="00C8640A"/>
    <w:rsid w:val="00C8680B"/>
    <w:rsid w:val="00C86AE5"/>
    <w:rsid w:val="00C87CCD"/>
    <w:rsid w:val="00C9087F"/>
    <w:rsid w:val="00C917A2"/>
    <w:rsid w:val="00C920F4"/>
    <w:rsid w:val="00C921F7"/>
    <w:rsid w:val="00C925ED"/>
    <w:rsid w:val="00C92F8A"/>
    <w:rsid w:val="00C93440"/>
    <w:rsid w:val="00C93D1D"/>
    <w:rsid w:val="00C93DEB"/>
    <w:rsid w:val="00C93E4F"/>
    <w:rsid w:val="00C96B08"/>
    <w:rsid w:val="00C96CFA"/>
    <w:rsid w:val="00C97E80"/>
    <w:rsid w:val="00CA299A"/>
    <w:rsid w:val="00CA2CF2"/>
    <w:rsid w:val="00CA579D"/>
    <w:rsid w:val="00CA581C"/>
    <w:rsid w:val="00CA5F6F"/>
    <w:rsid w:val="00CA7046"/>
    <w:rsid w:val="00CB112A"/>
    <w:rsid w:val="00CB3879"/>
    <w:rsid w:val="00CB3CF1"/>
    <w:rsid w:val="00CB471E"/>
    <w:rsid w:val="00CB50D6"/>
    <w:rsid w:val="00CB5A93"/>
    <w:rsid w:val="00CC1630"/>
    <w:rsid w:val="00CC193B"/>
    <w:rsid w:val="00CC6B7C"/>
    <w:rsid w:val="00CC7731"/>
    <w:rsid w:val="00CD0101"/>
    <w:rsid w:val="00CD04A7"/>
    <w:rsid w:val="00CD17FA"/>
    <w:rsid w:val="00CD2511"/>
    <w:rsid w:val="00CD315B"/>
    <w:rsid w:val="00CD3BF1"/>
    <w:rsid w:val="00CD4235"/>
    <w:rsid w:val="00CD5363"/>
    <w:rsid w:val="00CD5C70"/>
    <w:rsid w:val="00CD66AD"/>
    <w:rsid w:val="00CD6982"/>
    <w:rsid w:val="00CE0D3D"/>
    <w:rsid w:val="00CE0D46"/>
    <w:rsid w:val="00CE5004"/>
    <w:rsid w:val="00CE73A6"/>
    <w:rsid w:val="00CF06A0"/>
    <w:rsid w:val="00CF39ED"/>
    <w:rsid w:val="00CF4658"/>
    <w:rsid w:val="00D04DD5"/>
    <w:rsid w:val="00D05ED8"/>
    <w:rsid w:val="00D05F2F"/>
    <w:rsid w:val="00D06FCD"/>
    <w:rsid w:val="00D07D88"/>
    <w:rsid w:val="00D128E2"/>
    <w:rsid w:val="00D12F4C"/>
    <w:rsid w:val="00D13F21"/>
    <w:rsid w:val="00D15772"/>
    <w:rsid w:val="00D1657E"/>
    <w:rsid w:val="00D168CD"/>
    <w:rsid w:val="00D1761D"/>
    <w:rsid w:val="00D201E3"/>
    <w:rsid w:val="00D21CC3"/>
    <w:rsid w:val="00D2375E"/>
    <w:rsid w:val="00D26604"/>
    <w:rsid w:val="00D26659"/>
    <w:rsid w:val="00D268BA"/>
    <w:rsid w:val="00D270A7"/>
    <w:rsid w:val="00D32650"/>
    <w:rsid w:val="00D32708"/>
    <w:rsid w:val="00D33496"/>
    <w:rsid w:val="00D33948"/>
    <w:rsid w:val="00D33F5F"/>
    <w:rsid w:val="00D342D6"/>
    <w:rsid w:val="00D36018"/>
    <w:rsid w:val="00D36DAD"/>
    <w:rsid w:val="00D37419"/>
    <w:rsid w:val="00D40A54"/>
    <w:rsid w:val="00D420AF"/>
    <w:rsid w:val="00D42F35"/>
    <w:rsid w:val="00D45356"/>
    <w:rsid w:val="00D45792"/>
    <w:rsid w:val="00D4639E"/>
    <w:rsid w:val="00D4639F"/>
    <w:rsid w:val="00D46609"/>
    <w:rsid w:val="00D469FE"/>
    <w:rsid w:val="00D501F7"/>
    <w:rsid w:val="00D55215"/>
    <w:rsid w:val="00D55D1B"/>
    <w:rsid w:val="00D55F11"/>
    <w:rsid w:val="00D6149F"/>
    <w:rsid w:val="00D677D2"/>
    <w:rsid w:val="00D70176"/>
    <w:rsid w:val="00D70482"/>
    <w:rsid w:val="00D727DB"/>
    <w:rsid w:val="00D727F2"/>
    <w:rsid w:val="00D73528"/>
    <w:rsid w:val="00D7379B"/>
    <w:rsid w:val="00D768C5"/>
    <w:rsid w:val="00D76D80"/>
    <w:rsid w:val="00D76DE2"/>
    <w:rsid w:val="00D80360"/>
    <w:rsid w:val="00D80DA1"/>
    <w:rsid w:val="00D828AB"/>
    <w:rsid w:val="00D8358D"/>
    <w:rsid w:val="00D8762D"/>
    <w:rsid w:val="00D87688"/>
    <w:rsid w:val="00D877AC"/>
    <w:rsid w:val="00D91A98"/>
    <w:rsid w:val="00D91DFD"/>
    <w:rsid w:val="00D924AC"/>
    <w:rsid w:val="00D96C63"/>
    <w:rsid w:val="00D975CF"/>
    <w:rsid w:val="00D979E2"/>
    <w:rsid w:val="00DA087C"/>
    <w:rsid w:val="00DA2AF8"/>
    <w:rsid w:val="00DA3141"/>
    <w:rsid w:val="00DA32D4"/>
    <w:rsid w:val="00DA3C8D"/>
    <w:rsid w:val="00DA7823"/>
    <w:rsid w:val="00DB069C"/>
    <w:rsid w:val="00DB079E"/>
    <w:rsid w:val="00DB3408"/>
    <w:rsid w:val="00DB5369"/>
    <w:rsid w:val="00DB59AA"/>
    <w:rsid w:val="00DB7DEF"/>
    <w:rsid w:val="00DC0777"/>
    <w:rsid w:val="00DC19EF"/>
    <w:rsid w:val="00DC1F4D"/>
    <w:rsid w:val="00DC3DD8"/>
    <w:rsid w:val="00DC4EAE"/>
    <w:rsid w:val="00DC5A2E"/>
    <w:rsid w:val="00DC6272"/>
    <w:rsid w:val="00DC6B45"/>
    <w:rsid w:val="00DC6E30"/>
    <w:rsid w:val="00DD0E86"/>
    <w:rsid w:val="00DD1103"/>
    <w:rsid w:val="00DD11EF"/>
    <w:rsid w:val="00DD2756"/>
    <w:rsid w:val="00DD2FB3"/>
    <w:rsid w:val="00DD3280"/>
    <w:rsid w:val="00DD3852"/>
    <w:rsid w:val="00DD3CFB"/>
    <w:rsid w:val="00DD5DBE"/>
    <w:rsid w:val="00DD63B7"/>
    <w:rsid w:val="00DD6681"/>
    <w:rsid w:val="00DD7BEF"/>
    <w:rsid w:val="00DE010D"/>
    <w:rsid w:val="00DE1CB1"/>
    <w:rsid w:val="00DE2ED9"/>
    <w:rsid w:val="00DE2FB4"/>
    <w:rsid w:val="00DE517A"/>
    <w:rsid w:val="00DE6724"/>
    <w:rsid w:val="00DE6B0B"/>
    <w:rsid w:val="00DE7129"/>
    <w:rsid w:val="00DE7C8C"/>
    <w:rsid w:val="00DF0961"/>
    <w:rsid w:val="00DF0F18"/>
    <w:rsid w:val="00DF25C8"/>
    <w:rsid w:val="00DF2E7F"/>
    <w:rsid w:val="00E0741A"/>
    <w:rsid w:val="00E10871"/>
    <w:rsid w:val="00E112E2"/>
    <w:rsid w:val="00E1334E"/>
    <w:rsid w:val="00E14889"/>
    <w:rsid w:val="00E15A56"/>
    <w:rsid w:val="00E15B83"/>
    <w:rsid w:val="00E162A7"/>
    <w:rsid w:val="00E20C06"/>
    <w:rsid w:val="00E21AD5"/>
    <w:rsid w:val="00E21C3E"/>
    <w:rsid w:val="00E22414"/>
    <w:rsid w:val="00E228B8"/>
    <w:rsid w:val="00E24914"/>
    <w:rsid w:val="00E25288"/>
    <w:rsid w:val="00E26C34"/>
    <w:rsid w:val="00E32134"/>
    <w:rsid w:val="00E32E40"/>
    <w:rsid w:val="00E34B84"/>
    <w:rsid w:val="00E34E62"/>
    <w:rsid w:val="00E35D25"/>
    <w:rsid w:val="00E37A75"/>
    <w:rsid w:val="00E40891"/>
    <w:rsid w:val="00E40FF1"/>
    <w:rsid w:val="00E42262"/>
    <w:rsid w:val="00E42519"/>
    <w:rsid w:val="00E4257E"/>
    <w:rsid w:val="00E50534"/>
    <w:rsid w:val="00E50B3A"/>
    <w:rsid w:val="00E50FC6"/>
    <w:rsid w:val="00E51232"/>
    <w:rsid w:val="00E52182"/>
    <w:rsid w:val="00E53737"/>
    <w:rsid w:val="00E5436D"/>
    <w:rsid w:val="00E548DB"/>
    <w:rsid w:val="00E567F7"/>
    <w:rsid w:val="00E56E57"/>
    <w:rsid w:val="00E57FBF"/>
    <w:rsid w:val="00E60908"/>
    <w:rsid w:val="00E62D0D"/>
    <w:rsid w:val="00E64611"/>
    <w:rsid w:val="00E653C7"/>
    <w:rsid w:val="00E656C9"/>
    <w:rsid w:val="00E6576B"/>
    <w:rsid w:val="00E65F40"/>
    <w:rsid w:val="00E65FA0"/>
    <w:rsid w:val="00E66C00"/>
    <w:rsid w:val="00E66CB0"/>
    <w:rsid w:val="00E67382"/>
    <w:rsid w:val="00E709F2"/>
    <w:rsid w:val="00E71AED"/>
    <w:rsid w:val="00E72916"/>
    <w:rsid w:val="00E734B7"/>
    <w:rsid w:val="00E76F3F"/>
    <w:rsid w:val="00E77BEA"/>
    <w:rsid w:val="00E807F1"/>
    <w:rsid w:val="00E8106E"/>
    <w:rsid w:val="00E811C6"/>
    <w:rsid w:val="00E81773"/>
    <w:rsid w:val="00E82DB7"/>
    <w:rsid w:val="00E87039"/>
    <w:rsid w:val="00E87379"/>
    <w:rsid w:val="00E87774"/>
    <w:rsid w:val="00E90D22"/>
    <w:rsid w:val="00E9139F"/>
    <w:rsid w:val="00E92307"/>
    <w:rsid w:val="00E9417E"/>
    <w:rsid w:val="00E94E31"/>
    <w:rsid w:val="00E952F0"/>
    <w:rsid w:val="00E95DBB"/>
    <w:rsid w:val="00E97301"/>
    <w:rsid w:val="00EA14F3"/>
    <w:rsid w:val="00EA383F"/>
    <w:rsid w:val="00EA3A1E"/>
    <w:rsid w:val="00EA5BF8"/>
    <w:rsid w:val="00EA6061"/>
    <w:rsid w:val="00EA798F"/>
    <w:rsid w:val="00EB0FF2"/>
    <w:rsid w:val="00EB13B3"/>
    <w:rsid w:val="00EB2765"/>
    <w:rsid w:val="00EB661A"/>
    <w:rsid w:val="00EB6C59"/>
    <w:rsid w:val="00EB7E9D"/>
    <w:rsid w:val="00EC289D"/>
    <w:rsid w:val="00EC2C17"/>
    <w:rsid w:val="00EC32AA"/>
    <w:rsid w:val="00EC3744"/>
    <w:rsid w:val="00EC3FD7"/>
    <w:rsid w:val="00EC76BF"/>
    <w:rsid w:val="00EC7804"/>
    <w:rsid w:val="00ED0BB7"/>
    <w:rsid w:val="00ED0DA9"/>
    <w:rsid w:val="00ED1076"/>
    <w:rsid w:val="00EE09F6"/>
    <w:rsid w:val="00EE207A"/>
    <w:rsid w:val="00EE7696"/>
    <w:rsid w:val="00EF0571"/>
    <w:rsid w:val="00EF1E7D"/>
    <w:rsid w:val="00EF1FF6"/>
    <w:rsid w:val="00EF2FCC"/>
    <w:rsid w:val="00EF39AF"/>
    <w:rsid w:val="00EF4B01"/>
    <w:rsid w:val="00EF5969"/>
    <w:rsid w:val="00EF5E83"/>
    <w:rsid w:val="00F00E94"/>
    <w:rsid w:val="00F0109A"/>
    <w:rsid w:val="00F02711"/>
    <w:rsid w:val="00F02E2F"/>
    <w:rsid w:val="00F06336"/>
    <w:rsid w:val="00F06E37"/>
    <w:rsid w:val="00F07420"/>
    <w:rsid w:val="00F079F3"/>
    <w:rsid w:val="00F1080D"/>
    <w:rsid w:val="00F116F5"/>
    <w:rsid w:val="00F13005"/>
    <w:rsid w:val="00F1341B"/>
    <w:rsid w:val="00F13A3F"/>
    <w:rsid w:val="00F20B85"/>
    <w:rsid w:val="00F20E43"/>
    <w:rsid w:val="00F2150B"/>
    <w:rsid w:val="00F218E6"/>
    <w:rsid w:val="00F2250C"/>
    <w:rsid w:val="00F22FCD"/>
    <w:rsid w:val="00F23407"/>
    <w:rsid w:val="00F23EC5"/>
    <w:rsid w:val="00F2538F"/>
    <w:rsid w:val="00F2564C"/>
    <w:rsid w:val="00F256E2"/>
    <w:rsid w:val="00F257C2"/>
    <w:rsid w:val="00F26791"/>
    <w:rsid w:val="00F26EE1"/>
    <w:rsid w:val="00F27D42"/>
    <w:rsid w:val="00F31172"/>
    <w:rsid w:val="00F36057"/>
    <w:rsid w:val="00F37362"/>
    <w:rsid w:val="00F379CD"/>
    <w:rsid w:val="00F37FA9"/>
    <w:rsid w:val="00F40CC3"/>
    <w:rsid w:val="00F42AD4"/>
    <w:rsid w:val="00F42DD8"/>
    <w:rsid w:val="00F44919"/>
    <w:rsid w:val="00F47137"/>
    <w:rsid w:val="00F475A6"/>
    <w:rsid w:val="00F50457"/>
    <w:rsid w:val="00F505BC"/>
    <w:rsid w:val="00F51DFD"/>
    <w:rsid w:val="00F51FF9"/>
    <w:rsid w:val="00F5200E"/>
    <w:rsid w:val="00F52BDC"/>
    <w:rsid w:val="00F52F8B"/>
    <w:rsid w:val="00F56C66"/>
    <w:rsid w:val="00F61C84"/>
    <w:rsid w:val="00F61F92"/>
    <w:rsid w:val="00F62C8C"/>
    <w:rsid w:val="00F635C7"/>
    <w:rsid w:val="00F64938"/>
    <w:rsid w:val="00F6607E"/>
    <w:rsid w:val="00F66DE7"/>
    <w:rsid w:val="00F723D9"/>
    <w:rsid w:val="00F7297A"/>
    <w:rsid w:val="00F7328F"/>
    <w:rsid w:val="00F733D9"/>
    <w:rsid w:val="00F75DCD"/>
    <w:rsid w:val="00F763CE"/>
    <w:rsid w:val="00F7724F"/>
    <w:rsid w:val="00F80A4A"/>
    <w:rsid w:val="00F8140E"/>
    <w:rsid w:val="00F825F5"/>
    <w:rsid w:val="00F82E02"/>
    <w:rsid w:val="00F8302E"/>
    <w:rsid w:val="00F83A4D"/>
    <w:rsid w:val="00F84256"/>
    <w:rsid w:val="00F85097"/>
    <w:rsid w:val="00F9048A"/>
    <w:rsid w:val="00F9106E"/>
    <w:rsid w:val="00F93FDD"/>
    <w:rsid w:val="00F95D95"/>
    <w:rsid w:val="00F95E9B"/>
    <w:rsid w:val="00F96B0B"/>
    <w:rsid w:val="00F97645"/>
    <w:rsid w:val="00F979E1"/>
    <w:rsid w:val="00FA145C"/>
    <w:rsid w:val="00FA48DF"/>
    <w:rsid w:val="00FA54C0"/>
    <w:rsid w:val="00FB0DA0"/>
    <w:rsid w:val="00FB124E"/>
    <w:rsid w:val="00FB1859"/>
    <w:rsid w:val="00FB3735"/>
    <w:rsid w:val="00FB4268"/>
    <w:rsid w:val="00FB471C"/>
    <w:rsid w:val="00FB4CF8"/>
    <w:rsid w:val="00FB52D9"/>
    <w:rsid w:val="00FB773E"/>
    <w:rsid w:val="00FB7869"/>
    <w:rsid w:val="00FB7892"/>
    <w:rsid w:val="00FC001E"/>
    <w:rsid w:val="00FC141C"/>
    <w:rsid w:val="00FC23A0"/>
    <w:rsid w:val="00FC24CF"/>
    <w:rsid w:val="00FC55B3"/>
    <w:rsid w:val="00FD0273"/>
    <w:rsid w:val="00FD07FC"/>
    <w:rsid w:val="00FD1BD8"/>
    <w:rsid w:val="00FD4239"/>
    <w:rsid w:val="00FD44D3"/>
    <w:rsid w:val="00FD4F40"/>
    <w:rsid w:val="00FD53ED"/>
    <w:rsid w:val="00FD6568"/>
    <w:rsid w:val="00FD6FD4"/>
    <w:rsid w:val="00FD7FCA"/>
    <w:rsid w:val="00FE15FF"/>
    <w:rsid w:val="00FE32DC"/>
    <w:rsid w:val="00FE33F7"/>
    <w:rsid w:val="00FE452E"/>
    <w:rsid w:val="00FE5A13"/>
    <w:rsid w:val="00FE5F7F"/>
    <w:rsid w:val="00FE63B6"/>
    <w:rsid w:val="00FE7635"/>
    <w:rsid w:val="00FF0DB3"/>
    <w:rsid w:val="00FF1C80"/>
    <w:rsid w:val="00FF3F07"/>
    <w:rsid w:val="00FF3FFA"/>
    <w:rsid w:val="00FF4C23"/>
    <w:rsid w:val="00FF5953"/>
  </w:rsids>
  <m:mathPr>
    <m:mathFont m:val="Cambria Math"/>
    <m:brkBin m:val="before"/>
    <m:brkBinSub m:val="--"/>
    <m:smallFrac m:val="off"/>
    <m:dispDef/>
    <m:lMargin m:val="0"/>
    <m:rMargin m:val="0"/>
    <m:defJc m:val="centerGroup"/>
    <m:wrapIndent m:val="1440"/>
    <m:intLim m:val="subSup"/>
    <m:naryLim m:val="undOvr"/>
  </m:mathPr>
  <w:attachedSchema w:val="http://www.w3.org/2001/XMLSchema"/>
  <w:attachedSchema w:val="http://schemas.xmlsoap.org/wsdl/soap/"/>
  <w:attachedSchema w:val="http://schemas.xmlsoap.org/soap/encoding/"/>
  <w:attachedSchema w:val="http://eaaapi.eaa.eidc.huawei.com"/>
  <w:attachedSchema w:val="http://xml.apache.org/xml-soap"/>
  <w:attachedSchema w:val="http://schemas.xmlsoap.org/wsd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870AD9"/>
    <w:pPr>
      <w:keepNext/>
      <w:widowControl w:val="0"/>
      <w:autoSpaceDE w:val="0"/>
      <w:autoSpaceDN w:val="0"/>
      <w:adjustRightInd w:val="0"/>
    </w:pPr>
  </w:style>
  <w:style w:type="paragraph" w:styleId="1">
    <w:name w:val="heading 1"/>
    <w:aliases w:val="标题 1 Char,heading 1"/>
    <w:next w:val="2"/>
    <w:link w:val="1Char1"/>
    <w:qFormat/>
    <w:rsid w:val="00D15772"/>
    <w:pPr>
      <w:keepNext/>
      <w:numPr>
        <w:numId w:val="5"/>
      </w:numPr>
      <w:spacing w:before="240" w:after="240"/>
      <w:jc w:val="both"/>
      <w:outlineLvl w:val="0"/>
    </w:pPr>
    <w:rPr>
      <w:rFonts w:ascii="Arial" w:eastAsia="黑体" w:hAnsi="Arial"/>
      <w:b/>
      <w:sz w:val="32"/>
      <w:szCs w:val="32"/>
    </w:rPr>
  </w:style>
  <w:style w:type="paragraph" w:styleId="2">
    <w:name w:val="heading 2"/>
    <w:aliases w:val="标题 2 Char,标题 2 Char Char,标题 2 Char1 Char Char Char,标题 2 Char1 Char Char Char Char,标题 2 Char1 Char Char,heading 2"/>
    <w:next w:val="a3"/>
    <w:qFormat/>
    <w:rsid w:val="00D15772"/>
    <w:pPr>
      <w:keepNext/>
      <w:numPr>
        <w:ilvl w:val="1"/>
        <w:numId w:val="5"/>
      </w:numPr>
      <w:spacing w:before="240" w:after="240"/>
      <w:jc w:val="both"/>
      <w:outlineLvl w:val="1"/>
    </w:pPr>
    <w:rPr>
      <w:rFonts w:ascii="Arial" w:eastAsia="黑体" w:hAnsi="Arial"/>
      <w:sz w:val="24"/>
      <w:szCs w:val="24"/>
    </w:rPr>
  </w:style>
  <w:style w:type="paragraph" w:styleId="3">
    <w:name w:val="heading 3"/>
    <w:aliases w:val="标题 3 Char3,Char Char2,Char Char Char1, Char Char Char1,heading 3 Char Char Char,heading 3 Char Char2,标题 3 Char1 Char1,Char Char Char Char1,heading 3 Char Char Char Char Char,标题 3 Char2 Char,标题 3 Char1 Char Char,Char Char1 Char Char,标题 31 Char Char"/>
    <w:basedOn w:val="a3"/>
    <w:next w:val="a3"/>
    <w:link w:val="3Char1"/>
    <w:qFormat/>
    <w:rsid w:val="00D15772"/>
    <w:pPr>
      <w:keepLines/>
      <w:numPr>
        <w:ilvl w:val="2"/>
        <w:numId w:val="5"/>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3"/>
    <w:next w:val="a4"/>
    <w:qFormat/>
    <w:rsid w:val="00870AD9"/>
    <w:pPr>
      <w:widowControl/>
      <w:tabs>
        <w:tab w:val="num" w:pos="737"/>
      </w:tabs>
      <w:adjustRightInd/>
      <w:spacing w:before="160" w:after="160"/>
      <w:ind w:left="1106" w:hanging="680"/>
      <w:jc w:val="both"/>
      <w:outlineLvl w:val="3"/>
    </w:pPr>
    <w:rPr>
      <w:rFonts w:ascii="Arial" w:eastAsia="黑体" w:hAnsi="Arial"/>
      <w:sz w:val="21"/>
      <w:szCs w:val="21"/>
    </w:rPr>
  </w:style>
  <w:style w:type="paragraph" w:styleId="5">
    <w:name w:val="heading 5"/>
    <w:basedOn w:val="a3"/>
    <w:next w:val="a4"/>
    <w:qFormat/>
    <w:rsid w:val="00870AD9"/>
    <w:pPr>
      <w:widowControl/>
      <w:tabs>
        <w:tab w:val="num" w:pos="765"/>
      </w:tabs>
      <w:adjustRightInd/>
      <w:spacing w:line="360" w:lineRule="auto"/>
      <w:ind w:left="1134" w:hanging="680"/>
      <w:outlineLvl w:val="4"/>
    </w:pPr>
    <w:rPr>
      <w:rFonts w:ascii="Arial" w:eastAsia="黑体" w:hAnsi="Arial"/>
      <w:sz w:val="21"/>
      <w:szCs w:val="21"/>
    </w:rPr>
  </w:style>
  <w:style w:type="paragraph" w:styleId="6">
    <w:name w:val="heading 6"/>
    <w:basedOn w:val="a3"/>
    <w:qFormat/>
    <w:rsid w:val="00870AD9"/>
    <w:pPr>
      <w:widowControl/>
      <w:tabs>
        <w:tab w:val="num" w:pos="765"/>
      </w:tabs>
      <w:spacing w:line="360" w:lineRule="auto"/>
      <w:ind w:left="1134" w:hanging="680"/>
      <w:outlineLvl w:val="5"/>
    </w:pPr>
    <w:rPr>
      <w:rFonts w:ascii="Arial" w:eastAsia="黑体" w:hAnsi="Arial"/>
      <w:sz w:val="21"/>
      <w:szCs w:val="21"/>
    </w:rPr>
  </w:style>
  <w:style w:type="paragraph" w:styleId="7">
    <w:name w:val="heading 7"/>
    <w:basedOn w:val="a3"/>
    <w:qFormat/>
    <w:rsid w:val="00870AD9"/>
    <w:pPr>
      <w:widowControl/>
      <w:tabs>
        <w:tab w:val="num" w:pos="765"/>
      </w:tabs>
      <w:spacing w:line="360" w:lineRule="auto"/>
      <w:ind w:left="1134" w:hanging="680"/>
      <w:outlineLvl w:val="6"/>
    </w:pPr>
    <w:rPr>
      <w:rFonts w:ascii="Arial" w:eastAsia="黑体" w:hAnsi="Arial"/>
      <w:sz w:val="21"/>
      <w:szCs w:val="21"/>
    </w:rPr>
  </w:style>
  <w:style w:type="paragraph" w:styleId="8">
    <w:name w:val="heading 8"/>
    <w:basedOn w:val="a3"/>
    <w:next w:val="a3"/>
    <w:qFormat/>
    <w:rsid w:val="00870AD9"/>
    <w:pPr>
      <w:keepLines/>
      <w:tabs>
        <w:tab w:val="num" w:pos="1638"/>
      </w:tabs>
      <w:spacing w:before="240" w:after="64" w:line="320" w:lineRule="auto"/>
      <w:ind w:left="1638" w:hanging="1440"/>
      <w:outlineLvl w:val="7"/>
    </w:pPr>
    <w:rPr>
      <w:rFonts w:ascii="Arial" w:eastAsia="黑体" w:hAnsi="Arial"/>
      <w:sz w:val="24"/>
    </w:rPr>
  </w:style>
  <w:style w:type="paragraph" w:styleId="9">
    <w:name w:val="heading 9"/>
    <w:basedOn w:val="a3"/>
    <w:next w:val="a3"/>
    <w:qFormat/>
    <w:rsid w:val="00870AD9"/>
    <w:pPr>
      <w:keepLines/>
      <w:tabs>
        <w:tab w:val="num" w:pos="1782"/>
      </w:tabs>
      <w:spacing w:before="240" w:after="64" w:line="320" w:lineRule="auto"/>
      <w:ind w:left="1782" w:hanging="1584"/>
      <w:outlineLvl w:val="8"/>
    </w:pPr>
    <w:rPr>
      <w:rFonts w:ascii="Arial" w:eastAsia="黑体" w:hAnsi="Arial"/>
      <w:sz w:val="21"/>
    </w:rPr>
  </w:style>
  <w:style w:type="character" w:default="1" w:styleId="a5">
    <w:name w:val="Default Paragraph Font"/>
    <w:semiHidden/>
  </w:style>
  <w:style w:type="table" w:default="1" w:styleId="a6">
    <w:name w:val="Normal Table"/>
    <w:semiHidden/>
    <w:tblPr>
      <w:tblInd w:w="0" w:type="dxa"/>
      <w:tblCellMar>
        <w:top w:w="0" w:type="dxa"/>
        <w:left w:w="108" w:type="dxa"/>
        <w:bottom w:w="0" w:type="dxa"/>
        <w:right w:w="108" w:type="dxa"/>
      </w:tblCellMar>
    </w:tblPr>
  </w:style>
  <w:style w:type="numbering" w:default="1" w:styleId="a7">
    <w:name w:val="No List"/>
    <w:semiHidden/>
  </w:style>
  <w:style w:type="character" w:customStyle="1" w:styleId="1Char1">
    <w:name w:val="标题 1 Char1"/>
    <w:aliases w:val="标题 1 Char Char,heading 1 Char"/>
    <w:basedOn w:val="a5"/>
    <w:link w:val="1"/>
    <w:rsid w:val="00870AD9"/>
    <w:rPr>
      <w:rFonts w:ascii="Arial" w:eastAsia="黑体" w:hAnsi="Arial"/>
      <w:b/>
      <w:sz w:val="32"/>
      <w:szCs w:val="32"/>
      <w:lang w:val="en-US" w:eastAsia="zh-CN" w:bidi="ar-SA"/>
    </w:rPr>
  </w:style>
  <w:style w:type="paragraph" w:customStyle="1" w:styleId="ParaChar">
    <w:name w:val="默认段落字体 Para Char"/>
    <w:basedOn w:val="a3"/>
    <w:rsid w:val="00870AD9"/>
    <w:pPr>
      <w:keepNext w:val="0"/>
      <w:autoSpaceDE/>
      <w:autoSpaceDN/>
      <w:adjustRightInd/>
      <w:jc w:val="both"/>
    </w:pPr>
    <w:rPr>
      <w:rFonts w:ascii="Arial" w:hAnsi="Arial" w:cs="Arial"/>
      <w:kern w:val="2"/>
      <w:sz w:val="21"/>
      <w:szCs w:val="24"/>
    </w:rPr>
  </w:style>
  <w:style w:type="character" w:customStyle="1" w:styleId="3Char1">
    <w:name w:val="标题 3 Char1"/>
    <w:aliases w:val="标题 3 Char3 Char1,Char Char2 Char1,Char Char Char1 Char1, Char Char Char1 Char1,heading 3 Char Char Char Char,heading 3 Char Char2 Char1,标题 3 Char1 Char1 Char1,Char Char Char Char1 Char1,heading 3 Char Char Char Char Char Char1"/>
    <w:basedOn w:val="a5"/>
    <w:link w:val="3"/>
    <w:rsid w:val="00870AD9"/>
    <w:rPr>
      <w:rFonts w:eastAsia="黑体"/>
      <w:bCs/>
      <w:kern w:val="2"/>
      <w:sz w:val="24"/>
      <w:szCs w:val="32"/>
      <w:lang w:val="en-US" w:eastAsia="zh-CN" w:bidi="ar-SA"/>
    </w:rPr>
  </w:style>
  <w:style w:type="paragraph" w:styleId="a4">
    <w:name w:val="Body Text First Indent"/>
    <w:aliases w:val="正文首行缩进 Char3,正文首行缩进 Char2 Char,正文首行缩进2 Char Char Char Char Char Char Char Char Char Char,正文首行缩进42 Char Char Char Char Char Char Char Char Char Char,正文首行缩进222 Char Char Char Char Char Char Char Char Char Char,正文首行缩进 Char2,正文首行缩进4,正文首行缩进22 Char"/>
    <w:basedOn w:val="a3"/>
    <w:link w:val="Char4"/>
    <w:rsid w:val="00870AD9"/>
    <w:pPr>
      <w:spacing w:line="360" w:lineRule="auto"/>
      <w:ind w:firstLineChars="200" w:firstLine="420"/>
      <w:jc w:val="both"/>
    </w:pPr>
    <w:rPr>
      <w:rFonts w:ascii="Arial" w:hAnsi="Arial"/>
      <w:sz w:val="21"/>
      <w:szCs w:val="21"/>
    </w:rPr>
  </w:style>
  <w:style w:type="character" w:customStyle="1" w:styleId="Char4">
    <w:name w:val="正文首行缩进 Char4"/>
    <w:aliases w:val="正文首行缩进 Char3 Char,正文首行缩进 Char2 Char Char,正文首行缩进2 Char Char Char Char Char Char Char Char Char Char Char,正文首行缩进42 Char Char Char Char Char Char Char Char Char Char Char,正文首行缩进222 Char Char Char Char Char Char Char Char Char Char Char"/>
    <w:basedOn w:val="a5"/>
    <w:link w:val="a4"/>
    <w:rsid w:val="00870AD9"/>
    <w:rPr>
      <w:rFonts w:ascii="Arial" w:eastAsia="宋体" w:hAnsi="Arial"/>
      <w:sz w:val="21"/>
      <w:szCs w:val="21"/>
      <w:lang w:val="en-US" w:eastAsia="zh-CN" w:bidi="ar-SA"/>
    </w:rPr>
  </w:style>
  <w:style w:type="paragraph" w:customStyle="1" w:styleId="a2">
    <w:name w:val="表格题注"/>
    <w:next w:val="a3"/>
    <w:rsid w:val="00AB1206"/>
    <w:pPr>
      <w:keepLines/>
      <w:numPr>
        <w:ilvl w:val="8"/>
        <w:numId w:val="4"/>
      </w:numPr>
      <w:spacing w:beforeLines="100"/>
      <w:ind w:left="1089" w:hanging="369"/>
      <w:jc w:val="center"/>
    </w:pPr>
    <w:rPr>
      <w:rFonts w:ascii="Arial" w:hAnsi="Arial"/>
      <w:sz w:val="18"/>
      <w:szCs w:val="18"/>
    </w:rPr>
  </w:style>
  <w:style w:type="paragraph" w:customStyle="1" w:styleId="a8">
    <w:name w:val="表格文本"/>
    <w:link w:val="Char"/>
    <w:rsid w:val="00652515"/>
    <w:pPr>
      <w:tabs>
        <w:tab w:val="decimal" w:pos="0"/>
      </w:tabs>
    </w:pPr>
    <w:rPr>
      <w:rFonts w:ascii="Arial" w:hAnsi="Arial"/>
      <w:noProof/>
      <w:sz w:val="21"/>
      <w:szCs w:val="21"/>
    </w:rPr>
  </w:style>
  <w:style w:type="character" w:customStyle="1" w:styleId="Char">
    <w:name w:val="表格文本 Char"/>
    <w:basedOn w:val="a5"/>
    <w:link w:val="a8"/>
    <w:rsid w:val="00870AD9"/>
    <w:rPr>
      <w:rFonts w:ascii="Arial" w:hAnsi="Arial"/>
      <w:noProof/>
      <w:sz w:val="21"/>
      <w:szCs w:val="21"/>
      <w:lang w:val="en-US" w:eastAsia="zh-CN" w:bidi="ar-SA"/>
    </w:rPr>
  </w:style>
  <w:style w:type="paragraph" w:customStyle="1" w:styleId="a9">
    <w:name w:val="表头文本"/>
    <w:rsid w:val="00652515"/>
    <w:pPr>
      <w:jc w:val="center"/>
    </w:pPr>
    <w:rPr>
      <w:rFonts w:ascii="Arial" w:hAnsi="Arial"/>
      <w:b/>
      <w:sz w:val="21"/>
      <w:szCs w:val="21"/>
    </w:rPr>
  </w:style>
  <w:style w:type="table" w:customStyle="1" w:styleId="aa">
    <w:name w:val="表样式"/>
    <w:basedOn w:val="a6"/>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1">
    <w:name w:val="插图题注"/>
    <w:next w:val="a3"/>
    <w:rsid w:val="00AB1206"/>
    <w:pPr>
      <w:numPr>
        <w:ilvl w:val="7"/>
        <w:numId w:val="4"/>
      </w:numPr>
      <w:spacing w:afterLines="100"/>
      <w:ind w:left="1089" w:hanging="369"/>
      <w:jc w:val="center"/>
    </w:pPr>
    <w:rPr>
      <w:rFonts w:ascii="Arial" w:hAnsi="Arial"/>
      <w:sz w:val="18"/>
      <w:szCs w:val="18"/>
    </w:rPr>
  </w:style>
  <w:style w:type="paragraph" w:customStyle="1" w:styleId="ab">
    <w:name w:val="图样式"/>
    <w:basedOn w:val="a3"/>
    <w:rsid w:val="00887792"/>
    <w:pPr>
      <w:widowControl/>
      <w:spacing w:before="80" w:after="80"/>
      <w:jc w:val="center"/>
    </w:pPr>
  </w:style>
  <w:style w:type="paragraph" w:customStyle="1" w:styleId="ac">
    <w:name w:val="文档标题"/>
    <w:basedOn w:val="a3"/>
    <w:rsid w:val="00652515"/>
    <w:pPr>
      <w:tabs>
        <w:tab w:val="left" w:pos="0"/>
      </w:tabs>
      <w:spacing w:before="300" w:after="300"/>
      <w:jc w:val="center"/>
    </w:pPr>
    <w:rPr>
      <w:rFonts w:ascii="Arial" w:eastAsia="黑体" w:hAnsi="Arial"/>
      <w:sz w:val="36"/>
      <w:szCs w:val="36"/>
    </w:rPr>
  </w:style>
  <w:style w:type="paragraph" w:styleId="ad">
    <w:name w:val="footer"/>
    <w:rsid w:val="00AB1206"/>
    <w:pPr>
      <w:tabs>
        <w:tab w:val="center" w:pos="4510"/>
        <w:tab w:val="right" w:pos="9020"/>
      </w:tabs>
    </w:pPr>
    <w:rPr>
      <w:rFonts w:ascii="Arial" w:hAnsi="Arial"/>
      <w:sz w:val="18"/>
      <w:szCs w:val="18"/>
    </w:rPr>
  </w:style>
  <w:style w:type="paragraph" w:styleId="ae">
    <w:name w:val="header"/>
    <w:rsid w:val="00AB1206"/>
    <w:pPr>
      <w:tabs>
        <w:tab w:val="center" w:pos="4153"/>
        <w:tab w:val="right" w:pos="8306"/>
      </w:tabs>
      <w:snapToGrid w:val="0"/>
      <w:jc w:val="both"/>
    </w:pPr>
    <w:rPr>
      <w:rFonts w:ascii="Arial" w:hAnsi="Arial"/>
      <w:sz w:val="18"/>
      <w:szCs w:val="18"/>
    </w:rPr>
  </w:style>
  <w:style w:type="paragraph" w:customStyle="1" w:styleId="af">
    <w:name w:val="正文（首行不缩进）"/>
    <w:basedOn w:val="a3"/>
    <w:rsid w:val="00887792"/>
  </w:style>
  <w:style w:type="paragraph" w:customStyle="1" w:styleId="af0">
    <w:name w:val="注示头"/>
    <w:basedOn w:val="a3"/>
    <w:rsid w:val="00887792"/>
    <w:pPr>
      <w:pBdr>
        <w:top w:val="single" w:sz="4" w:space="1" w:color="000000"/>
      </w:pBdr>
      <w:jc w:val="both"/>
    </w:pPr>
    <w:rPr>
      <w:rFonts w:ascii="Arial" w:eastAsia="黑体" w:hAnsi="Arial"/>
      <w:sz w:val="18"/>
      <w:szCs w:val="21"/>
    </w:rPr>
  </w:style>
  <w:style w:type="paragraph" w:customStyle="1" w:styleId="af1">
    <w:name w:val="注示文本"/>
    <w:basedOn w:val="a3"/>
    <w:rsid w:val="00887792"/>
    <w:pPr>
      <w:pBdr>
        <w:bottom w:val="single" w:sz="4" w:space="1" w:color="000000"/>
      </w:pBdr>
      <w:ind w:firstLine="360"/>
      <w:jc w:val="both"/>
    </w:pPr>
    <w:rPr>
      <w:rFonts w:ascii="Arial" w:eastAsia="楷体_GB2312" w:hAnsi="Arial"/>
      <w:sz w:val="18"/>
      <w:szCs w:val="18"/>
    </w:rPr>
  </w:style>
  <w:style w:type="paragraph" w:customStyle="1" w:styleId="af2">
    <w:name w:val="编写建议"/>
    <w:basedOn w:val="a3"/>
    <w:rsid w:val="007271DA"/>
    <w:pPr>
      <w:ind w:firstLine="420"/>
    </w:pPr>
    <w:rPr>
      <w:rFonts w:ascii="Arial" w:hAnsi="Arial" w:cs="Arial"/>
      <w:i/>
      <w:color w:val="0000FF"/>
      <w:szCs w:val="21"/>
    </w:rPr>
  </w:style>
  <w:style w:type="table" w:styleId="af3">
    <w:name w:val="Table Grid"/>
    <w:basedOn w:val="a6"/>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4">
    <w:name w:val="样式一"/>
    <w:basedOn w:val="a5"/>
    <w:rsid w:val="00E37A75"/>
    <w:rPr>
      <w:rFonts w:ascii="宋体" w:hAnsi="宋体"/>
      <w:b/>
      <w:bCs/>
      <w:color w:val="000000"/>
      <w:sz w:val="36"/>
    </w:rPr>
  </w:style>
  <w:style w:type="character" w:customStyle="1" w:styleId="af5">
    <w:name w:val="样式二"/>
    <w:basedOn w:val="af4"/>
    <w:rsid w:val="00E37A75"/>
  </w:style>
  <w:style w:type="paragraph" w:styleId="af6">
    <w:name w:val="Body Text"/>
    <w:basedOn w:val="a3"/>
    <w:rsid w:val="00870AD9"/>
    <w:pPr>
      <w:spacing w:after="120"/>
    </w:pPr>
  </w:style>
  <w:style w:type="character" w:styleId="af7">
    <w:name w:val="Hyperlink"/>
    <w:basedOn w:val="a5"/>
    <w:rsid w:val="00870AD9"/>
    <w:rPr>
      <w:color w:val="0000FF"/>
      <w:u w:val="single"/>
    </w:rPr>
  </w:style>
  <w:style w:type="paragraph" w:styleId="10">
    <w:name w:val="toc 1"/>
    <w:basedOn w:val="a3"/>
    <w:next w:val="a3"/>
    <w:autoRedefine/>
    <w:semiHidden/>
    <w:rsid w:val="00870AD9"/>
    <w:pPr>
      <w:widowControl/>
      <w:ind w:left="198" w:hanging="113"/>
    </w:pPr>
    <w:rPr>
      <w:rFonts w:ascii="Arial" w:hAnsi="Arial"/>
      <w:sz w:val="21"/>
      <w:szCs w:val="21"/>
    </w:rPr>
  </w:style>
  <w:style w:type="paragraph" w:styleId="20">
    <w:name w:val="toc 2"/>
    <w:basedOn w:val="a3"/>
    <w:autoRedefine/>
    <w:semiHidden/>
    <w:rsid w:val="00870AD9"/>
    <w:pPr>
      <w:ind w:left="453" w:hanging="283"/>
    </w:pPr>
    <w:rPr>
      <w:rFonts w:ascii="Arial" w:hAnsi="Arial"/>
      <w:sz w:val="21"/>
      <w:szCs w:val="21"/>
    </w:rPr>
  </w:style>
  <w:style w:type="paragraph" w:styleId="30">
    <w:name w:val="toc 3"/>
    <w:basedOn w:val="a3"/>
    <w:autoRedefine/>
    <w:semiHidden/>
    <w:rsid w:val="00870AD9"/>
    <w:pPr>
      <w:ind w:left="794" w:hanging="454"/>
    </w:pPr>
    <w:rPr>
      <w:rFonts w:ascii="Arial" w:hAnsi="Arial"/>
      <w:sz w:val="21"/>
      <w:szCs w:val="21"/>
    </w:rPr>
  </w:style>
  <w:style w:type="paragraph" w:customStyle="1" w:styleId="af8">
    <w:name w:val="表格列标题"/>
    <w:basedOn w:val="a3"/>
    <w:rsid w:val="00870AD9"/>
    <w:pPr>
      <w:jc w:val="center"/>
    </w:pPr>
    <w:rPr>
      <w:b/>
      <w:sz w:val="21"/>
    </w:rPr>
  </w:style>
  <w:style w:type="paragraph" w:customStyle="1" w:styleId="a0">
    <w:name w:val="备注说明"/>
    <w:basedOn w:val="a3"/>
    <w:rsid w:val="00870AD9"/>
    <w:pPr>
      <w:numPr>
        <w:numId w:val="6"/>
      </w:numPr>
      <w:spacing w:line="360" w:lineRule="auto"/>
      <w:ind w:left="1134" w:firstLine="0"/>
      <w:jc w:val="both"/>
    </w:pPr>
    <w:rPr>
      <w:rFonts w:eastAsia="楷体_GB2312"/>
      <w:sz w:val="21"/>
    </w:rPr>
  </w:style>
  <w:style w:type="paragraph" w:customStyle="1" w:styleId="af9">
    <w:name w:val="章节标题"/>
    <w:basedOn w:val="a3"/>
    <w:rsid w:val="00870AD9"/>
    <w:pPr>
      <w:tabs>
        <w:tab w:val="left" w:pos="0"/>
      </w:tabs>
      <w:spacing w:before="300" w:after="300"/>
      <w:jc w:val="center"/>
    </w:pPr>
    <w:rPr>
      <w:rFonts w:ascii="Arial" w:eastAsia="黑体" w:hAnsi="Arial" w:cs="Arial"/>
      <w:sz w:val="30"/>
    </w:rPr>
  </w:style>
  <w:style w:type="paragraph" w:customStyle="1" w:styleId="afa">
    <w:name w:val="表号去除自动编号"/>
    <w:basedOn w:val="a3"/>
    <w:rsid w:val="00870AD9"/>
    <w:pPr>
      <w:spacing w:line="360" w:lineRule="auto"/>
      <w:jc w:val="center"/>
    </w:pPr>
    <w:rPr>
      <w:rFonts w:ascii="宋体" w:hAnsi="宋体"/>
      <w:sz w:val="21"/>
    </w:rPr>
  </w:style>
  <w:style w:type="paragraph" w:customStyle="1" w:styleId="afb">
    <w:name w:val="代码样式"/>
    <w:basedOn w:val="a3"/>
    <w:rsid w:val="00870AD9"/>
    <w:pPr>
      <w:widowControl/>
      <w:ind w:left="482"/>
    </w:pPr>
    <w:rPr>
      <w:rFonts w:ascii="Courier New" w:hAnsi="Courier New" w:cs="Courier New"/>
      <w:sz w:val="18"/>
      <w:szCs w:val="18"/>
    </w:rPr>
  </w:style>
  <w:style w:type="paragraph" w:customStyle="1" w:styleId="afc">
    <w:name w:val="参考资料清单"/>
    <w:basedOn w:val="a3"/>
    <w:rsid w:val="00870AD9"/>
    <w:pPr>
      <w:numPr>
        <w:numId w:val="1"/>
      </w:numPr>
      <w:spacing w:line="360" w:lineRule="auto"/>
      <w:ind w:left="0" w:firstLine="0"/>
      <w:jc w:val="both"/>
    </w:pPr>
    <w:rPr>
      <w:rFonts w:ascii="Arial" w:hAnsi="Arial"/>
      <w:sz w:val="21"/>
      <w:szCs w:val="21"/>
    </w:rPr>
  </w:style>
  <w:style w:type="paragraph" w:customStyle="1" w:styleId="afd">
    <w:name w:val="图号去除自动编号"/>
    <w:basedOn w:val="a3"/>
    <w:rsid w:val="00870AD9"/>
    <w:pPr>
      <w:spacing w:before="105" w:line="360" w:lineRule="auto"/>
      <w:ind w:firstLine="425"/>
      <w:jc w:val="center"/>
    </w:pPr>
    <w:rPr>
      <w:sz w:val="21"/>
    </w:rPr>
  </w:style>
  <w:style w:type="paragraph" w:customStyle="1" w:styleId="afe">
    <w:name w:val="项目符号"/>
    <w:basedOn w:val="a3"/>
    <w:rsid w:val="00870AD9"/>
    <w:pPr>
      <w:spacing w:line="360" w:lineRule="auto"/>
    </w:pPr>
    <w:rPr>
      <w:sz w:val="21"/>
    </w:rPr>
  </w:style>
  <w:style w:type="paragraph" w:customStyle="1" w:styleId="aff">
    <w:name w:val="表号"/>
    <w:basedOn w:val="a3"/>
    <w:next w:val="a4"/>
    <w:rsid w:val="00870AD9"/>
    <w:pPr>
      <w:keepLines/>
      <w:numPr>
        <w:ilvl w:val="8"/>
        <w:numId w:val="3"/>
      </w:numPr>
      <w:spacing w:line="360" w:lineRule="auto"/>
      <w:jc w:val="center"/>
    </w:pPr>
    <w:rPr>
      <w:rFonts w:ascii="Arial" w:hAnsi="Arial"/>
      <w:sz w:val="18"/>
      <w:szCs w:val="18"/>
    </w:rPr>
  </w:style>
  <w:style w:type="paragraph" w:customStyle="1" w:styleId="Char0">
    <w:name w:val="表头样式 Char"/>
    <w:basedOn w:val="a3"/>
    <w:link w:val="CharChar"/>
    <w:rsid w:val="00870AD9"/>
    <w:pPr>
      <w:jc w:val="center"/>
    </w:pPr>
    <w:rPr>
      <w:rFonts w:ascii="Arial" w:hAnsi="Arial"/>
      <w:b/>
      <w:sz w:val="21"/>
      <w:szCs w:val="21"/>
    </w:rPr>
  </w:style>
  <w:style w:type="character" w:customStyle="1" w:styleId="CharChar">
    <w:name w:val="表头样式 Char Char"/>
    <w:basedOn w:val="a5"/>
    <w:link w:val="Char0"/>
    <w:rsid w:val="00870AD9"/>
    <w:rPr>
      <w:rFonts w:ascii="Arial" w:eastAsia="宋体" w:hAnsi="Arial"/>
      <w:b/>
      <w:sz w:val="21"/>
      <w:szCs w:val="21"/>
      <w:lang w:val="en-US" w:eastAsia="zh-CN" w:bidi="ar-SA"/>
    </w:rPr>
  </w:style>
  <w:style w:type="paragraph" w:customStyle="1" w:styleId="aff0">
    <w:name w:val="页脚样式"/>
    <w:basedOn w:val="a3"/>
    <w:rsid w:val="00870AD9"/>
    <w:pPr>
      <w:spacing w:line="360" w:lineRule="auto"/>
    </w:pPr>
    <w:rPr>
      <w:sz w:val="18"/>
    </w:rPr>
  </w:style>
  <w:style w:type="paragraph" w:customStyle="1" w:styleId="WordPro">
    <w:name w:val="图表目录(WordPro)"/>
    <w:basedOn w:val="a3"/>
    <w:rsid w:val="00870AD9"/>
    <w:pPr>
      <w:spacing w:before="300" w:after="150" w:line="360" w:lineRule="auto"/>
      <w:jc w:val="center"/>
    </w:pPr>
    <w:rPr>
      <w:rFonts w:ascii="黑体" w:eastAsia="黑体"/>
      <w:sz w:val="30"/>
    </w:rPr>
  </w:style>
  <w:style w:type="paragraph" w:customStyle="1" w:styleId="aff1">
    <w:name w:val="封面华为技术"/>
    <w:basedOn w:val="a3"/>
    <w:rsid w:val="00870AD9"/>
    <w:pPr>
      <w:spacing w:line="360" w:lineRule="auto"/>
      <w:jc w:val="center"/>
    </w:pPr>
    <w:rPr>
      <w:rFonts w:ascii="Arial" w:eastAsia="黑体" w:hAnsi="Arial"/>
      <w:sz w:val="32"/>
      <w:szCs w:val="32"/>
    </w:rPr>
  </w:style>
  <w:style w:type="paragraph" w:customStyle="1" w:styleId="aff2">
    <w:name w:val="脚注"/>
    <w:basedOn w:val="a3"/>
    <w:rsid w:val="00870AD9"/>
    <w:pPr>
      <w:spacing w:after="90"/>
    </w:pPr>
    <w:rPr>
      <w:sz w:val="18"/>
    </w:rPr>
  </w:style>
  <w:style w:type="paragraph" w:customStyle="1" w:styleId="aff3">
    <w:name w:val="页眉密级样式"/>
    <w:basedOn w:val="a3"/>
    <w:rsid w:val="00870AD9"/>
    <w:pPr>
      <w:jc w:val="right"/>
    </w:pPr>
    <w:rPr>
      <w:sz w:val="18"/>
    </w:rPr>
  </w:style>
  <w:style w:type="paragraph" w:customStyle="1" w:styleId="Char1">
    <w:name w:val="编写建议 Char"/>
    <w:basedOn w:val="a3"/>
    <w:link w:val="CharChar0"/>
    <w:rsid w:val="00870AD9"/>
    <w:pPr>
      <w:spacing w:line="360" w:lineRule="auto"/>
      <w:ind w:firstLineChars="200" w:firstLine="200"/>
    </w:pPr>
    <w:rPr>
      <w:i/>
      <w:color w:val="0000FF"/>
      <w:sz w:val="21"/>
    </w:rPr>
  </w:style>
  <w:style w:type="character" w:customStyle="1" w:styleId="CharChar0">
    <w:name w:val="编写建议 Char Char"/>
    <w:basedOn w:val="a5"/>
    <w:link w:val="Char1"/>
    <w:rsid w:val="00870AD9"/>
    <w:rPr>
      <w:rFonts w:eastAsia="宋体"/>
      <w:i/>
      <w:color w:val="0000FF"/>
      <w:sz w:val="21"/>
      <w:lang w:val="en-US" w:eastAsia="zh-CN" w:bidi="ar-SA"/>
    </w:rPr>
  </w:style>
  <w:style w:type="paragraph" w:customStyle="1" w:styleId="aff4">
    <w:name w:val="封面表格文本"/>
    <w:basedOn w:val="a3"/>
    <w:rsid w:val="00870AD9"/>
    <w:pPr>
      <w:jc w:val="center"/>
    </w:pPr>
    <w:rPr>
      <w:rFonts w:ascii="Arial" w:hAnsi="Arial"/>
      <w:sz w:val="21"/>
      <w:szCs w:val="21"/>
    </w:rPr>
  </w:style>
  <w:style w:type="paragraph" w:customStyle="1" w:styleId="aff5">
    <w:name w:val="封面文档标题"/>
    <w:basedOn w:val="a3"/>
    <w:rsid w:val="00870AD9"/>
    <w:pPr>
      <w:spacing w:line="360" w:lineRule="auto"/>
      <w:jc w:val="center"/>
    </w:pPr>
    <w:rPr>
      <w:rFonts w:ascii="Arial" w:eastAsia="黑体" w:hAnsi="Arial"/>
      <w:bCs/>
      <w:sz w:val="44"/>
      <w:szCs w:val="44"/>
    </w:rPr>
  </w:style>
  <w:style w:type="paragraph" w:customStyle="1" w:styleId="aff6">
    <w:name w:val="目录页编号文本样式"/>
    <w:basedOn w:val="a3"/>
    <w:rsid w:val="00870AD9"/>
    <w:pPr>
      <w:jc w:val="right"/>
    </w:pPr>
    <w:rPr>
      <w:sz w:val="21"/>
    </w:rPr>
  </w:style>
  <w:style w:type="paragraph" w:customStyle="1" w:styleId="aff7">
    <w:name w:val="页眉文档名称样式"/>
    <w:basedOn w:val="a3"/>
    <w:rsid w:val="00870AD9"/>
    <w:rPr>
      <w:sz w:val="18"/>
    </w:rPr>
  </w:style>
  <w:style w:type="paragraph" w:customStyle="1" w:styleId="WordPro0">
    <w:name w:val="正文首行缩进(WordPro)"/>
    <w:basedOn w:val="a3"/>
    <w:rsid w:val="00870AD9"/>
    <w:pPr>
      <w:spacing w:line="360" w:lineRule="auto"/>
      <w:ind w:left="1134"/>
      <w:jc w:val="both"/>
    </w:pPr>
    <w:rPr>
      <w:sz w:val="21"/>
    </w:rPr>
  </w:style>
  <w:style w:type="paragraph" w:customStyle="1" w:styleId="aff8">
    <w:name w:val="关键词"/>
    <w:basedOn w:val="aff9"/>
    <w:rsid w:val="00870AD9"/>
  </w:style>
  <w:style w:type="paragraph" w:customStyle="1" w:styleId="aff9">
    <w:name w:val="摘要"/>
    <w:basedOn w:val="a3"/>
    <w:rsid w:val="00870AD9"/>
    <w:pPr>
      <w:widowControl/>
      <w:tabs>
        <w:tab w:val="left" w:pos="907"/>
      </w:tabs>
      <w:spacing w:line="360" w:lineRule="auto"/>
      <w:ind w:left="879" w:hanging="879"/>
      <w:jc w:val="both"/>
    </w:pPr>
    <w:rPr>
      <w:rFonts w:ascii="Arial" w:hAnsi="Arial"/>
      <w:b/>
      <w:sz w:val="21"/>
      <w:szCs w:val="21"/>
    </w:rPr>
  </w:style>
  <w:style w:type="paragraph" w:customStyle="1" w:styleId="affa">
    <w:name w:val="修订记录"/>
    <w:basedOn w:val="a3"/>
    <w:rsid w:val="00870AD9"/>
    <w:pPr>
      <w:widowControl/>
      <w:spacing w:before="300" w:after="150" w:line="360" w:lineRule="auto"/>
      <w:jc w:val="center"/>
    </w:pPr>
    <w:rPr>
      <w:rFonts w:ascii="Arial" w:eastAsia="黑体" w:hAnsi="Arial"/>
      <w:sz w:val="32"/>
      <w:szCs w:val="32"/>
    </w:rPr>
  </w:style>
  <w:style w:type="paragraph" w:customStyle="1" w:styleId="affb">
    <w:name w:val="目录"/>
    <w:basedOn w:val="a3"/>
    <w:rsid w:val="00870AD9"/>
    <w:pPr>
      <w:adjustRightInd/>
      <w:spacing w:before="480" w:after="360"/>
      <w:jc w:val="center"/>
    </w:pPr>
    <w:rPr>
      <w:rFonts w:ascii="Arial" w:eastAsia="黑体" w:hAnsi="Arial"/>
      <w:sz w:val="32"/>
      <w:szCs w:val="32"/>
    </w:rPr>
  </w:style>
  <w:style w:type="paragraph" w:customStyle="1" w:styleId="affc">
    <w:name w:val="图号"/>
    <w:basedOn w:val="a3"/>
    <w:rsid w:val="00870AD9"/>
    <w:pPr>
      <w:numPr>
        <w:ilvl w:val="7"/>
        <w:numId w:val="3"/>
      </w:numPr>
      <w:spacing w:before="105" w:line="360" w:lineRule="auto"/>
      <w:jc w:val="center"/>
    </w:pPr>
    <w:rPr>
      <w:rFonts w:ascii="Arial" w:hAnsi="Arial"/>
      <w:sz w:val="18"/>
      <w:szCs w:val="18"/>
    </w:rPr>
  </w:style>
  <w:style w:type="paragraph" w:customStyle="1" w:styleId="affd">
    <w:name w:val="缺省文本"/>
    <w:basedOn w:val="a3"/>
    <w:rsid w:val="00870AD9"/>
    <w:pPr>
      <w:spacing w:line="360" w:lineRule="auto"/>
    </w:pPr>
    <w:rPr>
      <w:rFonts w:ascii="Arial" w:hAnsi="Arial"/>
      <w:sz w:val="21"/>
      <w:szCs w:val="21"/>
    </w:rPr>
  </w:style>
  <w:style w:type="paragraph" w:styleId="affe">
    <w:name w:val="Document Map"/>
    <w:basedOn w:val="a3"/>
    <w:semiHidden/>
    <w:rsid w:val="00870AD9"/>
    <w:pPr>
      <w:shd w:val="clear" w:color="auto" w:fill="000080"/>
    </w:pPr>
  </w:style>
  <w:style w:type="paragraph" w:customStyle="1" w:styleId="a">
    <w:name w:val="参考资料清单+倾斜+蓝色"/>
    <w:basedOn w:val="a3"/>
    <w:rsid w:val="00870AD9"/>
    <w:pPr>
      <w:numPr>
        <w:numId w:val="7"/>
      </w:numPr>
      <w:tabs>
        <w:tab w:val="clear" w:pos="1134"/>
      </w:tabs>
      <w:spacing w:line="360" w:lineRule="auto"/>
      <w:ind w:left="0" w:firstLine="0"/>
      <w:jc w:val="both"/>
    </w:pPr>
    <w:rPr>
      <w:rFonts w:ascii="Arial" w:hAnsi="Arial"/>
      <w:i/>
      <w:iCs/>
      <w:color w:val="0000FF"/>
      <w:sz w:val="21"/>
      <w:szCs w:val="21"/>
    </w:rPr>
  </w:style>
  <w:style w:type="paragraph" w:styleId="afff">
    <w:name w:val="List Bullet"/>
    <w:basedOn w:val="a3"/>
    <w:link w:val="Char2"/>
    <w:rsid w:val="00870AD9"/>
    <w:pPr>
      <w:numPr>
        <w:numId w:val="2"/>
      </w:numPr>
      <w:tabs>
        <w:tab w:val="num" w:pos="720"/>
      </w:tabs>
      <w:spacing w:line="360" w:lineRule="auto"/>
      <w:ind w:left="0" w:firstLine="0"/>
    </w:pPr>
    <w:rPr>
      <w:rFonts w:ascii="Arial" w:hAnsi="Arial"/>
      <w:sz w:val="21"/>
      <w:szCs w:val="21"/>
    </w:rPr>
  </w:style>
  <w:style w:type="character" w:customStyle="1" w:styleId="Char2">
    <w:name w:val="列表项目符号 Char"/>
    <w:basedOn w:val="a5"/>
    <w:link w:val="afff"/>
    <w:rsid w:val="00870AD9"/>
    <w:rPr>
      <w:rFonts w:ascii="Arial" w:eastAsia="宋体" w:hAnsi="Arial"/>
      <w:sz w:val="21"/>
      <w:szCs w:val="21"/>
      <w:lang w:val="en-US" w:eastAsia="zh-CN" w:bidi="ar-SA"/>
    </w:rPr>
  </w:style>
  <w:style w:type="character" w:styleId="afff0">
    <w:name w:val="page number"/>
    <w:basedOn w:val="a5"/>
    <w:rsid w:val="00870AD9"/>
  </w:style>
  <w:style w:type="paragraph" w:customStyle="1" w:styleId="afff1">
    <w:name w:val="表头样式"/>
    <w:basedOn w:val="a3"/>
    <w:rsid w:val="00870AD9"/>
    <w:pPr>
      <w:keepNext w:val="0"/>
      <w:jc w:val="center"/>
    </w:pPr>
    <w:rPr>
      <w:b/>
      <w:bCs/>
      <w:sz w:val="21"/>
      <w:szCs w:val="21"/>
    </w:rPr>
  </w:style>
  <w:style w:type="paragraph" w:customStyle="1" w:styleId="Char20">
    <w:name w:val="样式 编写建议 Char + 首行缩进:  2 字符"/>
    <w:basedOn w:val="Char1"/>
    <w:next w:val="a4"/>
    <w:link w:val="Char2Char"/>
    <w:rsid w:val="00870AD9"/>
    <w:pPr>
      <w:ind w:firstLine="420"/>
    </w:pPr>
    <w:rPr>
      <w:rFonts w:cs="宋体"/>
      <w:iCs/>
    </w:rPr>
  </w:style>
  <w:style w:type="character" w:customStyle="1" w:styleId="Char2Char">
    <w:name w:val="样式 编写建议 Char + 首行缩进:  2 字符 Char"/>
    <w:basedOn w:val="a5"/>
    <w:link w:val="Char20"/>
    <w:rsid w:val="00870AD9"/>
    <w:rPr>
      <w:rFonts w:eastAsia="宋体" w:cs="宋体"/>
      <w:i/>
      <w:iCs/>
      <w:color w:val="0000FF"/>
      <w:sz w:val="21"/>
      <w:lang w:val="en-US" w:eastAsia="zh-CN" w:bidi="ar-SA"/>
    </w:rPr>
  </w:style>
  <w:style w:type="paragraph" w:customStyle="1" w:styleId="CharCharChar">
    <w:name w:val="表头样式 Char Char Char"/>
    <w:basedOn w:val="a3"/>
    <w:link w:val="CharCharCharChar"/>
    <w:rsid w:val="00870AD9"/>
    <w:pPr>
      <w:jc w:val="center"/>
    </w:pPr>
    <w:rPr>
      <w:rFonts w:ascii="Arial" w:hAnsi="Arial"/>
      <w:b/>
      <w:sz w:val="21"/>
      <w:szCs w:val="21"/>
    </w:rPr>
  </w:style>
  <w:style w:type="character" w:customStyle="1" w:styleId="CharCharCharChar">
    <w:name w:val="表头样式 Char Char Char Char"/>
    <w:basedOn w:val="a5"/>
    <w:link w:val="CharCharChar"/>
    <w:rsid w:val="00870AD9"/>
    <w:rPr>
      <w:rFonts w:ascii="Arial" w:eastAsia="宋体" w:hAnsi="Arial"/>
      <w:b/>
      <w:sz w:val="21"/>
      <w:szCs w:val="21"/>
      <w:lang w:val="en-US" w:eastAsia="zh-CN" w:bidi="ar-SA"/>
    </w:rPr>
  </w:style>
  <w:style w:type="paragraph" w:customStyle="1" w:styleId="CharCharChar0">
    <w:name w:val="编写建议 Char Char Char"/>
    <w:basedOn w:val="a3"/>
    <w:link w:val="CharCharCharChar0"/>
    <w:rsid w:val="00870AD9"/>
    <w:pPr>
      <w:spacing w:line="360" w:lineRule="auto"/>
      <w:ind w:firstLineChars="200" w:firstLine="200"/>
    </w:pPr>
    <w:rPr>
      <w:i/>
      <w:color w:val="0000FF"/>
      <w:sz w:val="21"/>
    </w:rPr>
  </w:style>
  <w:style w:type="character" w:customStyle="1" w:styleId="CharCharCharChar0">
    <w:name w:val="编写建议 Char Char Char Char"/>
    <w:basedOn w:val="a5"/>
    <w:link w:val="CharCharChar0"/>
    <w:rsid w:val="00870AD9"/>
    <w:rPr>
      <w:rFonts w:eastAsia="宋体"/>
      <w:i/>
      <w:color w:val="0000FF"/>
      <w:sz w:val="21"/>
      <w:lang w:val="en-US" w:eastAsia="zh-CN" w:bidi="ar-SA"/>
    </w:rPr>
  </w:style>
  <w:style w:type="paragraph" w:customStyle="1" w:styleId="CharCharChar1">
    <w:name w:val="图号 Char Char Char"/>
    <w:basedOn w:val="a3"/>
    <w:link w:val="CharCharCharChar1"/>
    <w:rsid w:val="00870AD9"/>
    <w:pPr>
      <w:spacing w:before="105" w:line="360" w:lineRule="auto"/>
      <w:jc w:val="center"/>
    </w:pPr>
    <w:rPr>
      <w:rFonts w:ascii="Arial" w:hAnsi="Arial"/>
      <w:sz w:val="18"/>
      <w:szCs w:val="18"/>
    </w:rPr>
  </w:style>
  <w:style w:type="character" w:customStyle="1" w:styleId="CharCharCharChar1">
    <w:name w:val="图号 Char Char Char Char"/>
    <w:basedOn w:val="a5"/>
    <w:link w:val="CharCharChar1"/>
    <w:rsid w:val="00870AD9"/>
    <w:rPr>
      <w:rFonts w:ascii="Arial" w:eastAsia="宋体" w:hAnsi="Arial"/>
      <w:sz w:val="18"/>
      <w:szCs w:val="18"/>
      <w:lang w:val="en-US" w:eastAsia="zh-CN" w:bidi="ar-SA"/>
    </w:rPr>
  </w:style>
  <w:style w:type="paragraph" w:customStyle="1" w:styleId="CharCharCharCharCharCharCharChar">
    <w:name w:val="表格文本 Char Char Char Char Char Char Char Char"/>
    <w:basedOn w:val="a3"/>
    <w:link w:val="CharCharCharCharCharCharCharCharChar"/>
    <w:rsid w:val="00870AD9"/>
    <w:pPr>
      <w:tabs>
        <w:tab w:val="decimal" w:pos="0"/>
      </w:tabs>
    </w:pPr>
    <w:rPr>
      <w:rFonts w:ascii="Arial" w:hAnsi="Arial"/>
      <w:noProof/>
      <w:sz w:val="21"/>
      <w:szCs w:val="21"/>
    </w:rPr>
  </w:style>
  <w:style w:type="character" w:customStyle="1" w:styleId="CharCharCharCharCharCharCharCharChar">
    <w:name w:val="表格文本 Char Char Char Char Char Char Char Char Char"/>
    <w:basedOn w:val="a5"/>
    <w:link w:val="CharCharCharCharCharCharCharChar"/>
    <w:rsid w:val="00870AD9"/>
    <w:rPr>
      <w:rFonts w:ascii="Arial" w:eastAsia="宋体" w:hAnsi="Arial"/>
      <w:noProof/>
      <w:sz w:val="21"/>
      <w:szCs w:val="21"/>
      <w:lang w:val="en-US" w:eastAsia="zh-CN" w:bidi="ar-SA"/>
    </w:rPr>
  </w:style>
  <w:style w:type="character" w:customStyle="1" w:styleId="3Char3Char">
    <w:name w:val="标题 3 Char3 Char"/>
    <w:aliases w:val="Char Char2 Char,Char Char Char1 Char, Char Char Char1 Char,heading 3 Char Char Char Char1,heading 3 Char Char2 Char,标题 3 Char1 Char1 Char,Char Char Char Char1 Char,heading 3 Char Char Char Char Char Char,标题 3 Char2 Char Char"/>
    <w:basedOn w:val="a5"/>
    <w:rsid w:val="00870AD9"/>
    <w:rPr>
      <w:rFonts w:eastAsia="宋体"/>
      <w:sz w:val="22"/>
      <w:szCs w:val="22"/>
      <w:lang w:val="en-US" w:eastAsia="zh-CN" w:bidi="ar-SA"/>
    </w:rPr>
  </w:style>
  <w:style w:type="paragraph" w:customStyle="1" w:styleId="WordProCharCharChar">
    <w:name w:val="正文首行缩进(WordPro) Char Char Char"/>
    <w:basedOn w:val="a3"/>
    <w:link w:val="WordProCharCharCharChar"/>
    <w:rsid w:val="00870AD9"/>
    <w:pPr>
      <w:widowControl/>
      <w:spacing w:before="105"/>
      <w:ind w:left="1134"/>
    </w:pPr>
    <w:rPr>
      <w:sz w:val="21"/>
    </w:rPr>
  </w:style>
  <w:style w:type="character" w:customStyle="1" w:styleId="WordProCharCharCharChar">
    <w:name w:val="正文首行缩进(WordPro) Char Char Char Char"/>
    <w:basedOn w:val="a5"/>
    <w:link w:val="WordProCharCharChar"/>
    <w:rsid w:val="00870AD9"/>
    <w:rPr>
      <w:rFonts w:eastAsia="宋体"/>
      <w:sz w:val="21"/>
      <w:lang w:val="en-US" w:eastAsia="zh-CN" w:bidi="ar-SA"/>
    </w:rPr>
  </w:style>
  <w:style w:type="paragraph" w:customStyle="1" w:styleId="TableDescription">
    <w:name w:val="Table Description"/>
    <w:next w:val="a3"/>
    <w:rsid w:val="00870AD9"/>
    <w:pPr>
      <w:keepNext/>
      <w:snapToGrid w:val="0"/>
      <w:spacing w:before="160" w:after="80"/>
      <w:ind w:firstLine="1701"/>
      <w:jc w:val="center"/>
    </w:pPr>
    <w:rPr>
      <w:rFonts w:ascii="Arial" w:eastAsia="黑体" w:hAnsi="Arial" w:cs="Arial"/>
      <w:sz w:val="18"/>
      <w:szCs w:val="18"/>
    </w:rPr>
  </w:style>
  <w:style w:type="paragraph" w:customStyle="1" w:styleId="21">
    <w:name w:val="正文2"/>
    <w:basedOn w:val="a3"/>
    <w:rsid w:val="00870AD9"/>
    <w:pPr>
      <w:keepNext w:val="0"/>
      <w:spacing w:line="360" w:lineRule="auto"/>
      <w:ind w:left="2267" w:hanging="1984"/>
      <w:jc w:val="both"/>
    </w:pPr>
    <w:rPr>
      <w:sz w:val="21"/>
      <w:szCs w:val="21"/>
    </w:rPr>
  </w:style>
  <w:style w:type="paragraph" w:customStyle="1" w:styleId="50">
    <w:name w:val="正文5"/>
    <w:basedOn w:val="a3"/>
    <w:rsid w:val="00870AD9"/>
    <w:pPr>
      <w:keepNext w:val="0"/>
      <w:spacing w:line="360" w:lineRule="auto"/>
      <w:ind w:left="2268"/>
      <w:jc w:val="both"/>
    </w:pPr>
    <w:rPr>
      <w:sz w:val="21"/>
      <w:szCs w:val="21"/>
    </w:rPr>
  </w:style>
  <w:style w:type="paragraph" w:customStyle="1" w:styleId="Char1Char">
    <w:name w:val=" Char1 Char"/>
    <w:basedOn w:val="a3"/>
    <w:rsid w:val="00870AD9"/>
    <w:pPr>
      <w:keepNext w:val="0"/>
      <w:autoSpaceDE/>
      <w:autoSpaceDN/>
      <w:adjustRightInd/>
      <w:jc w:val="both"/>
    </w:pPr>
    <w:rPr>
      <w:rFonts w:ascii="Tahoma" w:hAnsi="Tahoma"/>
      <w:kern w:val="2"/>
      <w:sz w:val="24"/>
    </w:rPr>
  </w:style>
  <w:style w:type="paragraph" w:customStyle="1" w:styleId="FigureText">
    <w:name w:val="Figure Text"/>
    <w:rsid w:val="00870AD9"/>
    <w:pPr>
      <w:snapToGrid w:val="0"/>
      <w:jc w:val="both"/>
    </w:pPr>
    <w:rPr>
      <w:rFonts w:ascii="Arial" w:eastAsia="楷体_GB2312" w:hAnsi="Arial" w:cs="Arial"/>
      <w:noProof/>
      <w:sz w:val="18"/>
      <w:szCs w:val="18"/>
    </w:rPr>
  </w:style>
  <w:style w:type="paragraph" w:customStyle="1" w:styleId="Char3">
    <w:name w:val="图号 Char"/>
    <w:basedOn w:val="a3"/>
    <w:link w:val="CharChar1"/>
    <w:rsid w:val="00870AD9"/>
    <w:pPr>
      <w:spacing w:before="105" w:line="360" w:lineRule="auto"/>
      <w:jc w:val="center"/>
    </w:pPr>
    <w:rPr>
      <w:rFonts w:ascii="Arial" w:hAnsi="Arial"/>
      <w:sz w:val="18"/>
      <w:szCs w:val="18"/>
    </w:rPr>
  </w:style>
  <w:style w:type="character" w:customStyle="1" w:styleId="CharChar1">
    <w:name w:val="图号 Char Char"/>
    <w:basedOn w:val="a5"/>
    <w:link w:val="Char3"/>
    <w:rsid w:val="00870AD9"/>
    <w:rPr>
      <w:rFonts w:ascii="Arial" w:eastAsia="宋体" w:hAnsi="Arial"/>
      <w:sz w:val="18"/>
      <w:szCs w:val="18"/>
      <w:lang w:val="en-US" w:eastAsia="zh-CN" w:bidi="ar-SA"/>
    </w:rPr>
  </w:style>
  <w:style w:type="character" w:customStyle="1" w:styleId="3Char">
    <w:name w:val="标题 3 Char"/>
    <w:basedOn w:val="a5"/>
    <w:rsid w:val="00870AD9"/>
    <w:rPr>
      <w:rFonts w:eastAsia="宋体"/>
      <w:b/>
      <w:sz w:val="24"/>
      <w:lang w:val="en-US" w:eastAsia="zh-CN" w:bidi="ar-SA"/>
    </w:rPr>
  </w:style>
  <w:style w:type="paragraph" w:customStyle="1" w:styleId="afff2">
    <w:name w:val="编号文本"/>
    <w:basedOn w:val="a3"/>
    <w:rsid w:val="00870AD9"/>
    <w:pPr>
      <w:keepNext w:val="0"/>
      <w:numPr>
        <w:numId w:val="4"/>
      </w:numPr>
      <w:autoSpaceDE/>
      <w:autoSpaceDN/>
      <w:adjustRightInd/>
      <w:spacing w:line="360" w:lineRule="auto"/>
      <w:jc w:val="both"/>
    </w:pPr>
    <w:rPr>
      <w:sz w:val="24"/>
      <w:szCs w:val="24"/>
    </w:rPr>
  </w:style>
  <w:style w:type="paragraph" w:customStyle="1" w:styleId="afff3">
    <w:name w:val="样式 图号 + 五号"/>
    <w:basedOn w:val="Char3"/>
    <w:rsid w:val="00870AD9"/>
    <w:rPr>
      <w:sz w:val="21"/>
    </w:rPr>
  </w:style>
  <w:style w:type="character" w:customStyle="1" w:styleId="31">
    <w:name w:val="正文首行缩进3"/>
    <w:aliases w:val="正文首行缩进12,正文首行缩进 Char Char Char Char Char Char12,正文首行缩进 Char Char Char Char Char Char Char Char Char Char1 Char Char Char Char2"/>
    <w:basedOn w:val="a5"/>
    <w:rsid w:val="00870AD9"/>
    <w:rPr>
      <w:rFonts w:eastAsia="宋体"/>
      <w:sz w:val="24"/>
      <w:lang w:val="en-US" w:eastAsia="zh-CN" w:bidi="ar-SA"/>
    </w:rPr>
  </w:style>
  <w:style w:type="character" w:customStyle="1" w:styleId="CharCharCharCharCharCharCharCharCharCharCharCharCharCharCharCharChar">
    <w:name w:val="正文首行缩进 Char Char Char Char Char Char Char Char Char Char Char Char Char Char Char Char Char"/>
    <w:aliases w:val="正文首行缩进 Char Char Char Char Char Char Char Char Char Char1 Char Char Char Char Char Char Char Char Char Char Ch,正文首行缩进 Char Char Char Char Char Char1,正文首行缩进1"/>
    <w:basedOn w:val="a5"/>
    <w:rsid w:val="00870AD9"/>
    <w:rPr>
      <w:rFonts w:ascii="Arial" w:eastAsia="宋体" w:hAnsi="Arial"/>
      <w:sz w:val="21"/>
      <w:szCs w:val="21"/>
      <w:lang w:val="en-US" w:eastAsia="zh-CN" w:bidi="ar-SA"/>
    </w:rPr>
  </w:style>
  <w:style w:type="character" w:customStyle="1" w:styleId="CharCharCharCharCharCharCharCharCharCharCharCharCharCharCharCharChar11CharChar">
    <w:name w:val="正文首行缩进 Char Char Char Char Char Char Char Char Char Char Char Char Char Char Char Char Char11 Char Char"/>
    <w:aliases w:val="正文首行缩进1 Char Char Char Char"/>
    <w:basedOn w:val="a5"/>
    <w:rsid w:val="00870AD9"/>
    <w:rPr>
      <w:rFonts w:ascii="Arial" w:eastAsia="宋体" w:hAnsi="Arial"/>
      <w:sz w:val="21"/>
      <w:szCs w:val="21"/>
      <w:lang w:val="en-US" w:eastAsia="zh-CN" w:bidi="ar-SA"/>
    </w:rPr>
  </w:style>
  <w:style w:type="paragraph" w:customStyle="1" w:styleId="figuredescriptionwithoutautonumbering">
    <w:name w:val="figure description without auto numbering"/>
    <w:basedOn w:val="a3"/>
    <w:autoRedefine/>
    <w:rsid w:val="00870AD9"/>
    <w:pPr>
      <w:keepNext w:val="0"/>
      <w:widowControl/>
      <w:spacing w:before="105" w:line="360" w:lineRule="auto"/>
      <w:ind w:firstLine="425"/>
      <w:jc w:val="center"/>
    </w:pPr>
    <w:rPr>
      <w:sz w:val="21"/>
    </w:rPr>
  </w:style>
  <w:style w:type="character" w:customStyle="1" w:styleId="Char1CharCharCharChar">
    <w:name w:val="正文首行缩进 Char1 Char Char Char Char"/>
    <w:aliases w:val="正文首行缩进 Char Char Char Char Char Char,正文首行缩进 Char1 Char Char Char Char Char Char,正文首行缩进 Char Char Char Char Char Char Char Char Char Cha"/>
    <w:basedOn w:val="a5"/>
    <w:rsid w:val="00870AD9"/>
    <w:rPr>
      <w:rFonts w:ascii="Arial" w:eastAsia="宋体" w:hAnsi="Arial"/>
      <w:sz w:val="21"/>
      <w:szCs w:val="21"/>
      <w:lang w:val="en-US" w:eastAsia="zh-CN" w:bidi="ar-SA"/>
    </w:rPr>
  </w:style>
  <w:style w:type="paragraph" w:customStyle="1" w:styleId="CharCharCharCharChar">
    <w:name w:val="表格文本 Char Char Char Char Char"/>
    <w:basedOn w:val="a3"/>
    <w:rsid w:val="00870AD9"/>
    <w:pPr>
      <w:tabs>
        <w:tab w:val="decimal" w:pos="0"/>
      </w:tabs>
    </w:pPr>
    <w:rPr>
      <w:rFonts w:ascii="Arial" w:hAnsi="Arial"/>
      <w:noProof/>
      <w:sz w:val="21"/>
      <w:szCs w:val="21"/>
    </w:rPr>
  </w:style>
  <w:style w:type="paragraph" w:customStyle="1" w:styleId="afff4">
    <w:name w:val="±íÍ·ÑùÊ½"/>
    <w:basedOn w:val="a3"/>
    <w:rsid w:val="00870AD9"/>
    <w:pPr>
      <w:keepNext w:val="0"/>
      <w:widowControl/>
      <w:overflowPunct w:val="0"/>
      <w:jc w:val="center"/>
      <w:textAlignment w:val="baseline"/>
    </w:pPr>
    <w:rPr>
      <w:b/>
      <w:sz w:val="18"/>
    </w:rPr>
  </w:style>
  <w:style w:type="paragraph" w:customStyle="1" w:styleId="afff5">
    <w:name w:val="±í¸ñÎÄ±¾"/>
    <w:basedOn w:val="a3"/>
    <w:rsid w:val="00870AD9"/>
    <w:pPr>
      <w:keepNext w:val="0"/>
      <w:widowControl/>
      <w:tabs>
        <w:tab w:val="decimal" w:pos="0"/>
      </w:tabs>
      <w:overflowPunct w:val="0"/>
      <w:textAlignment w:val="baseline"/>
    </w:pPr>
    <w:rPr>
      <w:sz w:val="18"/>
    </w:rPr>
  </w:style>
  <w:style w:type="paragraph" w:customStyle="1" w:styleId="afff6">
    <w:name w:val="È±Ê¡ÎÄ±¾"/>
    <w:basedOn w:val="a3"/>
    <w:rsid w:val="00870AD9"/>
    <w:pPr>
      <w:keepNext w:val="0"/>
      <w:widowControl/>
      <w:overflowPunct w:val="0"/>
      <w:spacing w:line="360" w:lineRule="auto"/>
      <w:textAlignment w:val="baseline"/>
    </w:pPr>
    <w:rPr>
      <w:sz w:val="21"/>
    </w:rPr>
  </w:style>
  <w:style w:type="paragraph" w:customStyle="1" w:styleId="chaptertitle">
    <w:name w:val="chapter title"/>
    <w:basedOn w:val="a3"/>
    <w:autoRedefine/>
    <w:rsid w:val="00870AD9"/>
    <w:pPr>
      <w:widowControl/>
      <w:tabs>
        <w:tab w:val="left" w:pos="0"/>
      </w:tabs>
      <w:spacing w:before="300" w:after="300" w:line="360" w:lineRule="auto"/>
      <w:jc w:val="center"/>
    </w:pPr>
    <w:rPr>
      <w:rFonts w:ascii="Arial" w:hAnsi="Arial"/>
      <w:sz w:val="30"/>
    </w:rPr>
  </w:style>
  <w:style w:type="paragraph" w:customStyle="1" w:styleId="afff7">
    <w:name w:val="±àÐ´½¨Òé"/>
    <w:basedOn w:val="a3"/>
    <w:rsid w:val="00870AD9"/>
    <w:pPr>
      <w:keepNext w:val="0"/>
      <w:widowControl/>
      <w:overflowPunct w:val="0"/>
      <w:spacing w:line="360" w:lineRule="auto"/>
      <w:ind w:left="1134"/>
      <w:textAlignment w:val="baseline"/>
    </w:pPr>
    <w:rPr>
      <w:i/>
      <w:color w:val="0000FF"/>
      <w:sz w:val="21"/>
    </w:rPr>
  </w:style>
  <w:style w:type="paragraph" w:customStyle="1" w:styleId="documenttitle">
    <w:name w:val="document title"/>
    <w:basedOn w:val="a3"/>
    <w:autoRedefine/>
    <w:rsid w:val="00870AD9"/>
    <w:pPr>
      <w:widowControl/>
      <w:tabs>
        <w:tab w:val="left" w:pos="0"/>
      </w:tabs>
      <w:spacing w:before="300" w:after="300" w:line="360" w:lineRule="auto"/>
      <w:jc w:val="center"/>
      <w:outlineLvl w:val="0"/>
    </w:pPr>
    <w:rPr>
      <w:rFonts w:ascii="Arial" w:hAnsi="Arial"/>
      <w:sz w:val="30"/>
    </w:rPr>
  </w:style>
  <w:style w:type="paragraph" w:customStyle="1" w:styleId="afff8">
    <w:name w:val="ÕýÎÄÊ×ÐÐËõ½ø"/>
    <w:basedOn w:val="a3"/>
    <w:rsid w:val="00870AD9"/>
    <w:pPr>
      <w:keepNext w:val="0"/>
      <w:widowControl/>
      <w:overflowPunct w:val="0"/>
      <w:spacing w:line="360" w:lineRule="auto"/>
      <w:ind w:left="1134"/>
      <w:textAlignment w:val="baseline"/>
    </w:pPr>
    <w:rPr>
      <w:sz w:val="21"/>
    </w:rPr>
  </w:style>
  <w:style w:type="character" w:customStyle="1" w:styleId="Char13">
    <w:name w:val="正文首行缩进 Char13"/>
    <w:aliases w:val="正文首行缩进 Char Char3,正文首行缩进 Char1 Char Char3,正文首行缩进 Char Char Char Char3,正文首行缩进 Char1 Char Char Char Char3,正文首行缩进 Char Char Char Char Char Char3,正文首行缩进 Char Char1 Char Char Char4,正文首行缩进 Char1 Char1 Char Char Char1,正文首行缩进1 Char1"/>
    <w:basedOn w:val="a5"/>
    <w:rsid w:val="00870AD9"/>
    <w:rPr>
      <w:rFonts w:ascii="Arial" w:eastAsia="宋体" w:hAnsi="Arial"/>
      <w:sz w:val="21"/>
      <w:szCs w:val="21"/>
      <w:lang w:val="en-US" w:eastAsia="zh-CN" w:bidi="ar-SA"/>
    </w:rPr>
  </w:style>
  <w:style w:type="paragraph" w:customStyle="1" w:styleId="3heading3CharChar">
    <w:name w:val="样式 标题 3heading 3 + (西文) 宋体 Char Char"/>
    <w:basedOn w:val="3"/>
    <w:next w:val="a4"/>
    <w:link w:val="3heading3CharCharChar"/>
    <w:rsid w:val="00870AD9"/>
    <w:pPr>
      <w:keepLines w:val="0"/>
      <w:widowControl/>
      <w:numPr>
        <w:ilvl w:val="0"/>
        <w:numId w:val="0"/>
      </w:numPr>
      <w:tabs>
        <w:tab w:val="num" w:pos="360"/>
      </w:tabs>
      <w:autoSpaceDE w:val="0"/>
      <w:autoSpaceDN w:val="0"/>
      <w:spacing w:before="240" w:after="240" w:line="240" w:lineRule="auto"/>
      <w:ind w:left="720" w:hanging="720"/>
    </w:pPr>
    <w:rPr>
      <w:rFonts w:ascii="宋体" w:hAnsi="宋体"/>
      <w:bCs w:val="0"/>
      <w:kern w:val="0"/>
      <w:szCs w:val="24"/>
    </w:rPr>
  </w:style>
  <w:style w:type="character" w:customStyle="1" w:styleId="3heading3CharCharChar">
    <w:name w:val="样式 标题 3heading 3 + (西文) 宋体 Char Char Char"/>
    <w:basedOn w:val="a5"/>
    <w:link w:val="3heading3CharChar"/>
    <w:rsid w:val="00870AD9"/>
    <w:rPr>
      <w:rFonts w:ascii="宋体" w:eastAsia="黑体" w:hAnsi="宋体"/>
      <w:sz w:val="24"/>
      <w:szCs w:val="24"/>
      <w:lang w:val="en-US" w:eastAsia="zh-CN" w:bidi="ar-SA"/>
    </w:rPr>
  </w:style>
  <w:style w:type="character" w:styleId="afff9">
    <w:name w:val="FollowedHyperlink"/>
    <w:basedOn w:val="a5"/>
    <w:rsid w:val="00870AD9"/>
    <w:rPr>
      <w:color w:val="800080"/>
      <w:u w:val="single"/>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basedOn w:val="a5"/>
    <w:rsid w:val="00870AD9"/>
    <w:rPr>
      <w:rFonts w:ascii="Arial" w:eastAsia="宋体" w:hAnsi="Arial"/>
      <w:sz w:val="21"/>
      <w:szCs w:val="21"/>
      <w:lang w:val="en-US" w:eastAsia="zh-CN" w:bidi="ar-SA"/>
    </w:rPr>
  </w:style>
  <w:style w:type="character" w:customStyle="1" w:styleId="CharCharCharChar11Char">
    <w:name w:val="正文首行缩进 Char Char Char Char11 Char"/>
    <w:basedOn w:val="a5"/>
    <w:rsid w:val="00870AD9"/>
    <w:rPr>
      <w:rFonts w:ascii="Arial" w:eastAsia="宋体" w:hAnsi="Arial"/>
      <w:sz w:val="21"/>
      <w:szCs w:val="21"/>
      <w:lang w:val="en-US" w:eastAsia="zh-CN" w:bidi="ar-SA"/>
    </w:rPr>
  </w:style>
  <w:style w:type="paragraph" w:customStyle="1" w:styleId="CharCharCharCharCharChar">
    <w:name w:val="表格文本 Char Char Char Char Char Char"/>
    <w:basedOn w:val="a3"/>
    <w:rsid w:val="00870AD9"/>
    <w:pPr>
      <w:tabs>
        <w:tab w:val="decimal" w:pos="0"/>
      </w:tabs>
    </w:pPr>
    <w:rPr>
      <w:rFonts w:ascii="Arial" w:hAnsi="Arial"/>
      <w:noProof/>
      <w:sz w:val="21"/>
      <w:szCs w:val="21"/>
    </w:rPr>
  </w:style>
  <w:style w:type="character" w:customStyle="1" w:styleId="310">
    <w:name w:val="标题 31"/>
    <w:aliases w:val="Char1,Char Char1, Char Char1,heading 3 Char Char1,heading 3 Char1, Char Char Char"/>
    <w:basedOn w:val="a5"/>
    <w:rsid w:val="00870AD9"/>
    <w:rPr>
      <w:rFonts w:eastAsia="宋体"/>
      <w:sz w:val="22"/>
      <w:szCs w:val="22"/>
      <w:lang w:val="en-US" w:eastAsia="zh-CN" w:bidi="ar-SA"/>
    </w:rPr>
  </w:style>
  <w:style w:type="character" w:customStyle="1" w:styleId="Char10">
    <w:name w:val="正文首行缩进 Char1"/>
    <w:aliases w:val="正文首行缩进 Char Char,正文首行缩进 Char1 Char Char,正文首行缩进 Char Char Char Char,正文首行缩进 Char1 Char Char Char Char1 Char Char Char,正文首行缩进 Char Char Char1 Char Char Char Char Char Char,正文首行缩进 Char Char Char Char Char Char2 Char Char Char Char Char"/>
    <w:basedOn w:val="a5"/>
    <w:rsid w:val="00870AD9"/>
    <w:rPr>
      <w:rFonts w:ascii="Arial" w:eastAsia="宋体" w:hAnsi="Arial"/>
      <w:sz w:val="21"/>
      <w:szCs w:val="21"/>
      <w:lang w:val="en-US" w:eastAsia="zh-CN" w:bidi="ar-SA"/>
    </w:rPr>
  </w:style>
  <w:style w:type="character" w:customStyle="1" w:styleId="Char1Char0">
    <w:name w:val="Char1 Char"/>
    <w:aliases w:val=" Char Char1 Char,heading 3 Char1 Char"/>
    <w:basedOn w:val="a5"/>
    <w:rsid w:val="00870AD9"/>
    <w:rPr>
      <w:rFonts w:eastAsia="宋体"/>
      <w:sz w:val="22"/>
      <w:szCs w:val="22"/>
      <w:lang w:val="en-US" w:eastAsia="zh-CN" w:bidi="ar-SA"/>
    </w:rPr>
  </w:style>
  <w:style w:type="character" w:customStyle="1" w:styleId="Char5">
    <w:name w:val="正文首行缩进 Char"/>
    <w:aliases w:val="正文首行缩进 Char1 Char,正文首行缩进 Char Char Char,正文首行缩进 Char1 Char Char Char,正文首行缩进 Char Char Char Char Char,正文首行缩进 Char1 Char Char Char Char1 Char Char Char Char,正文首行缩进 Char Char Char1 Char Char Char Char Char Char Char"/>
    <w:basedOn w:val="a5"/>
    <w:rsid w:val="00870AD9"/>
    <w:rPr>
      <w:rFonts w:ascii="Arial" w:eastAsia="宋体" w:hAnsi="Arial"/>
      <w:sz w:val="21"/>
      <w:szCs w:val="21"/>
      <w:lang w:val="en-US" w:eastAsia="zh-CN" w:bidi="ar-SA"/>
    </w:rPr>
  </w:style>
  <w:style w:type="paragraph" w:customStyle="1" w:styleId="CharCharCharCharCharCharChar">
    <w:name w:val="表格文本 Char Char Char Char Char Char Char"/>
    <w:basedOn w:val="a3"/>
    <w:rsid w:val="00870AD9"/>
    <w:pPr>
      <w:tabs>
        <w:tab w:val="decimal" w:pos="0"/>
      </w:tabs>
    </w:pPr>
    <w:rPr>
      <w:rFonts w:ascii="Arial" w:hAnsi="Arial"/>
      <w:noProof/>
      <w:sz w:val="21"/>
      <w:szCs w:val="21"/>
    </w:rPr>
  </w:style>
  <w:style w:type="character" w:customStyle="1" w:styleId="noticed1">
    <w:name w:val="noticed1"/>
    <w:basedOn w:val="a5"/>
    <w:rsid w:val="00870AD9"/>
    <w:rPr>
      <w:color w:val="FF0000"/>
    </w:rPr>
  </w:style>
  <w:style w:type="character" w:customStyle="1" w:styleId="bodytext">
    <w:name w:val="bodytext"/>
    <w:basedOn w:val="a5"/>
    <w:rsid w:val="00870AD9"/>
  </w:style>
  <w:style w:type="character" w:styleId="afffa">
    <w:name w:val="annotation reference"/>
    <w:basedOn w:val="a5"/>
    <w:semiHidden/>
    <w:rsid w:val="00A524FB"/>
    <w:rPr>
      <w:sz w:val="21"/>
      <w:szCs w:val="21"/>
    </w:rPr>
  </w:style>
  <w:style w:type="paragraph" w:styleId="afffb">
    <w:name w:val="annotation text"/>
    <w:basedOn w:val="a3"/>
    <w:semiHidden/>
    <w:rsid w:val="00A524FB"/>
  </w:style>
  <w:style w:type="paragraph" w:styleId="afffc">
    <w:name w:val="annotation subject"/>
    <w:basedOn w:val="afffb"/>
    <w:next w:val="afffb"/>
    <w:semiHidden/>
    <w:rsid w:val="00A524FB"/>
    <w:rPr>
      <w:b/>
      <w:bCs/>
    </w:rPr>
  </w:style>
  <w:style w:type="paragraph" w:styleId="afffd">
    <w:name w:val="Balloon Text"/>
    <w:basedOn w:val="a3"/>
    <w:semiHidden/>
    <w:rsid w:val="00A524FB"/>
    <w:rPr>
      <w:sz w:val="18"/>
      <w:szCs w:val="18"/>
    </w:rPr>
  </w:style>
  <w:style w:type="character" w:customStyle="1" w:styleId="41Char">
    <w:name w:val="正文首行缩进41 Char"/>
    <w:aliases w:val="正文首行缩进221 Char,正文首行缩进1111 Char,正文首行缩进21111 Char,正文首行缩进 Char Char Char Char Char Char Char Char Char Char Char Char Char Char Char Char Char11 Char Char Char111 Char,正文首行缩进 Char1111 Char,正文首行缩进 Char Char111 Char"/>
    <w:basedOn w:val="a5"/>
    <w:rsid w:val="00E10871"/>
    <w:rPr>
      <w:rFonts w:ascii="Arial" w:eastAsia="宋体" w:hAnsi="Arial"/>
      <w:sz w:val="21"/>
      <w:szCs w:val="21"/>
      <w:lang w:val="en-US" w:eastAsia="zh-CN" w:bidi="ar-SA"/>
    </w:rPr>
  </w:style>
</w:styles>
</file>

<file path=word/webSettings.xml><?xml version="1.0" encoding="utf-8"?>
<w:webSettings xmlns:r="http://schemas.openxmlformats.org/officeDocument/2006/relationships" xmlns:w="http://schemas.openxmlformats.org/wordprocessingml/2006/main">
  <w:divs>
    <w:div w:id="20824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6.emf"/><Relationship Id="rId39" Type="http://schemas.openxmlformats.org/officeDocument/2006/relationships/image" Target="media/image23.emf"/><Relationship Id="rId21" Type="http://schemas.openxmlformats.org/officeDocument/2006/relationships/image" Target="media/image13.emf"/><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27.emf"/><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adc.com?token=xxxxxxx&amp;subscriberID=****" TargetMode="External"/><Relationship Id="rId17" Type="http://schemas.openxmlformats.org/officeDocument/2006/relationships/image" Target="media/image9.emf"/><Relationship Id="rId25" Type="http://schemas.openxmlformats.org/officeDocument/2006/relationships/image" Target="NULL"/><Relationship Id="rId33" Type="http://schemas.openxmlformats.org/officeDocument/2006/relationships/image" Target="media/image20.emf"/><Relationship Id="rId38" Type="http://schemas.openxmlformats.org/officeDocument/2006/relationships/oleObject" Target="embeddings/oleObject6.bin"/><Relationship Id="rId46"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8.emf"/><Relationship Id="rId41" Type="http://schemas.openxmlformats.org/officeDocument/2006/relationships/image" Target="media/image24.emf"/><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oleObject" Target="embeddings/oleObject3.bin"/><Relationship Id="rId37" Type="http://schemas.openxmlformats.org/officeDocument/2006/relationships/image" Target="media/image22.emf"/><Relationship Id="rId40" Type="http://schemas.openxmlformats.org/officeDocument/2006/relationships/oleObject" Target="embeddings/oleObject7.bin"/><Relationship Id="rId45" Type="http://schemas.openxmlformats.org/officeDocument/2006/relationships/image" Target="media/image26.emf"/><Relationship Id="rId53"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comments" Target="comments.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header" Target="header1.xml"/><Relationship Id="rId10" Type="http://schemas.openxmlformats.org/officeDocument/2006/relationships/hyperlink" Target="http://10.0.0.100:8088/IfSoapDemo?wsdl" TargetMode="External"/><Relationship Id="rId19" Type="http://schemas.openxmlformats.org/officeDocument/2006/relationships/image" Target="media/image11.emf"/><Relationship Id="rId31" Type="http://schemas.openxmlformats.org/officeDocument/2006/relationships/image" Target="media/image19.emf"/><Relationship Id="rId44" Type="http://schemas.openxmlformats.org/officeDocument/2006/relationships/oleObject" Target="embeddings/oleObject9.bin"/><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7.emf"/><Relationship Id="rId30" Type="http://schemas.openxmlformats.org/officeDocument/2006/relationships/oleObject" Target="embeddings/oleObject2.bin"/><Relationship Id="rId35" Type="http://schemas.openxmlformats.org/officeDocument/2006/relationships/image" Target="media/image21.wmf"/><Relationship Id="rId43" Type="http://schemas.openxmlformats.org/officeDocument/2006/relationships/image" Target="media/image25.emf"/><Relationship Id="rId48" Type="http://schemas.openxmlformats.org/officeDocument/2006/relationships/oleObject" Target="embeddings/oleObject11.bin"/><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4320;&#21457;&#32032;&#26448;\04-&#39564;&#25910;&#25351;&#21335;&#20889;&#20316;&#27169;&#26495;\&#39564;&#25910;&#25163;&#20876;Word%20XP&#20013;&#25991;&#27169;&#29256;(V0.02)\&#31532;&#20108;&#37096;&#20998;%20&#25805;&#20316;&#25351;&#24341;&#65288;&#20845;&#20301;&#32534;&#21495;&#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第二部分 操作指引（六位编号）.dot</Template>
  <TotalTime>0</TotalTime>
  <Pages>72</Pages>
  <Words>6825</Words>
  <Characters>38907</Characters>
  <Application>Microsoft Office Word</Application>
  <DocSecurity>0</DocSecurity>
  <Lines>324</Lines>
  <Paragraphs>91</Paragraphs>
  <ScaleCrop>false</ScaleCrop>
  <Company>Huawei Technologies Co.,Ltd.</Company>
  <LinksUpToDate>false</LinksUpToDate>
  <CharactersWithSpaces>45641</CharactersWithSpaces>
  <SharedDoc>false</SharedDoc>
  <HLinks>
    <vt:vector size="348" baseType="variant">
      <vt:variant>
        <vt:i4>7405611</vt:i4>
      </vt:variant>
      <vt:variant>
        <vt:i4>345</vt:i4>
      </vt:variant>
      <vt:variant>
        <vt:i4>0</vt:i4>
      </vt:variant>
      <vt:variant>
        <vt:i4>5</vt:i4>
      </vt:variant>
      <vt:variant>
        <vt:lpwstr>http://www.adc.com/?token=xxxxxxx&amp;subscriberID=****</vt:lpwstr>
      </vt:variant>
      <vt:variant>
        <vt:lpwstr/>
      </vt:variant>
      <vt:variant>
        <vt:i4>6553719</vt:i4>
      </vt:variant>
      <vt:variant>
        <vt:i4>342</vt:i4>
      </vt:variant>
      <vt:variant>
        <vt:i4>0</vt:i4>
      </vt:variant>
      <vt:variant>
        <vt:i4>5</vt:i4>
      </vt:variant>
      <vt:variant>
        <vt:lpwstr>http://10.0.0.100:8088/IfSoapDemo?wsdl</vt:lpwstr>
      </vt:variant>
      <vt:variant>
        <vt:lpwstr/>
      </vt:variant>
      <vt:variant>
        <vt:i4>1441850</vt:i4>
      </vt:variant>
      <vt:variant>
        <vt:i4>329</vt:i4>
      </vt:variant>
      <vt:variant>
        <vt:i4>0</vt:i4>
      </vt:variant>
      <vt:variant>
        <vt:i4>5</vt:i4>
      </vt:variant>
      <vt:variant>
        <vt:lpwstr/>
      </vt:variant>
      <vt:variant>
        <vt:lpwstr>_Toc166594465</vt:lpwstr>
      </vt:variant>
      <vt:variant>
        <vt:i4>1441850</vt:i4>
      </vt:variant>
      <vt:variant>
        <vt:i4>323</vt:i4>
      </vt:variant>
      <vt:variant>
        <vt:i4>0</vt:i4>
      </vt:variant>
      <vt:variant>
        <vt:i4>5</vt:i4>
      </vt:variant>
      <vt:variant>
        <vt:lpwstr/>
      </vt:variant>
      <vt:variant>
        <vt:lpwstr>_Toc166594464</vt:lpwstr>
      </vt:variant>
      <vt:variant>
        <vt:i4>1441850</vt:i4>
      </vt:variant>
      <vt:variant>
        <vt:i4>317</vt:i4>
      </vt:variant>
      <vt:variant>
        <vt:i4>0</vt:i4>
      </vt:variant>
      <vt:variant>
        <vt:i4>5</vt:i4>
      </vt:variant>
      <vt:variant>
        <vt:lpwstr/>
      </vt:variant>
      <vt:variant>
        <vt:lpwstr>_Toc166594463</vt:lpwstr>
      </vt:variant>
      <vt:variant>
        <vt:i4>1441850</vt:i4>
      </vt:variant>
      <vt:variant>
        <vt:i4>311</vt:i4>
      </vt:variant>
      <vt:variant>
        <vt:i4>0</vt:i4>
      </vt:variant>
      <vt:variant>
        <vt:i4>5</vt:i4>
      </vt:variant>
      <vt:variant>
        <vt:lpwstr/>
      </vt:variant>
      <vt:variant>
        <vt:lpwstr>_Toc166594462</vt:lpwstr>
      </vt:variant>
      <vt:variant>
        <vt:i4>1441850</vt:i4>
      </vt:variant>
      <vt:variant>
        <vt:i4>305</vt:i4>
      </vt:variant>
      <vt:variant>
        <vt:i4>0</vt:i4>
      </vt:variant>
      <vt:variant>
        <vt:i4>5</vt:i4>
      </vt:variant>
      <vt:variant>
        <vt:lpwstr/>
      </vt:variant>
      <vt:variant>
        <vt:lpwstr>_Toc166594461</vt:lpwstr>
      </vt:variant>
      <vt:variant>
        <vt:i4>1441850</vt:i4>
      </vt:variant>
      <vt:variant>
        <vt:i4>299</vt:i4>
      </vt:variant>
      <vt:variant>
        <vt:i4>0</vt:i4>
      </vt:variant>
      <vt:variant>
        <vt:i4>5</vt:i4>
      </vt:variant>
      <vt:variant>
        <vt:lpwstr/>
      </vt:variant>
      <vt:variant>
        <vt:lpwstr>_Toc166594460</vt:lpwstr>
      </vt:variant>
      <vt:variant>
        <vt:i4>1376314</vt:i4>
      </vt:variant>
      <vt:variant>
        <vt:i4>293</vt:i4>
      </vt:variant>
      <vt:variant>
        <vt:i4>0</vt:i4>
      </vt:variant>
      <vt:variant>
        <vt:i4>5</vt:i4>
      </vt:variant>
      <vt:variant>
        <vt:lpwstr/>
      </vt:variant>
      <vt:variant>
        <vt:lpwstr>_Toc166594459</vt:lpwstr>
      </vt:variant>
      <vt:variant>
        <vt:i4>1376314</vt:i4>
      </vt:variant>
      <vt:variant>
        <vt:i4>287</vt:i4>
      </vt:variant>
      <vt:variant>
        <vt:i4>0</vt:i4>
      </vt:variant>
      <vt:variant>
        <vt:i4>5</vt:i4>
      </vt:variant>
      <vt:variant>
        <vt:lpwstr/>
      </vt:variant>
      <vt:variant>
        <vt:lpwstr>_Toc166594458</vt:lpwstr>
      </vt:variant>
      <vt:variant>
        <vt:i4>1376314</vt:i4>
      </vt:variant>
      <vt:variant>
        <vt:i4>281</vt:i4>
      </vt:variant>
      <vt:variant>
        <vt:i4>0</vt:i4>
      </vt:variant>
      <vt:variant>
        <vt:i4>5</vt:i4>
      </vt:variant>
      <vt:variant>
        <vt:lpwstr/>
      </vt:variant>
      <vt:variant>
        <vt:lpwstr>_Toc166594457</vt:lpwstr>
      </vt:variant>
      <vt:variant>
        <vt:i4>1376314</vt:i4>
      </vt:variant>
      <vt:variant>
        <vt:i4>275</vt:i4>
      </vt:variant>
      <vt:variant>
        <vt:i4>0</vt:i4>
      </vt:variant>
      <vt:variant>
        <vt:i4>5</vt:i4>
      </vt:variant>
      <vt:variant>
        <vt:lpwstr/>
      </vt:variant>
      <vt:variant>
        <vt:lpwstr>_Toc166594456</vt:lpwstr>
      </vt:variant>
      <vt:variant>
        <vt:i4>1376314</vt:i4>
      </vt:variant>
      <vt:variant>
        <vt:i4>269</vt:i4>
      </vt:variant>
      <vt:variant>
        <vt:i4>0</vt:i4>
      </vt:variant>
      <vt:variant>
        <vt:i4>5</vt:i4>
      </vt:variant>
      <vt:variant>
        <vt:lpwstr/>
      </vt:variant>
      <vt:variant>
        <vt:lpwstr>_Toc166594455</vt:lpwstr>
      </vt:variant>
      <vt:variant>
        <vt:i4>1376314</vt:i4>
      </vt:variant>
      <vt:variant>
        <vt:i4>263</vt:i4>
      </vt:variant>
      <vt:variant>
        <vt:i4>0</vt:i4>
      </vt:variant>
      <vt:variant>
        <vt:i4>5</vt:i4>
      </vt:variant>
      <vt:variant>
        <vt:lpwstr/>
      </vt:variant>
      <vt:variant>
        <vt:lpwstr>_Toc166594454</vt:lpwstr>
      </vt:variant>
      <vt:variant>
        <vt:i4>1376314</vt:i4>
      </vt:variant>
      <vt:variant>
        <vt:i4>257</vt:i4>
      </vt:variant>
      <vt:variant>
        <vt:i4>0</vt:i4>
      </vt:variant>
      <vt:variant>
        <vt:i4>5</vt:i4>
      </vt:variant>
      <vt:variant>
        <vt:lpwstr/>
      </vt:variant>
      <vt:variant>
        <vt:lpwstr>_Toc166594453</vt:lpwstr>
      </vt:variant>
      <vt:variant>
        <vt:i4>1376314</vt:i4>
      </vt:variant>
      <vt:variant>
        <vt:i4>251</vt:i4>
      </vt:variant>
      <vt:variant>
        <vt:i4>0</vt:i4>
      </vt:variant>
      <vt:variant>
        <vt:i4>5</vt:i4>
      </vt:variant>
      <vt:variant>
        <vt:lpwstr/>
      </vt:variant>
      <vt:variant>
        <vt:lpwstr>_Toc166594452</vt:lpwstr>
      </vt:variant>
      <vt:variant>
        <vt:i4>1376314</vt:i4>
      </vt:variant>
      <vt:variant>
        <vt:i4>245</vt:i4>
      </vt:variant>
      <vt:variant>
        <vt:i4>0</vt:i4>
      </vt:variant>
      <vt:variant>
        <vt:i4>5</vt:i4>
      </vt:variant>
      <vt:variant>
        <vt:lpwstr/>
      </vt:variant>
      <vt:variant>
        <vt:lpwstr>_Toc166594451</vt:lpwstr>
      </vt:variant>
      <vt:variant>
        <vt:i4>1376314</vt:i4>
      </vt:variant>
      <vt:variant>
        <vt:i4>239</vt:i4>
      </vt:variant>
      <vt:variant>
        <vt:i4>0</vt:i4>
      </vt:variant>
      <vt:variant>
        <vt:i4>5</vt:i4>
      </vt:variant>
      <vt:variant>
        <vt:lpwstr/>
      </vt:variant>
      <vt:variant>
        <vt:lpwstr>_Toc166594450</vt:lpwstr>
      </vt:variant>
      <vt:variant>
        <vt:i4>1310778</vt:i4>
      </vt:variant>
      <vt:variant>
        <vt:i4>233</vt:i4>
      </vt:variant>
      <vt:variant>
        <vt:i4>0</vt:i4>
      </vt:variant>
      <vt:variant>
        <vt:i4>5</vt:i4>
      </vt:variant>
      <vt:variant>
        <vt:lpwstr/>
      </vt:variant>
      <vt:variant>
        <vt:lpwstr>_Toc166594449</vt:lpwstr>
      </vt:variant>
      <vt:variant>
        <vt:i4>1310778</vt:i4>
      </vt:variant>
      <vt:variant>
        <vt:i4>227</vt:i4>
      </vt:variant>
      <vt:variant>
        <vt:i4>0</vt:i4>
      </vt:variant>
      <vt:variant>
        <vt:i4>5</vt:i4>
      </vt:variant>
      <vt:variant>
        <vt:lpwstr/>
      </vt:variant>
      <vt:variant>
        <vt:lpwstr>_Toc166594448</vt:lpwstr>
      </vt:variant>
      <vt:variant>
        <vt:i4>1310778</vt:i4>
      </vt:variant>
      <vt:variant>
        <vt:i4>221</vt:i4>
      </vt:variant>
      <vt:variant>
        <vt:i4>0</vt:i4>
      </vt:variant>
      <vt:variant>
        <vt:i4>5</vt:i4>
      </vt:variant>
      <vt:variant>
        <vt:lpwstr/>
      </vt:variant>
      <vt:variant>
        <vt:lpwstr>_Toc166594447</vt:lpwstr>
      </vt:variant>
      <vt:variant>
        <vt:i4>1310778</vt:i4>
      </vt:variant>
      <vt:variant>
        <vt:i4>215</vt:i4>
      </vt:variant>
      <vt:variant>
        <vt:i4>0</vt:i4>
      </vt:variant>
      <vt:variant>
        <vt:i4>5</vt:i4>
      </vt:variant>
      <vt:variant>
        <vt:lpwstr/>
      </vt:variant>
      <vt:variant>
        <vt:lpwstr>_Toc166594446</vt:lpwstr>
      </vt:variant>
      <vt:variant>
        <vt:i4>1310778</vt:i4>
      </vt:variant>
      <vt:variant>
        <vt:i4>209</vt:i4>
      </vt:variant>
      <vt:variant>
        <vt:i4>0</vt:i4>
      </vt:variant>
      <vt:variant>
        <vt:i4>5</vt:i4>
      </vt:variant>
      <vt:variant>
        <vt:lpwstr/>
      </vt:variant>
      <vt:variant>
        <vt:lpwstr>_Toc166594445</vt:lpwstr>
      </vt:variant>
      <vt:variant>
        <vt:i4>1310778</vt:i4>
      </vt:variant>
      <vt:variant>
        <vt:i4>203</vt:i4>
      </vt:variant>
      <vt:variant>
        <vt:i4>0</vt:i4>
      </vt:variant>
      <vt:variant>
        <vt:i4>5</vt:i4>
      </vt:variant>
      <vt:variant>
        <vt:lpwstr/>
      </vt:variant>
      <vt:variant>
        <vt:lpwstr>_Toc166594444</vt:lpwstr>
      </vt:variant>
      <vt:variant>
        <vt:i4>1310778</vt:i4>
      </vt:variant>
      <vt:variant>
        <vt:i4>197</vt:i4>
      </vt:variant>
      <vt:variant>
        <vt:i4>0</vt:i4>
      </vt:variant>
      <vt:variant>
        <vt:i4>5</vt:i4>
      </vt:variant>
      <vt:variant>
        <vt:lpwstr/>
      </vt:variant>
      <vt:variant>
        <vt:lpwstr>_Toc166594443</vt:lpwstr>
      </vt:variant>
      <vt:variant>
        <vt:i4>1310778</vt:i4>
      </vt:variant>
      <vt:variant>
        <vt:i4>191</vt:i4>
      </vt:variant>
      <vt:variant>
        <vt:i4>0</vt:i4>
      </vt:variant>
      <vt:variant>
        <vt:i4>5</vt:i4>
      </vt:variant>
      <vt:variant>
        <vt:lpwstr/>
      </vt:variant>
      <vt:variant>
        <vt:lpwstr>_Toc166594442</vt:lpwstr>
      </vt:variant>
      <vt:variant>
        <vt:i4>1310778</vt:i4>
      </vt:variant>
      <vt:variant>
        <vt:i4>185</vt:i4>
      </vt:variant>
      <vt:variant>
        <vt:i4>0</vt:i4>
      </vt:variant>
      <vt:variant>
        <vt:i4>5</vt:i4>
      </vt:variant>
      <vt:variant>
        <vt:lpwstr/>
      </vt:variant>
      <vt:variant>
        <vt:lpwstr>_Toc166594441</vt:lpwstr>
      </vt:variant>
      <vt:variant>
        <vt:i4>1310778</vt:i4>
      </vt:variant>
      <vt:variant>
        <vt:i4>179</vt:i4>
      </vt:variant>
      <vt:variant>
        <vt:i4>0</vt:i4>
      </vt:variant>
      <vt:variant>
        <vt:i4>5</vt:i4>
      </vt:variant>
      <vt:variant>
        <vt:lpwstr/>
      </vt:variant>
      <vt:variant>
        <vt:lpwstr>_Toc166594440</vt:lpwstr>
      </vt:variant>
      <vt:variant>
        <vt:i4>1245242</vt:i4>
      </vt:variant>
      <vt:variant>
        <vt:i4>173</vt:i4>
      </vt:variant>
      <vt:variant>
        <vt:i4>0</vt:i4>
      </vt:variant>
      <vt:variant>
        <vt:i4>5</vt:i4>
      </vt:variant>
      <vt:variant>
        <vt:lpwstr/>
      </vt:variant>
      <vt:variant>
        <vt:lpwstr>_Toc166594439</vt:lpwstr>
      </vt:variant>
      <vt:variant>
        <vt:i4>1245242</vt:i4>
      </vt:variant>
      <vt:variant>
        <vt:i4>167</vt:i4>
      </vt:variant>
      <vt:variant>
        <vt:i4>0</vt:i4>
      </vt:variant>
      <vt:variant>
        <vt:i4>5</vt:i4>
      </vt:variant>
      <vt:variant>
        <vt:lpwstr/>
      </vt:variant>
      <vt:variant>
        <vt:lpwstr>_Toc166594438</vt:lpwstr>
      </vt:variant>
      <vt:variant>
        <vt:i4>1245242</vt:i4>
      </vt:variant>
      <vt:variant>
        <vt:i4>161</vt:i4>
      </vt:variant>
      <vt:variant>
        <vt:i4>0</vt:i4>
      </vt:variant>
      <vt:variant>
        <vt:i4>5</vt:i4>
      </vt:variant>
      <vt:variant>
        <vt:lpwstr/>
      </vt:variant>
      <vt:variant>
        <vt:lpwstr>_Toc166594437</vt:lpwstr>
      </vt:variant>
      <vt:variant>
        <vt:i4>1245242</vt:i4>
      </vt:variant>
      <vt:variant>
        <vt:i4>155</vt:i4>
      </vt:variant>
      <vt:variant>
        <vt:i4>0</vt:i4>
      </vt:variant>
      <vt:variant>
        <vt:i4>5</vt:i4>
      </vt:variant>
      <vt:variant>
        <vt:lpwstr/>
      </vt:variant>
      <vt:variant>
        <vt:lpwstr>_Toc166594436</vt:lpwstr>
      </vt:variant>
      <vt:variant>
        <vt:i4>1245242</vt:i4>
      </vt:variant>
      <vt:variant>
        <vt:i4>149</vt:i4>
      </vt:variant>
      <vt:variant>
        <vt:i4>0</vt:i4>
      </vt:variant>
      <vt:variant>
        <vt:i4>5</vt:i4>
      </vt:variant>
      <vt:variant>
        <vt:lpwstr/>
      </vt:variant>
      <vt:variant>
        <vt:lpwstr>_Toc166594435</vt:lpwstr>
      </vt:variant>
      <vt:variant>
        <vt:i4>1245242</vt:i4>
      </vt:variant>
      <vt:variant>
        <vt:i4>143</vt:i4>
      </vt:variant>
      <vt:variant>
        <vt:i4>0</vt:i4>
      </vt:variant>
      <vt:variant>
        <vt:i4>5</vt:i4>
      </vt:variant>
      <vt:variant>
        <vt:lpwstr/>
      </vt:variant>
      <vt:variant>
        <vt:lpwstr>_Toc166594434</vt:lpwstr>
      </vt:variant>
      <vt:variant>
        <vt:i4>1245242</vt:i4>
      </vt:variant>
      <vt:variant>
        <vt:i4>137</vt:i4>
      </vt:variant>
      <vt:variant>
        <vt:i4>0</vt:i4>
      </vt:variant>
      <vt:variant>
        <vt:i4>5</vt:i4>
      </vt:variant>
      <vt:variant>
        <vt:lpwstr/>
      </vt:variant>
      <vt:variant>
        <vt:lpwstr>_Toc166594433</vt:lpwstr>
      </vt:variant>
      <vt:variant>
        <vt:i4>1245242</vt:i4>
      </vt:variant>
      <vt:variant>
        <vt:i4>131</vt:i4>
      </vt:variant>
      <vt:variant>
        <vt:i4>0</vt:i4>
      </vt:variant>
      <vt:variant>
        <vt:i4>5</vt:i4>
      </vt:variant>
      <vt:variant>
        <vt:lpwstr/>
      </vt:variant>
      <vt:variant>
        <vt:lpwstr>_Toc166594432</vt:lpwstr>
      </vt:variant>
      <vt:variant>
        <vt:i4>1245242</vt:i4>
      </vt:variant>
      <vt:variant>
        <vt:i4>125</vt:i4>
      </vt:variant>
      <vt:variant>
        <vt:i4>0</vt:i4>
      </vt:variant>
      <vt:variant>
        <vt:i4>5</vt:i4>
      </vt:variant>
      <vt:variant>
        <vt:lpwstr/>
      </vt:variant>
      <vt:variant>
        <vt:lpwstr>_Toc166594431</vt:lpwstr>
      </vt:variant>
      <vt:variant>
        <vt:i4>1245242</vt:i4>
      </vt:variant>
      <vt:variant>
        <vt:i4>119</vt:i4>
      </vt:variant>
      <vt:variant>
        <vt:i4>0</vt:i4>
      </vt:variant>
      <vt:variant>
        <vt:i4>5</vt:i4>
      </vt:variant>
      <vt:variant>
        <vt:lpwstr/>
      </vt:variant>
      <vt:variant>
        <vt:lpwstr>_Toc166594430</vt:lpwstr>
      </vt:variant>
      <vt:variant>
        <vt:i4>1179706</vt:i4>
      </vt:variant>
      <vt:variant>
        <vt:i4>113</vt:i4>
      </vt:variant>
      <vt:variant>
        <vt:i4>0</vt:i4>
      </vt:variant>
      <vt:variant>
        <vt:i4>5</vt:i4>
      </vt:variant>
      <vt:variant>
        <vt:lpwstr/>
      </vt:variant>
      <vt:variant>
        <vt:lpwstr>_Toc166594429</vt:lpwstr>
      </vt:variant>
      <vt:variant>
        <vt:i4>1179706</vt:i4>
      </vt:variant>
      <vt:variant>
        <vt:i4>107</vt:i4>
      </vt:variant>
      <vt:variant>
        <vt:i4>0</vt:i4>
      </vt:variant>
      <vt:variant>
        <vt:i4>5</vt:i4>
      </vt:variant>
      <vt:variant>
        <vt:lpwstr/>
      </vt:variant>
      <vt:variant>
        <vt:lpwstr>_Toc166594428</vt:lpwstr>
      </vt:variant>
      <vt:variant>
        <vt:i4>1179706</vt:i4>
      </vt:variant>
      <vt:variant>
        <vt:i4>101</vt:i4>
      </vt:variant>
      <vt:variant>
        <vt:i4>0</vt:i4>
      </vt:variant>
      <vt:variant>
        <vt:i4>5</vt:i4>
      </vt:variant>
      <vt:variant>
        <vt:lpwstr/>
      </vt:variant>
      <vt:variant>
        <vt:lpwstr>_Toc166594427</vt:lpwstr>
      </vt:variant>
      <vt:variant>
        <vt:i4>1179706</vt:i4>
      </vt:variant>
      <vt:variant>
        <vt:i4>95</vt:i4>
      </vt:variant>
      <vt:variant>
        <vt:i4>0</vt:i4>
      </vt:variant>
      <vt:variant>
        <vt:i4>5</vt:i4>
      </vt:variant>
      <vt:variant>
        <vt:lpwstr/>
      </vt:variant>
      <vt:variant>
        <vt:lpwstr>_Toc166594426</vt:lpwstr>
      </vt:variant>
      <vt:variant>
        <vt:i4>1179706</vt:i4>
      </vt:variant>
      <vt:variant>
        <vt:i4>89</vt:i4>
      </vt:variant>
      <vt:variant>
        <vt:i4>0</vt:i4>
      </vt:variant>
      <vt:variant>
        <vt:i4>5</vt:i4>
      </vt:variant>
      <vt:variant>
        <vt:lpwstr/>
      </vt:variant>
      <vt:variant>
        <vt:lpwstr>_Toc166594425</vt:lpwstr>
      </vt:variant>
      <vt:variant>
        <vt:i4>1179706</vt:i4>
      </vt:variant>
      <vt:variant>
        <vt:i4>83</vt:i4>
      </vt:variant>
      <vt:variant>
        <vt:i4>0</vt:i4>
      </vt:variant>
      <vt:variant>
        <vt:i4>5</vt:i4>
      </vt:variant>
      <vt:variant>
        <vt:lpwstr/>
      </vt:variant>
      <vt:variant>
        <vt:lpwstr>_Toc166594424</vt:lpwstr>
      </vt:variant>
      <vt:variant>
        <vt:i4>1179706</vt:i4>
      </vt:variant>
      <vt:variant>
        <vt:i4>77</vt:i4>
      </vt:variant>
      <vt:variant>
        <vt:i4>0</vt:i4>
      </vt:variant>
      <vt:variant>
        <vt:i4>5</vt:i4>
      </vt:variant>
      <vt:variant>
        <vt:lpwstr/>
      </vt:variant>
      <vt:variant>
        <vt:lpwstr>_Toc166594423</vt:lpwstr>
      </vt:variant>
      <vt:variant>
        <vt:i4>1179706</vt:i4>
      </vt:variant>
      <vt:variant>
        <vt:i4>71</vt:i4>
      </vt:variant>
      <vt:variant>
        <vt:i4>0</vt:i4>
      </vt:variant>
      <vt:variant>
        <vt:i4>5</vt:i4>
      </vt:variant>
      <vt:variant>
        <vt:lpwstr/>
      </vt:variant>
      <vt:variant>
        <vt:lpwstr>_Toc166594422</vt:lpwstr>
      </vt:variant>
      <vt:variant>
        <vt:i4>1179706</vt:i4>
      </vt:variant>
      <vt:variant>
        <vt:i4>65</vt:i4>
      </vt:variant>
      <vt:variant>
        <vt:i4>0</vt:i4>
      </vt:variant>
      <vt:variant>
        <vt:i4>5</vt:i4>
      </vt:variant>
      <vt:variant>
        <vt:lpwstr/>
      </vt:variant>
      <vt:variant>
        <vt:lpwstr>_Toc166594421</vt:lpwstr>
      </vt:variant>
      <vt:variant>
        <vt:i4>1179706</vt:i4>
      </vt:variant>
      <vt:variant>
        <vt:i4>59</vt:i4>
      </vt:variant>
      <vt:variant>
        <vt:i4>0</vt:i4>
      </vt:variant>
      <vt:variant>
        <vt:i4>5</vt:i4>
      </vt:variant>
      <vt:variant>
        <vt:lpwstr/>
      </vt:variant>
      <vt:variant>
        <vt:lpwstr>_Toc166594420</vt:lpwstr>
      </vt:variant>
      <vt:variant>
        <vt:i4>1114170</vt:i4>
      </vt:variant>
      <vt:variant>
        <vt:i4>53</vt:i4>
      </vt:variant>
      <vt:variant>
        <vt:i4>0</vt:i4>
      </vt:variant>
      <vt:variant>
        <vt:i4>5</vt:i4>
      </vt:variant>
      <vt:variant>
        <vt:lpwstr/>
      </vt:variant>
      <vt:variant>
        <vt:lpwstr>_Toc166594419</vt:lpwstr>
      </vt:variant>
      <vt:variant>
        <vt:i4>1114170</vt:i4>
      </vt:variant>
      <vt:variant>
        <vt:i4>47</vt:i4>
      </vt:variant>
      <vt:variant>
        <vt:i4>0</vt:i4>
      </vt:variant>
      <vt:variant>
        <vt:i4>5</vt:i4>
      </vt:variant>
      <vt:variant>
        <vt:lpwstr/>
      </vt:variant>
      <vt:variant>
        <vt:lpwstr>_Toc166594418</vt:lpwstr>
      </vt:variant>
      <vt:variant>
        <vt:i4>1114170</vt:i4>
      </vt:variant>
      <vt:variant>
        <vt:i4>41</vt:i4>
      </vt:variant>
      <vt:variant>
        <vt:i4>0</vt:i4>
      </vt:variant>
      <vt:variant>
        <vt:i4>5</vt:i4>
      </vt:variant>
      <vt:variant>
        <vt:lpwstr/>
      </vt:variant>
      <vt:variant>
        <vt:lpwstr>_Toc166594417</vt:lpwstr>
      </vt:variant>
      <vt:variant>
        <vt:i4>1114170</vt:i4>
      </vt:variant>
      <vt:variant>
        <vt:i4>35</vt:i4>
      </vt:variant>
      <vt:variant>
        <vt:i4>0</vt:i4>
      </vt:variant>
      <vt:variant>
        <vt:i4>5</vt:i4>
      </vt:variant>
      <vt:variant>
        <vt:lpwstr/>
      </vt:variant>
      <vt:variant>
        <vt:lpwstr>_Toc166594416</vt:lpwstr>
      </vt:variant>
      <vt:variant>
        <vt:i4>1114170</vt:i4>
      </vt:variant>
      <vt:variant>
        <vt:i4>29</vt:i4>
      </vt:variant>
      <vt:variant>
        <vt:i4>0</vt:i4>
      </vt:variant>
      <vt:variant>
        <vt:i4>5</vt:i4>
      </vt:variant>
      <vt:variant>
        <vt:lpwstr/>
      </vt:variant>
      <vt:variant>
        <vt:lpwstr>_Toc166594415</vt:lpwstr>
      </vt:variant>
      <vt:variant>
        <vt:i4>1114170</vt:i4>
      </vt:variant>
      <vt:variant>
        <vt:i4>23</vt:i4>
      </vt:variant>
      <vt:variant>
        <vt:i4>0</vt:i4>
      </vt:variant>
      <vt:variant>
        <vt:i4>5</vt:i4>
      </vt:variant>
      <vt:variant>
        <vt:lpwstr/>
      </vt:variant>
      <vt:variant>
        <vt:lpwstr>_Toc166594414</vt:lpwstr>
      </vt:variant>
      <vt:variant>
        <vt:i4>1114170</vt:i4>
      </vt:variant>
      <vt:variant>
        <vt:i4>17</vt:i4>
      </vt:variant>
      <vt:variant>
        <vt:i4>0</vt:i4>
      </vt:variant>
      <vt:variant>
        <vt:i4>5</vt:i4>
      </vt:variant>
      <vt:variant>
        <vt:lpwstr/>
      </vt:variant>
      <vt:variant>
        <vt:lpwstr>_Toc166594413</vt:lpwstr>
      </vt:variant>
      <vt:variant>
        <vt:i4>1514282095</vt:i4>
      </vt:variant>
      <vt:variant>
        <vt:i4>12</vt:i4>
      </vt:variant>
      <vt:variant>
        <vt:i4>0</vt:i4>
      </vt:variant>
      <vt:variant>
        <vt:i4>5</vt:i4>
      </vt:variant>
      <vt:variant>
        <vt:lpwstr/>
      </vt:variant>
      <vt:variant>
        <vt:lpwstr>_上发短信接口</vt:lpwstr>
      </vt:variant>
      <vt:variant>
        <vt:i4>-1107165058</vt:i4>
      </vt:variant>
      <vt:variant>
        <vt:i4>9</vt:i4>
      </vt:variant>
      <vt:variant>
        <vt:i4>0</vt:i4>
      </vt:variant>
      <vt:variant>
        <vt:i4>5</vt:i4>
      </vt:variant>
      <vt:variant>
        <vt:lpwstr/>
      </vt:variant>
      <vt:variant>
        <vt:lpwstr>_获取帐号接口</vt:lpwstr>
      </vt:variant>
      <vt:variant>
        <vt:i4>1514391538</vt:i4>
      </vt:variant>
      <vt:variant>
        <vt:i4>6</vt:i4>
      </vt:variant>
      <vt:variant>
        <vt:i4>0</vt:i4>
      </vt:variant>
      <vt:variant>
        <vt:i4>5</vt:i4>
      </vt:variant>
      <vt:variant>
        <vt:lpwstr/>
      </vt:variant>
      <vt:variant>
        <vt:lpwstr>_下行短信接口</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产品名称Product name</dc:title>
  <dc:creator>douxingquan</dc:creator>
  <cp:lastModifiedBy>付锴/综合业务部/中移通信公司/gzcmcc</cp:lastModifiedBy>
  <cp:revision>2</cp:revision>
  <dcterms:created xsi:type="dcterms:W3CDTF">2013-10-10T15:47:00Z</dcterms:created>
  <dcterms:modified xsi:type="dcterms:W3CDTF">2013-10-10T15:47:00Z</dcterms:modified>
</cp:coreProperties>
</file>